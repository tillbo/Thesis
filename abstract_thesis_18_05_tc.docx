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623D" w:rsidRDefault="0029623D" w:rsidP="0033164B">
      <w:pPr>
        <w:jc w:val="both"/>
        <w:rPr>
          <w:lang w:val="en-GB"/>
        </w:rPr>
      </w:pPr>
    </w:p>
    <w:p w:rsidR="0033164B" w:rsidRPr="0033164B" w:rsidRDefault="0033164B" w:rsidP="0033164B">
      <w:pPr>
        <w:jc w:val="both"/>
        <w:rPr>
          <w:lang w:val="en-GB"/>
        </w:rPr>
      </w:pPr>
      <w:r w:rsidRPr="0033164B">
        <w:rPr>
          <w:lang w:val="en-GB"/>
        </w:rPr>
        <w:t>Thesis title: The economics of diabetes in middle-income countries</w:t>
      </w:r>
    </w:p>
    <w:p w:rsidR="0033164B" w:rsidRDefault="0029623D" w:rsidP="0033164B">
      <w:pPr>
        <w:jc w:val="both"/>
        <w:rPr>
          <w:ins w:id="0" w:author="Till" w:date="2016-05-18T12:08:00Z"/>
          <w:lang w:val="en-GB"/>
        </w:rPr>
      </w:pPr>
      <w:ins w:id="1" w:author="Till" w:date="2016-05-18T12:08:00Z">
        <w:r>
          <w:rPr>
            <w:vanish/>
            <w:lang w:val="en-GB"/>
          </w:rPr>
          <w:cr/>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r>
          <w:rPr>
            <w:vanish/>
            <w:lang w:val="en-GB"/>
          </w:rPr>
          <w:pgNum/>
        </w:r>
      </w:ins>
    </w:p>
    <w:p w:rsidR="002F188C" w:rsidRPr="002F188C" w:rsidRDefault="002F188C" w:rsidP="002F188C">
      <w:pPr>
        <w:jc w:val="both"/>
        <w:rPr>
          <w:lang w:val="en-GB"/>
        </w:rPr>
      </w:pPr>
      <w:r w:rsidRPr="002F188C">
        <w:rPr>
          <w:lang w:val="en-GB"/>
        </w:rPr>
        <w:t xml:space="preserve">This thesis focuses on the economic analysis of type 2 diabetes (T2D) in middle-income countries. Given </w:t>
      </w:r>
      <w:del w:id="2" w:author="Till" w:date="2016-05-18T12:08:00Z">
        <w:r w:rsidR="00386524" w:rsidRPr="00386524">
          <w:rPr>
            <w:lang w:val="en-GB"/>
          </w:rPr>
          <w:delText xml:space="preserve">the increase in T2D </w:delText>
        </w:r>
      </w:del>
      <w:ins w:id="3" w:author="Till" w:date="2016-05-18T12:08:00Z">
        <w:r w:rsidRPr="002F188C">
          <w:rPr>
            <w:lang w:val="en-GB"/>
          </w:rPr>
          <w:t xml:space="preserve">its rising </w:t>
        </w:r>
      </w:ins>
      <w:r w:rsidRPr="002F188C">
        <w:rPr>
          <w:lang w:val="en-GB"/>
        </w:rPr>
        <w:t>prevalence</w:t>
      </w:r>
      <w:ins w:id="4" w:author="Till" w:date="2016-05-18T12:08:00Z">
        <w:r w:rsidRPr="002F188C">
          <w:rPr>
            <w:lang w:val="en-GB"/>
          </w:rPr>
          <w:t xml:space="preserve">, in-depth country specific analysis is </w:t>
        </w:r>
        <w:proofErr w:type="gramStart"/>
        <w:r w:rsidRPr="002F188C">
          <w:rPr>
            <w:lang w:val="en-GB"/>
          </w:rPr>
          <w:t>key</w:t>
        </w:r>
        <w:proofErr w:type="gramEnd"/>
        <w:r w:rsidRPr="002F188C">
          <w:rPr>
            <w:lang w:val="en-GB"/>
          </w:rPr>
          <w:t xml:space="preserve"> for understanding the economic consequences of T2D </w:t>
        </w:r>
      </w:ins>
      <w:r w:rsidRPr="002F188C">
        <w:rPr>
          <w:lang w:val="en-GB"/>
        </w:rPr>
        <w:t>in middle-income countries (MICs</w:t>
      </w:r>
      <w:del w:id="5" w:author="Till" w:date="2016-05-18T12:08:00Z">
        <w:r w:rsidR="00386524" w:rsidRPr="00386524">
          <w:rPr>
            <w:lang w:val="en-GB"/>
          </w:rPr>
          <w:delText>), it is paramount that efforts to prevent and treat the disease are based on country specific evidence. One part of this is information about</w:delText>
        </w:r>
      </w:del>
      <w:ins w:id="6" w:author="Till" w:date="2016-05-18T12:08:00Z">
        <w:r w:rsidRPr="002F188C">
          <w:rPr>
            <w:lang w:val="en-GB"/>
          </w:rPr>
          <w:t>). I analyse</w:t>
        </w:r>
      </w:ins>
      <w:r w:rsidRPr="002F188C">
        <w:rPr>
          <w:lang w:val="en-GB"/>
        </w:rPr>
        <w:t xml:space="preserve"> the economic burden of T2D</w:t>
      </w:r>
      <w:del w:id="7" w:author="Till" w:date="2016-05-18T12:08:00Z">
        <w:r w:rsidR="00386524" w:rsidRPr="00386524">
          <w:rPr>
            <w:lang w:val="en-GB"/>
          </w:rPr>
          <w:delText>, both</w:delText>
        </w:r>
      </w:del>
      <w:r w:rsidRPr="002F188C">
        <w:rPr>
          <w:lang w:val="en-GB"/>
        </w:rPr>
        <w:t xml:space="preserve"> in terms of </w:t>
      </w:r>
      <w:del w:id="8" w:author="Till" w:date="2016-05-18T12:08:00Z">
        <w:r w:rsidR="00386524" w:rsidRPr="00386524">
          <w:rPr>
            <w:lang w:val="en-GB"/>
          </w:rPr>
          <w:delText xml:space="preserve">healthcare costs as well as </w:delText>
        </w:r>
      </w:del>
      <w:r w:rsidRPr="002F188C">
        <w:rPr>
          <w:lang w:val="en-GB"/>
        </w:rPr>
        <w:t xml:space="preserve">labour market </w:t>
      </w:r>
      <w:del w:id="9" w:author="Till" w:date="2016-05-18T12:08:00Z">
        <w:r w:rsidR="00386524" w:rsidRPr="00386524">
          <w:rPr>
            <w:lang w:val="en-GB"/>
          </w:rPr>
          <w:delText>effects</w:delText>
        </w:r>
      </w:del>
      <w:ins w:id="10" w:author="Till" w:date="2016-05-18T12:08:00Z">
        <w:r w:rsidRPr="002F188C">
          <w:rPr>
            <w:lang w:val="en-GB"/>
          </w:rPr>
          <w:t>consequences</w:t>
        </w:r>
      </w:ins>
      <w:r w:rsidRPr="002F188C">
        <w:rPr>
          <w:lang w:val="en-GB"/>
        </w:rPr>
        <w:t>, taking into account the heterogeneity of the diabetes population</w:t>
      </w:r>
      <w:del w:id="11" w:author="Till" w:date="2016-05-18T12:08:00Z">
        <w:r w:rsidR="00386524" w:rsidRPr="00386524">
          <w:rPr>
            <w:lang w:val="en-GB"/>
          </w:rPr>
          <w:delText>. Further, information about the current ability</w:delText>
        </w:r>
      </w:del>
      <w:ins w:id="12" w:author="Till" w:date="2016-05-18T12:08:00Z">
        <w:r w:rsidRPr="002F188C">
          <w:rPr>
            <w:lang w:val="en-GB"/>
          </w:rPr>
          <w:t>, for both Mexico and China. For China I further investigate the effects</w:t>
        </w:r>
      </w:ins>
      <w:r w:rsidRPr="002F188C">
        <w:rPr>
          <w:lang w:val="en-GB"/>
        </w:rPr>
        <w:t xml:space="preserve"> of </w:t>
      </w:r>
      <w:del w:id="13" w:author="Till" w:date="2016-05-18T12:08:00Z">
        <w:r w:rsidR="00386524" w:rsidRPr="00386524">
          <w:rPr>
            <w:lang w:val="en-GB"/>
          </w:rPr>
          <w:delText xml:space="preserve"> people in MICs to change health behaviours after </w:delText>
        </w:r>
      </w:del>
      <w:r w:rsidRPr="002F188C">
        <w:rPr>
          <w:lang w:val="en-GB"/>
        </w:rPr>
        <w:t xml:space="preserve">a diabetes diagnosis </w:t>
      </w:r>
      <w:del w:id="14" w:author="Till" w:date="2016-05-18T12:08:00Z">
        <w:r w:rsidR="00386524" w:rsidRPr="00386524">
          <w:rPr>
            <w:lang w:val="en-GB"/>
          </w:rPr>
          <w:delText>is needed to improve secondary prevention</w:delText>
        </w:r>
      </w:del>
      <w:ins w:id="15" w:author="Till" w:date="2016-05-18T12:08:00Z">
        <w:r w:rsidRPr="002F188C">
          <w:rPr>
            <w:lang w:val="en-GB"/>
          </w:rPr>
          <w:t>on health behaviours that may help to curb the adverse consequences of diabetes</w:t>
        </w:r>
      </w:ins>
      <w:r w:rsidRPr="002F188C">
        <w:rPr>
          <w:lang w:val="en-GB"/>
        </w:rPr>
        <w:t>.</w:t>
      </w:r>
    </w:p>
    <w:p w:rsidR="002F188C" w:rsidRPr="002F188C" w:rsidRDefault="002F188C" w:rsidP="002F188C">
      <w:pPr>
        <w:jc w:val="both"/>
        <w:rPr>
          <w:lang w:val="en-GB"/>
        </w:rPr>
      </w:pPr>
    </w:p>
    <w:p w:rsidR="002F188C" w:rsidRPr="002F188C" w:rsidRDefault="002F188C" w:rsidP="002F188C">
      <w:pPr>
        <w:jc w:val="both"/>
        <w:rPr>
          <w:lang w:val="en-GB"/>
        </w:rPr>
      </w:pPr>
      <w:r w:rsidRPr="002F188C">
        <w:rPr>
          <w:lang w:val="en-GB"/>
        </w:rPr>
        <w:t xml:space="preserve">The thesis consists of four essays with the unifying theme of </w:t>
      </w:r>
      <w:del w:id="16" w:author="Till" w:date="2016-05-18T12:08:00Z">
        <w:r w:rsidR="00386524" w:rsidRPr="00386524">
          <w:rPr>
            <w:lang w:val="en-GB"/>
          </w:rPr>
          <w:delText xml:space="preserve">identifying a </w:delText>
        </w:r>
      </w:del>
      <w:ins w:id="17" w:author="Till" w:date="2016-05-18T12:08:00Z">
        <w:r w:rsidRPr="002F188C">
          <w:rPr>
            <w:lang w:val="en-GB"/>
          </w:rPr>
          <w:t xml:space="preserve">improving our understanding of the </w:t>
        </w:r>
      </w:ins>
      <w:r w:rsidRPr="002F188C">
        <w:rPr>
          <w:lang w:val="en-GB"/>
        </w:rPr>
        <w:t xml:space="preserve">causal relationship between diabetes and </w:t>
      </w:r>
      <w:del w:id="18" w:author="Till" w:date="2016-05-18T12:08:00Z">
        <w:r w:rsidR="00386524" w:rsidRPr="00386524">
          <w:rPr>
            <w:lang w:val="en-GB"/>
          </w:rPr>
          <w:delText>the investigated</w:delText>
        </w:r>
      </w:del>
      <w:ins w:id="19" w:author="Till" w:date="2016-05-18T12:08:00Z">
        <w:r w:rsidRPr="002F188C">
          <w:rPr>
            <w:lang w:val="en-GB"/>
          </w:rPr>
          <w:t>economic</w:t>
        </w:r>
      </w:ins>
      <w:r w:rsidRPr="002F188C">
        <w:rPr>
          <w:lang w:val="en-GB"/>
        </w:rPr>
        <w:t xml:space="preserve"> outcomes</w:t>
      </w:r>
      <w:del w:id="20" w:author="Till" w:date="2016-05-18T12:08:00Z">
        <w:r w:rsidR="00386524" w:rsidRPr="00386524">
          <w:rPr>
            <w:lang w:val="en-GB"/>
          </w:rPr>
          <w:delText xml:space="preserve"> despite the potential for unobserved heterogeneity in the data.</w:delText>
        </w:r>
      </w:del>
      <w:ins w:id="21" w:author="Till" w:date="2016-05-18T12:08:00Z">
        <w:r w:rsidRPr="002F188C">
          <w:rPr>
            <w:lang w:val="en-GB"/>
          </w:rPr>
          <w:t>.</w:t>
        </w:r>
      </w:ins>
      <w:r w:rsidRPr="002F188C">
        <w:rPr>
          <w:lang w:val="en-GB"/>
        </w:rPr>
        <w:t xml:space="preserve"> Essay (1) provides an updated overview</w:t>
      </w:r>
      <w:del w:id="22" w:author="Till" w:date="2016-05-18T12:08:00Z">
        <w:r w:rsidR="00386524" w:rsidRPr="00386524">
          <w:rPr>
            <w:lang w:val="en-GB"/>
          </w:rPr>
          <w:delText xml:space="preserve"> and</w:delText>
        </w:r>
      </w:del>
      <w:ins w:id="23" w:author="Till" w:date="2016-05-18T12:08:00Z">
        <w:r w:rsidRPr="002F188C">
          <w:rPr>
            <w:lang w:val="en-GB"/>
          </w:rPr>
          <w:t>,</w:t>
        </w:r>
      </w:ins>
      <w:r w:rsidRPr="002F188C">
        <w:rPr>
          <w:lang w:val="en-GB"/>
        </w:rPr>
        <w:t xml:space="preserve"> critically assesses and identifies gaps in the current literature on the economic costs of T2D using a systematic review approach; essay (2) </w:t>
      </w:r>
      <w:del w:id="24" w:author="Till" w:date="2016-05-18T12:08:00Z">
        <w:r w:rsidR="00386524" w:rsidRPr="00386524">
          <w:rPr>
            <w:lang w:val="en-GB"/>
          </w:rPr>
          <w:delText>fills a void in the literature by studying</w:delText>
        </w:r>
      </w:del>
      <w:ins w:id="25" w:author="Till" w:date="2016-05-18T12:08:00Z">
        <w:r w:rsidRPr="002F188C">
          <w:rPr>
            <w:lang w:val="en-GB"/>
          </w:rPr>
          <w:t>studies</w:t>
        </w:r>
      </w:ins>
      <w:r w:rsidRPr="002F188C">
        <w:rPr>
          <w:lang w:val="en-GB"/>
        </w:rPr>
        <w:t xml:space="preserve"> the effect of self-reported diabetes on employment probabilities in Mexico, using cross-sectional data and </w:t>
      </w:r>
      <w:del w:id="26" w:author="Till" w:date="2016-05-18T12:08:00Z">
        <w:r w:rsidR="00386524" w:rsidRPr="00386524">
          <w:rPr>
            <w:lang w:val="en-GB"/>
          </w:rPr>
          <w:delText>an</w:delText>
        </w:r>
      </w:del>
      <w:ins w:id="27" w:author="Till" w:date="2016-05-18T12:08:00Z">
        <w:r w:rsidRPr="002F188C">
          <w:rPr>
            <w:lang w:val="en-GB"/>
          </w:rPr>
          <w:t>making use of a commonly used</w:t>
        </w:r>
      </w:ins>
      <w:r w:rsidRPr="002F188C">
        <w:rPr>
          <w:lang w:val="en-GB"/>
        </w:rPr>
        <w:t xml:space="preserve"> instrumental variable approach; essay (3) extends the previous essay via the use of panel data and </w:t>
      </w:r>
      <w:del w:id="28" w:author="Till" w:date="2016-05-18T12:08:00Z">
        <w:r w:rsidR="00386524" w:rsidRPr="00386524">
          <w:rPr>
            <w:lang w:val="en-GB"/>
          </w:rPr>
          <w:delText>the extension</w:delText>
        </w:r>
      </w:del>
      <w:ins w:id="29" w:author="Till" w:date="2016-05-18T12:08:00Z">
        <w:r w:rsidRPr="002F188C">
          <w:rPr>
            <w:lang w:val="en-GB"/>
          </w:rPr>
          <w:t>fixed effects and considering a broader range</w:t>
        </w:r>
      </w:ins>
      <w:r w:rsidRPr="002F188C">
        <w:rPr>
          <w:lang w:val="en-GB"/>
        </w:rPr>
        <w:t xml:space="preserve"> of outcomes</w:t>
      </w:r>
      <w:del w:id="30" w:author="Till" w:date="2016-05-18T12:08:00Z">
        <w:r w:rsidR="00386524" w:rsidRPr="00386524">
          <w:rPr>
            <w:lang w:val="en-GB"/>
          </w:rPr>
          <w:delText xml:space="preserve"> to</w:delText>
        </w:r>
      </w:del>
      <w:ins w:id="31" w:author="Till" w:date="2016-05-18T12:08:00Z">
        <w:r w:rsidRPr="002F188C">
          <w:rPr>
            <w:lang w:val="en-GB"/>
          </w:rPr>
          <w:t>, including</w:t>
        </w:r>
      </w:ins>
      <w:r w:rsidRPr="002F188C">
        <w:rPr>
          <w:lang w:val="en-GB"/>
        </w:rPr>
        <w:t xml:space="preserve"> wages and working hours</w:t>
      </w:r>
      <w:del w:id="32" w:author="Till" w:date="2016-05-18T12:08:00Z">
        <w:r w:rsidR="00386524" w:rsidRPr="00386524">
          <w:rPr>
            <w:lang w:val="en-GB"/>
          </w:rPr>
          <w:delText xml:space="preserve"> as well as through the</w:delText>
        </w:r>
      </w:del>
      <w:ins w:id="33" w:author="Till" w:date="2016-05-18T12:08:00Z">
        <w:r w:rsidRPr="002F188C">
          <w:rPr>
            <w:lang w:val="en-GB"/>
          </w:rPr>
          <w:t>; it also makes</w:t>
        </w:r>
      </w:ins>
      <w:r w:rsidRPr="002F188C">
        <w:rPr>
          <w:lang w:val="en-GB"/>
        </w:rPr>
        <w:t xml:space="preserve"> use of cross-sectional biomarker data that </w:t>
      </w:r>
      <w:del w:id="34" w:author="Till" w:date="2016-05-18T12:08:00Z">
        <w:r w:rsidR="00386524" w:rsidRPr="00386524">
          <w:rPr>
            <w:lang w:val="en-GB"/>
          </w:rPr>
          <w:delText>allow</w:delText>
        </w:r>
      </w:del>
      <w:ins w:id="35" w:author="Till" w:date="2016-05-18T12:08:00Z">
        <w:r w:rsidRPr="002F188C">
          <w:rPr>
            <w:lang w:val="en-GB"/>
          </w:rPr>
          <w:t>allows</w:t>
        </w:r>
      </w:ins>
      <w:r w:rsidRPr="002F188C">
        <w:rPr>
          <w:lang w:val="en-GB"/>
        </w:rPr>
        <w:t xml:space="preserve"> for the investigation of measurement error in self-reported diabetes; essay (4)</w:t>
      </w:r>
      <w:del w:id="36" w:author="Till" w:date="2016-05-18T12:08:00Z">
        <w:r w:rsidR="00386524" w:rsidRPr="00386524">
          <w:rPr>
            <w:lang w:val="en-GB"/>
          </w:rPr>
          <w:delText xml:space="preserve"> then</w:delText>
        </w:r>
      </w:del>
      <w:r w:rsidRPr="002F188C">
        <w:rPr>
          <w:lang w:val="en-GB"/>
        </w:rPr>
        <w:t xml:space="preserve"> investigates the effect of a diabetes diagnosis on employment and income as well as health behaviours in China, </w:t>
      </w:r>
      <w:del w:id="37" w:author="Till" w:date="2016-05-18T12:08:00Z">
        <w:r w:rsidR="00386524" w:rsidRPr="00386524">
          <w:rPr>
            <w:lang w:val="en-GB"/>
          </w:rPr>
          <w:delText xml:space="preserve">again </w:delText>
        </w:r>
      </w:del>
      <w:r w:rsidRPr="002F188C">
        <w:rPr>
          <w:lang w:val="en-GB"/>
        </w:rPr>
        <w:t>using longitudinal data and applying two distinct identification strategies</w:t>
      </w:r>
      <w:del w:id="38" w:author="Till" w:date="2016-05-18T12:08:00Z">
        <w:r w:rsidR="00386524" w:rsidRPr="00386524">
          <w:rPr>
            <w:lang w:val="en-GB"/>
          </w:rPr>
          <w:delText>,</w:delText>
        </w:r>
      </w:del>
      <w:ins w:id="39" w:author="Till" w:date="2016-05-18T12:08:00Z">
        <w:r w:rsidRPr="002F188C">
          <w:rPr>
            <w:lang w:val="en-GB"/>
          </w:rPr>
          <w:t>:</w:t>
        </w:r>
      </w:ins>
      <w:r w:rsidRPr="002F188C">
        <w:rPr>
          <w:lang w:val="en-GB"/>
        </w:rPr>
        <w:t xml:space="preserve"> fixed effects and marginal structural </w:t>
      </w:r>
      <w:del w:id="40" w:author="Till" w:date="2016-05-18T12:08:00Z">
        <w:r w:rsidR="00386524" w:rsidRPr="00386524">
          <w:rPr>
            <w:lang w:val="en-GB"/>
          </w:rPr>
          <w:delText>models</w:delText>
        </w:r>
      </w:del>
      <w:ins w:id="41" w:author="Till" w:date="2016-05-18T12:08:00Z">
        <w:r w:rsidRPr="002F188C">
          <w:rPr>
            <w:lang w:val="en-GB"/>
          </w:rPr>
          <w:t>model estimation</w:t>
        </w:r>
      </w:ins>
      <w:r w:rsidRPr="002F188C">
        <w:rPr>
          <w:lang w:val="en-GB"/>
        </w:rPr>
        <w:t>.</w:t>
      </w:r>
    </w:p>
    <w:p w:rsidR="002F188C" w:rsidRPr="002F188C" w:rsidRDefault="002F188C" w:rsidP="002F188C">
      <w:pPr>
        <w:jc w:val="both"/>
        <w:rPr>
          <w:lang w:val="en-GB"/>
        </w:rPr>
      </w:pPr>
    </w:p>
    <w:p w:rsidR="00B1458F" w:rsidRPr="0029623D" w:rsidRDefault="002F188C" w:rsidP="002F188C">
      <w:pPr>
        <w:jc w:val="both"/>
        <w:rPr>
          <w:lang w:val="en-GB"/>
        </w:rPr>
      </w:pPr>
      <w:r w:rsidRPr="002F188C">
        <w:rPr>
          <w:lang w:val="en-GB"/>
        </w:rPr>
        <w:t xml:space="preserve">The findings of </w:t>
      </w:r>
      <w:del w:id="42" w:author="Till" w:date="2016-05-18T12:08:00Z">
        <w:r w:rsidR="00386524" w:rsidRPr="00386524">
          <w:rPr>
            <w:lang w:val="en-GB"/>
          </w:rPr>
          <w:delText>this thesis show</w:delText>
        </w:r>
      </w:del>
      <w:ins w:id="43" w:author="Till" w:date="2016-05-18T12:08:00Z">
        <w:r w:rsidRPr="002F188C">
          <w:rPr>
            <w:lang w:val="en-GB"/>
          </w:rPr>
          <w:t>the first paper document</w:t>
        </w:r>
      </w:ins>
      <w:r w:rsidRPr="002F188C">
        <w:rPr>
          <w:lang w:val="en-GB"/>
        </w:rPr>
        <w:t xml:space="preserve"> a considerable increase in studies on the </w:t>
      </w:r>
      <w:proofErr w:type="gramStart"/>
      <w:r w:rsidRPr="002F188C">
        <w:rPr>
          <w:lang w:val="en-GB"/>
        </w:rPr>
        <w:t>economic</w:t>
      </w:r>
      <w:proofErr w:type="gramEnd"/>
      <w:r w:rsidRPr="002F188C">
        <w:rPr>
          <w:lang w:val="en-GB"/>
        </w:rPr>
        <w:t xml:space="preserve"> costs of diabetes</w:t>
      </w:r>
      <w:del w:id="44" w:author="Till" w:date="2016-05-18T12:08:00Z">
        <w:r w:rsidR="00386524" w:rsidRPr="00386524">
          <w:rPr>
            <w:lang w:val="en-GB"/>
          </w:rPr>
          <w:delText>, particularly</w:delText>
        </w:r>
      </w:del>
      <w:r w:rsidRPr="002F188C">
        <w:rPr>
          <w:lang w:val="en-GB"/>
        </w:rPr>
        <w:t xml:space="preserve"> in MICs. However, most of the evidence is based on cost-of-illness studies and the literature on labour market </w:t>
      </w:r>
      <w:ins w:id="45" w:author="Till" w:date="2016-05-18T12:08:00Z">
        <w:r w:rsidRPr="002F188C">
          <w:rPr>
            <w:lang w:val="en-GB"/>
          </w:rPr>
          <w:t xml:space="preserve">and potential earning </w:t>
        </w:r>
      </w:ins>
      <w:r w:rsidRPr="002F188C">
        <w:rPr>
          <w:lang w:val="en-GB"/>
        </w:rPr>
        <w:t xml:space="preserve">effects of diabetes in MICs is scarce. The thesis fills part of this void and shows that self-reported diabetes has a considerable impact on employment probabilities of people living in </w:t>
      </w:r>
      <w:del w:id="46" w:author="Till" w:date="2016-05-18T12:08:00Z">
        <w:r w:rsidR="00386524" w:rsidRPr="00386524">
          <w:rPr>
            <w:lang w:val="en-GB"/>
          </w:rPr>
          <w:delText xml:space="preserve">the MICs </w:delText>
        </w:r>
      </w:del>
      <w:r w:rsidRPr="002F188C">
        <w:rPr>
          <w:lang w:val="en-GB"/>
        </w:rPr>
        <w:t xml:space="preserve">Mexico and China. The findings are robust to the application of different </w:t>
      </w:r>
      <w:del w:id="47" w:author="Till" w:date="2016-05-18T12:08:00Z">
        <w:r w:rsidR="00386524" w:rsidRPr="00386524">
          <w:rPr>
            <w:lang w:val="en-GB"/>
          </w:rPr>
          <w:delText>identification</w:delText>
        </w:r>
      </w:del>
      <w:ins w:id="48" w:author="Till" w:date="2016-05-18T12:08:00Z">
        <w:r w:rsidRPr="002F188C">
          <w:rPr>
            <w:lang w:val="en-GB"/>
          </w:rPr>
          <w:t>estimation</w:t>
        </w:r>
      </w:ins>
      <w:r w:rsidRPr="002F188C">
        <w:rPr>
          <w:lang w:val="en-GB"/>
        </w:rPr>
        <w:t xml:space="preserve"> strategies. No consistent evidence of an adverse effect of diabetes on wages or working hours is found, suggesting that diabetes mainly affects the extensive margin. The findings for Mexico indicate that particularly people working in the informal or agricultural, hence less protected and often more physically demanding, </w:t>
      </w:r>
      <w:del w:id="49" w:author="Till" w:date="2016-05-18T12:08:00Z">
        <w:r w:rsidR="00386524" w:rsidRPr="00386524">
          <w:rPr>
            <w:lang w:val="en-GB"/>
          </w:rPr>
          <w:delText>labour market</w:delText>
        </w:r>
      </w:del>
      <w:ins w:id="50" w:author="Till" w:date="2016-05-18T12:08:00Z">
        <w:r w:rsidRPr="002F188C">
          <w:rPr>
            <w:lang w:val="en-GB"/>
          </w:rPr>
          <w:t>sectors</w:t>
        </w:r>
      </w:ins>
      <w:r w:rsidRPr="002F188C">
        <w:rPr>
          <w:lang w:val="en-GB"/>
        </w:rPr>
        <w:t xml:space="preserve"> bear the brunt of the negative effects of diabetes. Taking into account the undiagnosed population, the adverse effect of diabetes is reduced </w:t>
      </w:r>
      <w:del w:id="51" w:author="Till" w:date="2016-05-18T12:08:00Z">
        <w:r w:rsidR="00386524" w:rsidRPr="00386524">
          <w:rPr>
            <w:lang w:val="en-GB"/>
          </w:rPr>
          <w:delText>but still important.</w:delText>
        </w:r>
      </w:del>
      <w:ins w:id="52" w:author="Till" w:date="2016-05-18T12:08:00Z">
        <w:r w:rsidRPr="002F188C">
          <w:rPr>
            <w:lang w:val="en-GB"/>
          </w:rPr>
          <w:t>because</w:t>
        </w:r>
      </w:ins>
      <w:r w:rsidRPr="002F188C">
        <w:rPr>
          <w:lang w:val="en-GB"/>
        </w:rPr>
        <w:t xml:space="preserve"> undiagnosed diabetes itself does not show an adverse association with any labour market outcome</w:t>
      </w:r>
      <w:del w:id="53" w:author="Till" w:date="2016-05-18T12:08:00Z">
        <w:r w:rsidR="00386524" w:rsidRPr="00386524">
          <w:rPr>
            <w:lang w:val="en-GB"/>
          </w:rPr>
          <w:delText xml:space="preserve"> indicating</w:delText>
        </w:r>
      </w:del>
      <w:ins w:id="54" w:author="Till" w:date="2016-05-18T12:08:00Z">
        <w:r w:rsidRPr="002F188C">
          <w:rPr>
            <w:lang w:val="en-GB"/>
          </w:rPr>
          <w:t>. This suggests</w:t>
        </w:r>
      </w:ins>
      <w:r w:rsidRPr="002F188C">
        <w:rPr>
          <w:lang w:val="en-GB"/>
        </w:rPr>
        <w:t xml:space="preserve"> that the undiagnosed population is </w:t>
      </w:r>
      <w:del w:id="55" w:author="Till" w:date="2016-05-18T12:08:00Z">
        <w:r w:rsidR="00386524" w:rsidRPr="00386524">
          <w:rPr>
            <w:lang w:val="en-GB"/>
          </w:rPr>
          <w:delText>very distinct</w:delText>
        </w:r>
      </w:del>
      <w:ins w:id="56" w:author="Till" w:date="2016-05-18T12:08:00Z">
        <w:r w:rsidRPr="002F188C">
          <w:rPr>
            <w:lang w:val="en-GB"/>
          </w:rPr>
          <w:t>distinctly different</w:t>
        </w:r>
      </w:ins>
      <w:r w:rsidRPr="002F188C">
        <w:rPr>
          <w:lang w:val="en-GB"/>
        </w:rPr>
        <w:t xml:space="preserve"> from the diagnosed population, likely due to differences in health information and health status. Therefore, research using self-reported diabetes information should limit its claims to the diagnosed population as economic effects are likely different for the undiagnosed. </w:t>
      </w:r>
      <w:del w:id="57" w:author="Till" w:date="2016-05-18T12:08:00Z">
        <w:r w:rsidR="00386524" w:rsidRPr="00386524">
          <w:rPr>
            <w:lang w:val="en-GB"/>
          </w:rPr>
          <w:delText>In terms</w:delText>
        </w:r>
      </w:del>
      <w:ins w:id="58" w:author="Till" w:date="2016-05-18T12:08:00Z">
        <w:r w:rsidRPr="002F188C">
          <w:rPr>
            <w:lang w:val="en-GB"/>
          </w:rPr>
          <w:t>With regards to the effect</w:t>
        </w:r>
      </w:ins>
      <w:r w:rsidRPr="002F188C">
        <w:rPr>
          <w:lang w:val="en-GB"/>
        </w:rPr>
        <w:t xml:space="preserve"> of </w:t>
      </w:r>
      <w:ins w:id="59" w:author="Till" w:date="2016-05-18T12:08:00Z">
        <w:r w:rsidRPr="002F188C">
          <w:rPr>
            <w:lang w:val="en-GB"/>
          </w:rPr>
          <w:t xml:space="preserve">a diabetes diagnosis on </w:t>
        </w:r>
      </w:ins>
      <w:r w:rsidRPr="002F188C">
        <w:rPr>
          <w:lang w:val="en-GB"/>
        </w:rPr>
        <w:t xml:space="preserve">health behaviours, the </w:t>
      </w:r>
      <w:del w:id="60" w:author="Till" w:date="2016-05-18T12:08:00Z">
        <w:r w:rsidR="00386524" w:rsidRPr="00386524">
          <w:rPr>
            <w:lang w:val="en-GB"/>
          </w:rPr>
          <w:delText>findings</w:delText>
        </w:r>
      </w:del>
      <w:ins w:id="61" w:author="Till" w:date="2016-05-18T12:08:00Z">
        <w:r w:rsidRPr="002F188C">
          <w:rPr>
            <w:lang w:val="en-GB"/>
          </w:rPr>
          <w:t>results</w:t>
        </w:r>
      </w:ins>
      <w:r w:rsidRPr="002F188C">
        <w:rPr>
          <w:lang w:val="en-GB"/>
        </w:rPr>
        <w:t xml:space="preserve"> from China </w:t>
      </w:r>
      <w:del w:id="62" w:author="Till" w:date="2016-05-18T12:08:00Z">
        <w:r w:rsidR="00386524" w:rsidRPr="00386524">
          <w:rPr>
            <w:lang w:val="en-GB"/>
          </w:rPr>
          <w:delText>indicate</w:delText>
        </w:r>
      </w:del>
      <w:ins w:id="63" w:author="Till" w:date="2016-05-18T12:08:00Z">
        <w:r w:rsidRPr="002F188C">
          <w:rPr>
            <w:lang w:val="en-GB"/>
          </w:rPr>
          <w:t>suggest</w:t>
        </w:r>
      </w:ins>
      <w:r w:rsidRPr="002F188C">
        <w:rPr>
          <w:lang w:val="en-GB"/>
        </w:rPr>
        <w:t xml:space="preserve"> that </w:t>
      </w:r>
      <w:del w:id="64" w:author="Till" w:date="2016-05-18T12:08:00Z">
        <w:r w:rsidR="00386524" w:rsidRPr="00386524">
          <w:rPr>
            <w:lang w:val="en-GB"/>
          </w:rPr>
          <w:delText xml:space="preserve">people who received </w:delText>
        </w:r>
      </w:del>
      <w:r w:rsidRPr="002F188C">
        <w:rPr>
          <w:lang w:val="en-GB"/>
        </w:rPr>
        <w:t xml:space="preserve">a diagnosis </w:t>
      </w:r>
      <w:del w:id="65" w:author="Till" w:date="2016-05-18T12:08:00Z">
        <w:r w:rsidR="00386524" w:rsidRPr="00386524">
          <w:rPr>
            <w:lang w:val="en-GB"/>
          </w:rPr>
          <w:delText xml:space="preserve">reduce their </w:delText>
        </w:r>
      </w:del>
      <w:ins w:id="66" w:author="Till" w:date="2016-05-18T12:08:00Z">
        <w:r w:rsidRPr="002F188C">
          <w:rPr>
            <w:lang w:val="en-GB"/>
          </w:rPr>
          <w:t xml:space="preserve">leads to moderate reductions in </w:t>
        </w:r>
      </w:ins>
      <w:r w:rsidRPr="002F188C">
        <w:rPr>
          <w:lang w:val="en-GB"/>
        </w:rPr>
        <w:t>body mass index (BMI), waist circumference, alcohol and caloric consumption</w:t>
      </w:r>
      <w:del w:id="67" w:author="Till" w:date="2016-05-18T12:08:00Z">
        <w:r w:rsidR="00386524" w:rsidRPr="00386524">
          <w:rPr>
            <w:lang w:val="en-GB"/>
          </w:rPr>
          <w:delText>, independent of the used identification strategy</w:delText>
        </w:r>
      </w:del>
      <w:r w:rsidRPr="002F188C">
        <w:rPr>
          <w:lang w:val="en-GB"/>
        </w:rPr>
        <w:t>. Perhaps surprisingly, especi</w:t>
      </w:r>
      <w:r>
        <w:rPr>
          <w:lang w:val="en-GB"/>
        </w:rPr>
        <w:t xml:space="preserve">ally men appear to be able to </w:t>
      </w:r>
      <w:del w:id="68" w:author="Till" w:date="2016-05-18T12:08:00Z">
        <w:r w:rsidR="00386524" w:rsidRPr="00386524">
          <w:rPr>
            <w:lang w:val="en-GB"/>
          </w:rPr>
          <w:delText>change</w:delText>
        </w:r>
      </w:del>
      <w:ins w:id="69" w:author="Till" w:date="2016-05-18T12:08:00Z">
        <w:r>
          <w:rPr>
            <w:lang w:val="en-GB"/>
          </w:rPr>
          <w:t>l</w:t>
        </w:r>
        <w:r w:rsidRPr="002F188C">
          <w:rPr>
            <w:lang w:val="en-GB"/>
          </w:rPr>
          <w:t>ose weight and reduce</w:t>
        </w:r>
      </w:ins>
      <w:r w:rsidRPr="002F188C">
        <w:rPr>
          <w:lang w:val="en-GB"/>
        </w:rPr>
        <w:t xml:space="preserve"> their </w:t>
      </w:r>
      <w:del w:id="70" w:author="Till" w:date="2016-05-18T12:08:00Z">
        <w:r w:rsidR="00386524" w:rsidRPr="00386524">
          <w:rPr>
            <w:lang w:val="en-GB"/>
          </w:rPr>
          <w:delText>risk behaviours.</w:delText>
        </w:r>
      </w:del>
      <w:ins w:id="71" w:author="Till" w:date="2016-05-18T12:08:00Z">
        <w:r w:rsidRPr="002F188C">
          <w:rPr>
            <w:lang w:val="en-GB"/>
          </w:rPr>
          <w:t>caloric consumption.</w:t>
        </w:r>
      </w:ins>
      <w:r w:rsidRPr="002F188C">
        <w:rPr>
          <w:lang w:val="en-GB"/>
        </w:rPr>
        <w:t xml:space="preserve"> Not accounting for </w:t>
      </w:r>
      <w:del w:id="72" w:author="Till" w:date="2016-05-18T12:08:00Z">
        <w:r w:rsidR="00386524" w:rsidRPr="00386524">
          <w:rPr>
            <w:lang w:val="en-GB"/>
          </w:rPr>
          <w:delText>unobservable</w:delText>
        </w:r>
      </w:del>
      <w:ins w:id="73" w:author="Till" w:date="2016-05-18T12:08:00Z">
        <w:r w:rsidRPr="002F188C">
          <w:rPr>
            <w:lang w:val="en-GB"/>
          </w:rPr>
          <w:t>unobserved</w:t>
        </w:r>
      </w:ins>
      <w:r w:rsidRPr="002F188C">
        <w:rPr>
          <w:lang w:val="en-GB"/>
        </w:rPr>
        <w:t xml:space="preserve"> heterogeneity leads to a </w:t>
      </w:r>
      <w:del w:id="74" w:author="Till" w:date="2016-05-18T12:08:00Z">
        <w:r w:rsidR="00386524" w:rsidRPr="00386524">
          <w:rPr>
            <w:lang w:val="en-GB"/>
          </w:rPr>
          <w:delText>turn</w:delText>
        </w:r>
      </w:del>
      <w:ins w:id="75" w:author="Till" w:date="2016-05-18T12:08:00Z">
        <w:r w:rsidRPr="002F188C">
          <w:rPr>
            <w:lang w:val="en-GB"/>
          </w:rPr>
          <w:t>change</w:t>
        </w:r>
      </w:ins>
      <w:r w:rsidRPr="002F188C">
        <w:rPr>
          <w:lang w:val="en-GB"/>
        </w:rPr>
        <w:t xml:space="preserve"> in</w:t>
      </w:r>
      <w:ins w:id="76" w:author="Till" w:date="2016-05-18T12:08:00Z">
        <w:r w:rsidRPr="002F188C">
          <w:rPr>
            <w:lang w:val="en-GB"/>
          </w:rPr>
          <w:t xml:space="preserve"> the coefficient</w:t>
        </w:r>
      </w:ins>
      <w:r w:rsidRPr="002F188C">
        <w:rPr>
          <w:lang w:val="en-GB"/>
        </w:rPr>
        <w:t xml:space="preserve"> sign for the effect of a diagnosis on BMI and waist circumference, while the differences in estimates are less pronounced for other outcomes.</w:t>
      </w:r>
    </w:p>
    <w:p w:rsidR="00B1458F" w:rsidRPr="0029623D" w:rsidRDefault="00B1458F" w:rsidP="0033164B">
      <w:pPr>
        <w:jc w:val="both"/>
        <w:rPr>
          <w:lang w:val="en-GB"/>
        </w:rPr>
      </w:pPr>
    </w:p>
    <w:sectPr w:rsidR="00B1458F" w:rsidRPr="0029623D" w:rsidSect="00B1458F">
      <w:pgSz w:w="11906" w:h="16838"/>
      <w:pgMar w:top="1134" w:right="1134" w:bottom="1134" w:left="1134" w:header="0" w:footer="0"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Liberation Serif">
    <w:panose1 w:val="02020603050405020304"/>
    <w:charset w:val="00"/>
    <w:family w:val="roman"/>
    <w:pitch w:val="variable"/>
    <w:sig w:usb0="A00002AF" w:usb1="500078FB" w:usb2="00000000" w:usb3="00000000" w:csb0="0000009F" w:csb1="00000000"/>
  </w:font>
  <w:font w:name="Droid Sans Fallback">
    <w:panose1 w:val="020B0502000000000001"/>
    <w:charset w:val="80"/>
    <w:family w:val="swiss"/>
    <w:pitch w:val="variable"/>
    <w:sig w:usb0="B1002AFF" w:usb1="2BDFFCFB" w:usb2="00000036" w:usb3="00000000" w:csb0="003F01FF" w:csb1="00000000"/>
  </w:font>
  <w:font w:name="FreeSans">
    <w:panose1 w:val="020B0504020202020204"/>
    <w:charset w:val="00"/>
    <w:family w:val="swiss"/>
    <w:pitch w:val="variable"/>
    <w:sig w:usb0="E4838EFF" w:usb1="4200FDFF" w:usb2="000030A0" w:usb3="00000000" w:csb0="000001BF" w:csb1="00000000"/>
  </w:font>
  <w:font w:name="Times New Roman">
    <w:altName w:val="Times"/>
    <w:panose1 w:val="02020603050405020304"/>
    <w:charset w:val="00"/>
    <w:family w:val="roman"/>
    <w:notTrueType/>
    <w:pitch w:val="variable"/>
    <w:sig w:usb0="00000003" w:usb1="00000000" w:usb2="00000000" w:usb3="00000000" w:csb0="00000001" w:csb1="00000000"/>
  </w:font>
  <w:font w:name="Liberation Sans">
    <w:panose1 w:val="020B0604020202020204"/>
    <w:charset w:val="00"/>
    <w:family w:val="swiss"/>
    <w:pitch w:val="variable"/>
    <w:sig w:usb0="A00002AF" w:usb1="500078F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9"/>
  <w:hyphenationZone w:val="425"/>
  <w:characterSpacingControl w:val="doNotCompress"/>
  <w:compat>
    <w:useFELayout/>
  </w:compat>
  <w:rsids>
    <w:rsidRoot w:val="00B1458F"/>
    <w:rsid w:val="002806CE"/>
    <w:rsid w:val="0029623D"/>
    <w:rsid w:val="002F188C"/>
    <w:rsid w:val="0033164B"/>
    <w:rsid w:val="00386524"/>
    <w:rsid w:val="007F6DFF"/>
    <w:rsid w:val="00823594"/>
    <w:rsid w:val="00847AF7"/>
    <w:rsid w:val="008D60DA"/>
    <w:rsid w:val="009753D9"/>
    <w:rsid w:val="00AB540E"/>
    <w:rsid w:val="00AC752E"/>
    <w:rsid w:val="00B1458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Droid Sans Fallback" w:hAnsi="Liberation Serif" w:cs="FreeSans"/>
        <w:sz w:val="24"/>
        <w:szCs w:val="24"/>
        <w:lang w:val="de-DE"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1458F"/>
    <w:pPr>
      <w:widowControl w:val="0"/>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
    <w:name w:val="Überschrift"/>
    <w:basedOn w:val="Standard"/>
    <w:next w:val="Textkrper"/>
    <w:qFormat/>
    <w:rsid w:val="00B1458F"/>
    <w:pPr>
      <w:keepNext/>
      <w:spacing w:before="240" w:after="120"/>
    </w:pPr>
    <w:rPr>
      <w:rFonts w:ascii="Liberation Sans" w:hAnsi="Liberation Sans"/>
      <w:sz w:val="28"/>
      <w:szCs w:val="28"/>
    </w:rPr>
  </w:style>
  <w:style w:type="paragraph" w:styleId="Textkrper">
    <w:name w:val="Body Text"/>
    <w:basedOn w:val="Standard"/>
    <w:rsid w:val="00B1458F"/>
    <w:pPr>
      <w:spacing w:after="140" w:line="288" w:lineRule="auto"/>
    </w:pPr>
  </w:style>
  <w:style w:type="paragraph" w:styleId="Liste">
    <w:name w:val="List"/>
    <w:basedOn w:val="Textkrper"/>
    <w:rsid w:val="00B1458F"/>
  </w:style>
  <w:style w:type="paragraph" w:styleId="Beschriftung">
    <w:name w:val="caption"/>
    <w:basedOn w:val="Standard"/>
    <w:rsid w:val="00B1458F"/>
    <w:pPr>
      <w:suppressLineNumbers/>
      <w:spacing w:before="120" w:after="120"/>
    </w:pPr>
    <w:rPr>
      <w:i/>
      <w:iCs/>
    </w:rPr>
  </w:style>
  <w:style w:type="paragraph" w:customStyle="1" w:styleId="Verzeichnis">
    <w:name w:val="Verzeichnis"/>
    <w:basedOn w:val="Standard"/>
    <w:qFormat/>
    <w:rsid w:val="00B1458F"/>
    <w:pPr>
      <w:suppressLineNumbers/>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634</Words>
  <Characters>4001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Firmenname</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Till </dc:creator>
  <cp:keywords/>
  <dc:description/>
  <cp:lastModifiedBy>Till</cp:lastModifiedBy>
  <cp:revision>1</cp:revision>
  <dcterms:created xsi:type="dcterms:W3CDTF">2016-05-18T11:47:00Z</dcterms:created>
  <dcterms:modified xsi:type="dcterms:W3CDTF">2016-05-18T10:09:00Z</dcterms:modified>
  <dc:language>de-DE</dc:language>
</cp:coreProperties>
</file>