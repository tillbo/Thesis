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E2E" w:rsidRDefault="00EC2550" w:rsidP="00C91058">
      <w:pPr>
        <w:pStyle w:val="KeinLeerraum"/>
        <w:rPr>
          <w:rFonts w:ascii="Calibri" w:hAnsi="Calibri"/>
          <w:bCs/>
          <w:sz w:val="22"/>
          <w:szCs w:val="22"/>
        </w:rPr>
      </w:pPr>
      <w:bookmarkStart w:id="0" w:name="_GoBack"/>
      <w:bookmarkEnd w:id="0"/>
      <w:r w:rsidRPr="00C91058">
        <w:rPr>
          <w:rFonts w:ascii="Calibri" w:hAnsi="Calibri"/>
          <w:bCs/>
          <w:sz w:val="22"/>
          <w:szCs w:val="22"/>
        </w:rPr>
        <w:t>Candidates a</w:t>
      </w:r>
      <w:r w:rsidR="00AA5C07" w:rsidRPr="00C91058">
        <w:rPr>
          <w:rFonts w:ascii="Calibri" w:hAnsi="Calibri"/>
          <w:bCs/>
          <w:sz w:val="22"/>
          <w:szCs w:val="22"/>
        </w:rPr>
        <w:t>re asked to complete a</w:t>
      </w:r>
      <w:r w:rsidR="00672F69" w:rsidRPr="00C91058">
        <w:rPr>
          <w:rFonts w:ascii="Calibri" w:hAnsi="Calibri"/>
          <w:bCs/>
          <w:sz w:val="22"/>
          <w:szCs w:val="22"/>
        </w:rPr>
        <w:t>ll</w:t>
      </w:r>
      <w:r w:rsidR="00AA5C07" w:rsidRPr="00C91058">
        <w:rPr>
          <w:rFonts w:ascii="Calibri" w:hAnsi="Calibri"/>
          <w:bCs/>
          <w:sz w:val="22"/>
          <w:szCs w:val="22"/>
        </w:rPr>
        <w:t xml:space="preserve"> sections of Part 1 of this form</w:t>
      </w:r>
      <w:r w:rsidR="00952283">
        <w:rPr>
          <w:rFonts w:ascii="Calibri" w:hAnsi="Calibri"/>
          <w:bCs/>
          <w:sz w:val="22"/>
          <w:szCs w:val="22"/>
        </w:rPr>
        <w:t xml:space="preserve"> electronically</w:t>
      </w:r>
      <w:r w:rsidR="00AA5C07" w:rsidRPr="00C91058">
        <w:rPr>
          <w:rFonts w:ascii="Calibri" w:hAnsi="Calibri"/>
          <w:bCs/>
          <w:sz w:val="22"/>
          <w:szCs w:val="22"/>
        </w:rPr>
        <w:t xml:space="preserve"> and return to their primary supervisor for signature</w:t>
      </w:r>
      <w:r w:rsidR="00672F69" w:rsidRPr="00C91058">
        <w:rPr>
          <w:rFonts w:ascii="Calibri" w:hAnsi="Calibri"/>
          <w:bCs/>
          <w:sz w:val="22"/>
          <w:szCs w:val="22"/>
        </w:rPr>
        <w:t>, c</w:t>
      </w:r>
      <w:r w:rsidR="00AA5C07" w:rsidRPr="00C91058">
        <w:rPr>
          <w:rFonts w:ascii="Calibri" w:hAnsi="Calibri"/>
          <w:bCs/>
          <w:sz w:val="22"/>
          <w:szCs w:val="22"/>
        </w:rPr>
        <w:t>ompletion of examiner details</w:t>
      </w:r>
      <w:r w:rsidR="00672F69" w:rsidRPr="00C91058">
        <w:rPr>
          <w:rFonts w:ascii="Calibri" w:hAnsi="Calibri"/>
          <w:bCs/>
          <w:sz w:val="22"/>
          <w:szCs w:val="22"/>
        </w:rPr>
        <w:t xml:space="preserve"> and subsequent submission of the completed form</w:t>
      </w:r>
      <w:r w:rsidRPr="00C91058">
        <w:rPr>
          <w:rFonts w:ascii="Calibri" w:hAnsi="Calibri"/>
          <w:bCs/>
          <w:sz w:val="22"/>
          <w:szCs w:val="22"/>
        </w:rPr>
        <w:t xml:space="preserve"> to the relevant PGR Service Team</w:t>
      </w:r>
      <w:r w:rsidR="002E519C">
        <w:rPr>
          <w:rFonts w:ascii="Calibri" w:hAnsi="Calibri"/>
          <w:bCs/>
          <w:sz w:val="22"/>
          <w:szCs w:val="22"/>
        </w:rPr>
        <w:t xml:space="preserve"> supporting your Graduate School</w:t>
      </w:r>
      <w:r w:rsidRPr="00C91058">
        <w:rPr>
          <w:rFonts w:ascii="Calibri" w:hAnsi="Calibri"/>
          <w:bCs/>
          <w:sz w:val="22"/>
          <w:szCs w:val="22"/>
        </w:rPr>
        <w:t xml:space="preserve">. </w:t>
      </w:r>
      <w:r w:rsidR="00672F69" w:rsidRPr="00C91058">
        <w:rPr>
          <w:rFonts w:ascii="Calibri" w:hAnsi="Calibri"/>
          <w:b/>
          <w:bCs/>
          <w:sz w:val="22"/>
          <w:szCs w:val="22"/>
        </w:rPr>
        <w:t xml:space="preserve">Completed forms </w:t>
      </w:r>
      <w:r w:rsidRPr="00C91058">
        <w:rPr>
          <w:rFonts w:ascii="Calibri" w:hAnsi="Calibri"/>
          <w:b/>
          <w:bCs/>
          <w:sz w:val="22"/>
          <w:szCs w:val="22"/>
        </w:rPr>
        <w:t xml:space="preserve">must normally be </w:t>
      </w:r>
      <w:r w:rsidR="00672F69" w:rsidRPr="00C91058">
        <w:rPr>
          <w:rFonts w:ascii="Calibri" w:hAnsi="Calibri"/>
          <w:b/>
          <w:bCs/>
          <w:sz w:val="22"/>
          <w:szCs w:val="22"/>
        </w:rPr>
        <w:t>submitted to the relevant PGR Service Team</w:t>
      </w:r>
      <w:r w:rsidRPr="00C91058">
        <w:rPr>
          <w:rFonts w:ascii="Calibri" w:hAnsi="Calibri"/>
          <w:b/>
          <w:bCs/>
          <w:sz w:val="22"/>
          <w:szCs w:val="22"/>
        </w:rPr>
        <w:t xml:space="preserve"> at least three months prior to submission of the thesis</w:t>
      </w:r>
      <w:r w:rsidR="00672F69" w:rsidRPr="00C91058">
        <w:rPr>
          <w:rFonts w:ascii="Calibri" w:hAnsi="Calibri"/>
          <w:b/>
          <w:bCs/>
          <w:sz w:val="22"/>
          <w:szCs w:val="22"/>
        </w:rPr>
        <w:t>.</w:t>
      </w:r>
      <w:r w:rsidR="00EA43A8" w:rsidRPr="00C91058">
        <w:rPr>
          <w:rFonts w:ascii="Calibri" w:hAnsi="Calibri"/>
          <w:bCs/>
          <w:sz w:val="22"/>
          <w:szCs w:val="22"/>
        </w:rPr>
        <w:t xml:space="preserve"> Electronic signatures will be </w:t>
      </w:r>
      <w:r w:rsidR="00C91058" w:rsidRPr="00C91058">
        <w:rPr>
          <w:rFonts w:ascii="Calibri" w:hAnsi="Calibri"/>
          <w:bCs/>
          <w:sz w:val="22"/>
          <w:szCs w:val="22"/>
        </w:rPr>
        <w:t>accepted</w:t>
      </w:r>
      <w:r w:rsidR="00EA43A8" w:rsidRPr="00C91058">
        <w:rPr>
          <w:rFonts w:ascii="Calibri" w:hAnsi="Calibri"/>
          <w:bCs/>
          <w:sz w:val="22"/>
          <w:szCs w:val="22"/>
        </w:rPr>
        <w:t xml:space="preserve"> where they originate from an official UEA email account</w:t>
      </w:r>
      <w:r w:rsidR="00672F69" w:rsidRPr="00C91058">
        <w:rPr>
          <w:rFonts w:ascii="Calibri" w:hAnsi="Calibri"/>
          <w:bCs/>
          <w:sz w:val="22"/>
          <w:szCs w:val="22"/>
        </w:rPr>
        <w:t xml:space="preserve"> or an account registered with the University on SITS</w:t>
      </w:r>
      <w:r w:rsidR="00EA43A8" w:rsidRPr="00C91058">
        <w:rPr>
          <w:rFonts w:ascii="Calibri" w:hAnsi="Calibri"/>
          <w:bCs/>
          <w:sz w:val="22"/>
          <w:szCs w:val="22"/>
        </w:rPr>
        <w:t>.</w:t>
      </w:r>
    </w:p>
    <w:p w:rsidR="00DC2B67" w:rsidRPr="00C91058" w:rsidRDefault="00DC2B67" w:rsidP="00C91058">
      <w:pPr>
        <w:pStyle w:val="KeinLeerraum"/>
        <w:rPr>
          <w:rFonts w:ascii="Calibri" w:hAnsi="Calibri"/>
          <w:bCs/>
          <w:sz w:val="22"/>
          <w:szCs w:val="22"/>
        </w:rPr>
      </w:pPr>
    </w:p>
    <w:p w:rsidR="00672F69" w:rsidRPr="00731E56" w:rsidRDefault="00C91058" w:rsidP="00D7219C">
      <w:pPr>
        <w:pStyle w:val="berschrift2"/>
        <w:spacing w:before="0"/>
      </w:pPr>
      <w:r w:rsidRPr="00731E56">
        <w:t>Part 1:</w:t>
      </w:r>
      <w:r w:rsidR="00672F69" w:rsidRPr="00731E56">
        <w:t xml:space="preserve"> Candidate Details and Thesis Title</w:t>
      </w:r>
    </w:p>
    <w:tbl>
      <w:tblPr>
        <w:tblW w:w="49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1842"/>
        <w:gridCol w:w="1150"/>
        <w:gridCol w:w="977"/>
        <w:gridCol w:w="1417"/>
        <w:gridCol w:w="992"/>
        <w:gridCol w:w="426"/>
        <w:gridCol w:w="848"/>
      </w:tblGrid>
      <w:tr w:rsidR="00FB6243" w:rsidRPr="00B83CBC" w:rsidTr="00FB6243">
        <w:tc>
          <w:tcPr>
            <w:tcW w:w="1668" w:type="dxa"/>
            <w:tcBorders>
              <w:top w:val="single" w:sz="4" w:space="0" w:color="auto"/>
              <w:left w:val="single" w:sz="4" w:space="0" w:color="auto"/>
              <w:right w:val="single" w:sz="4" w:space="0" w:color="auto"/>
            </w:tcBorders>
            <w:shd w:val="clear" w:color="auto" w:fill="auto"/>
          </w:tcPr>
          <w:p w:rsidR="00FB6243" w:rsidRPr="00B83CBC" w:rsidRDefault="00FB6243" w:rsidP="00D561B7">
            <w:pPr>
              <w:rPr>
                <w:rFonts w:eastAsia="SimSun" w:cs="Arial"/>
                <w:sz w:val="21"/>
                <w:szCs w:val="21"/>
              </w:rPr>
            </w:pPr>
            <w:r>
              <w:rPr>
                <w:rFonts w:eastAsia="SimSun" w:cs="Arial"/>
                <w:sz w:val="21"/>
                <w:szCs w:val="21"/>
              </w:rPr>
              <w:t>Registration No:</w:t>
            </w:r>
          </w:p>
        </w:tc>
        <w:tc>
          <w:tcPr>
            <w:tcW w:w="1842" w:type="dxa"/>
            <w:tcBorders>
              <w:top w:val="single" w:sz="4" w:space="0" w:color="auto"/>
              <w:left w:val="single" w:sz="4" w:space="0" w:color="auto"/>
              <w:right w:val="single" w:sz="4" w:space="0" w:color="auto"/>
            </w:tcBorders>
            <w:shd w:val="clear" w:color="auto" w:fill="auto"/>
          </w:tcPr>
          <w:p w:rsidR="00FB6243" w:rsidRDefault="00FB6243" w:rsidP="00D561B7">
            <w:pPr>
              <w:rPr>
                <w:rFonts w:eastAsia="SimSun" w:cs="Arial"/>
                <w:sz w:val="21"/>
                <w:szCs w:val="21"/>
              </w:rPr>
            </w:pPr>
          </w:p>
          <w:p w:rsidR="00ED77A8" w:rsidRPr="00B83CBC" w:rsidRDefault="0063278B" w:rsidP="00D561B7">
            <w:pPr>
              <w:rPr>
                <w:rFonts w:eastAsia="SimSun" w:cs="Arial"/>
                <w:sz w:val="21"/>
                <w:szCs w:val="21"/>
              </w:rPr>
            </w:pPr>
            <w:r w:rsidRPr="0063278B">
              <w:rPr>
                <w:rFonts w:eastAsia="SimSun" w:cs="Arial"/>
                <w:sz w:val="21"/>
                <w:szCs w:val="21"/>
              </w:rPr>
              <w:t>100033284/1</w:t>
            </w:r>
          </w:p>
        </w:tc>
        <w:tc>
          <w:tcPr>
            <w:tcW w:w="1150" w:type="dxa"/>
            <w:tcBorders>
              <w:top w:val="single" w:sz="4" w:space="0" w:color="auto"/>
              <w:left w:val="single" w:sz="4" w:space="0" w:color="auto"/>
              <w:right w:val="single" w:sz="4" w:space="0" w:color="auto"/>
            </w:tcBorders>
            <w:shd w:val="clear" w:color="auto" w:fill="auto"/>
          </w:tcPr>
          <w:p w:rsidR="00FB6243" w:rsidRDefault="00FB6243" w:rsidP="00D561B7">
            <w:pPr>
              <w:rPr>
                <w:rFonts w:eastAsia="SimSun" w:cs="Arial"/>
                <w:sz w:val="21"/>
                <w:szCs w:val="21"/>
              </w:rPr>
            </w:pPr>
            <w:r>
              <w:rPr>
                <w:rFonts w:eastAsia="SimSun" w:cs="Arial"/>
                <w:sz w:val="21"/>
                <w:szCs w:val="21"/>
              </w:rPr>
              <w:t>School:</w:t>
            </w:r>
          </w:p>
          <w:p w:rsidR="0063278B" w:rsidRPr="00B83CBC" w:rsidRDefault="0063278B" w:rsidP="00D561B7">
            <w:pPr>
              <w:rPr>
                <w:rFonts w:eastAsia="SimSun" w:cs="Arial"/>
                <w:sz w:val="21"/>
                <w:szCs w:val="21"/>
              </w:rPr>
            </w:pPr>
          </w:p>
        </w:tc>
        <w:tc>
          <w:tcPr>
            <w:tcW w:w="977" w:type="dxa"/>
            <w:tcBorders>
              <w:top w:val="single" w:sz="4" w:space="0" w:color="auto"/>
              <w:left w:val="single" w:sz="4" w:space="0" w:color="auto"/>
              <w:right w:val="single" w:sz="4" w:space="0" w:color="auto"/>
            </w:tcBorders>
            <w:shd w:val="clear" w:color="auto" w:fill="auto"/>
          </w:tcPr>
          <w:p w:rsidR="00FB6243" w:rsidRPr="00B83CBC" w:rsidRDefault="009F4491" w:rsidP="00D561B7">
            <w:pPr>
              <w:rPr>
                <w:rFonts w:eastAsia="SimSun" w:cs="Arial"/>
                <w:sz w:val="21"/>
                <w:szCs w:val="21"/>
              </w:rPr>
            </w:pPr>
            <w:r>
              <w:rPr>
                <w:rFonts w:eastAsia="SimSun" w:cs="Arial"/>
                <w:sz w:val="21"/>
                <w:szCs w:val="21"/>
              </w:rPr>
              <w:t>MED</w:t>
            </w:r>
          </w:p>
        </w:tc>
        <w:tc>
          <w:tcPr>
            <w:tcW w:w="1417" w:type="dxa"/>
            <w:tcBorders>
              <w:top w:val="single" w:sz="4" w:space="0" w:color="auto"/>
              <w:left w:val="single" w:sz="4" w:space="0" w:color="auto"/>
              <w:right w:val="single" w:sz="4" w:space="0" w:color="auto"/>
            </w:tcBorders>
            <w:shd w:val="clear" w:color="auto" w:fill="auto"/>
          </w:tcPr>
          <w:p w:rsidR="00FB6243" w:rsidRDefault="00FB6243" w:rsidP="00672F69">
            <w:pPr>
              <w:rPr>
                <w:rFonts w:eastAsia="SimSun" w:cs="Arial"/>
                <w:sz w:val="21"/>
                <w:szCs w:val="21"/>
              </w:rPr>
            </w:pPr>
            <w:r>
              <w:rPr>
                <w:rFonts w:eastAsia="SimSun" w:cs="Arial"/>
                <w:sz w:val="21"/>
                <w:szCs w:val="21"/>
              </w:rPr>
              <w:t xml:space="preserve">Degree </w:t>
            </w:r>
          </w:p>
          <w:p w:rsidR="0063278B" w:rsidRPr="00B83CBC" w:rsidRDefault="0063278B" w:rsidP="00672F69">
            <w:pPr>
              <w:rPr>
                <w:rFonts w:eastAsia="SimSun" w:cs="Arial"/>
                <w:sz w:val="21"/>
                <w:szCs w:val="21"/>
              </w:rPr>
            </w:pPr>
          </w:p>
        </w:tc>
        <w:tc>
          <w:tcPr>
            <w:tcW w:w="2266" w:type="dxa"/>
            <w:gridSpan w:val="3"/>
            <w:tcBorders>
              <w:top w:val="single" w:sz="4" w:space="0" w:color="auto"/>
              <w:left w:val="single" w:sz="4" w:space="0" w:color="auto"/>
              <w:right w:val="single" w:sz="4" w:space="0" w:color="auto"/>
            </w:tcBorders>
            <w:shd w:val="clear" w:color="auto" w:fill="auto"/>
          </w:tcPr>
          <w:p w:rsidR="00FB6243" w:rsidRPr="00B83CBC" w:rsidRDefault="009F4491" w:rsidP="00D561B7">
            <w:pPr>
              <w:rPr>
                <w:rFonts w:eastAsia="SimSun" w:cs="Arial"/>
                <w:sz w:val="21"/>
                <w:szCs w:val="21"/>
              </w:rPr>
            </w:pPr>
            <w:r w:rsidRPr="009F4491">
              <w:rPr>
                <w:rFonts w:eastAsia="SimSun" w:cs="Arial"/>
                <w:sz w:val="21"/>
                <w:szCs w:val="21"/>
              </w:rPr>
              <w:t>Doctor of Philosophy</w:t>
            </w:r>
          </w:p>
        </w:tc>
      </w:tr>
      <w:tr w:rsidR="00B83CBC" w:rsidRPr="00B83CBC" w:rsidTr="00FB6243">
        <w:tc>
          <w:tcPr>
            <w:tcW w:w="1668" w:type="dxa"/>
            <w:tcBorders>
              <w:top w:val="single" w:sz="4" w:space="0" w:color="auto"/>
              <w:left w:val="single" w:sz="4" w:space="0" w:color="auto"/>
              <w:bottom w:val="single" w:sz="4" w:space="0" w:color="auto"/>
              <w:right w:val="single" w:sz="4" w:space="0" w:color="auto"/>
            </w:tcBorders>
            <w:shd w:val="clear" w:color="auto" w:fill="auto"/>
          </w:tcPr>
          <w:p w:rsidR="00FA3BF0" w:rsidRPr="00B83CBC" w:rsidRDefault="00FA3BF0" w:rsidP="00AA5C07">
            <w:pPr>
              <w:rPr>
                <w:rFonts w:eastAsia="SimSun" w:cs="Arial"/>
                <w:sz w:val="21"/>
                <w:szCs w:val="21"/>
              </w:rPr>
            </w:pPr>
            <w:r w:rsidRPr="00B83CBC">
              <w:rPr>
                <w:rFonts w:eastAsia="SimSun" w:cs="Arial"/>
                <w:sz w:val="21"/>
                <w:szCs w:val="21"/>
              </w:rPr>
              <w:t xml:space="preserve">Full </w:t>
            </w:r>
            <w:r w:rsidR="00EC2550">
              <w:rPr>
                <w:rFonts w:eastAsia="SimSun" w:cs="Arial"/>
                <w:sz w:val="21"/>
                <w:szCs w:val="21"/>
              </w:rPr>
              <w:t>Name of Candidate</w:t>
            </w:r>
            <w:r w:rsidRPr="00B83CBC">
              <w:rPr>
                <w:rFonts w:eastAsia="SimSun" w:cs="Arial"/>
                <w:sz w:val="21"/>
                <w:szCs w:val="21"/>
              </w:rPr>
              <w:t>:</w:t>
            </w:r>
          </w:p>
        </w:tc>
        <w:tc>
          <w:tcPr>
            <w:tcW w:w="7652" w:type="dxa"/>
            <w:gridSpan w:val="7"/>
            <w:tcBorders>
              <w:top w:val="single" w:sz="4" w:space="0" w:color="auto"/>
              <w:left w:val="single" w:sz="4" w:space="0" w:color="auto"/>
              <w:bottom w:val="single" w:sz="4" w:space="0" w:color="auto"/>
              <w:right w:val="single" w:sz="4" w:space="0" w:color="auto"/>
            </w:tcBorders>
            <w:shd w:val="clear" w:color="auto" w:fill="auto"/>
          </w:tcPr>
          <w:p w:rsidR="00EC2550" w:rsidRPr="00AA5C07" w:rsidRDefault="0063278B">
            <w:pPr>
              <w:rPr>
                <w:rFonts w:eastAsia="SimSun" w:cs="Arial"/>
                <w:sz w:val="21"/>
                <w:szCs w:val="21"/>
              </w:rPr>
            </w:pPr>
            <w:r>
              <w:rPr>
                <w:rFonts w:eastAsia="SimSun" w:cs="Arial"/>
                <w:sz w:val="21"/>
                <w:szCs w:val="21"/>
              </w:rPr>
              <w:t>Till Seuring</w:t>
            </w:r>
          </w:p>
        </w:tc>
      </w:tr>
      <w:tr w:rsidR="00EA43A8" w:rsidRPr="00B83CBC" w:rsidTr="00D561B7">
        <w:tc>
          <w:tcPr>
            <w:tcW w:w="1668" w:type="dxa"/>
            <w:tcBorders>
              <w:top w:val="single" w:sz="4" w:space="0" w:color="auto"/>
              <w:left w:val="single" w:sz="4" w:space="0" w:color="auto"/>
              <w:bottom w:val="single" w:sz="4" w:space="0" w:color="auto"/>
              <w:right w:val="single" w:sz="4" w:space="0" w:color="auto"/>
            </w:tcBorders>
            <w:shd w:val="clear" w:color="auto" w:fill="auto"/>
          </w:tcPr>
          <w:p w:rsidR="00EA43A8" w:rsidRPr="00B83CBC" w:rsidRDefault="00EA43A8" w:rsidP="00AA5C07">
            <w:pPr>
              <w:rPr>
                <w:rFonts w:eastAsia="SimSun" w:cs="Arial"/>
                <w:sz w:val="21"/>
                <w:szCs w:val="21"/>
              </w:rPr>
            </w:pPr>
            <w:r>
              <w:rPr>
                <w:rFonts w:eastAsia="SimSun" w:cs="Arial"/>
                <w:sz w:val="21"/>
                <w:szCs w:val="21"/>
              </w:rPr>
              <w:t>Official Thesis Title:</w:t>
            </w:r>
          </w:p>
        </w:tc>
        <w:tc>
          <w:tcPr>
            <w:tcW w:w="7652" w:type="dxa"/>
            <w:gridSpan w:val="7"/>
            <w:tcBorders>
              <w:top w:val="single" w:sz="4" w:space="0" w:color="auto"/>
              <w:left w:val="single" w:sz="4" w:space="0" w:color="auto"/>
              <w:bottom w:val="single" w:sz="4" w:space="0" w:color="auto"/>
              <w:right w:val="single" w:sz="4" w:space="0" w:color="auto"/>
            </w:tcBorders>
            <w:shd w:val="clear" w:color="auto" w:fill="auto"/>
          </w:tcPr>
          <w:p w:rsidR="00EA43A8" w:rsidRPr="00AA5C07" w:rsidRDefault="009F4491" w:rsidP="00D561B7">
            <w:pPr>
              <w:rPr>
                <w:rFonts w:eastAsia="SimSun" w:cs="Arial"/>
                <w:sz w:val="21"/>
                <w:szCs w:val="21"/>
              </w:rPr>
            </w:pPr>
            <w:r>
              <w:rPr>
                <w:rFonts w:eastAsia="SimSun" w:cs="Arial"/>
                <w:sz w:val="21"/>
                <w:szCs w:val="21"/>
              </w:rPr>
              <w:t>The economics of t</w:t>
            </w:r>
            <w:r w:rsidR="0063278B">
              <w:rPr>
                <w:rFonts w:eastAsia="SimSun" w:cs="Arial"/>
                <w:sz w:val="21"/>
                <w:szCs w:val="21"/>
              </w:rPr>
              <w:t>ype 2 diabetes in middle-income countries</w:t>
            </w:r>
          </w:p>
        </w:tc>
      </w:tr>
      <w:tr w:rsidR="00EA43A8" w:rsidRPr="00B83CBC" w:rsidTr="00D561B7">
        <w:tc>
          <w:tcPr>
            <w:tcW w:w="9320" w:type="dxa"/>
            <w:gridSpan w:val="8"/>
            <w:tcBorders>
              <w:top w:val="single" w:sz="4" w:space="0" w:color="auto"/>
              <w:left w:val="nil"/>
              <w:right w:val="nil"/>
            </w:tcBorders>
            <w:shd w:val="clear" w:color="auto" w:fill="auto"/>
          </w:tcPr>
          <w:p w:rsidR="00ED77A8" w:rsidRPr="00ED77A8" w:rsidRDefault="00ED77A8" w:rsidP="00890D95">
            <w:pPr>
              <w:rPr>
                <w:rFonts w:eastAsia="SimSun" w:cs="Arial"/>
                <w:sz w:val="21"/>
                <w:szCs w:val="21"/>
              </w:rPr>
            </w:pPr>
            <w:r w:rsidRPr="00DC2B67">
              <w:rPr>
                <w:rFonts w:eastAsia="SimSun" w:cs="Arial"/>
                <w:b/>
                <w:bCs/>
                <w:sz w:val="21"/>
                <w:szCs w:val="21"/>
              </w:rPr>
              <w:t>N</w:t>
            </w:r>
            <w:r>
              <w:rPr>
                <w:rFonts w:eastAsia="SimSun" w:cs="Arial"/>
                <w:b/>
                <w:bCs/>
                <w:sz w:val="21"/>
                <w:szCs w:val="21"/>
              </w:rPr>
              <w:t>ote</w:t>
            </w:r>
            <w:r w:rsidRPr="00DC2B67">
              <w:rPr>
                <w:rFonts w:eastAsia="SimSun" w:cs="Arial"/>
                <w:sz w:val="21"/>
                <w:szCs w:val="21"/>
              </w:rPr>
              <w:t xml:space="preserve">: this information will be used as the final check for the details that will appear on your pass list and degree certificate.  Please ensure that it is clear, contains any special characters and states your name as you wish it to appear on your </w:t>
            </w:r>
            <w:r>
              <w:rPr>
                <w:rFonts w:eastAsia="SimSun" w:cs="Arial"/>
                <w:sz w:val="21"/>
                <w:szCs w:val="21"/>
              </w:rPr>
              <w:t>Degree Parchment</w:t>
            </w:r>
            <w:r w:rsidRPr="00DC2B67">
              <w:rPr>
                <w:rFonts w:eastAsia="SimSun" w:cs="Arial"/>
                <w:sz w:val="21"/>
                <w:szCs w:val="21"/>
              </w:rPr>
              <w:t xml:space="preserve">. </w:t>
            </w:r>
          </w:p>
          <w:p w:rsidR="00E537EB" w:rsidRPr="00890D95" w:rsidRDefault="00E537EB" w:rsidP="00E537EB">
            <w:pPr>
              <w:rPr>
                <w:rFonts w:eastAsia="SimSun" w:cs="Arial"/>
                <w:sz w:val="16"/>
                <w:szCs w:val="16"/>
              </w:rPr>
            </w:pPr>
          </w:p>
        </w:tc>
      </w:tr>
      <w:tr w:rsidR="00E537EB" w:rsidRPr="00B83CBC" w:rsidTr="00E537EB">
        <w:tc>
          <w:tcPr>
            <w:tcW w:w="1668" w:type="dxa"/>
            <w:tcBorders>
              <w:top w:val="single" w:sz="4" w:space="0" w:color="auto"/>
              <w:left w:val="single" w:sz="4" w:space="0" w:color="auto"/>
              <w:bottom w:val="single" w:sz="4" w:space="0" w:color="auto"/>
              <w:right w:val="single" w:sz="4" w:space="0" w:color="auto"/>
            </w:tcBorders>
            <w:shd w:val="clear" w:color="auto" w:fill="auto"/>
          </w:tcPr>
          <w:p w:rsidR="00E537EB" w:rsidRPr="00B83CBC" w:rsidRDefault="00E537EB" w:rsidP="00D561B7">
            <w:pPr>
              <w:rPr>
                <w:rFonts w:eastAsia="SimSun" w:cs="Arial"/>
                <w:sz w:val="21"/>
                <w:szCs w:val="21"/>
              </w:rPr>
            </w:pPr>
            <w:r>
              <w:rPr>
                <w:rFonts w:eastAsia="SimSun" w:cs="Arial"/>
                <w:sz w:val="21"/>
                <w:szCs w:val="21"/>
              </w:rPr>
              <w:t>Proposed Date of Submission:</w:t>
            </w:r>
          </w:p>
        </w:tc>
        <w:tc>
          <w:tcPr>
            <w:tcW w:w="1842" w:type="dxa"/>
            <w:tcBorders>
              <w:top w:val="single" w:sz="4" w:space="0" w:color="auto"/>
              <w:left w:val="single" w:sz="4" w:space="0" w:color="auto"/>
              <w:bottom w:val="single" w:sz="4" w:space="0" w:color="auto"/>
              <w:right w:val="single" w:sz="4" w:space="0" w:color="auto"/>
            </w:tcBorders>
            <w:shd w:val="clear" w:color="auto" w:fill="auto"/>
          </w:tcPr>
          <w:p w:rsidR="00E537EB" w:rsidRPr="00B83CBC" w:rsidRDefault="009F4491" w:rsidP="00D561B7">
            <w:pPr>
              <w:rPr>
                <w:rFonts w:eastAsia="SimSun" w:cs="Arial"/>
                <w:sz w:val="21"/>
                <w:szCs w:val="21"/>
              </w:rPr>
            </w:pPr>
            <w:r>
              <w:rPr>
                <w:rFonts w:eastAsia="SimSun" w:cs="Arial"/>
                <w:sz w:val="21"/>
                <w:szCs w:val="21"/>
              </w:rPr>
              <w:t>30/09/2016</w:t>
            </w:r>
          </w:p>
        </w:tc>
        <w:tc>
          <w:tcPr>
            <w:tcW w:w="3544" w:type="dxa"/>
            <w:gridSpan w:val="3"/>
            <w:tcBorders>
              <w:top w:val="single" w:sz="4" w:space="0" w:color="auto"/>
              <w:left w:val="single" w:sz="4" w:space="0" w:color="auto"/>
              <w:bottom w:val="single" w:sz="4" w:space="0" w:color="auto"/>
              <w:right w:val="single" w:sz="4" w:space="0" w:color="auto"/>
            </w:tcBorders>
            <w:shd w:val="clear" w:color="auto" w:fill="auto"/>
          </w:tcPr>
          <w:p w:rsidR="00E537EB" w:rsidRPr="00B83CBC" w:rsidRDefault="00E537EB" w:rsidP="00D561B7">
            <w:pPr>
              <w:rPr>
                <w:rFonts w:eastAsia="SimSun" w:cs="Arial"/>
                <w:sz w:val="21"/>
                <w:szCs w:val="21"/>
              </w:rPr>
            </w:pPr>
            <w:r>
              <w:rPr>
                <w:rFonts w:eastAsia="SimSun" w:cs="Arial"/>
                <w:sz w:val="21"/>
                <w:szCs w:val="21"/>
              </w:rPr>
              <w:t>Will your thesis be subject to a confidentiality agreement</w:t>
            </w:r>
            <w:r w:rsidR="00C91058">
              <w:rPr>
                <w:rFonts w:eastAsia="SimSun" w:cs="Arial"/>
                <w:sz w:val="21"/>
                <w:szCs w:val="21"/>
              </w:rPr>
              <w:t>?</w:t>
            </w:r>
          </w:p>
        </w:tc>
        <w:tc>
          <w:tcPr>
            <w:tcW w:w="2266" w:type="dxa"/>
            <w:gridSpan w:val="3"/>
            <w:tcBorders>
              <w:top w:val="single" w:sz="4" w:space="0" w:color="auto"/>
              <w:left w:val="single" w:sz="4" w:space="0" w:color="auto"/>
              <w:bottom w:val="single" w:sz="4" w:space="0" w:color="auto"/>
              <w:right w:val="single" w:sz="4" w:space="0" w:color="auto"/>
            </w:tcBorders>
            <w:shd w:val="clear" w:color="auto" w:fill="auto"/>
          </w:tcPr>
          <w:p w:rsidR="00E537EB" w:rsidRPr="00B83CBC" w:rsidRDefault="00E537EB" w:rsidP="00E537EB">
            <w:pPr>
              <w:rPr>
                <w:rFonts w:eastAsia="SimSun" w:cs="Arial"/>
                <w:sz w:val="21"/>
                <w:szCs w:val="21"/>
              </w:rPr>
            </w:pPr>
            <w:r>
              <w:rPr>
                <w:rFonts w:eastAsia="SimSun" w:cs="Arial"/>
                <w:sz w:val="21"/>
                <w:szCs w:val="21"/>
              </w:rPr>
              <w:t>Yes                No</w:t>
            </w:r>
            <w:r w:rsidR="0063278B">
              <w:rPr>
                <w:rFonts w:eastAsia="SimSun" w:cs="Arial"/>
                <w:sz w:val="21"/>
                <w:szCs w:val="21"/>
              </w:rPr>
              <w:t xml:space="preserve"> x</w:t>
            </w:r>
          </w:p>
        </w:tc>
      </w:tr>
      <w:tr w:rsidR="00E537EB" w:rsidRPr="00B83CBC" w:rsidTr="00E537EB">
        <w:tc>
          <w:tcPr>
            <w:tcW w:w="9320" w:type="dxa"/>
            <w:gridSpan w:val="8"/>
            <w:tcBorders>
              <w:top w:val="single" w:sz="4" w:space="0" w:color="auto"/>
              <w:left w:val="nil"/>
              <w:right w:val="nil"/>
            </w:tcBorders>
            <w:shd w:val="clear" w:color="auto" w:fill="auto"/>
          </w:tcPr>
          <w:p w:rsidR="00E537EB" w:rsidRPr="00B83CBC" w:rsidRDefault="00E537EB" w:rsidP="00892C7E">
            <w:pPr>
              <w:rPr>
                <w:rFonts w:eastAsia="SimSun" w:cs="Arial"/>
                <w:sz w:val="21"/>
                <w:szCs w:val="21"/>
              </w:rPr>
            </w:pPr>
          </w:p>
        </w:tc>
      </w:tr>
      <w:tr w:rsidR="00EA43A8" w:rsidRPr="00B83CBC" w:rsidTr="00CE0BC0">
        <w:tc>
          <w:tcPr>
            <w:tcW w:w="8472" w:type="dxa"/>
            <w:gridSpan w:val="7"/>
            <w:tcBorders>
              <w:top w:val="single" w:sz="4" w:space="0" w:color="auto"/>
              <w:left w:val="single" w:sz="4" w:space="0" w:color="auto"/>
              <w:bottom w:val="single" w:sz="4" w:space="0" w:color="auto"/>
              <w:right w:val="single" w:sz="4" w:space="0" w:color="auto"/>
            </w:tcBorders>
            <w:shd w:val="clear" w:color="auto" w:fill="auto"/>
          </w:tcPr>
          <w:p w:rsidR="00A81E0C" w:rsidRPr="00DC2B67" w:rsidRDefault="00DC2B67" w:rsidP="00ED77A8">
            <w:pPr>
              <w:rPr>
                <w:rFonts w:eastAsia="SimSun" w:cs="Arial"/>
                <w:sz w:val="21"/>
                <w:szCs w:val="21"/>
              </w:rPr>
            </w:pPr>
            <w:r>
              <w:rPr>
                <w:rFonts w:eastAsia="SimSun" w:cs="Arial"/>
                <w:sz w:val="21"/>
                <w:szCs w:val="21"/>
              </w:rPr>
              <w:t>Please tick in the box to the right to confirm that the University has the correct c</w:t>
            </w:r>
            <w:r w:rsidR="00E537EB">
              <w:rPr>
                <w:rFonts w:eastAsia="SimSun" w:cs="Arial"/>
                <w:sz w:val="21"/>
                <w:szCs w:val="21"/>
              </w:rPr>
              <w:t>ontact a</w:t>
            </w:r>
            <w:r w:rsidR="00AE75F5">
              <w:rPr>
                <w:rFonts w:eastAsia="SimSun" w:cs="Arial"/>
                <w:sz w:val="21"/>
                <w:szCs w:val="21"/>
              </w:rPr>
              <w:t xml:space="preserve">ddress </w:t>
            </w:r>
            <w:r w:rsidR="00E537EB">
              <w:rPr>
                <w:rFonts w:eastAsia="SimSun" w:cs="Arial"/>
                <w:sz w:val="21"/>
                <w:szCs w:val="21"/>
              </w:rPr>
              <w:t xml:space="preserve">and email address </w:t>
            </w:r>
            <w:r w:rsidR="00AE75F5">
              <w:rPr>
                <w:rFonts w:eastAsia="SimSun" w:cs="Arial"/>
                <w:sz w:val="21"/>
                <w:szCs w:val="21"/>
              </w:rPr>
              <w:t>for communications after the end of your period of study</w:t>
            </w:r>
            <w:r>
              <w:rPr>
                <w:rFonts w:eastAsia="SimSun" w:cs="Arial"/>
                <w:sz w:val="21"/>
                <w:szCs w:val="21"/>
              </w:rPr>
              <w:t xml:space="preserve"> / registration. To check this please access your </w:t>
            </w:r>
            <w:r w:rsidR="00C91058">
              <w:rPr>
                <w:rFonts w:eastAsia="SimSun" w:cs="Arial"/>
                <w:sz w:val="21"/>
                <w:szCs w:val="21"/>
              </w:rPr>
              <w:t>eV</w:t>
            </w:r>
            <w:r w:rsidR="00EA43A8" w:rsidRPr="00FB6243">
              <w:rPr>
                <w:rFonts w:eastAsia="SimSun" w:cs="Arial"/>
                <w:sz w:val="21"/>
                <w:szCs w:val="21"/>
              </w:rPr>
              <w:t xml:space="preserve">ision </w:t>
            </w:r>
            <w:r>
              <w:rPr>
                <w:rFonts w:eastAsia="SimSun" w:cs="Arial"/>
                <w:sz w:val="21"/>
                <w:szCs w:val="21"/>
              </w:rPr>
              <w:t xml:space="preserve">student </w:t>
            </w:r>
            <w:r w:rsidR="00EA43A8" w:rsidRPr="00FB6243">
              <w:rPr>
                <w:rFonts w:eastAsia="SimSun" w:cs="Arial"/>
                <w:sz w:val="21"/>
                <w:szCs w:val="21"/>
              </w:rPr>
              <w:t>record and</w:t>
            </w:r>
            <w:r w:rsidR="00EA43A8">
              <w:rPr>
                <w:rFonts w:eastAsia="SimSun" w:cs="Arial"/>
                <w:sz w:val="21"/>
                <w:szCs w:val="21"/>
              </w:rPr>
              <w:t xml:space="preserve"> if appropriate update </w:t>
            </w:r>
            <w:r w:rsidR="00EA43A8" w:rsidRPr="00FB6243">
              <w:rPr>
                <w:rFonts w:eastAsia="SimSun" w:cs="Arial"/>
                <w:sz w:val="21"/>
                <w:szCs w:val="21"/>
              </w:rPr>
              <w:t>your name</w:t>
            </w:r>
            <w:r w:rsidR="00E537EB">
              <w:rPr>
                <w:rFonts w:eastAsia="SimSun" w:cs="Arial"/>
                <w:sz w:val="21"/>
                <w:szCs w:val="21"/>
              </w:rPr>
              <w:t xml:space="preserve">, contact email and </w:t>
            </w:r>
            <w:r w:rsidR="00EA43A8" w:rsidRPr="00FB6243">
              <w:rPr>
                <w:rFonts w:eastAsia="SimSun" w:cs="Arial"/>
                <w:sz w:val="21"/>
                <w:szCs w:val="21"/>
              </w:rPr>
              <w:t>contact addresses</w:t>
            </w:r>
            <w:r w:rsidR="00EA43A8">
              <w:rPr>
                <w:rFonts w:eastAsia="SimSun" w:cs="Arial"/>
                <w:sz w:val="21"/>
                <w:szCs w:val="21"/>
              </w:rPr>
              <w:t>.</w:t>
            </w:r>
            <w:r w:rsidR="00ED77A8">
              <w:rPr>
                <w:rFonts w:eastAsia="SimSun" w:cs="Arial"/>
                <w:color w:val="FF0000"/>
                <w:sz w:val="21"/>
                <w:szCs w:val="21"/>
              </w:rPr>
              <w:t xml:space="preserve"> </w:t>
            </w:r>
            <w:r w:rsidR="00ED77A8" w:rsidRPr="00ED77A8">
              <w:rPr>
                <w:rFonts w:eastAsia="SimSun" w:cs="Arial"/>
                <w:color w:val="000000" w:themeColor="text1"/>
                <w:sz w:val="21"/>
                <w:szCs w:val="21"/>
              </w:rPr>
              <w:t>F</w:t>
            </w:r>
            <w:r w:rsidR="00EA43A8" w:rsidRPr="00ED77A8">
              <w:rPr>
                <w:rFonts w:eastAsia="SimSun" w:cs="Arial"/>
                <w:color w:val="000000" w:themeColor="text1"/>
                <w:sz w:val="21"/>
                <w:szCs w:val="21"/>
              </w:rPr>
              <w:t xml:space="preserve">or a </w:t>
            </w:r>
            <w:r w:rsidR="00090680" w:rsidRPr="00ED77A8">
              <w:rPr>
                <w:rFonts w:eastAsia="SimSun" w:cs="Arial"/>
                <w:color w:val="000000" w:themeColor="text1"/>
                <w:sz w:val="21"/>
                <w:szCs w:val="21"/>
              </w:rPr>
              <w:t xml:space="preserve">change to your </w:t>
            </w:r>
            <w:r w:rsidR="00EA43A8" w:rsidRPr="00ED77A8">
              <w:rPr>
                <w:rFonts w:eastAsia="SimSun" w:cs="Arial"/>
                <w:color w:val="000000" w:themeColor="text1"/>
                <w:sz w:val="21"/>
                <w:szCs w:val="21"/>
              </w:rPr>
              <w:t xml:space="preserve">name </w:t>
            </w:r>
            <w:r w:rsidR="00090680" w:rsidRPr="00ED77A8">
              <w:rPr>
                <w:rFonts w:eastAsia="SimSun" w:cs="Arial"/>
                <w:color w:val="000000" w:themeColor="text1"/>
                <w:sz w:val="21"/>
                <w:szCs w:val="21"/>
              </w:rPr>
              <w:t xml:space="preserve">where your official name will differ from </w:t>
            </w:r>
            <w:r w:rsidR="00EA43A8" w:rsidRPr="00ED77A8">
              <w:rPr>
                <w:rFonts w:eastAsia="SimSun" w:cs="Arial"/>
                <w:color w:val="000000" w:themeColor="text1"/>
                <w:sz w:val="21"/>
                <w:szCs w:val="21"/>
              </w:rPr>
              <w:t xml:space="preserve">the one provided at registration you will need to provide </w:t>
            </w:r>
            <w:r w:rsidRPr="00ED77A8">
              <w:rPr>
                <w:rFonts w:eastAsia="SimSun" w:cs="Arial"/>
                <w:color w:val="000000" w:themeColor="text1"/>
                <w:sz w:val="21"/>
                <w:szCs w:val="21"/>
              </w:rPr>
              <w:t xml:space="preserve">appropriate </w:t>
            </w:r>
            <w:r w:rsidR="00EA43A8" w:rsidRPr="00ED77A8">
              <w:rPr>
                <w:rFonts w:eastAsia="SimSun" w:cs="Arial"/>
                <w:color w:val="000000" w:themeColor="text1"/>
                <w:sz w:val="21"/>
                <w:szCs w:val="21"/>
              </w:rPr>
              <w:t>evidence to the PGR Service Team</w:t>
            </w:r>
            <w:r w:rsidR="002E519C">
              <w:rPr>
                <w:rFonts w:eastAsia="SimSun" w:cs="Arial"/>
                <w:color w:val="000000" w:themeColor="text1"/>
                <w:sz w:val="21"/>
                <w:szCs w:val="21"/>
              </w:rPr>
              <w:t xml:space="preserve"> supporting your Graduate School</w:t>
            </w:r>
            <w:r w:rsidR="00EA43A8" w:rsidRPr="00ED77A8">
              <w:rPr>
                <w:rFonts w:eastAsia="SimSun" w:cs="Arial"/>
                <w:color w:val="000000" w:themeColor="text1"/>
                <w:sz w:val="21"/>
                <w:szCs w:val="21"/>
              </w:rPr>
              <w:t>.</w:t>
            </w:r>
          </w:p>
        </w:tc>
        <w:tc>
          <w:tcPr>
            <w:tcW w:w="848" w:type="dxa"/>
            <w:tcBorders>
              <w:top w:val="single" w:sz="4" w:space="0" w:color="auto"/>
              <w:left w:val="single" w:sz="4" w:space="0" w:color="auto"/>
              <w:bottom w:val="single" w:sz="4" w:space="0" w:color="auto"/>
              <w:right w:val="single" w:sz="4" w:space="0" w:color="auto"/>
            </w:tcBorders>
            <w:shd w:val="clear" w:color="auto" w:fill="auto"/>
          </w:tcPr>
          <w:p w:rsidR="00EA43A8" w:rsidRPr="00B83CBC" w:rsidRDefault="0063278B" w:rsidP="00892C7E">
            <w:pPr>
              <w:rPr>
                <w:rFonts w:eastAsia="SimSun" w:cs="Arial"/>
                <w:sz w:val="21"/>
                <w:szCs w:val="21"/>
              </w:rPr>
            </w:pPr>
            <w:r>
              <w:rPr>
                <w:rFonts w:eastAsia="SimSun" w:cs="Arial"/>
                <w:sz w:val="21"/>
                <w:szCs w:val="21"/>
              </w:rPr>
              <w:t>x</w:t>
            </w:r>
          </w:p>
        </w:tc>
      </w:tr>
      <w:tr w:rsidR="007F5A39" w:rsidRPr="00B83CBC" w:rsidTr="007F5A39">
        <w:tc>
          <w:tcPr>
            <w:tcW w:w="9320" w:type="dxa"/>
            <w:gridSpan w:val="8"/>
            <w:tcBorders>
              <w:top w:val="single" w:sz="4" w:space="0" w:color="auto"/>
              <w:left w:val="nil"/>
              <w:bottom w:val="single" w:sz="4" w:space="0" w:color="auto"/>
              <w:right w:val="nil"/>
            </w:tcBorders>
            <w:shd w:val="clear" w:color="auto" w:fill="auto"/>
          </w:tcPr>
          <w:p w:rsidR="007F5A39" w:rsidRPr="00B83CBC" w:rsidRDefault="007F5A39" w:rsidP="00D561B7">
            <w:pPr>
              <w:rPr>
                <w:rFonts w:eastAsia="SimSun" w:cs="Arial"/>
                <w:sz w:val="21"/>
                <w:szCs w:val="21"/>
              </w:rPr>
            </w:pPr>
          </w:p>
        </w:tc>
      </w:tr>
      <w:tr w:rsidR="00A81E0C" w:rsidRPr="00B83CBC" w:rsidTr="007F5A39">
        <w:tc>
          <w:tcPr>
            <w:tcW w:w="8046" w:type="dxa"/>
            <w:gridSpan w:val="6"/>
            <w:tcBorders>
              <w:top w:val="single" w:sz="4" w:space="0" w:color="auto"/>
              <w:left w:val="single" w:sz="4" w:space="0" w:color="auto"/>
              <w:bottom w:val="single" w:sz="4" w:space="0" w:color="auto"/>
              <w:right w:val="single" w:sz="4" w:space="0" w:color="auto"/>
            </w:tcBorders>
            <w:shd w:val="clear" w:color="auto" w:fill="auto"/>
          </w:tcPr>
          <w:p w:rsidR="00A81E0C" w:rsidRDefault="00A81E0C" w:rsidP="00D561B7">
            <w:pPr>
              <w:rPr>
                <w:rFonts w:eastAsia="SimSun" w:cs="Arial"/>
                <w:sz w:val="21"/>
                <w:szCs w:val="21"/>
              </w:rPr>
            </w:pPr>
            <w:r>
              <w:rPr>
                <w:rFonts w:eastAsia="SimSun" w:cs="Arial"/>
                <w:sz w:val="21"/>
                <w:szCs w:val="21"/>
              </w:rPr>
              <w:t>Are you a Category A candidate?</w:t>
            </w:r>
          </w:p>
          <w:p w:rsidR="00A81E0C" w:rsidRPr="00B83CBC" w:rsidRDefault="00A81E0C" w:rsidP="00D561B7">
            <w:pPr>
              <w:rPr>
                <w:rFonts w:eastAsia="SimSun" w:cs="Arial"/>
                <w:sz w:val="21"/>
                <w:szCs w:val="21"/>
              </w:rPr>
            </w:pPr>
            <w:r>
              <w:rPr>
                <w:rFonts w:eastAsia="SimSun" w:cs="Arial"/>
                <w:sz w:val="21"/>
                <w:szCs w:val="21"/>
              </w:rPr>
              <w:t xml:space="preserve">Or are you, have you been or will you be a member of </w:t>
            </w:r>
            <w:r w:rsidR="00090680">
              <w:rPr>
                <w:rFonts w:eastAsia="SimSun" w:cs="Arial"/>
                <w:sz w:val="21"/>
                <w:szCs w:val="21"/>
              </w:rPr>
              <w:t xml:space="preserve">staff at </w:t>
            </w:r>
            <w:r>
              <w:rPr>
                <w:rFonts w:eastAsia="SimSun" w:cs="Arial"/>
                <w:sz w:val="21"/>
                <w:szCs w:val="21"/>
              </w:rPr>
              <w:t>UEA or</w:t>
            </w:r>
            <w:r w:rsidR="00090680">
              <w:rPr>
                <w:rFonts w:eastAsia="SimSun" w:cs="Arial"/>
                <w:sz w:val="21"/>
                <w:szCs w:val="21"/>
              </w:rPr>
              <w:t xml:space="preserve"> an affiliated Institution</w:t>
            </w:r>
            <w:r>
              <w:rPr>
                <w:rFonts w:eastAsia="SimSun" w:cs="Arial"/>
                <w:sz w:val="21"/>
                <w:szCs w:val="21"/>
              </w:rPr>
              <w:t>?</w:t>
            </w:r>
          </w:p>
        </w:tc>
        <w:tc>
          <w:tcPr>
            <w:tcW w:w="1274" w:type="dxa"/>
            <w:gridSpan w:val="2"/>
            <w:tcBorders>
              <w:top w:val="single" w:sz="4" w:space="0" w:color="auto"/>
              <w:left w:val="single" w:sz="4" w:space="0" w:color="auto"/>
              <w:bottom w:val="single" w:sz="4" w:space="0" w:color="auto"/>
              <w:right w:val="single" w:sz="4" w:space="0" w:color="auto"/>
            </w:tcBorders>
            <w:shd w:val="clear" w:color="auto" w:fill="auto"/>
          </w:tcPr>
          <w:p w:rsidR="00A81E0C" w:rsidRPr="00B83CBC" w:rsidRDefault="00090680" w:rsidP="00D561B7">
            <w:pPr>
              <w:rPr>
                <w:rFonts w:eastAsia="SimSun" w:cs="Arial"/>
                <w:sz w:val="21"/>
                <w:szCs w:val="21"/>
              </w:rPr>
            </w:pPr>
            <w:r>
              <w:rPr>
                <w:rFonts w:eastAsia="SimSun" w:cs="Arial"/>
                <w:sz w:val="21"/>
                <w:szCs w:val="21"/>
              </w:rPr>
              <w:t>Yes    No</w:t>
            </w:r>
            <w:r w:rsidR="0063278B">
              <w:rPr>
                <w:rFonts w:eastAsia="SimSun" w:cs="Arial"/>
                <w:sz w:val="21"/>
                <w:szCs w:val="21"/>
              </w:rPr>
              <w:t xml:space="preserve"> x</w:t>
            </w:r>
          </w:p>
        </w:tc>
      </w:tr>
      <w:tr w:rsidR="007F5A39" w:rsidRPr="00B83CBC" w:rsidTr="007F5A39">
        <w:tc>
          <w:tcPr>
            <w:tcW w:w="9320" w:type="dxa"/>
            <w:gridSpan w:val="8"/>
            <w:tcBorders>
              <w:top w:val="single" w:sz="4" w:space="0" w:color="auto"/>
              <w:left w:val="single" w:sz="4" w:space="0" w:color="auto"/>
              <w:right w:val="single" w:sz="4" w:space="0" w:color="auto"/>
            </w:tcBorders>
            <w:shd w:val="clear" w:color="auto" w:fill="auto"/>
          </w:tcPr>
          <w:p w:rsidR="007F5A39" w:rsidRPr="00AA5C07" w:rsidRDefault="007F5A39" w:rsidP="00D561B7">
            <w:pPr>
              <w:rPr>
                <w:rFonts w:eastAsia="SimSun" w:cs="Arial"/>
                <w:sz w:val="21"/>
                <w:szCs w:val="21"/>
              </w:rPr>
            </w:pPr>
            <w:r w:rsidRPr="00AA5C07">
              <w:rPr>
                <w:rFonts w:eastAsia="SimSun" w:cs="Arial"/>
                <w:sz w:val="21"/>
                <w:szCs w:val="21"/>
              </w:rPr>
              <w:t>If Yes please give details</w:t>
            </w:r>
            <w:r w:rsidR="00DC2B67">
              <w:rPr>
                <w:rFonts w:eastAsia="SimSun" w:cs="Arial"/>
                <w:sz w:val="21"/>
                <w:szCs w:val="21"/>
              </w:rPr>
              <w:t xml:space="preserve"> including dates</w:t>
            </w:r>
            <w:r w:rsidRPr="00AA5C07">
              <w:rPr>
                <w:rFonts w:eastAsia="SimSun" w:cs="Arial"/>
                <w:sz w:val="21"/>
                <w:szCs w:val="21"/>
              </w:rPr>
              <w:t>:</w:t>
            </w:r>
          </w:p>
          <w:p w:rsidR="007F5A39" w:rsidRDefault="007F5A39" w:rsidP="00D561B7">
            <w:pPr>
              <w:rPr>
                <w:rFonts w:eastAsia="SimSun" w:cs="Arial"/>
                <w:sz w:val="21"/>
                <w:szCs w:val="21"/>
              </w:rPr>
            </w:pPr>
          </w:p>
          <w:p w:rsidR="007F5A39" w:rsidRPr="007F5A39" w:rsidRDefault="007F5A39" w:rsidP="00D561B7">
            <w:pPr>
              <w:rPr>
                <w:rFonts w:eastAsia="SimSun" w:cs="Arial"/>
                <w:sz w:val="21"/>
                <w:szCs w:val="21"/>
              </w:rPr>
            </w:pPr>
          </w:p>
        </w:tc>
      </w:tr>
      <w:tr w:rsidR="00E537EB" w:rsidRPr="00B83CBC" w:rsidTr="007F5A39">
        <w:tc>
          <w:tcPr>
            <w:tcW w:w="9320" w:type="dxa"/>
            <w:gridSpan w:val="8"/>
            <w:tcBorders>
              <w:top w:val="single" w:sz="4" w:space="0" w:color="auto"/>
              <w:left w:val="nil"/>
              <w:right w:val="nil"/>
            </w:tcBorders>
            <w:shd w:val="clear" w:color="auto" w:fill="auto"/>
          </w:tcPr>
          <w:p w:rsidR="00E537EB" w:rsidRPr="00ED77A8" w:rsidRDefault="00E537EB" w:rsidP="00D561B7">
            <w:pPr>
              <w:rPr>
                <w:rFonts w:eastAsia="SimSun" w:cs="Arial"/>
                <w:sz w:val="21"/>
                <w:szCs w:val="21"/>
              </w:rPr>
            </w:pPr>
            <w:r w:rsidRPr="00ED77A8">
              <w:rPr>
                <w:rFonts w:eastAsia="SimSun" w:cs="Arial"/>
                <w:b/>
                <w:bCs/>
                <w:sz w:val="21"/>
                <w:szCs w:val="21"/>
              </w:rPr>
              <w:t>N</w:t>
            </w:r>
            <w:r w:rsidR="00890D95">
              <w:rPr>
                <w:rFonts w:eastAsia="SimSun" w:cs="Arial"/>
                <w:b/>
                <w:bCs/>
                <w:sz w:val="21"/>
                <w:szCs w:val="21"/>
              </w:rPr>
              <w:t>ote</w:t>
            </w:r>
            <w:r w:rsidRPr="00ED77A8">
              <w:rPr>
                <w:rFonts w:eastAsia="SimSun" w:cs="Arial"/>
                <w:b/>
                <w:bCs/>
                <w:sz w:val="21"/>
                <w:szCs w:val="21"/>
              </w:rPr>
              <w:t>:</w:t>
            </w:r>
            <w:r w:rsidRPr="00ED77A8">
              <w:rPr>
                <w:rFonts w:eastAsia="SimSun" w:cs="Arial"/>
                <w:sz w:val="21"/>
                <w:szCs w:val="21"/>
              </w:rPr>
              <w:t xml:space="preserve"> For guidance and information on Category A </w:t>
            </w:r>
            <w:r w:rsidR="00ED77A8">
              <w:rPr>
                <w:rFonts w:eastAsia="SimSun" w:cs="Arial"/>
                <w:sz w:val="21"/>
                <w:szCs w:val="21"/>
              </w:rPr>
              <w:t>including</w:t>
            </w:r>
            <w:r w:rsidR="00ED77A8" w:rsidRPr="00ED77A8">
              <w:rPr>
                <w:rFonts w:eastAsia="SimSun" w:cs="Arial"/>
                <w:sz w:val="21"/>
                <w:szCs w:val="21"/>
              </w:rPr>
              <w:t xml:space="preserve"> </w:t>
            </w:r>
            <w:r w:rsidR="00C36FFB">
              <w:rPr>
                <w:rFonts w:eastAsia="SimSun" w:cs="Arial"/>
                <w:sz w:val="21"/>
                <w:szCs w:val="21"/>
              </w:rPr>
              <w:t>s</w:t>
            </w:r>
            <w:r w:rsidRPr="00ED77A8">
              <w:rPr>
                <w:rFonts w:eastAsia="SimSun" w:cs="Arial"/>
                <w:sz w:val="21"/>
                <w:szCs w:val="21"/>
              </w:rPr>
              <w:t xml:space="preserve">taff </w:t>
            </w:r>
            <w:r w:rsidR="00C36FFB">
              <w:rPr>
                <w:rFonts w:eastAsia="SimSun" w:cs="Arial"/>
                <w:sz w:val="21"/>
                <w:szCs w:val="21"/>
              </w:rPr>
              <w:t>c</w:t>
            </w:r>
            <w:r w:rsidRPr="00ED77A8">
              <w:rPr>
                <w:rFonts w:eastAsia="SimSun" w:cs="Arial"/>
                <w:sz w:val="21"/>
                <w:szCs w:val="21"/>
              </w:rPr>
              <w:t>andidates please refer to</w:t>
            </w:r>
            <w:r w:rsidR="00ED77A8">
              <w:rPr>
                <w:rFonts w:eastAsia="SimSun" w:cs="Arial"/>
                <w:sz w:val="21"/>
                <w:szCs w:val="21"/>
              </w:rPr>
              <w:t>:</w:t>
            </w:r>
            <w:r w:rsidRPr="00ED77A8">
              <w:rPr>
                <w:rFonts w:eastAsia="SimSun" w:cs="Arial"/>
                <w:sz w:val="21"/>
                <w:szCs w:val="21"/>
              </w:rPr>
              <w:t xml:space="preserve"> </w:t>
            </w:r>
            <w:hyperlink r:id="rId8" w:history="1">
              <w:r w:rsidR="007F5A39" w:rsidRPr="00ED77A8">
                <w:rPr>
                  <w:rStyle w:val="Hyperlink"/>
                  <w:rFonts w:eastAsia="SimSun" w:cs="Arial"/>
                  <w:sz w:val="21"/>
                  <w:szCs w:val="21"/>
                </w:rPr>
                <w:t>http://www.uea.ac.uk/pgresearch/regsandforms/Guidance+on+Category+'A'+and+Staff+Candidates</w:t>
              </w:r>
            </w:hyperlink>
            <w:r w:rsidR="007F5A39" w:rsidRPr="00ED77A8">
              <w:rPr>
                <w:rFonts w:eastAsia="SimSun" w:cs="Arial"/>
                <w:sz w:val="21"/>
                <w:szCs w:val="21"/>
              </w:rPr>
              <w:t xml:space="preserve"> .</w:t>
            </w:r>
          </w:p>
          <w:p w:rsidR="007F5A39" w:rsidRPr="00ED77A8" w:rsidRDefault="007F5A39" w:rsidP="00D561B7">
            <w:pPr>
              <w:rPr>
                <w:rFonts w:eastAsia="SimSun" w:cs="Arial"/>
                <w:sz w:val="21"/>
                <w:szCs w:val="21"/>
              </w:rPr>
            </w:pPr>
          </w:p>
        </w:tc>
      </w:tr>
    </w:tbl>
    <w:p w:rsidR="007F5A39" w:rsidRDefault="007F5A39" w:rsidP="007F5A3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878"/>
        <w:gridCol w:w="2297"/>
      </w:tblGrid>
      <w:tr w:rsidR="00046236" w:rsidTr="00277B58">
        <w:tc>
          <w:tcPr>
            <w:tcW w:w="9175" w:type="dxa"/>
            <w:gridSpan w:val="2"/>
            <w:tcBorders>
              <w:top w:val="single" w:sz="4" w:space="0" w:color="auto"/>
              <w:left w:val="single" w:sz="4" w:space="0" w:color="auto"/>
              <w:bottom w:val="nil"/>
              <w:right w:val="single" w:sz="4" w:space="0" w:color="auto"/>
            </w:tcBorders>
            <w:shd w:val="clear" w:color="auto" w:fill="auto"/>
          </w:tcPr>
          <w:p w:rsidR="00046236" w:rsidRPr="00D561B7" w:rsidRDefault="00046236" w:rsidP="00D561B7">
            <w:pPr>
              <w:rPr>
                <w:rFonts w:eastAsia="SimSun" w:cs="Arial"/>
                <w:sz w:val="21"/>
                <w:szCs w:val="21"/>
                <w:lang w:eastAsia="zh-CN"/>
              </w:rPr>
            </w:pPr>
            <w:r w:rsidRPr="00D561B7">
              <w:rPr>
                <w:rFonts w:eastAsia="SimSun" w:cs="Arial"/>
                <w:sz w:val="21"/>
                <w:szCs w:val="21"/>
                <w:lang w:eastAsia="zh-CN"/>
              </w:rPr>
              <w:t>I confirm that the details provided are corr</w:t>
            </w:r>
            <w:r w:rsidR="00CE0BC0" w:rsidRPr="00D561B7">
              <w:rPr>
                <w:rFonts w:eastAsia="SimSun" w:cs="Arial"/>
                <w:sz w:val="21"/>
                <w:szCs w:val="21"/>
                <w:lang w:eastAsia="zh-CN"/>
              </w:rPr>
              <w:t>ect to the best of my knowledge.</w:t>
            </w:r>
          </w:p>
          <w:p w:rsidR="00CE0BC0" w:rsidRPr="00D561B7" w:rsidRDefault="00CE0BC0" w:rsidP="00D561B7">
            <w:pPr>
              <w:rPr>
                <w:rFonts w:eastAsia="SimSun" w:cs="Arial"/>
                <w:sz w:val="21"/>
                <w:szCs w:val="21"/>
                <w:lang w:eastAsia="zh-CN"/>
              </w:rPr>
            </w:pPr>
            <w:r w:rsidRPr="00D561B7">
              <w:rPr>
                <w:rFonts w:eastAsia="SimSun" w:cs="Arial"/>
                <w:sz w:val="21"/>
                <w:szCs w:val="21"/>
                <w:lang w:eastAsia="zh-CN"/>
              </w:rPr>
              <w:t>or</w:t>
            </w:r>
          </w:p>
          <w:p w:rsidR="00CE0BC0" w:rsidRPr="00D561B7" w:rsidRDefault="00CE0BC0" w:rsidP="00CE0BC0">
            <w:pPr>
              <w:rPr>
                <w:rFonts w:eastAsia="SimSun" w:cs="Arial"/>
                <w:sz w:val="21"/>
                <w:szCs w:val="21"/>
                <w:lang w:eastAsia="zh-CN"/>
              </w:rPr>
            </w:pPr>
            <w:r w:rsidRPr="00D561B7">
              <w:rPr>
                <w:rFonts w:eastAsia="SimSun" w:cs="Arial"/>
                <w:sz w:val="21"/>
                <w:szCs w:val="21"/>
                <w:lang w:eastAsia="zh-CN"/>
              </w:rPr>
              <w:t>I confirm via my electronic signature and submission of this document though my UEA or other personal account registered with the University that the details provided are correct to the best of my knowledge.  I understand that this will be as binding as a formal signature.</w:t>
            </w:r>
          </w:p>
        </w:tc>
      </w:tr>
      <w:tr w:rsidR="00CE0BC0" w:rsidTr="00277B58">
        <w:tc>
          <w:tcPr>
            <w:tcW w:w="6878" w:type="dxa"/>
            <w:tcBorders>
              <w:top w:val="nil"/>
              <w:left w:val="single" w:sz="4" w:space="0" w:color="auto"/>
              <w:bottom w:val="single" w:sz="4" w:space="0" w:color="auto"/>
              <w:right w:val="nil"/>
            </w:tcBorders>
            <w:shd w:val="clear" w:color="auto" w:fill="auto"/>
          </w:tcPr>
          <w:p w:rsidR="00CE0BC0" w:rsidRPr="00D561B7" w:rsidRDefault="00CE0BC0" w:rsidP="007F5A39">
            <w:pPr>
              <w:rPr>
                <w:rFonts w:eastAsia="SimSun" w:cs="Arial"/>
                <w:sz w:val="21"/>
                <w:szCs w:val="21"/>
                <w:lang w:eastAsia="zh-CN"/>
              </w:rPr>
            </w:pPr>
          </w:p>
          <w:p w:rsidR="00CE0BC0" w:rsidRPr="00D561B7" w:rsidRDefault="00CE0BC0" w:rsidP="00CE0BC0">
            <w:pPr>
              <w:rPr>
                <w:rFonts w:eastAsia="SimSun" w:cs="Arial"/>
                <w:sz w:val="21"/>
                <w:szCs w:val="21"/>
                <w:lang w:eastAsia="zh-CN"/>
              </w:rPr>
            </w:pPr>
            <w:r w:rsidRPr="00D561B7">
              <w:rPr>
                <w:rFonts w:eastAsia="SimSun" w:cs="Arial"/>
                <w:sz w:val="21"/>
                <w:szCs w:val="21"/>
                <w:lang w:eastAsia="zh-CN"/>
              </w:rPr>
              <w:t>Candidate Signature:</w:t>
            </w:r>
            <w:r w:rsidR="0063278B">
              <w:rPr>
                <w:rFonts w:eastAsia="SimSun" w:cs="Arial"/>
                <w:noProof/>
                <w:sz w:val="21"/>
                <w:szCs w:val="21"/>
                <w:lang w:val="de-DE" w:eastAsia="de-DE"/>
              </w:rPr>
              <w:drawing>
                <wp:inline distT="0" distB="0" distL="0" distR="0">
                  <wp:extent cx="1927433" cy="182880"/>
                  <wp:effectExtent l="19050" t="0" r="0" b="0"/>
                  <wp:docPr id="4" name="Grafik 3" descr="signiture_t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iture_till"/>
                          <pic:cNvPicPr/>
                        </pic:nvPicPr>
                        <pic:blipFill>
                          <a:blip r:embed="rId9" cstate="print"/>
                          <a:stretch>
                            <a:fillRect/>
                          </a:stretch>
                        </pic:blipFill>
                        <pic:spPr>
                          <a:xfrm>
                            <a:off x="0" y="0"/>
                            <a:ext cx="1927675" cy="182903"/>
                          </a:xfrm>
                          <a:prstGeom prst="rect">
                            <a:avLst/>
                          </a:prstGeom>
                        </pic:spPr>
                      </pic:pic>
                    </a:graphicData>
                  </a:graphic>
                </wp:inline>
              </w:drawing>
            </w:r>
          </w:p>
        </w:tc>
        <w:tc>
          <w:tcPr>
            <w:tcW w:w="2297" w:type="dxa"/>
            <w:tcBorders>
              <w:top w:val="nil"/>
              <w:left w:val="nil"/>
              <w:bottom w:val="single" w:sz="4" w:space="0" w:color="auto"/>
              <w:right w:val="single" w:sz="4" w:space="0" w:color="auto"/>
            </w:tcBorders>
            <w:shd w:val="clear" w:color="auto" w:fill="auto"/>
          </w:tcPr>
          <w:p w:rsidR="00CE0BC0" w:rsidRPr="00D561B7" w:rsidRDefault="00CE0BC0" w:rsidP="007F5A39">
            <w:pPr>
              <w:rPr>
                <w:rFonts w:eastAsia="SimSun" w:cs="Arial"/>
                <w:sz w:val="21"/>
                <w:szCs w:val="21"/>
                <w:lang w:eastAsia="zh-CN"/>
              </w:rPr>
            </w:pPr>
          </w:p>
          <w:p w:rsidR="00CE0BC0" w:rsidRPr="00D561B7" w:rsidRDefault="00CE0BC0" w:rsidP="00CE0BC0">
            <w:pPr>
              <w:rPr>
                <w:rFonts w:eastAsia="SimSun" w:cs="Arial"/>
                <w:sz w:val="21"/>
                <w:szCs w:val="21"/>
                <w:lang w:eastAsia="zh-CN"/>
              </w:rPr>
            </w:pPr>
            <w:r w:rsidRPr="00D561B7">
              <w:rPr>
                <w:rFonts w:eastAsia="SimSun" w:cs="Arial"/>
                <w:sz w:val="21"/>
                <w:szCs w:val="21"/>
                <w:lang w:eastAsia="zh-CN"/>
              </w:rPr>
              <w:t xml:space="preserve">Date: </w:t>
            </w:r>
            <w:r w:rsidR="009B277F">
              <w:rPr>
                <w:rFonts w:eastAsia="SimSun" w:cs="Arial"/>
                <w:sz w:val="21"/>
                <w:szCs w:val="21"/>
                <w:lang w:eastAsia="zh-CN"/>
              </w:rPr>
              <w:t xml:space="preserve"> 12/06/2016</w:t>
            </w:r>
          </w:p>
        </w:tc>
      </w:tr>
      <w:tr w:rsidR="00AA5C07" w:rsidTr="00277B58">
        <w:tc>
          <w:tcPr>
            <w:tcW w:w="9175" w:type="dxa"/>
            <w:gridSpan w:val="2"/>
            <w:tcBorders>
              <w:top w:val="single" w:sz="4" w:space="0" w:color="auto"/>
              <w:left w:val="nil"/>
              <w:bottom w:val="single" w:sz="4" w:space="0" w:color="auto"/>
              <w:right w:val="nil"/>
            </w:tcBorders>
            <w:shd w:val="clear" w:color="auto" w:fill="auto"/>
          </w:tcPr>
          <w:p w:rsidR="00AA5C07" w:rsidRPr="00D561B7" w:rsidRDefault="00AA5C07" w:rsidP="007F5A39">
            <w:pPr>
              <w:rPr>
                <w:rFonts w:eastAsia="SimSun" w:cs="Arial"/>
                <w:sz w:val="21"/>
                <w:szCs w:val="21"/>
                <w:lang w:eastAsia="zh-CN"/>
              </w:rPr>
            </w:pPr>
          </w:p>
        </w:tc>
      </w:tr>
      <w:tr w:rsidR="00AA5C07" w:rsidTr="00277B58">
        <w:tc>
          <w:tcPr>
            <w:tcW w:w="9175" w:type="dxa"/>
            <w:gridSpan w:val="2"/>
            <w:tcBorders>
              <w:top w:val="single" w:sz="4" w:space="0" w:color="auto"/>
              <w:left w:val="single" w:sz="4" w:space="0" w:color="auto"/>
              <w:bottom w:val="nil"/>
              <w:right w:val="single" w:sz="4" w:space="0" w:color="auto"/>
            </w:tcBorders>
            <w:shd w:val="clear" w:color="auto" w:fill="auto"/>
          </w:tcPr>
          <w:p w:rsidR="00AA5C07" w:rsidRPr="00D561B7" w:rsidRDefault="00AA5C07" w:rsidP="007F5A39">
            <w:pPr>
              <w:rPr>
                <w:rFonts w:eastAsia="SimSun" w:cs="Arial"/>
                <w:sz w:val="21"/>
                <w:szCs w:val="21"/>
                <w:lang w:eastAsia="zh-CN"/>
              </w:rPr>
            </w:pPr>
            <w:r w:rsidRPr="00D561B7">
              <w:rPr>
                <w:rFonts w:eastAsia="SimSun" w:cs="Arial"/>
                <w:sz w:val="21"/>
                <w:szCs w:val="21"/>
                <w:lang w:eastAsia="zh-CN"/>
              </w:rPr>
              <w:t>I recommend the approval of the above thesis title.</w:t>
            </w:r>
          </w:p>
        </w:tc>
      </w:tr>
      <w:tr w:rsidR="00AA5C07" w:rsidTr="00277B58">
        <w:tc>
          <w:tcPr>
            <w:tcW w:w="6878" w:type="dxa"/>
            <w:tcBorders>
              <w:top w:val="nil"/>
              <w:left w:val="single" w:sz="4" w:space="0" w:color="auto"/>
              <w:bottom w:val="single" w:sz="4" w:space="0" w:color="auto"/>
              <w:right w:val="nil"/>
            </w:tcBorders>
            <w:shd w:val="clear" w:color="auto" w:fill="auto"/>
          </w:tcPr>
          <w:p w:rsidR="00AA5C07" w:rsidRPr="00D561B7" w:rsidRDefault="00AA5C07" w:rsidP="00D561B7">
            <w:pPr>
              <w:rPr>
                <w:rFonts w:eastAsia="SimSun" w:cs="Arial"/>
                <w:sz w:val="21"/>
                <w:szCs w:val="21"/>
                <w:lang w:eastAsia="zh-CN"/>
              </w:rPr>
            </w:pPr>
          </w:p>
          <w:p w:rsidR="00AA5C07" w:rsidRPr="00D561B7" w:rsidRDefault="00AA5C07" w:rsidP="00D561B7">
            <w:pPr>
              <w:rPr>
                <w:rFonts w:eastAsia="SimSun" w:cs="Arial"/>
                <w:sz w:val="21"/>
                <w:szCs w:val="21"/>
                <w:lang w:eastAsia="zh-CN"/>
              </w:rPr>
            </w:pPr>
            <w:r w:rsidRPr="00D561B7">
              <w:rPr>
                <w:rFonts w:eastAsia="SimSun" w:cs="Arial"/>
                <w:sz w:val="21"/>
                <w:szCs w:val="21"/>
                <w:lang w:eastAsia="zh-CN"/>
              </w:rPr>
              <w:t>Primary Supervisor Signature:</w:t>
            </w:r>
          </w:p>
        </w:tc>
        <w:tc>
          <w:tcPr>
            <w:tcW w:w="2297" w:type="dxa"/>
            <w:tcBorders>
              <w:top w:val="nil"/>
              <w:left w:val="nil"/>
              <w:bottom w:val="single" w:sz="4" w:space="0" w:color="auto"/>
              <w:right w:val="single" w:sz="4" w:space="0" w:color="auto"/>
            </w:tcBorders>
            <w:shd w:val="clear" w:color="auto" w:fill="auto"/>
          </w:tcPr>
          <w:p w:rsidR="00AA5C07" w:rsidRPr="00D561B7" w:rsidRDefault="00AA5C07" w:rsidP="00D561B7">
            <w:pPr>
              <w:rPr>
                <w:rFonts w:eastAsia="SimSun" w:cs="Arial"/>
                <w:sz w:val="21"/>
                <w:szCs w:val="21"/>
                <w:lang w:eastAsia="zh-CN"/>
              </w:rPr>
            </w:pPr>
          </w:p>
          <w:p w:rsidR="00AA5C07" w:rsidRPr="00D561B7" w:rsidRDefault="00AA5C07" w:rsidP="00D561B7">
            <w:pPr>
              <w:rPr>
                <w:rFonts w:eastAsia="SimSun" w:cs="Arial"/>
                <w:sz w:val="21"/>
                <w:szCs w:val="21"/>
                <w:lang w:eastAsia="zh-CN"/>
              </w:rPr>
            </w:pPr>
            <w:r w:rsidRPr="00D561B7">
              <w:rPr>
                <w:rFonts w:eastAsia="SimSun" w:cs="Arial"/>
                <w:sz w:val="21"/>
                <w:szCs w:val="21"/>
                <w:lang w:eastAsia="zh-CN"/>
              </w:rPr>
              <w:t xml:space="preserve">Date: </w:t>
            </w:r>
          </w:p>
        </w:tc>
      </w:tr>
    </w:tbl>
    <w:p w:rsidR="00277B58" w:rsidRPr="00484A12" w:rsidRDefault="00277B58" w:rsidP="00277B58">
      <w:pPr>
        <w:pStyle w:val="KeinLeerraum"/>
        <w:rPr>
          <w:rFonts w:ascii="Calibri" w:hAnsi="Calibri"/>
          <w:b/>
          <w:bCs/>
          <w:sz w:val="21"/>
          <w:szCs w:val="21"/>
        </w:rPr>
      </w:pPr>
      <w:r w:rsidRPr="00484A12">
        <w:rPr>
          <w:rFonts w:ascii="Calibri" w:hAnsi="Calibri"/>
          <w:bCs/>
          <w:sz w:val="21"/>
          <w:szCs w:val="21"/>
        </w:rPr>
        <w:lastRenderedPageBreak/>
        <w:t xml:space="preserve">Primary supervisors are asked to complete Part 2 of this form and send it with associated CVs to the School or Institute Director of </w:t>
      </w:r>
      <w:r>
        <w:rPr>
          <w:rFonts w:ascii="Calibri" w:hAnsi="Calibri"/>
          <w:bCs/>
          <w:sz w:val="21"/>
          <w:szCs w:val="21"/>
        </w:rPr>
        <w:t>Postgraduate Research</w:t>
      </w:r>
      <w:r w:rsidRPr="00484A12">
        <w:rPr>
          <w:rFonts w:ascii="Calibri" w:hAnsi="Calibri"/>
          <w:bCs/>
          <w:sz w:val="21"/>
          <w:szCs w:val="21"/>
        </w:rPr>
        <w:t xml:space="preserve">. </w:t>
      </w:r>
      <w:r w:rsidRPr="00484A12">
        <w:rPr>
          <w:rFonts w:ascii="Calibri" w:hAnsi="Calibri"/>
          <w:b/>
          <w:bCs/>
          <w:sz w:val="21"/>
          <w:szCs w:val="21"/>
        </w:rPr>
        <w:t>Completed forms must normally be submitted to the relevant PGR Service Team at least three months prior to submission of the thesis and it is recommended that the viva should not be scheduled prior to confirmation of the examiners.</w:t>
      </w:r>
      <w:r w:rsidRPr="00484A12">
        <w:rPr>
          <w:rFonts w:ascii="Calibri" w:hAnsi="Calibri"/>
          <w:bCs/>
          <w:sz w:val="21"/>
          <w:szCs w:val="21"/>
        </w:rPr>
        <w:t xml:space="preserve"> </w:t>
      </w:r>
    </w:p>
    <w:p w:rsidR="00277B58" w:rsidRPr="00277B58" w:rsidRDefault="00277B58" w:rsidP="00277B58">
      <w:pPr>
        <w:pStyle w:val="KeinLeerraum"/>
        <w:rPr>
          <w:rFonts w:asciiTheme="minorHAnsi" w:hAnsiTheme="minorHAnsi"/>
        </w:rPr>
      </w:pPr>
    </w:p>
    <w:p w:rsidR="00AE01E4" w:rsidRPr="00906503" w:rsidRDefault="00731E56" w:rsidP="00277B58">
      <w:pPr>
        <w:pStyle w:val="berschrift2"/>
        <w:spacing w:before="0"/>
      </w:pPr>
      <w:r>
        <w:t>Part 2:</w:t>
      </w:r>
      <w:r w:rsidR="00672F69">
        <w:t xml:space="preserve"> Proposed Examiners</w:t>
      </w:r>
    </w:p>
    <w:p w:rsidR="00874E2E" w:rsidRPr="00952283" w:rsidRDefault="00874E2E" w:rsidP="00952283">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6599"/>
      </w:tblGrid>
      <w:tr w:rsidR="00F711FE" w:rsidRPr="00D561B7" w:rsidTr="00D561B7">
        <w:tc>
          <w:tcPr>
            <w:tcW w:w="2802" w:type="dxa"/>
            <w:shd w:val="clear" w:color="auto" w:fill="auto"/>
          </w:tcPr>
          <w:p w:rsidR="00F711FE" w:rsidRPr="00D561B7" w:rsidRDefault="00F711FE">
            <w:pPr>
              <w:rPr>
                <w:rFonts w:eastAsia="SimSun" w:cs="Arial"/>
                <w:sz w:val="21"/>
                <w:szCs w:val="21"/>
              </w:rPr>
            </w:pPr>
            <w:r w:rsidRPr="00D561B7">
              <w:rPr>
                <w:rFonts w:eastAsia="SimSun" w:cs="Arial"/>
                <w:sz w:val="21"/>
                <w:szCs w:val="21"/>
              </w:rPr>
              <w:t>Primary Supervisor:</w:t>
            </w:r>
          </w:p>
        </w:tc>
        <w:tc>
          <w:tcPr>
            <w:tcW w:w="6599" w:type="dxa"/>
            <w:shd w:val="clear" w:color="auto" w:fill="auto"/>
          </w:tcPr>
          <w:p w:rsidR="00F711FE" w:rsidRPr="00D561B7" w:rsidRDefault="009B277F">
            <w:pPr>
              <w:rPr>
                <w:rFonts w:eastAsia="SimSun" w:cs="Arial"/>
                <w:sz w:val="21"/>
                <w:szCs w:val="21"/>
              </w:rPr>
            </w:pPr>
            <w:r>
              <w:rPr>
                <w:rFonts w:eastAsia="SimSun" w:cs="Arial"/>
                <w:sz w:val="21"/>
                <w:szCs w:val="21"/>
              </w:rPr>
              <w:t>Prof Max Bachmann</w:t>
            </w:r>
          </w:p>
        </w:tc>
      </w:tr>
      <w:tr w:rsidR="00F711FE" w:rsidRPr="00D561B7" w:rsidTr="00D561B7">
        <w:tc>
          <w:tcPr>
            <w:tcW w:w="2802" w:type="dxa"/>
            <w:shd w:val="clear" w:color="auto" w:fill="auto"/>
          </w:tcPr>
          <w:p w:rsidR="00F711FE" w:rsidRPr="00D561B7" w:rsidRDefault="00F711FE">
            <w:pPr>
              <w:rPr>
                <w:rFonts w:eastAsia="SimSun" w:cs="Arial"/>
                <w:sz w:val="21"/>
                <w:szCs w:val="21"/>
              </w:rPr>
            </w:pPr>
            <w:r w:rsidRPr="00D561B7">
              <w:rPr>
                <w:rFonts w:eastAsia="SimSun" w:cs="Arial"/>
                <w:sz w:val="21"/>
                <w:szCs w:val="21"/>
              </w:rPr>
              <w:t>Secondary Supervisor:</w:t>
            </w:r>
          </w:p>
        </w:tc>
        <w:tc>
          <w:tcPr>
            <w:tcW w:w="6599" w:type="dxa"/>
            <w:shd w:val="clear" w:color="auto" w:fill="auto"/>
          </w:tcPr>
          <w:p w:rsidR="00F711FE" w:rsidRPr="00D561B7" w:rsidRDefault="009B277F">
            <w:pPr>
              <w:rPr>
                <w:rFonts w:eastAsia="SimSun" w:cs="Arial"/>
                <w:sz w:val="21"/>
                <w:szCs w:val="21"/>
              </w:rPr>
            </w:pPr>
            <w:r>
              <w:rPr>
                <w:rFonts w:eastAsia="SimSun" w:cs="Arial"/>
                <w:sz w:val="21"/>
                <w:szCs w:val="21"/>
              </w:rPr>
              <w:t>Dr. Pieter Serneels</w:t>
            </w:r>
          </w:p>
        </w:tc>
      </w:tr>
    </w:tbl>
    <w:p w:rsidR="00874E2E" w:rsidRDefault="00874E2E">
      <w:pPr>
        <w:rPr>
          <w:rFonts w:cs="Arial"/>
          <w:sz w:val="21"/>
          <w:szCs w:val="21"/>
        </w:rPr>
      </w:pPr>
    </w:p>
    <w:p w:rsidR="00952283" w:rsidRPr="00952283" w:rsidRDefault="00F711FE" w:rsidP="00952283">
      <w:pPr>
        <w:rPr>
          <w:rStyle w:val="Fett"/>
        </w:rPr>
      </w:pPr>
      <w:r w:rsidRPr="00952283">
        <w:rPr>
          <w:rStyle w:val="Fett"/>
        </w:rPr>
        <w:t>Proposed Examiners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26"/>
        <w:gridCol w:w="3174"/>
        <w:gridCol w:w="1525"/>
        <w:gridCol w:w="3175"/>
      </w:tblGrid>
      <w:tr w:rsidR="0005013A" w:rsidRPr="00D561B7" w:rsidTr="00D561B7">
        <w:tc>
          <w:tcPr>
            <w:tcW w:w="4700" w:type="dxa"/>
            <w:gridSpan w:val="2"/>
            <w:shd w:val="clear" w:color="auto" w:fill="auto"/>
          </w:tcPr>
          <w:p w:rsidR="0005013A" w:rsidRPr="00D561B7" w:rsidRDefault="0005013A" w:rsidP="00952283">
            <w:pPr>
              <w:jc w:val="center"/>
              <w:rPr>
                <w:rFonts w:eastAsia="SimSun" w:cs="Arial"/>
                <w:sz w:val="21"/>
                <w:szCs w:val="21"/>
              </w:rPr>
            </w:pPr>
            <w:r w:rsidRPr="00D561B7">
              <w:rPr>
                <w:rFonts w:eastAsia="SimSun" w:cs="Arial"/>
                <w:sz w:val="21"/>
                <w:szCs w:val="21"/>
              </w:rPr>
              <w:t>Internal</w:t>
            </w:r>
            <w:r w:rsidR="00C36FFB">
              <w:rPr>
                <w:rFonts w:eastAsia="SimSun" w:cs="Arial"/>
                <w:sz w:val="21"/>
                <w:szCs w:val="21"/>
              </w:rPr>
              <w:t xml:space="preserve"> / External*</w:t>
            </w:r>
          </w:p>
        </w:tc>
        <w:tc>
          <w:tcPr>
            <w:tcW w:w="4700" w:type="dxa"/>
            <w:gridSpan w:val="2"/>
            <w:shd w:val="clear" w:color="auto" w:fill="auto"/>
          </w:tcPr>
          <w:p w:rsidR="0005013A" w:rsidRPr="00D561B7" w:rsidRDefault="0005013A" w:rsidP="00952283">
            <w:pPr>
              <w:jc w:val="center"/>
              <w:rPr>
                <w:rFonts w:eastAsia="SimSun" w:cs="Arial"/>
                <w:sz w:val="21"/>
                <w:szCs w:val="21"/>
              </w:rPr>
            </w:pPr>
            <w:r w:rsidRPr="00D561B7">
              <w:rPr>
                <w:rFonts w:eastAsia="SimSun" w:cs="Arial"/>
                <w:sz w:val="21"/>
                <w:szCs w:val="21"/>
              </w:rPr>
              <w:t>External</w:t>
            </w:r>
          </w:p>
        </w:tc>
      </w:tr>
      <w:tr w:rsidR="0005013A" w:rsidRPr="00D561B7" w:rsidTr="00D561B7">
        <w:tc>
          <w:tcPr>
            <w:tcW w:w="1526" w:type="dxa"/>
            <w:shd w:val="clear" w:color="auto" w:fill="auto"/>
          </w:tcPr>
          <w:p w:rsidR="0005013A" w:rsidRPr="00D561B7" w:rsidRDefault="0005013A">
            <w:pPr>
              <w:rPr>
                <w:rFonts w:eastAsia="SimSun" w:cs="Arial"/>
                <w:sz w:val="21"/>
                <w:szCs w:val="21"/>
              </w:rPr>
            </w:pPr>
            <w:r w:rsidRPr="00D561B7">
              <w:rPr>
                <w:rFonts w:eastAsia="SimSun" w:cs="Arial"/>
                <w:sz w:val="21"/>
                <w:szCs w:val="21"/>
              </w:rPr>
              <w:t>Title and Name:</w:t>
            </w:r>
          </w:p>
        </w:tc>
        <w:tc>
          <w:tcPr>
            <w:tcW w:w="3174" w:type="dxa"/>
            <w:shd w:val="clear" w:color="auto" w:fill="auto"/>
          </w:tcPr>
          <w:p w:rsidR="0005013A" w:rsidRPr="00D561B7" w:rsidRDefault="009B277F">
            <w:pPr>
              <w:rPr>
                <w:rFonts w:eastAsia="SimSun" w:cs="Arial"/>
                <w:sz w:val="21"/>
                <w:szCs w:val="21"/>
              </w:rPr>
            </w:pPr>
            <w:r>
              <w:rPr>
                <w:rFonts w:eastAsia="SimSun" w:cs="Arial"/>
                <w:sz w:val="21"/>
                <w:szCs w:val="21"/>
              </w:rPr>
              <w:t>Dr. Bereket</w:t>
            </w:r>
            <w:r w:rsidRPr="009B277F">
              <w:rPr>
                <w:rFonts w:eastAsia="SimSun" w:cs="Arial"/>
                <w:sz w:val="21"/>
                <w:szCs w:val="21"/>
              </w:rPr>
              <w:t xml:space="preserve"> K</w:t>
            </w:r>
            <w:r>
              <w:rPr>
                <w:rFonts w:eastAsia="SimSun" w:cs="Arial"/>
                <w:sz w:val="21"/>
                <w:szCs w:val="21"/>
              </w:rPr>
              <w:t>ebede</w:t>
            </w:r>
          </w:p>
        </w:tc>
        <w:tc>
          <w:tcPr>
            <w:tcW w:w="1525" w:type="dxa"/>
            <w:shd w:val="clear" w:color="auto" w:fill="auto"/>
          </w:tcPr>
          <w:p w:rsidR="0005013A" w:rsidRPr="00D561B7" w:rsidRDefault="0005013A" w:rsidP="00D561B7">
            <w:pPr>
              <w:rPr>
                <w:rFonts w:eastAsia="SimSun" w:cs="Arial"/>
                <w:sz w:val="21"/>
                <w:szCs w:val="21"/>
              </w:rPr>
            </w:pPr>
            <w:r w:rsidRPr="00D561B7">
              <w:rPr>
                <w:rFonts w:eastAsia="SimSun" w:cs="Arial"/>
                <w:sz w:val="21"/>
                <w:szCs w:val="21"/>
              </w:rPr>
              <w:t>Title and Name:</w:t>
            </w:r>
          </w:p>
        </w:tc>
        <w:tc>
          <w:tcPr>
            <w:tcW w:w="3175" w:type="dxa"/>
            <w:shd w:val="clear" w:color="auto" w:fill="auto"/>
          </w:tcPr>
          <w:p w:rsidR="0005013A" w:rsidRPr="00D561B7" w:rsidRDefault="0005013A">
            <w:pPr>
              <w:rPr>
                <w:rFonts w:eastAsia="SimSun" w:cs="Arial"/>
                <w:sz w:val="21"/>
                <w:szCs w:val="21"/>
              </w:rPr>
            </w:pPr>
          </w:p>
          <w:p w:rsidR="0005013A" w:rsidRPr="00D561B7" w:rsidRDefault="009B277F">
            <w:pPr>
              <w:rPr>
                <w:rFonts w:eastAsia="SimSun" w:cs="Arial"/>
                <w:sz w:val="21"/>
                <w:szCs w:val="21"/>
              </w:rPr>
            </w:pPr>
            <w:r>
              <w:rPr>
                <w:rFonts w:eastAsia="SimSun" w:cs="Arial"/>
                <w:sz w:val="21"/>
                <w:szCs w:val="21"/>
              </w:rPr>
              <w:t>Prof. Eric Brunner</w:t>
            </w:r>
          </w:p>
        </w:tc>
      </w:tr>
      <w:tr w:rsidR="00D7219C" w:rsidRPr="00D561B7" w:rsidTr="00D561B7">
        <w:tc>
          <w:tcPr>
            <w:tcW w:w="1526" w:type="dxa"/>
            <w:shd w:val="clear" w:color="auto" w:fill="auto"/>
          </w:tcPr>
          <w:p w:rsidR="00D7219C" w:rsidRPr="00D561B7" w:rsidRDefault="00D7219C">
            <w:pPr>
              <w:rPr>
                <w:rFonts w:eastAsia="SimSun" w:cs="Arial"/>
                <w:sz w:val="21"/>
                <w:szCs w:val="21"/>
              </w:rPr>
            </w:pPr>
            <w:r>
              <w:rPr>
                <w:rFonts w:eastAsia="SimSun" w:cs="Arial"/>
                <w:sz w:val="21"/>
                <w:szCs w:val="21"/>
              </w:rPr>
              <w:t>Current post:</w:t>
            </w:r>
          </w:p>
        </w:tc>
        <w:tc>
          <w:tcPr>
            <w:tcW w:w="3174" w:type="dxa"/>
            <w:shd w:val="clear" w:color="auto" w:fill="auto"/>
          </w:tcPr>
          <w:p w:rsidR="00D7219C" w:rsidRPr="00D561B7" w:rsidRDefault="009B277F">
            <w:pPr>
              <w:rPr>
                <w:rFonts w:eastAsia="SimSun" w:cs="Arial"/>
                <w:sz w:val="21"/>
                <w:szCs w:val="21"/>
              </w:rPr>
            </w:pPr>
            <w:r>
              <w:rPr>
                <w:rFonts w:eastAsia="SimSun" w:cs="Arial"/>
                <w:sz w:val="21"/>
                <w:szCs w:val="21"/>
              </w:rPr>
              <w:t>Senior Lecturer</w:t>
            </w:r>
          </w:p>
        </w:tc>
        <w:tc>
          <w:tcPr>
            <w:tcW w:w="1525" w:type="dxa"/>
            <w:shd w:val="clear" w:color="auto" w:fill="auto"/>
          </w:tcPr>
          <w:p w:rsidR="00D7219C" w:rsidRPr="00D561B7" w:rsidRDefault="00D7219C" w:rsidP="00D561B7">
            <w:pPr>
              <w:rPr>
                <w:rFonts w:eastAsia="SimSun" w:cs="Arial"/>
                <w:sz w:val="21"/>
                <w:szCs w:val="21"/>
              </w:rPr>
            </w:pPr>
          </w:p>
        </w:tc>
        <w:tc>
          <w:tcPr>
            <w:tcW w:w="3175" w:type="dxa"/>
            <w:shd w:val="clear" w:color="auto" w:fill="auto"/>
          </w:tcPr>
          <w:p w:rsidR="00D7219C" w:rsidRPr="00D561B7" w:rsidRDefault="00D7219C">
            <w:pPr>
              <w:rPr>
                <w:rFonts w:eastAsia="SimSun" w:cs="Arial"/>
                <w:sz w:val="21"/>
                <w:szCs w:val="21"/>
              </w:rPr>
            </w:pPr>
          </w:p>
        </w:tc>
      </w:tr>
      <w:tr w:rsidR="0005013A" w:rsidRPr="00D561B7" w:rsidTr="00D561B7">
        <w:tc>
          <w:tcPr>
            <w:tcW w:w="1526" w:type="dxa"/>
            <w:shd w:val="clear" w:color="auto" w:fill="auto"/>
          </w:tcPr>
          <w:p w:rsidR="00D7219C" w:rsidRPr="00D561B7" w:rsidRDefault="0005013A">
            <w:pPr>
              <w:rPr>
                <w:rFonts w:eastAsia="SimSun" w:cs="Arial"/>
                <w:sz w:val="21"/>
                <w:szCs w:val="21"/>
              </w:rPr>
            </w:pPr>
            <w:r w:rsidRPr="00D561B7">
              <w:rPr>
                <w:rFonts w:eastAsia="SimSun" w:cs="Arial"/>
                <w:sz w:val="21"/>
                <w:szCs w:val="21"/>
              </w:rPr>
              <w:t>Full Address:</w:t>
            </w:r>
          </w:p>
        </w:tc>
        <w:tc>
          <w:tcPr>
            <w:tcW w:w="3174" w:type="dxa"/>
            <w:shd w:val="clear" w:color="auto" w:fill="auto"/>
          </w:tcPr>
          <w:p w:rsidR="009B277F" w:rsidRPr="009B277F" w:rsidRDefault="009B277F" w:rsidP="009B277F">
            <w:pPr>
              <w:rPr>
                <w:rFonts w:eastAsia="SimSun" w:cs="Arial"/>
                <w:sz w:val="21"/>
                <w:szCs w:val="21"/>
              </w:rPr>
            </w:pPr>
            <w:r w:rsidRPr="009B277F">
              <w:rPr>
                <w:rFonts w:eastAsia="SimSun" w:cs="Arial"/>
                <w:sz w:val="21"/>
                <w:szCs w:val="21"/>
              </w:rPr>
              <w:t>School of International Development</w:t>
            </w:r>
          </w:p>
          <w:p w:rsidR="009B277F" w:rsidRPr="009B277F" w:rsidRDefault="009B277F" w:rsidP="009B277F">
            <w:pPr>
              <w:rPr>
                <w:rFonts w:eastAsia="SimSun" w:cs="Arial"/>
                <w:sz w:val="21"/>
                <w:szCs w:val="21"/>
              </w:rPr>
            </w:pPr>
            <w:r w:rsidRPr="009B277F">
              <w:rPr>
                <w:rFonts w:eastAsia="SimSun" w:cs="Arial"/>
                <w:sz w:val="21"/>
                <w:szCs w:val="21"/>
              </w:rPr>
              <w:t>University of East Anglia</w:t>
            </w:r>
          </w:p>
          <w:p w:rsidR="009B277F" w:rsidRPr="009B277F" w:rsidRDefault="009B277F" w:rsidP="009B277F">
            <w:pPr>
              <w:rPr>
                <w:rFonts w:eastAsia="SimSun" w:cs="Arial"/>
                <w:sz w:val="21"/>
                <w:szCs w:val="21"/>
              </w:rPr>
            </w:pPr>
            <w:r w:rsidRPr="009B277F">
              <w:rPr>
                <w:rFonts w:eastAsia="SimSun" w:cs="Arial"/>
                <w:sz w:val="21"/>
                <w:szCs w:val="21"/>
              </w:rPr>
              <w:t>Norwich NR4 7TJ</w:t>
            </w:r>
          </w:p>
          <w:p w:rsidR="0005013A" w:rsidRPr="00D561B7" w:rsidRDefault="009B277F" w:rsidP="009B277F">
            <w:pPr>
              <w:rPr>
                <w:rFonts w:eastAsia="SimSun" w:cs="Arial"/>
                <w:sz w:val="21"/>
                <w:szCs w:val="21"/>
              </w:rPr>
            </w:pPr>
            <w:r w:rsidRPr="009B277F">
              <w:rPr>
                <w:rFonts w:eastAsia="SimSun" w:cs="Arial"/>
                <w:sz w:val="21"/>
                <w:szCs w:val="21"/>
              </w:rPr>
              <w:t>United Kingdom</w:t>
            </w:r>
          </w:p>
        </w:tc>
        <w:tc>
          <w:tcPr>
            <w:tcW w:w="1525" w:type="dxa"/>
            <w:shd w:val="clear" w:color="auto" w:fill="auto"/>
          </w:tcPr>
          <w:p w:rsidR="0005013A" w:rsidRPr="00D561B7" w:rsidRDefault="0005013A" w:rsidP="00D561B7">
            <w:pPr>
              <w:rPr>
                <w:rFonts w:eastAsia="SimSun" w:cs="Arial"/>
                <w:sz w:val="21"/>
                <w:szCs w:val="21"/>
              </w:rPr>
            </w:pPr>
            <w:r w:rsidRPr="00D561B7">
              <w:rPr>
                <w:rFonts w:eastAsia="SimSun" w:cs="Arial"/>
                <w:sz w:val="21"/>
                <w:szCs w:val="21"/>
              </w:rPr>
              <w:t>Full Address:</w:t>
            </w:r>
          </w:p>
        </w:tc>
        <w:tc>
          <w:tcPr>
            <w:tcW w:w="3175" w:type="dxa"/>
            <w:shd w:val="clear" w:color="auto" w:fill="auto"/>
          </w:tcPr>
          <w:p w:rsidR="009B277F" w:rsidRPr="009B277F" w:rsidRDefault="009B277F" w:rsidP="009B277F">
            <w:pPr>
              <w:rPr>
                <w:rFonts w:eastAsia="SimSun" w:cs="Arial"/>
                <w:sz w:val="21"/>
                <w:szCs w:val="21"/>
              </w:rPr>
            </w:pPr>
            <w:r w:rsidRPr="009B277F">
              <w:rPr>
                <w:rFonts w:eastAsia="SimSun" w:cs="Arial"/>
                <w:sz w:val="21"/>
                <w:szCs w:val="21"/>
              </w:rPr>
              <w:t>Room 410</w:t>
            </w:r>
          </w:p>
          <w:p w:rsidR="009B277F" w:rsidRDefault="009B277F" w:rsidP="009B277F">
            <w:pPr>
              <w:rPr>
                <w:rFonts w:eastAsia="SimSun" w:cs="Arial"/>
                <w:sz w:val="21"/>
                <w:szCs w:val="21"/>
              </w:rPr>
            </w:pPr>
            <w:r w:rsidRPr="009B277F">
              <w:rPr>
                <w:rFonts w:eastAsia="SimSun" w:cs="Arial"/>
                <w:sz w:val="21"/>
                <w:szCs w:val="21"/>
              </w:rPr>
              <w:t>1-19 Torrington Place</w:t>
            </w:r>
          </w:p>
          <w:p w:rsidR="009B277F" w:rsidRPr="009B277F" w:rsidRDefault="009B277F" w:rsidP="009B277F">
            <w:pPr>
              <w:rPr>
                <w:rFonts w:eastAsia="SimSun" w:cs="Arial"/>
                <w:sz w:val="21"/>
                <w:szCs w:val="21"/>
              </w:rPr>
            </w:pPr>
            <w:r>
              <w:rPr>
                <w:rFonts w:eastAsia="SimSun" w:cs="Arial"/>
                <w:sz w:val="21"/>
                <w:szCs w:val="21"/>
              </w:rPr>
              <w:t>University College London</w:t>
            </w:r>
          </w:p>
          <w:p w:rsidR="0005013A" w:rsidRDefault="009B277F" w:rsidP="009B277F">
            <w:pPr>
              <w:rPr>
                <w:rFonts w:eastAsia="SimSun" w:cs="Arial"/>
                <w:sz w:val="21"/>
                <w:szCs w:val="21"/>
              </w:rPr>
            </w:pPr>
            <w:r>
              <w:rPr>
                <w:rFonts w:eastAsia="SimSun" w:cs="Arial"/>
                <w:sz w:val="21"/>
                <w:szCs w:val="21"/>
              </w:rPr>
              <w:t xml:space="preserve">London </w:t>
            </w:r>
            <w:r w:rsidRPr="009B277F">
              <w:rPr>
                <w:rFonts w:eastAsia="SimSun" w:cs="Arial"/>
                <w:sz w:val="21"/>
                <w:szCs w:val="21"/>
              </w:rPr>
              <w:t>WC1E 7HB</w:t>
            </w:r>
          </w:p>
          <w:p w:rsidR="009B277F" w:rsidRPr="00D561B7" w:rsidRDefault="009B277F" w:rsidP="009B277F">
            <w:pPr>
              <w:rPr>
                <w:rFonts w:eastAsia="SimSun" w:cs="Arial"/>
                <w:sz w:val="21"/>
                <w:szCs w:val="21"/>
              </w:rPr>
            </w:pPr>
            <w:r w:rsidRPr="009B277F">
              <w:rPr>
                <w:rFonts w:eastAsia="SimSun" w:cs="Arial"/>
                <w:sz w:val="21"/>
                <w:szCs w:val="21"/>
              </w:rPr>
              <w:t>United Kingdom</w:t>
            </w:r>
          </w:p>
        </w:tc>
      </w:tr>
      <w:tr w:rsidR="0005013A" w:rsidRPr="00D561B7" w:rsidTr="00D561B7">
        <w:tc>
          <w:tcPr>
            <w:tcW w:w="1526" w:type="dxa"/>
            <w:shd w:val="clear" w:color="auto" w:fill="auto"/>
          </w:tcPr>
          <w:p w:rsidR="0005013A" w:rsidRPr="00D561B7" w:rsidRDefault="0005013A">
            <w:pPr>
              <w:rPr>
                <w:rFonts w:eastAsia="SimSun" w:cs="Arial"/>
                <w:sz w:val="21"/>
                <w:szCs w:val="21"/>
              </w:rPr>
            </w:pPr>
            <w:r w:rsidRPr="00D561B7">
              <w:rPr>
                <w:rFonts w:eastAsia="SimSun" w:cs="Arial"/>
                <w:sz w:val="21"/>
                <w:szCs w:val="21"/>
              </w:rPr>
              <w:t>Telephone No:</w:t>
            </w:r>
          </w:p>
        </w:tc>
        <w:tc>
          <w:tcPr>
            <w:tcW w:w="3174" w:type="dxa"/>
            <w:shd w:val="clear" w:color="auto" w:fill="auto"/>
          </w:tcPr>
          <w:p w:rsidR="0005013A" w:rsidRPr="00D561B7" w:rsidRDefault="009B277F">
            <w:pPr>
              <w:rPr>
                <w:rFonts w:eastAsia="SimSun" w:cs="Arial"/>
                <w:sz w:val="21"/>
                <w:szCs w:val="21"/>
              </w:rPr>
            </w:pPr>
            <w:r w:rsidRPr="009B277F">
              <w:rPr>
                <w:rFonts w:eastAsia="SimSun" w:cs="Arial"/>
                <w:sz w:val="21"/>
                <w:szCs w:val="21"/>
              </w:rPr>
              <w:t>0</w:t>
            </w:r>
            <w:r w:rsidR="009F4491">
              <w:rPr>
                <w:rFonts w:eastAsia="SimSun" w:cs="Arial"/>
                <w:sz w:val="21"/>
                <w:szCs w:val="21"/>
              </w:rPr>
              <w:t>044</w:t>
            </w:r>
            <w:r w:rsidRPr="009B277F">
              <w:rPr>
                <w:rFonts w:eastAsia="SimSun" w:cs="Arial"/>
                <w:sz w:val="21"/>
                <w:szCs w:val="21"/>
              </w:rPr>
              <w:t>1603 593376</w:t>
            </w:r>
          </w:p>
        </w:tc>
        <w:tc>
          <w:tcPr>
            <w:tcW w:w="1525" w:type="dxa"/>
            <w:shd w:val="clear" w:color="auto" w:fill="auto"/>
          </w:tcPr>
          <w:p w:rsidR="0005013A" w:rsidRPr="00D561B7" w:rsidRDefault="0005013A" w:rsidP="00D561B7">
            <w:pPr>
              <w:rPr>
                <w:rFonts w:eastAsia="SimSun" w:cs="Arial"/>
                <w:sz w:val="21"/>
                <w:szCs w:val="21"/>
              </w:rPr>
            </w:pPr>
            <w:r w:rsidRPr="00D561B7">
              <w:rPr>
                <w:rFonts w:eastAsia="SimSun" w:cs="Arial"/>
                <w:sz w:val="21"/>
                <w:szCs w:val="21"/>
              </w:rPr>
              <w:t>Telephone No:</w:t>
            </w:r>
          </w:p>
        </w:tc>
        <w:tc>
          <w:tcPr>
            <w:tcW w:w="3175" w:type="dxa"/>
            <w:shd w:val="clear" w:color="auto" w:fill="auto"/>
          </w:tcPr>
          <w:p w:rsidR="0005013A" w:rsidRPr="00D561B7" w:rsidRDefault="009B277F">
            <w:pPr>
              <w:rPr>
                <w:rFonts w:eastAsia="SimSun" w:cs="Arial"/>
                <w:sz w:val="21"/>
                <w:szCs w:val="21"/>
              </w:rPr>
            </w:pPr>
            <w:r w:rsidRPr="009B277F">
              <w:rPr>
                <w:rFonts w:eastAsia="SimSun" w:cs="Arial"/>
                <w:sz w:val="21"/>
                <w:szCs w:val="21"/>
              </w:rPr>
              <w:t>0044 20 7679 1689</w:t>
            </w:r>
          </w:p>
        </w:tc>
      </w:tr>
      <w:tr w:rsidR="0005013A" w:rsidRPr="00D561B7" w:rsidTr="00D561B7">
        <w:tc>
          <w:tcPr>
            <w:tcW w:w="1526" w:type="dxa"/>
            <w:shd w:val="clear" w:color="auto" w:fill="auto"/>
          </w:tcPr>
          <w:p w:rsidR="0005013A" w:rsidRPr="00D561B7" w:rsidRDefault="0005013A">
            <w:pPr>
              <w:rPr>
                <w:rFonts w:eastAsia="SimSun" w:cs="Arial"/>
                <w:sz w:val="21"/>
                <w:szCs w:val="21"/>
              </w:rPr>
            </w:pPr>
            <w:r w:rsidRPr="00D561B7">
              <w:rPr>
                <w:rFonts w:eastAsia="SimSun" w:cs="Arial"/>
                <w:sz w:val="21"/>
                <w:szCs w:val="21"/>
              </w:rPr>
              <w:t>Email Address:</w:t>
            </w:r>
          </w:p>
        </w:tc>
        <w:tc>
          <w:tcPr>
            <w:tcW w:w="3174" w:type="dxa"/>
            <w:shd w:val="clear" w:color="auto" w:fill="auto"/>
          </w:tcPr>
          <w:p w:rsidR="0005013A" w:rsidRPr="00D561B7" w:rsidRDefault="009F4491">
            <w:pPr>
              <w:rPr>
                <w:rFonts w:eastAsia="SimSun" w:cs="Arial"/>
                <w:sz w:val="21"/>
                <w:szCs w:val="21"/>
              </w:rPr>
            </w:pPr>
            <w:r w:rsidRPr="009F4491">
              <w:rPr>
                <w:rFonts w:eastAsia="SimSun" w:cs="Arial"/>
                <w:sz w:val="21"/>
                <w:szCs w:val="21"/>
              </w:rPr>
              <w:t>b.kebede@uea.ac.uk</w:t>
            </w:r>
          </w:p>
        </w:tc>
        <w:tc>
          <w:tcPr>
            <w:tcW w:w="1525" w:type="dxa"/>
            <w:shd w:val="clear" w:color="auto" w:fill="auto"/>
          </w:tcPr>
          <w:p w:rsidR="0005013A" w:rsidRPr="00D561B7" w:rsidRDefault="0005013A" w:rsidP="00D561B7">
            <w:pPr>
              <w:rPr>
                <w:rFonts w:eastAsia="SimSun" w:cs="Arial"/>
                <w:sz w:val="21"/>
                <w:szCs w:val="21"/>
              </w:rPr>
            </w:pPr>
            <w:r w:rsidRPr="00D561B7">
              <w:rPr>
                <w:rFonts w:eastAsia="SimSun" w:cs="Arial"/>
                <w:sz w:val="21"/>
                <w:szCs w:val="21"/>
              </w:rPr>
              <w:t>Email Address:</w:t>
            </w:r>
          </w:p>
        </w:tc>
        <w:tc>
          <w:tcPr>
            <w:tcW w:w="3175" w:type="dxa"/>
            <w:shd w:val="clear" w:color="auto" w:fill="auto"/>
          </w:tcPr>
          <w:p w:rsidR="0005013A" w:rsidRPr="00D561B7" w:rsidRDefault="009B277F">
            <w:pPr>
              <w:rPr>
                <w:rFonts w:eastAsia="SimSun" w:cs="Arial"/>
                <w:sz w:val="21"/>
                <w:szCs w:val="21"/>
              </w:rPr>
            </w:pPr>
            <w:r w:rsidRPr="009B277F">
              <w:rPr>
                <w:rFonts w:eastAsia="SimSun" w:cs="Arial"/>
                <w:sz w:val="21"/>
                <w:szCs w:val="21"/>
              </w:rPr>
              <w:t>e.brunner@ucl.ac.uk</w:t>
            </w:r>
          </w:p>
        </w:tc>
      </w:tr>
      <w:tr w:rsidR="00952283" w:rsidRPr="00D561B7" w:rsidTr="00D561B7">
        <w:tc>
          <w:tcPr>
            <w:tcW w:w="1526" w:type="dxa"/>
            <w:shd w:val="clear" w:color="auto" w:fill="auto"/>
          </w:tcPr>
          <w:p w:rsidR="00952283" w:rsidRPr="00D561B7" w:rsidRDefault="00952283" w:rsidP="00D7219C">
            <w:pPr>
              <w:rPr>
                <w:rFonts w:eastAsia="SimSun" w:cs="Arial"/>
                <w:sz w:val="21"/>
                <w:szCs w:val="21"/>
              </w:rPr>
            </w:pPr>
            <w:r>
              <w:rPr>
                <w:rFonts w:eastAsia="SimSun" w:cs="Arial"/>
                <w:sz w:val="21"/>
                <w:szCs w:val="21"/>
              </w:rPr>
              <w:t xml:space="preserve">CV </w:t>
            </w:r>
            <w:r w:rsidR="00D7219C">
              <w:rPr>
                <w:rFonts w:eastAsia="SimSun" w:cs="Arial"/>
                <w:sz w:val="21"/>
                <w:szCs w:val="21"/>
              </w:rPr>
              <w:t>included</w:t>
            </w:r>
            <w:r>
              <w:rPr>
                <w:rFonts w:eastAsia="SimSun" w:cs="Arial"/>
                <w:sz w:val="21"/>
                <w:szCs w:val="21"/>
              </w:rPr>
              <w:t>?</w:t>
            </w:r>
          </w:p>
        </w:tc>
        <w:tc>
          <w:tcPr>
            <w:tcW w:w="3174" w:type="dxa"/>
            <w:shd w:val="clear" w:color="auto" w:fill="auto"/>
          </w:tcPr>
          <w:p w:rsidR="00952283" w:rsidRPr="00D561B7" w:rsidRDefault="009F4491">
            <w:pPr>
              <w:rPr>
                <w:rFonts w:eastAsia="SimSun" w:cs="Arial"/>
                <w:sz w:val="21"/>
                <w:szCs w:val="21"/>
              </w:rPr>
            </w:pPr>
            <w:r>
              <w:rPr>
                <w:rFonts w:eastAsia="SimSun" w:cs="Arial"/>
                <w:sz w:val="21"/>
                <w:szCs w:val="21"/>
              </w:rPr>
              <w:t>yes</w:t>
            </w:r>
          </w:p>
        </w:tc>
        <w:tc>
          <w:tcPr>
            <w:tcW w:w="1525" w:type="dxa"/>
            <w:shd w:val="clear" w:color="auto" w:fill="auto"/>
          </w:tcPr>
          <w:p w:rsidR="00952283" w:rsidRPr="00D561B7" w:rsidRDefault="00C36FFB" w:rsidP="00D561B7">
            <w:pPr>
              <w:rPr>
                <w:rFonts w:eastAsia="SimSun" w:cs="Arial"/>
                <w:sz w:val="21"/>
                <w:szCs w:val="21"/>
              </w:rPr>
            </w:pPr>
            <w:r>
              <w:rPr>
                <w:rFonts w:eastAsia="SimSun" w:cs="Arial"/>
                <w:sz w:val="21"/>
                <w:szCs w:val="21"/>
              </w:rPr>
              <w:t>CV included?</w:t>
            </w:r>
          </w:p>
        </w:tc>
        <w:tc>
          <w:tcPr>
            <w:tcW w:w="3175" w:type="dxa"/>
            <w:shd w:val="clear" w:color="auto" w:fill="auto"/>
          </w:tcPr>
          <w:p w:rsidR="00952283" w:rsidRPr="00D561B7" w:rsidRDefault="009B277F">
            <w:pPr>
              <w:rPr>
                <w:rFonts w:eastAsia="SimSun" w:cs="Arial"/>
                <w:sz w:val="21"/>
                <w:szCs w:val="21"/>
              </w:rPr>
            </w:pPr>
            <w:r>
              <w:rPr>
                <w:rFonts w:eastAsia="SimSun" w:cs="Arial"/>
                <w:sz w:val="21"/>
                <w:szCs w:val="21"/>
              </w:rPr>
              <w:t>yes</w:t>
            </w:r>
          </w:p>
        </w:tc>
      </w:tr>
    </w:tbl>
    <w:p w:rsidR="00F711FE" w:rsidRPr="00952283" w:rsidRDefault="00952283" w:rsidP="00A5406C">
      <w:pPr>
        <w:rPr>
          <w:rFonts w:cs="Arial"/>
          <w:sz w:val="21"/>
          <w:szCs w:val="21"/>
        </w:rPr>
      </w:pPr>
      <w:r w:rsidRPr="00C36FFB">
        <w:rPr>
          <w:rFonts w:eastAsia="SimSun" w:cs="Arial"/>
          <w:bCs/>
          <w:iCs/>
          <w:sz w:val="21"/>
          <w:szCs w:val="21"/>
        </w:rPr>
        <w:t xml:space="preserve">* </w:t>
      </w:r>
      <w:r w:rsidR="00C36FFB">
        <w:rPr>
          <w:rFonts w:eastAsia="SimSun" w:cs="Arial"/>
          <w:bCs/>
          <w:iCs/>
          <w:sz w:val="21"/>
          <w:szCs w:val="21"/>
        </w:rPr>
        <w:t xml:space="preserve">Delete as appropriate. </w:t>
      </w:r>
      <w:r w:rsidRPr="00C36FFB">
        <w:rPr>
          <w:rFonts w:eastAsia="SimSun" w:cs="Arial"/>
          <w:bCs/>
          <w:iCs/>
          <w:sz w:val="21"/>
          <w:szCs w:val="21"/>
        </w:rPr>
        <w:t>For Category A</w:t>
      </w:r>
      <w:r w:rsidR="00D7219C">
        <w:rPr>
          <w:rFonts w:eastAsia="SimSun" w:cs="Arial"/>
          <w:bCs/>
          <w:iCs/>
          <w:sz w:val="21"/>
          <w:szCs w:val="21"/>
        </w:rPr>
        <w:t xml:space="preserve"> candidates</w:t>
      </w:r>
      <w:r w:rsidRPr="00C36FFB">
        <w:rPr>
          <w:rFonts w:eastAsia="SimSun" w:cs="Arial"/>
          <w:bCs/>
          <w:iCs/>
          <w:sz w:val="21"/>
          <w:szCs w:val="21"/>
        </w:rPr>
        <w:t xml:space="preserve"> including staff candidates, both examiners should be external</w:t>
      </w:r>
      <w:r w:rsidR="00C36FFB">
        <w:rPr>
          <w:rFonts w:eastAsia="SimSun" w:cs="Arial"/>
          <w:bCs/>
          <w:iCs/>
          <w:sz w:val="21"/>
          <w:szCs w:val="21"/>
        </w:rPr>
        <w:t xml:space="preserve"> and two CVs are required.</w:t>
      </w:r>
      <w:r w:rsidR="00C36FFB">
        <w:rPr>
          <w:rFonts w:eastAsia="SimSun" w:cs="Arial"/>
          <w:b/>
          <w:bCs/>
          <w:iCs/>
          <w:sz w:val="21"/>
          <w:szCs w:val="21"/>
        </w:rPr>
        <w:t xml:space="preserve"> </w:t>
      </w:r>
      <w:r w:rsidR="00A5406C" w:rsidRPr="00952283">
        <w:rPr>
          <w:rFonts w:eastAsia="SimSun" w:cs="Arial"/>
          <w:b/>
          <w:bCs/>
          <w:iCs/>
          <w:sz w:val="21"/>
          <w:szCs w:val="21"/>
        </w:rPr>
        <w:t>Please attach a CV for each external examiner, when sending in the form. Unfortunately it will not be possible to complete the appointment process without a CV.</w:t>
      </w:r>
      <w:r>
        <w:rPr>
          <w:rFonts w:eastAsia="SimSun" w:cs="Arial"/>
          <w:iCs/>
          <w:sz w:val="21"/>
          <w:szCs w:val="21"/>
        </w:rPr>
        <w:t xml:space="preserve"> </w:t>
      </w:r>
      <w:r w:rsidR="00A5406C" w:rsidRPr="00952283">
        <w:rPr>
          <w:rFonts w:eastAsia="SimSun" w:cs="Arial"/>
          <w:iCs/>
          <w:sz w:val="21"/>
          <w:szCs w:val="21"/>
        </w:rPr>
        <w:t xml:space="preserve">The CV </w:t>
      </w:r>
      <w:r w:rsidRPr="00952283">
        <w:rPr>
          <w:rFonts w:eastAsia="SimSun" w:cs="Arial"/>
          <w:iCs/>
          <w:sz w:val="21"/>
          <w:szCs w:val="21"/>
        </w:rPr>
        <w:t xml:space="preserve">needs to include </w:t>
      </w:r>
      <w:r w:rsidR="00A5406C" w:rsidRPr="00952283">
        <w:rPr>
          <w:rFonts w:eastAsia="SimSun" w:cs="Arial"/>
          <w:iCs/>
          <w:sz w:val="21"/>
          <w:szCs w:val="21"/>
        </w:rPr>
        <w:t>details of current post, previous experience of examining UK research degrees, expertise and publications in the particular field being examined.</w:t>
      </w:r>
    </w:p>
    <w:p w:rsidR="00A5406C" w:rsidRDefault="00A5406C">
      <w:pPr>
        <w:rPr>
          <w:rFonts w:cs="Arial"/>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88"/>
        <w:gridCol w:w="1213"/>
      </w:tblGrid>
      <w:tr w:rsidR="0005013A" w:rsidRPr="00D561B7" w:rsidTr="00C36FFB">
        <w:tc>
          <w:tcPr>
            <w:tcW w:w="8188" w:type="dxa"/>
            <w:shd w:val="clear" w:color="auto" w:fill="auto"/>
          </w:tcPr>
          <w:p w:rsidR="0005013A" w:rsidRPr="00D561B7" w:rsidRDefault="0005013A" w:rsidP="00A5406C">
            <w:pPr>
              <w:rPr>
                <w:rFonts w:eastAsia="SimSun" w:cs="Arial"/>
                <w:sz w:val="21"/>
                <w:szCs w:val="21"/>
              </w:rPr>
            </w:pPr>
            <w:r w:rsidRPr="00D561B7">
              <w:rPr>
                <w:rFonts w:eastAsia="SimSun" w:cs="Arial"/>
                <w:sz w:val="21"/>
                <w:szCs w:val="21"/>
              </w:rPr>
              <w:t xml:space="preserve">For examiners </w:t>
            </w:r>
            <w:r w:rsidR="00A5406C">
              <w:rPr>
                <w:rFonts w:eastAsia="SimSun" w:cs="Arial"/>
                <w:sz w:val="21"/>
                <w:szCs w:val="21"/>
              </w:rPr>
              <w:t xml:space="preserve">who are </w:t>
            </w:r>
            <w:r w:rsidRPr="00D561B7">
              <w:rPr>
                <w:rFonts w:eastAsia="SimSun" w:cs="Arial"/>
                <w:sz w:val="21"/>
                <w:szCs w:val="21"/>
              </w:rPr>
              <w:t xml:space="preserve">unfamiliar with the </w:t>
            </w:r>
            <w:r w:rsidR="00A5406C">
              <w:rPr>
                <w:rFonts w:eastAsia="SimSun" w:cs="Arial"/>
                <w:sz w:val="21"/>
                <w:szCs w:val="21"/>
              </w:rPr>
              <w:t xml:space="preserve">UEA or </w:t>
            </w:r>
            <w:r w:rsidRPr="00D561B7">
              <w:rPr>
                <w:rFonts w:eastAsia="SimSun" w:cs="Arial"/>
                <w:sz w:val="21"/>
                <w:szCs w:val="21"/>
              </w:rPr>
              <w:t xml:space="preserve">UK </w:t>
            </w:r>
            <w:r w:rsidR="00A5406C">
              <w:rPr>
                <w:rFonts w:eastAsia="SimSun" w:cs="Arial"/>
                <w:sz w:val="21"/>
                <w:szCs w:val="21"/>
              </w:rPr>
              <w:t xml:space="preserve">examinations </w:t>
            </w:r>
            <w:r w:rsidRPr="00D561B7">
              <w:rPr>
                <w:rFonts w:eastAsia="SimSun" w:cs="Arial"/>
                <w:sz w:val="21"/>
                <w:szCs w:val="21"/>
              </w:rPr>
              <w:t>system has the School or Institute Director</w:t>
            </w:r>
            <w:r w:rsidR="00484A12">
              <w:rPr>
                <w:rFonts w:eastAsia="SimSun" w:cs="Arial"/>
                <w:sz w:val="21"/>
                <w:szCs w:val="21"/>
              </w:rPr>
              <w:t xml:space="preserve"> of Postgraduate Research </w:t>
            </w:r>
            <w:r w:rsidRPr="00D561B7">
              <w:rPr>
                <w:rFonts w:eastAsia="SimSun" w:cs="Arial"/>
                <w:sz w:val="21"/>
                <w:szCs w:val="21"/>
              </w:rPr>
              <w:t>been asked to provide support for the examiners</w:t>
            </w:r>
            <w:r w:rsidR="00A5406C">
              <w:rPr>
                <w:rFonts w:eastAsia="SimSun" w:cs="Arial"/>
                <w:sz w:val="21"/>
                <w:szCs w:val="21"/>
              </w:rPr>
              <w:t xml:space="preserve"> or nominate a suitable delegate</w:t>
            </w:r>
            <w:r w:rsidRPr="00D561B7">
              <w:rPr>
                <w:rFonts w:eastAsia="SimSun" w:cs="Arial"/>
                <w:sz w:val="21"/>
                <w:szCs w:val="21"/>
              </w:rPr>
              <w:t>?</w:t>
            </w:r>
          </w:p>
          <w:p w:rsidR="00BC2518" w:rsidRPr="00D561B7" w:rsidRDefault="00BC2518" w:rsidP="00BC2518">
            <w:pPr>
              <w:rPr>
                <w:rFonts w:eastAsia="SimSun" w:cs="Arial"/>
                <w:sz w:val="21"/>
                <w:szCs w:val="21"/>
              </w:rPr>
            </w:pPr>
          </w:p>
        </w:tc>
        <w:tc>
          <w:tcPr>
            <w:tcW w:w="1213" w:type="dxa"/>
            <w:shd w:val="clear" w:color="auto" w:fill="auto"/>
          </w:tcPr>
          <w:p w:rsidR="0005013A" w:rsidRPr="00D561B7" w:rsidRDefault="0005013A">
            <w:pPr>
              <w:rPr>
                <w:rFonts w:eastAsia="SimSun" w:cs="Arial"/>
                <w:sz w:val="21"/>
                <w:szCs w:val="21"/>
              </w:rPr>
            </w:pPr>
          </w:p>
        </w:tc>
      </w:tr>
      <w:tr w:rsidR="0005013A" w:rsidRPr="00D561B7" w:rsidTr="00C36FFB">
        <w:tc>
          <w:tcPr>
            <w:tcW w:w="8188" w:type="dxa"/>
            <w:shd w:val="clear" w:color="auto" w:fill="auto"/>
          </w:tcPr>
          <w:p w:rsidR="0005013A" w:rsidRPr="00D561B7" w:rsidRDefault="0005013A" w:rsidP="00484A12">
            <w:pPr>
              <w:rPr>
                <w:rFonts w:eastAsia="SimSun" w:cs="Arial"/>
                <w:sz w:val="21"/>
                <w:szCs w:val="21"/>
              </w:rPr>
            </w:pPr>
            <w:r w:rsidRPr="00D561B7">
              <w:rPr>
                <w:rFonts w:eastAsia="SimSun" w:cs="Arial"/>
                <w:sz w:val="21"/>
                <w:szCs w:val="21"/>
              </w:rPr>
              <w:t xml:space="preserve">For Category A </w:t>
            </w:r>
            <w:r w:rsidR="00484A12">
              <w:rPr>
                <w:rFonts w:eastAsia="SimSun" w:cs="Arial"/>
                <w:sz w:val="21"/>
                <w:szCs w:val="21"/>
              </w:rPr>
              <w:t xml:space="preserve">(including </w:t>
            </w:r>
            <w:r w:rsidRPr="00D561B7">
              <w:rPr>
                <w:rFonts w:eastAsia="SimSun" w:cs="Arial"/>
                <w:sz w:val="21"/>
                <w:szCs w:val="21"/>
              </w:rPr>
              <w:t>staff candidates</w:t>
            </w:r>
            <w:r w:rsidR="00484A12">
              <w:rPr>
                <w:rFonts w:eastAsia="SimSun" w:cs="Arial"/>
                <w:sz w:val="21"/>
                <w:szCs w:val="21"/>
              </w:rPr>
              <w:t>)</w:t>
            </w:r>
            <w:r w:rsidRPr="00D561B7">
              <w:rPr>
                <w:rFonts w:eastAsia="SimSun" w:cs="Arial"/>
                <w:sz w:val="21"/>
                <w:szCs w:val="21"/>
              </w:rPr>
              <w:t xml:space="preserve"> has an </w:t>
            </w:r>
            <w:r w:rsidR="00484A12">
              <w:rPr>
                <w:rFonts w:eastAsia="SimSun" w:cs="Arial"/>
                <w:sz w:val="21"/>
                <w:szCs w:val="21"/>
              </w:rPr>
              <w:t>Independent C</w:t>
            </w:r>
            <w:r w:rsidRPr="00D561B7">
              <w:rPr>
                <w:rFonts w:eastAsia="SimSun" w:cs="Arial"/>
                <w:sz w:val="21"/>
                <w:szCs w:val="21"/>
              </w:rPr>
              <w:t>hair been approached?</w:t>
            </w:r>
          </w:p>
          <w:p w:rsidR="0005013A" w:rsidRPr="00D561B7" w:rsidRDefault="0005013A" w:rsidP="00D561B7">
            <w:pPr>
              <w:rPr>
                <w:rFonts w:eastAsia="SimSun" w:cs="Arial"/>
                <w:sz w:val="21"/>
                <w:szCs w:val="21"/>
              </w:rPr>
            </w:pPr>
          </w:p>
          <w:p w:rsidR="0005013A" w:rsidRPr="00D561B7" w:rsidRDefault="0005013A" w:rsidP="0005013A">
            <w:pPr>
              <w:rPr>
                <w:rFonts w:eastAsia="SimSun" w:cs="Arial"/>
                <w:sz w:val="21"/>
                <w:szCs w:val="21"/>
              </w:rPr>
            </w:pPr>
            <w:r w:rsidRPr="00D561B7">
              <w:rPr>
                <w:rFonts w:eastAsia="SimSun" w:cs="Arial"/>
                <w:sz w:val="21"/>
                <w:szCs w:val="21"/>
              </w:rPr>
              <w:t xml:space="preserve">Name of </w:t>
            </w:r>
            <w:r w:rsidR="00177B2C" w:rsidRPr="00D561B7">
              <w:rPr>
                <w:rFonts w:eastAsia="SimSun" w:cs="Arial"/>
                <w:sz w:val="21"/>
                <w:szCs w:val="21"/>
              </w:rPr>
              <w:t xml:space="preserve">proposed </w:t>
            </w:r>
            <w:r w:rsidRPr="00D561B7">
              <w:rPr>
                <w:rFonts w:eastAsia="SimSun" w:cs="Arial"/>
                <w:sz w:val="21"/>
                <w:szCs w:val="21"/>
              </w:rPr>
              <w:t>Independent Chair</w:t>
            </w:r>
            <w:r w:rsidR="00177B2C" w:rsidRPr="00D561B7">
              <w:rPr>
                <w:rFonts w:eastAsia="SimSun" w:cs="Arial"/>
                <w:sz w:val="21"/>
                <w:szCs w:val="21"/>
              </w:rPr>
              <w:t>:</w:t>
            </w:r>
          </w:p>
          <w:p w:rsidR="00C36FFB" w:rsidRDefault="00C36FFB" w:rsidP="00177B2C">
            <w:pPr>
              <w:rPr>
                <w:rFonts w:eastAsia="SimSun" w:cs="Arial"/>
                <w:sz w:val="21"/>
                <w:szCs w:val="21"/>
              </w:rPr>
            </w:pPr>
          </w:p>
          <w:p w:rsidR="0005013A" w:rsidRDefault="00484A12" w:rsidP="00177B2C">
            <w:pPr>
              <w:rPr>
                <w:rFonts w:eastAsia="SimSun" w:cs="Arial"/>
                <w:sz w:val="21"/>
                <w:szCs w:val="21"/>
              </w:rPr>
            </w:pPr>
            <w:r>
              <w:rPr>
                <w:rFonts w:eastAsia="SimSun" w:cs="Arial"/>
                <w:sz w:val="21"/>
                <w:szCs w:val="21"/>
              </w:rPr>
              <w:t>School</w:t>
            </w:r>
            <w:r w:rsidR="00177B2C" w:rsidRPr="00D561B7">
              <w:rPr>
                <w:rFonts w:eastAsia="SimSun" w:cs="Arial"/>
                <w:sz w:val="21"/>
                <w:szCs w:val="21"/>
              </w:rPr>
              <w:t>:</w:t>
            </w:r>
          </w:p>
          <w:p w:rsidR="00C36FFB" w:rsidRPr="00D561B7" w:rsidRDefault="00C36FFB" w:rsidP="00177B2C">
            <w:pPr>
              <w:rPr>
                <w:rFonts w:eastAsia="SimSun" w:cs="Arial"/>
                <w:sz w:val="21"/>
                <w:szCs w:val="21"/>
              </w:rPr>
            </w:pPr>
          </w:p>
        </w:tc>
        <w:tc>
          <w:tcPr>
            <w:tcW w:w="1213" w:type="dxa"/>
            <w:shd w:val="clear" w:color="auto" w:fill="auto"/>
          </w:tcPr>
          <w:p w:rsidR="0005013A" w:rsidRPr="00D561B7" w:rsidRDefault="0005013A" w:rsidP="00D561B7">
            <w:pPr>
              <w:rPr>
                <w:rFonts w:eastAsia="SimSun" w:cs="Arial"/>
                <w:sz w:val="21"/>
                <w:szCs w:val="21"/>
              </w:rPr>
            </w:pPr>
          </w:p>
        </w:tc>
      </w:tr>
      <w:tr w:rsidR="005766C9" w:rsidRPr="00D561B7" w:rsidTr="00C36FFB">
        <w:tc>
          <w:tcPr>
            <w:tcW w:w="8188" w:type="dxa"/>
            <w:shd w:val="clear" w:color="auto" w:fill="auto"/>
          </w:tcPr>
          <w:p w:rsidR="005766C9" w:rsidRDefault="005766C9" w:rsidP="00484A12">
            <w:pPr>
              <w:rPr>
                <w:rFonts w:eastAsia="SimSun" w:cs="Arial"/>
                <w:sz w:val="21"/>
                <w:szCs w:val="21"/>
              </w:rPr>
            </w:pPr>
            <w:r>
              <w:rPr>
                <w:rFonts w:eastAsia="SimSun" w:cs="Arial"/>
                <w:sz w:val="21"/>
                <w:szCs w:val="21"/>
              </w:rPr>
              <w:t>I have informally consulted with the proposed examiners and they have agreed to serve</w:t>
            </w:r>
            <w:r w:rsidR="00C36FFB">
              <w:rPr>
                <w:rFonts w:eastAsia="SimSun" w:cs="Arial"/>
                <w:sz w:val="21"/>
                <w:szCs w:val="21"/>
              </w:rPr>
              <w:t>.</w:t>
            </w:r>
          </w:p>
          <w:p w:rsidR="005766C9" w:rsidRPr="00D561B7" w:rsidRDefault="005766C9" w:rsidP="00484A12">
            <w:pPr>
              <w:rPr>
                <w:rFonts w:eastAsia="SimSun" w:cs="Arial"/>
                <w:sz w:val="21"/>
                <w:szCs w:val="21"/>
              </w:rPr>
            </w:pPr>
          </w:p>
        </w:tc>
        <w:tc>
          <w:tcPr>
            <w:tcW w:w="1213" w:type="dxa"/>
            <w:shd w:val="clear" w:color="auto" w:fill="auto"/>
          </w:tcPr>
          <w:p w:rsidR="005766C9" w:rsidRPr="00D561B7" w:rsidRDefault="005766C9" w:rsidP="00D561B7">
            <w:pPr>
              <w:rPr>
                <w:rFonts w:eastAsia="SimSun" w:cs="Arial"/>
                <w:sz w:val="21"/>
                <w:szCs w:val="21"/>
              </w:rPr>
            </w:pPr>
          </w:p>
        </w:tc>
      </w:tr>
    </w:tbl>
    <w:p w:rsidR="00F711FE" w:rsidRPr="00B83CBC" w:rsidRDefault="00F711FE">
      <w:pPr>
        <w:rPr>
          <w:rFonts w:cs="Arial"/>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12"/>
      </w:tblGrid>
      <w:tr w:rsidR="00177B2C" w:rsidRPr="00B83CBC" w:rsidTr="00F65196">
        <w:tc>
          <w:tcPr>
            <w:tcW w:w="9412" w:type="dxa"/>
            <w:shd w:val="clear" w:color="auto" w:fill="auto"/>
          </w:tcPr>
          <w:p w:rsidR="00C36FFB" w:rsidRDefault="00177B2C" w:rsidP="00C36FFB">
            <w:pPr>
              <w:rPr>
                <w:rFonts w:eastAsia="SimSun" w:cs="Arial"/>
                <w:sz w:val="21"/>
                <w:szCs w:val="21"/>
              </w:rPr>
            </w:pPr>
            <w:r>
              <w:rPr>
                <w:rFonts w:eastAsia="SimSun" w:cs="Arial"/>
                <w:sz w:val="21"/>
                <w:szCs w:val="21"/>
              </w:rPr>
              <w:t>Please comment on any specific issues that should be considered or upon the reasons for the appointment of the proposed examiners.</w:t>
            </w:r>
            <w:r w:rsidR="00C36FFB">
              <w:rPr>
                <w:rFonts w:eastAsia="SimSun" w:cs="Arial"/>
                <w:sz w:val="21"/>
                <w:szCs w:val="21"/>
              </w:rPr>
              <w:t xml:space="preserve"> You should read the Code of Practice for the External Examiners’ System for Research Awards at UEA, which is Section 8 of the Research Degree Policy Documents and can be found at </w:t>
            </w:r>
          </w:p>
          <w:p w:rsidR="00177B2C" w:rsidRPr="00B83CBC" w:rsidRDefault="006E7AC7" w:rsidP="00C36FFB">
            <w:pPr>
              <w:rPr>
                <w:rFonts w:eastAsia="SimSun" w:cs="Arial"/>
                <w:sz w:val="21"/>
                <w:szCs w:val="21"/>
              </w:rPr>
            </w:pPr>
            <w:hyperlink r:id="rId10" w:history="1">
              <w:r w:rsidR="00C36FFB" w:rsidRPr="00086B77">
                <w:rPr>
                  <w:rStyle w:val="Hyperlink"/>
                  <w:rFonts w:eastAsia="SimSun" w:cs="Arial"/>
                  <w:sz w:val="21"/>
                  <w:szCs w:val="21"/>
                </w:rPr>
                <w:t>http://www.uea.ac.uk/pgresearch/regsandforms</w:t>
              </w:r>
            </w:hyperlink>
            <w:r w:rsidR="00C36FFB">
              <w:rPr>
                <w:rFonts w:eastAsia="SimSun" w:cs="Arial"/>
                <w:sz w:val="21"/>
                <w:szCs w:val="21"/>
              </w:rPr>
              <w:t>.</w:t>
            </w:r>
          </w:p>
        </w:tc>
      </w:tr>
      <w:tr w:rsidR="00B83CBC" w:rsidRPr="00B83CBC" w:rsidTr="00F65196">
        <w:tc>
          <w:tcPr>
            <w:tcW w:w="9412" w:type="dxa"/>
            <w:shd w:val="clear" w:color="auto" w:fill="auto"/>
          </w:tcPr>
          <w:p w:rsidR="00906503" w:rsidRPr="00B83CBC" w:rsidRDefault="00906503" w:rsidP="00906503">
            <w:pPr>
              <w:rPr>
                <w:rFonts w:eastAsia="SimSun" w:cs="Arial"/>
                <w:sz w:val="21"/>
                <w:szCs w:val="21"/>
              </w:rPr>
            </w:pPr>
          </w:p>
          <w:p w:rsidR="00906503" w:rsidRDefault="00906503" w:rsidP="00906503">
            <w:pPr>
              <w:rPr>
                <w:rFonts w:eastAsia="SimSun" w:cs="Arial"/>
                <w:sz w:val="21"/>
                <w:szCs w:val="21"/>
              </w:rPr>
            </w:pPr>
          </w:p>
          <w:p w:rsidR="00177B2C" w:rsidRPr="00B83CBC" w:rsidRDefault="00177B2C" w:rsidP="00906503">
            <w:pPr>
              <w:rPr>
                <w:rFonts w:eastAsia="SimSun" w:cs="Arial"/>
                <w:sz w:val="21"/>
                <w:szCs w:val="21"/>
              </w:rPr>
            </w:pPr>
          </w:p>
          <w:p w:rsidR="00906503" w:rsidRDefault="00906503" w:rsidP="00892C7E">
            <w:pPr>
              <w:rPr>
                <w:rFonts w:eastAsia="SimSun" w:cs="Arial"/>
                <w:sz w:val="21"/>
                <w:szCs w:val="21"/>
              </w:rPr>
            </w:pPr>
          </w:p>
          <w:p w:rsidR="00C36FFB" w:rsidRDefault="00C36FFB" w:rsidP="00892C7E">
            <w:pPr>
              <w:rPr>
                <w:rFonts w:eastAsia="SimSun" w:cs="Arial"/>
                <w:sz w:val="21"/>
                <w:szCs w:val="21"/>
              </w:rPr>
            </w:pPr>
          </w:p>
          <w:p w:rsidR="00C36FFB" w:rsidRPr="00B83CBC" w:rsidRDefault="00C36FFB" w:rsidP="00892C7E">
            <w:pPr>
              <w:rPr>
                <w:rFonts w:eastAsia="SimSun" w:cs="Arial"/>
                <w:sz w:val="21"/>
                <w:szCs w:val="21"/>
              </w:rPr>
            </w:pPr>
          </w:p>
        </w:tc>
      </w:tr>
    </w:tbl>
    <w:p w:rsidR="00D561B7" w:rsidRPr="00D561B7" w:rsidRDefault="00D561B7" w:rsidP="00D561B7">
      <w:pPr>
        <w:rPr>
          <w:vanish/>
        </w:rPr>
      </w:pPr>
    </w:p>
    <w:p w:rsidR="006A2534" w:rsidRDefault="006A2534">
      <w:pPr>
        <w:rPr>
          <w:rFonts w:cs="Arial"/>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991"/>
        <w:gridCol w:w="1184"/>
      </w:tblGrid>
      <w:tr w:rsidR="00794E61" w:rsidRPr="00D561B7" w:rsidTr="00794E61">
        <w:tc>
          <w:tcPr>
            <w:tcW w:w="7991" w:type="dxa"/>
            <w:shd w:val="clear" w:color="auto" w:fill="auto"/>
          </w:tcPr>
          <w:p w:rsidR="00794E61" w:rsidRDefault="00794E61" w:rsidP="00794E61">
            <w:pPr>
              <w:rPr>
                <w:rFonts w:eastAsia="SimSun" w:cs="Arial"/>
                <w:sz w:val="21"/>
                <w:szCs w:val="21"/>
              </w:rPr>
            </w:pPr>
            <w:r w:rsidRPr="00D561B7">
              <w:rPr>
                <w:rFonts w:eastAsia="SimSun" w:cs="Arial"/>
                <w:sz w:val="21"/>
                <w:szCs w:val="21"/>
              </w:rPr>
              <w:t>Ha</w:t>
            </w:r>
            <w:r>
              <w:rPr>
                <w:rFonts w:eastAsia="SimSun" w:cs="Arial"/>
                <w:sz w:val="21"/>
                <w:szCs w:val="21"/>
              </w:rPr>
              <w:t>ve the</w:t>
            </w:r>
            <w:r w:rsidRPr="00D561B7">
              <w:rPr>
                <w:rFonts w:eastAsia="SimSun" w:cs="Arial"/>
                <w:sz w:val="21"/>
                <w:szCs w:val="21"/>
              </w:rPr>
              <w:t xml:space="preserve"> proposed external examiner</w:t>
            </w:r>
            <w:r>
              <w:rPr>
                <w:rFonts w:eastAsia="SimSun" w:cs="Arial"/>
                <w:sz w:val="21"/>
                <w:szCs w:val="21"/>
              </w:rPr>
              <w:t>(s)</w:t>
            </w:r>
            <w:r w:rsidRPr="00D561B7">
              <w:rPr>
                <w:rFonts w:eastAsia="SimSun" w:cs="Arial"/>
                <w:sz w:val="21"/>
                <w:szCs w:val="21"/>
              </w:rPr>
              <w:t xml:space="preserve"> examined </w:t>
            </w:r>
            <w:r>
              <w:rPr>
                <w:rFonts w:eastAsia="SimSun" w:cs="Arial"/>
                <w:sz w:val="21"/>
                <w:szCs w:val="21"/>
              </w:rPr>
              <w:t xml:space="preserve">research degrees </w:t>
            </w:r>
            <w:r w:rsidRPr="00D561B7">
              <w:rPr>
                <w:rFonts w:eastAsia="SimSun" w:cs="Arial"/>
                <w:sz w:val="21"/>
                <w:szCs w:val="21"/>
              </w:rPr>
              <w:t xml:space="preserve">at UEA </w:t>
            </w:r>
            <w:r>
              <w:rPr>
                <w:rFonts w:eastAsia="SimSun" w:cs="Arial"/>
                <w:sz w:val="21"/>
                <w:szCs w:val="21"/>
              </w:rPr>
              <w:t xml:space="preserve">three or more times over </w:t>
            </w:r>
            <w:r w:rsidRPr="00D561B7">
              <w:rPr>
                <w:rFonts w:eastAsia="SimSun" w:cs="Arial"/>
                <w:sz w:val="21"/>
                <w:szCs w:val="21"/>
              </w:rPr>
              <w:t xml:space="preserve">the past </w:t>
            </w:r>
            <w:r>
              <w:rPr>
                <w:rFonts w:eastAsia="SimSun" w:cs="Arial"/>
                <w:sz w:val="21"/>
                <w:szCs w:val="21"/>
              </w:rPr>
              <w:t>three</w:t>
            </w:r>
            <w:r w:rsidRPr="00D561B7">
              <w:rPr>
                <w:rFonts w:eastAsia="SimSun" w:cs="Arial"/>
                <w:sz w:val="21"/>
                <w:szCs w:val="21"/>
              </w:rPr>
              <w:t xml:space="preserve"> years?</w:t>
            </w:r>
            <w:r>
              <w:rPr>
                <w:rFonts w:eastAsia="SimSun" w:cs="Arial"/>
                <w:sz w:val="21"/>
                <w:szCs w:val="21"/>
              </w:rPr>
              <w:t xml:space="preserve"> (Code of Practice for External Examiners, Section 11.)</w:t>
            </w:r>
          </w:p>
          <w:p w:rsidR="00794E61" w:rsidRPr="00D561B7" w:rsidRDefault="00794E61" w:rsidP="002F6C2D">
            <w:pPr>
              <w:rPr>
                <w:rFonts w:eastAsia="SimSun" w:cs="Arial"/>
                <w:sz w:val="21"/>
                <w:szCs w:val="21"/>
              </w:rPr>
            </w:pPr>
          </w:p>
        </w:tc>
        <w:tc>
          <w:tcPr>
            <w:tcW w:w="1184" w:type="dxa"/>
            <w:shd w:val="clear" w:color="auto" w:fill="auto"/>
          </w:tcPr>
          <w:p w:rsidR="00794E61" w:rsidRDefault="00794E61" w:rsidP="002F6C2D">
            <w:pPr>
              <w:rPr>
                <w:rFonts w:eastAsia="SimSun" w:cs="Arial"/>
                <w:sz w:val="21"/>
                <w:szCs w:val="21"/>
              </w:rPr>
            </w:pPr>
            <w:r>
              <w:rPr>
                <w:rFonts w:eastAsia="SimSun" w:cs="Arial"/>
                <w:sz w:val="21"/>
                <w:szCs w:val="21"/>
              </w:rPr>
              <w:t>Yes / No /</w:t>
            </w:r>
          </w:p>
          <w:p w:rsidR="00794E61" w:rsidRPr="00D561B7" w:rsidRDefault="00794E61" w:rsidP="002F6C2D">
            <w:pPr>
              <w:rPr>
                <w:rFonts w:eastAsia="SimSun" w:cs="Arial"/>
                <w:sz w:val="21"/>
                <w:szCs w:val="21"/>
              </w:rPr>
            </w:pPr>
            <w:r>
              <w:rPr>
                <w:rFonts w:eastAsia="SimSun" w:cs="Arial"/>
                <w:sz w:val="21"/>
                <w:szCs w:val="21"/>
              </w:rPr>
              <w:t>Unsure</w:t>
            </w:r>
          </w:p>
        </w:tc>
      </w:tr>
    </w:tbl>
    <w:p w:rsidR="00177B2C" w:rsidRDefault="00177B2C">
      <w:pPr>
        <w:rPr>
          <w:rFonts w:cs="Arial"/>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941"/>
        <w:gridCol w:w="2234"/>
      </w:tblGrid>
      <w:tr w:rsidR="00556D27" w:rsidRPr="00D561B7" w:rsidTr="00556D27">
        <w:trPr>
          <w:trHeight w:val="670"/>
        </w:trPr>
        <w:tc>
          <w:tcPr>
            <w:tcW w:w="9175" w:type="dxa"/>
            <w:gridSpan w:val="2"/>
            <w:tcBorders>
              <w:top w:val="single" w:sz="4" w:space="0" w:color="auto"/>
              <w:left w:val="single" w:sz="4" w:space="0" w:color="auto"/>
              <w:bottom w:val="nil"/>
              <w:right w:val="single" w:sz="4" w:space="0" w:color="auto"/>
            </w:tcBorders>
            <w:shd w:val="clear" w:color="auto" w:fill="auto"/>
          </w:tcPr>
          <w:p w:rsidR="00556D27" w:rsidRPr="00277B58" w:rsidRDefault="00556D27" w:rsidP="00277B58">
            <w:pPr>
              <w:rPr>
                <w:b/>
                <w:lang w:eastAsia="zh-CN"/>
              </w:rPr>
            </w:pPr>
            <w:r w:rsidRPr="00277B58">
              <w:rPr>
                <w:b/>
                <w:lang w:eastAsia="zh-CN"/>
              </w:rPr>
              <w:t xml:space="preserve">Declaration </w:t>
            </w:r>
            <w:r>
              <w:rPr>
                <w:b/>
                <w:lang w:eastAsia="zh-CN"/>
              </w:rPr>
              <w:t>by Primary Supervisor</w:t>
            </w:r>
          </w:p>
          <w:p w:rsidR="00556D27" w:rsidRDefault="00556D27" w:rsidP="00277B58">
            <w:pPr>
              <w:pStyle w:val="Listenabsatz"/>
              <w:ind w:left="0"/>
              <w:rPr>
                <w:lang w:eastAsia="zh-CN"/>
              </w:rPr>
            </w:pPr>
            <w:r>
              <w:rPr>
                <w:lang w:eastAsia="zh-CN"/>
              </w:rPr>
              <w:t xml:space="preserve">No proposed examiner has been involved in collaborative research with any member of the supervisory team within the past three years or has published jointly with any member of the supervisory team within the past three years. </w:t>
            </w:r>
          </w:p>
          <w:p w:rsidR="00556D27" w:rsidRPr="00D561B7" w:rsidRDefault="00556D27" w:rsidP="00556D27">
            <w:pPr>
              <w:rPr>
                <w:rFonts w:eastAsia="SimSun" w:cs="Arial"/>
                <w:sz w:val="21"/>
                <w:szCs w:val="21"/>
              </w:rPr>
            </w:pPr>
          </w:p>
        </w:tc>
      </w:tr>
      <w:tr w:rsidR="00556D27" w:rsidRPr="00D561B7" w:rsidTr="00556D27">
        <w:trPr>
          <w:trHeight w:val="218"/>
        </w:trPr>
        <w:tc>
          <w:tcPr>
            <w:tcW w:w="6941" w:type="dxa"/>
            <w:tcBorders>
              <w:top w:val="nil"/>
              <w:left w:val="single" w:sz="4" w:space="0" w:color="auto"/>
              <w:bottom w:val="single" w:sz="4" w:space="0" w:color="auto"/>
              <w:right w:val="nil"/>
            </w:tcBorders>
            <w:shd w:val="clear" w:color="auto" w:fill="auto"/>
          </w:tcPr>
          <w:p w:rsidR="00556D27" w:rsidRPr="00277B58" w:rsidRDefault="00556D27" w:rsidP="00277B58">
            <w:pPr>
              <w:rPr>
                <w:b/>
                <w:lang w:eastAsia="zh-CN"/>
              </w:rPr>
            </w:pPr>
            <w:r>
              <w:rPr>
                <w:rFonts w:eastAsia="SimSun" w:cs="Arial"/>
                <w:sz w:val="21"/>
                <w:szCs w:val="21"/>
              </w:rPr>
              <w:t>Signature:</w:t>
            </w:r>
          </w:p>
        </w:tc>
        <w:tc>
          <w:tcPr>
            <w:tcW w:w="2234" w:type="dxa"/>
            <w:tcBorders>
              <w:top w:val="nil"/>
              <w:left w:val="nil"/>
              <w:bottom w:val="single" w:sz="4" w:space="0" w:color="auto"/>
              <w:right w:val="single" w:sz="4" w:space="0" w:color="auto"/>
            </w:tcBorders>
            <w:shd w:val="clear" w:color="auto" w:fill="auto"/>
          </w:tcPr>
          <w:p w:rsidR="00556D27" w:rsidRPr="00556D27" w:rsidRDefault="00556D27" w:rsidP="00277B58">
            <w:pPr>
              <w:rPr>
                <w:lang w:eastAsia="zh-CN"/>
              </w:rPr>
            </w:pPr>
            <w:r w:rsidRPr="00556D27">
              <w:rPr>
                <w:lang w:eastAsia="zh-CN"/>
              </w:rPr>
              <w:t>Date:</w:t>
            </w:r>
          </w:p>
        </w:tc>
      </w:tr>
      <w:tr w:rsidR="00277B58" w:rsidRPr="00D561B7" w:rsidTr="00556D27">
        <w:tc>
          <w:tcPr>
            <w:tcW w:w="9175" w:type="dxa"/>
            <w:gridSpan w:val="2"/>
            <w:tcBorders>
              <w:top w:val="single" w:sz="4" w:space="0" w:color="auto"/>
            </w:tcBorders>
            <w:shd w:val="clear" w:color="auto" w:fill="auto"/>
          </w:tcPr>
          <w:p w:rsidR="00277B58" w:rsidRDefault="00277B58" w:rsidP="00277B58">
            <w:pPr>
              <w:rPr>
                <w:rFonts w:eastAsia="SimSun" w:cs="Arial"/>
                <w:sz w:val="21"/>
                <w:szCs w:val="21"/>
              </w:rPr>
            </w:pPr>
          </w:p>
          <w:p w:rsidR="00277B58" w:rsidRPr="00D561B7" w:rsidRDefault="00277B58" w:rsidP="00277B58">
            <w:pPr>
              <w:rPr>
                <w:rFonts w:eastAsia="SimSun" w:cs="Arial"/>
                <w:sz w:val="21"/>
                <w:szCs w:val="21"/>
              </w:rPr>
            </w:pPr>
            <w:r>
              <w:rPr>
                <w:rFonts w:eastAsia="SimSun" w:cs="Arial"/>
                <w:sz w:val="21"/>
                <w:szCs w:val="21"/>
              </w:rPr>
              <w:t>Print Name:</w:t>
            </w:r>
          </w:p>
        </w:tc>
      </w:tr>
    </w:tbl>
    <w:p w:rsidR="00C36FFB" w:rsidRPr="00D7219C" w:rsidRDefault="00C36FFB" w:rsidP="00277B58"/>
    <w:p w:rsidR="008753C0" w:rsidRPr="00672F69" w:rsidRDefault="00731E56" w:rsidP="00731E56">
      <w:pPr>
        <w:pStyle w:val="berschrift2"/>
      </w:pPr>
      <w:r>
        <w:t>Part 3:</w:t>
      </w:r>
      <w:r w:rsidR="008753C0">
        <w:t xml:space="preserve"> School or Institute approval of the proposed examiners</w:t>
      </w:r>
    </w:p>
    <w:p w:rsidR="008753C0" w:rsidRPr="00484A12" w:rsidRDefault="008753C0" w:rsidP="00731E56">
      <w:pPr>
        <w:pStyle w:val="KeinLeerraum"/>
        <w:rPr>
          <w:rFonts w:ascii="Calibri" w:hAnsi="Calibri"/>
          <w:b/>
          <w:bCs/>
          <w:sz w:val="21"/>
          <w:szCs w:val="21"/>
        </w:rPr>
      </w:pPr>
      <w:r w:rsidRPr="00484A12">
        <w:rPr>
          <w:rFonts w:ascii="Calibri" w:hAnsi="Calibri"/>
          <w:bCs/>
          <w:sz w:val="21"/>
          <w:szCs w:val="21"/>
        </w:rPr>
        <w:t xml:space="preserve">School or Institute Directors of </w:t>
      </w:r>
      <w:r w:rsidR="00484A12">
        <w:rPr>
          <w:rFonts w:ascii="Calibri" w:hAnsi="Calibri"/>
          <w:bCs/>
          <w:sz w:val="21"/>
          <w:szCs w:val="21"/>
        </w:rPr>
        <w:t>Postgraduate Research</w:t>
      </w:r>
      <w:r w:rsidRPr="00484A12">
        <w:rPr>
          <w:rFonts w:ascii="Calibri" w:hAnsi="Calibri"/>
          <w:bCs/>
          <w:sz w:val="21"/>
          <w:szCs w:val="21"/>
        </w:rPr>
        <w:t xml:space="preserve"> are asked to </w:t>
      </w:r>
      <w:r w:rsidR="005766C9">
        <w:rPr>
          <w:rFonts w:ascii="Calibri" w:hAnsi="Calibri"/>
          <w:bCs/>
          <w:sz w:val="21"/>
          <w:szCs w:val="21"/>
        </w:rPr>
        <w:t>review the forms and CV</w:t>
      </w:r>
      <w:r w:rsidR="000A12F1">
        <w:rPr>
          <w:rFonts w:ascii="Calibri" w:hAnsi="Calibri"/>
          <w:bCs/>
          <w:sz w:val="21"/>
          <w:szCs w:val="21"/>
        </w:rPr>
        <w:t>(</w:t>
      </w:r>
      <w:r w:rsidR="005766C9">
        <w:rPr>
          <w:rFonts w:ascii="Calibri" w:hAnsi="Calibri"/>
          <w:bCs/>
          <w:sz w:val="21"/>
          <w:szCs w:val="21"/>
        </w:rPr>
        <w:t>s</w:t>
      </w:r>
      <w:r w:rsidR="000A12F1">
        <w:rPr>
          <w:rFonts w:ascii="Calibri" w:hAnsi="Calibri"/>
          <w:bCs/>
          <w:sz w:val="21"/>
          <w:szCs w:val="21"/>
        </w:rPr>
        <w:t>)</w:t>
      </w:r>
      <w:r w:rsidR="005766C9">
        <w:rPr>
          <w:rFonts w:ascii="Calibri" w:hAnsi="Calibri"/>
          <w:bCs/>
          <w:sz w:val="21"/>
          <w:szCs w:val="21"/>
        </w:rPr>
        <w:t xml:space="preserve"> to </w:t>
      </w:r>
      <w:r w:rsidRPr="00484A12">
        <w:rPr>
          <w:rFonts w:ascii="Calibri" w:hAnsi="Calibri"/>
          <w:bCs/>
          <w:sz w:val="21"/>
          <w:szCs w:val="21"/>
        </w:rPr>
        <w:t>check that there are no obvious conflicts of interest, that actions needed to support the viva either by them or a senior colleague have been arranged and to sign the form on behalf of the Head of School</w:t>
      </w:r>
      <w:r w:rsidR="002E519C">
        <w:rPr>
          <w:rFonts w:ascii="Calibri" w:hAnsi="Calibri"/>
          <w:bCs/>
          <w:sz w:val="21"/>
          <w:szCs w:val="21"/>
        </w:rPr>
        <w:t xml:space="preserve"> or Chair of the NBI Graduate Studies Executive</w:t>
      </w:r>
      <w:r w:rsidRPr="00FA1F22">
        <w:rPr>
          <w:rFonts w:ascii="Calibri" w:hAnsi="Calibri"/>
          <w:bCs/>
          <w:sz w:val="21"/>
          <w:szCs w:val="21"/>
        </w:rPr>
        <w:t>.</w:t>
      </w:r>
      <w:r w:rsidRPr="00484A12">
        <w:rPr>
          <w:rFonts w:ascii="Calibri" w:hAnsi="Calibri"/>
          <w:bCs/>
          <w:sz w:val="21"/>
          <w:szCs w:val="21"/>
        </w:rPr>
        <w:t xml:space="preserve"> In the event of any concerns or queries, please contact the relevant PGR Service Team. </w:t>
      </w:r>
      <w:r w:rsidR="00C53292" w:rsidRPr="00484A12">
        <w:rPr>
          <w:rFonts w:ascii="Calibri" w:hAnsi="Calibri"/>
          <w:bCs/>
          <w:sz w:val="21"/>
          <w:szCs w:val="21"/>
        </w:rPr>
        <w:t xml:space="preserve">Once complete please return the form to your PGR Service Team with all relevant </w:t>
      </w:r>
      <w:r w:rsidR="00531373" w:rsidRPr="00484A12">
        <w:rPr>
          <w:rFonts w:ascii="Calibri" w:hAnsi="Calibri"/>
          <w:bCs/>
          <w:sz w:val="21"/>
          <w:szCs w:val="21"/>
        </w:rPr>
        <w:t>CVs.</w:t>
      </w:r>
    </w:p>
    <w:p w:rsidR="008753C0" w:rsidRDefault="008753C0" w:rsidP="008753C0">
      <w:pPr>
        <w:rPr>
          <w:rFonts w:cs="Arial"/>
          <w:bCs/>
          <w:i/>
          <w:i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54"/>
        <w:gridCol w:w="2347"/>
      </w:tblGrid>
      <w:tr w:rsidR="00C53292" w:rsidTr="00D561B7">
        <w:tc>
          <w:tcPr>
            <w:tcW w:w="9401" w:type="dxa"/>
            <w:gridSpan w:val="2"/>
            <w:tcBorders>
              <w:top w:val="single" w:sz="4" w:space="0" w:color="auto"/>
              <w:left w:val="single" w:sz="4" w:space="0" w:color="auto"/>
              <w:bottom w:val="nil"/>
              <w:right w:val="single" w:sz="4" w:space="0" w:color="auto"/>
            </w:tcBorders>
            <w:shd w:val="clear" w:color="auto" w:fill="auto"/>
          </w:tcPr>
          <w:p w:rsidR="002E519C" w:rsidRPr="002E519C" w:rsidRDefault="002E519C" w:rsidP="00D561B7">
            <w:pPr>
              <w:rPr>
                <w:rFonts w:eastAsia="SimSun" w:cs="Arial"/>
                <w:b/>
                <w:sz w:val="21"/>
                <w:szCs w:val="21"/>
                <w:lang w:eastAsia="zh-CN"/>
              </w:rPr>
            </w:pPr>
            <w:r>
              <w:rPr>
                <w:rFonts w:eastAsia="SimSun" w:cs="Arial"/>
                <w:b/>
                <w:sz w:val="21"/>
                <w:szCs w:val="21"/>
                <w:lang w:eastAsia="zh-CN"/>
              </w:rPr>
              <w:t>Declaration by School/Institute Director of Postgraduate Research</w:t>
            </w:r>
          </w:p>
          <w:p w:rsidR="00C53292" w:rsidRDefault="00C53292" w:rsidP="002E519C">
            <w:pPr>
              <w:pStyle w:val="Listenabsatz"/>
              <w:numPr>
                <w:ilvl w:val="0"/>
                <w:numId w:val="24"/>
              </w:numPr>
              <w:rPr>
                <w:rFonts w:eastAsia="SimSun" w:cs="Arial"/>
                <w:sz w:val="21"/>
                <w:szCs w:val="21"/>
                <w:lang w:eastAsia="zh-CN"/>
              </w:rPr>
            </w:pPr>
            <w:r w:rsidRPr="002E519C">
              <w:rPr>
                <w:rFonts w:eastAsia="SimSun" w:cs="Arial"/>
                <w:sz w:val="21"/>
                <w:szCs w:val="21"/>
                <w:lang w:eastAsia="zh-CN"/>
              </w:rPr>
              <w:t>I approve the thesis title as shown in Part 1 of this form.</w:t>
            </w:r>
          </w:p>
          <w:p w:rsidR="000A12F1" w:rsidRDefault="000A12F1" w:rsidP="000A12F1">
            <w:pPr>
              <w:pStyle w:val="Listenabsatz"/>
              <w:ind w:left="360"/>
              <w:rPr>
                <w:rFonts w:eastAsia="SimSun" w:cs="Arial"/>
                <w:sz w:val="21"/>
                <w:szCs w:val="21"/>
                <w:lang w:eastAsia="zh-CN"/>
              </w:rPr>
            </w:pPr>
          </w:p>
          <w:p w:rsidR="000A12F1" w:rsidRDefault="000A12F1" w:rsidP="000A12F1">
            <w:pPr>
              <w:pStyle w:val="Listenabsatz"/>
              <w:numPr>
                <w:ilvl w:val="0"/>
                <w:numId w:val="24"/>
              </w:numPr>
              <w:rPr>
                <w:rFonts w:eastAsia="SimSun" w:cs="Arial"/>
                <w:sz w:val="21"/>
                <w:szCs w:val="21"/>
                <w:lang w:eastAsia="zh-CN"/>
              </w:rPr>
            </w:pPr>
            <w:r w:rsidRPr="002E519C">
              <w:rPr>
                <w:rFonts w:eastAsia="SimSun" w:cs="Arial"/>
                <w:sz w:val="21"/>
                <w:szCs w:val="21"/>
                <w:lang w:eastAsia="zh-CN"/>
              </w:rPr>
              <w:t xml:space="preserve">I </w:t>
            </w:r>
            <w:r>
              <w:rPr>
                <w:rFonts w:eastAsia="SimSun" w:cs="Arial"/>
                <w:sz w:val="21"/>
                <w:szCs w:val="21"/>
                <w:lang w:eastAsia="zh-CN"/>
              </w:rPr>
              <w:t>have reviewed the form and CV(s) and confirm that the proposed examiners are research-active and have sufficient experience in a relevant discipline.</w:t>
            </w:r>
          </w:p>
          <w:p w:rsidR="002E519C" w:rsidRPr="002E519C" w:rsidRDefault="002E519C" w:rsidP="002E519C">
            <w:pPr>
              <w:pStyle w:val="Listenabsatz"/>
              <w:ind w:left="360"/>
              <w:rPr>
                <w:rFonts w:eastAsia="SimSun" w:cs="Arial"/>
                <w:sz w:val="21"/>
                <w:szCs w:val="21"/>
                <w:lang w:eastAsia="zh-CN"/>
              </w:rPr>
            </w:pPr>
          </w:p>
          <w:p w:rsidR="002E519C" w:rsidRDefault="002E519C" w:rsidP="002E519C">
            <w:pPr>
              <w:pStyle w:val="Listenabsatz"/>
              <w:numPr>
                <w:ilvl w:val="0"/>
                <w:numId w:val="24"/>
              </w:numPr>
              <w:rPr>
                <w:rFonts w:eastAsia="SimSun" w:cs="Arial"/>
                <w:sz w:val="21"/>
                <w:szCs w:val="21"/>
                <w:lang w:eastAsia="zh-CN"/>
              </w:rPr>
            </w:pPr>
            <w:r w:rsidRPr="002E519C">
              <w:rPr>
                <w:rFonts w:eastAsia="SimSun" w:cs="Arial"/>
                <w:sz w:val="21"/>
                <w:szCs w:val="21"/>
                <w:lang w:eastAsia="zh-CN"/>
              </w:rPr>
              <w:t>I have checked that no proposed examiner has been involved in collaborative research with any member of the supervisory team within the past three years or has published jointly with any member of the supervisory team within the past three years.</w:t>
            </w:r>
          </w:p>
          <w:p w:rsidR="002E519C" w:rsidRPr="002E519C" w:rsidRDefault="002E519C" w:rsidP="002E519C">
            <w:pPr>
              <w:pStyle w:val="Listenabsatz"/>
              <w:ind w:left="360"/>
              <w:rPr>
                <w:rFonts w:eastAsia="SimSun" w:cs="Arial"/>
                <w:sz w:val="21"/>
                <w:szCs w:val="21"/>
                <w:lang w:eastAsia="zh-CN"/>
              </w:rPr>
            </w:pPr>
          </w:p>
          <w:p w:rsidR="002E519C" w:rsidRDefault="00EA0222" w:rsidP="002E519C">
            <w:pPr>
              <w:pStyle w:val="Listenabsatz"/>
              <w:numPr>
                <w:ilvl w:val="0"/>
                <w:numId w:val="24"/>
              </w:numPr>
              <w:rPr>
                <w:rFonts w:eastAsia="SimSun" w:cs="Arial"/>
                <w:sz w:val="21"/>
                <w:szCs w:val="21"/>
                <w:lang w:eastAsia="zh-CN"/>
              </w:rPr>
            </w:pPr>
            <w:r w:rsidRPr="002E519C">
              <w:rPr>
                <w:rFonts w:eastAsia="SimSun" w:cs="Arial"/>
                <w:sz w:val="21"/>
                <w:szCs w:val="21"/>
                <w:lang w:eastAsia="zh-CN"/>
              </w:rPr>
              <w:t xml:space="preserve">For examiners who may be less familiar with the administrative processes associated with a UEA or UK viva, support is </w:t>
            </w:r>
            <w:r w:rsidR="002E519C">
              <w:rPr>
                <w:rFonts w:eastAsia="SimSun" w:cs="Arial"/>
                <w:sz w:val="21"/>
                <w:szCs w:val="21"/>
                <w:lang w:eastAsia="zh-CN"/>
              </w:rPr>
              <w:t xml:space="preserve">either </w:t>
            </w:r>
            <w:r w:rsidRPr="002E519C">
              <w:rPr>
                <w:rFonts w:eastAsia="SimSun" w:cs="Arial"/>
                <w:sz w:val="21"/>
                <w:szCs w:val="21"/>
                <w:lang w:eastAsia="zh-CN"/>
              </w:rPr>
              <w:t>being provided by</w:t>
            </w:r>
            <w:r w:rsidR="002E519C">
              <w:rPr>
                <w:rFonts w:eastAsia="SimSun" w:cs="Arial"/>
                <w:sz w:val="21"/>
                <w:szCs w:val="21"/>
                <w:lang w:eastAsia="zh-CN"/>
              </w:rPr>
              <w:t xml:space="preserve"> myself or by the following nominated colleague:</w:t>
            </w:r>
          </w:p>
          <w:p w:rsidR="002E519C" w:rsidRDefault="002E519C" w:rsidP="002E519C">
            <w:pPr>
              <w:pStyle w:val="Listenabsatz"/>
              <w:ind w:left="360"/>
              <w:rPr>
                <w:rFonts w:eastAsia="SimSun" w:cs="Arial"/>
                <w:sz w:val="21"/>
                <w:szCs w:val="21"/>
                <w:lang w:eastAsia="zh-CN"/>
              </w:rPr>
            </w:pPr>
          </w:p>
          <w:p w:rsidR="00EA0222" w:rsidRPr="002E519C" w:rsidRDefault="00EA0222" w:rsidP="002E519C">
            <w:pPr>
              <w:pStyle w:val="Listenabsatz"/>
              <w:numPr>
                <w:ilvl w:val="0"/>
                <w:numId w:val="24"/>
              </w:numPr>
              <w:rPr>
                <w:rFonts w:eastAsia="SimSun" w:cs="Arial"/>
                <w:sz w:val="21"/>
                <w:szCs w:val="21"/>
                <w:lang w:eastAsia="zh-CN"/>
              </w:rPr>
            </w:pPr>
            <w:r w:rsidRPr="002E519C">
              <w:rPr>
                <w:rFonts w:eastAsia="SimSun" w:cs="Arial"/>
                <w:sz w:val="21"/>
                <w:szCs w:val="21"/>
                <w:lang w:eastAsia="zh-CN"/>
              </w:rPr>
              <w:t xml:space="preserve">I </w:t>
            </w:r>
            <w:r w:rsidR="002E519C" w:rsidRPr="002E519C">
              <w:rPr>
                <w:rFonts w:eastAsia="SimSun" w:cs="Arial"/>
                <w:sz w:val="21"/>
                <w:szCs w:val="21"/>
                <w:lang w:eastAsia="zh-CN"/>
              </w:rPr>
              <w:t xml:space="preserve">do / do not </w:t>
            </w:r>
            <w:r w:rsidRPr="002E519C">
              <w:rPr>
                <w:rFonts w:eastAsia="SimSun" w:cs="Arial"/>
                <w:sz w:val="21"/>
                <w:szCs w:val="21"/>
                <w:lang w:eastAsia="zh-CN"/>
              </w:rPr>
              <w:t>recommend the appointment of an Independent Chair for this viva</w:t>
            </w:r>
            <w:r w:rsidR="002E519C">
              <w:rPr>
                <w:rFonts w:eastAsia="SimSun" w:cs="Arial"/>
                <w:sz w:val="21"/>
                <w:szCs w:val="21"/>
                <w:lang w:eastAsia="zh-CN"/>
              </w:rPr>
              <w:t>, namely:</w:t>
            </w:r>
            <w:r w:rsidR="002E519C" w:rsidRPr="002E519C">
              <w:rPr>
                <w:rFonts w:eastAsia="SimSun" w:cs="Arial"/>
                <w:sz w:val="21"/>
                <w:szCs w:val="21"/>
                <w:lang w:eastAsia="zh-CN"/>
              </w:rPr>
              <w:t xml:space="preserve"> </w:t>
            </w:r>
          </w:p>
          <w:p w:rsidR="00C53292" w:rsidRPr="00D561B7" w:rsidRDefault="00C53292" w:rsidP="00D561B7">
            <w:pPr>
              <w:rPr>
                <w:rFonts w:eastAsia="SimSun" w:cs="Arial"/>
                <w:sz w:val="21"/>
                <w:szCs w:val="21"/>
                <w:lang w:eastAsia="zh-CN"/>
              </w:rPr>
            </w:pPr>
          </w:p>
          <w:p w:rsidR="00C53292" w:rsidRPr="002E519C" w:rsidRDefault="00C53292" w:rsidP="002E519C">
            <w:pPr>
              <w:pStyle w:val="Listenabsatz"/>
              <w:numPr>
                <w:ilvl w:val="0"/>
                <w:numId w:val="24"/>
              </w:numPr>
              <w:rPr>
                <w:rFonts w:eastAsia="SimSun" w:cs="Arial"/>
                <w:sz w:val="21"/>
                <w:szCs w:val="21"/>
                <w:lang w:eastAsia="zh-CN"/>
              </w:rPr>
            </w:pPr>
            <w:r w:rsidRPr="002E519C">
              <w:rPr>
                <w:rFonts w:eastAsia="SimSun" w:cs="Arial"/>
                <w:sz w:val="21"/>
                <w:szCs w:val="21"/>
                <w:lang w:eastAsia="zh-CN"/>
              </w:rPr>
              <w:t xml:space="preserve">I recommend the appointment of the examiners </w:t>
            </w:r>
            <w:r w:rsidR="002E519C" w:rsidRPr="002E519C">
              <w:rPr>
                <w:rFonts w:eastAsia="SimSun" w:cs="Arial"/>
                <w:sz w:val="21"/>
                <w:szCs w:val="21"/>
                <w:lang w:eastAsia="zh-CN"/>
              </w:rPr>
              <w:t>detailed in this form</w:t>
            </w:r>
            <w:r w:rsidR="00EA0222" w:rsidRPr="002E519C">
              <w:rPr>
                <w:rFonts w:eastAsia="SimSun" w:cs="Arial"/>
                <w:sz w:val="21"/>
                <w:szCs w:val="21"/>
                <w:lang w:eastAsia="zh-CN"/>
              </w:rPr>
              <w:t>.</w:t>
            </w:r>
          </w:p>
        </w:tc>
      </w:tr>
      <w:tr w:rsidR="00531373" w:rsidTr="00D561B7">
        <w:tc>
          <w:tcPr>
            <w:tcW w:w="7054" w:type="dxa"/>
            <w:tcBorders>
              <w:top w:val="nil"/>
              <w:left w:val="single" w:sz="4" w:space="0" w:color="auto"/>
              <w:bottom w:val="single" w:sz="4" w:space="0" w:color="auto"/>
              <w:right w:val="nil"/>
            </w:tcBorders>
            <w:shd w:val="clear" w:color="auto" w:fill="auto"/>
          </w:tcPr>
          <w:p w:rsidR="00531373" w:rsidRPr="00D561B7" w:rsidRDefault="00531373" w:rsidP="00D561B7">
            <w:pPr>
              <w:rPr>
                <w:rFonts w:eastAsia="SimSun" w:cs="Arial"/>
                <w:sz w:val="21"/>
                <w:szCs w:val="21"/>
                <w:lang w:eastAsia="zh-CN"/>
              </w:rPr>
            </w:pPr>
          </w:p>
          <w:p w:rsidR="00531373" w:rsidRPr="00D561B7" w:rsidRDefault="00531373" w:rsidP="00D561B7">
            <w:pPr>
              <w:rPr>
                <w:rFonts w:eastAsia="SimSun" w:cs="Arial"/>
                <w:sz w:val="21"/>
                <w:szCs w:val="21"/>
                <w:lang w:eastAsia="zh-CN"/>
              </w:rPr>
            </w:pPr>
            <w:r w:rsidRPr="00D561B7">
              <w:rPr>
                <w:rFonts w:eastAsia="SimSun" w:cs="Arial"/>
                <w:sz w:val="21"/>
                <w:szCs w:val="21"/>
                <w:lang w:eastAsia="zh-CN"/>
              </w:rPr>
              <w:t>Signature:</w:t>
            </w:r>
          </w:p>
        </w:tc>
        <w:tc>
          <w:tcPr>
            <w:tcW w:w="2347" w:type="dxa"/>
            <w:tcBorders>
              <w:top w:val="nil"/>
              <w:left w:val="nil"/>
              <w:bottom w:val="single" w:sz="4" w:space="0" w:color="auto"/>
              <w:right w:val="single" w:sz="4" w:space="0" w:color="auto"/>
            </w:tcBorders>
            <w:shd w:val="clear" w:color="auto" w:fill="auto"/>
          </w:tcPr>
          <w:p w:rsidR="00531373" w:rsidRPr="00D561B7" w:rsidRDefault="00531373" w:rsidP="00D561B7">
            <w:pPr>
              <w:rPr>
                <w:rFonts w:eastAsia="SimSun" w:cs="Arial"/>
                <w:sz w:val="21"/>
                <w:szCs w:val="21"/>
                <w:lang w:eastAsia="zh-CN"/>
              </w:rPr>
            </w:pPr>
          </w:p>
          <w:p w:rsidR="00531373" w:rsidRPr="00D561B7" w:rsidRDefault="00531373" w:rsidP="00D561B7">
            <w:pPr>
              <w:rPr>
                <w:rFonts w:eastAsia="SimSun" w:cs="Arial"/>
                <w:sz w:val="21"/>
                <w:szCs w:val="21"/>
                <w:lang w:eastAsia="zh-CN"/>
              </w:rPr>
            </w:pPr>
            <w:r w:rsidRPr="00D561B7">
              <w:rPr>
                <w:rFonts w:eastAsia="SimSun" w:cs="Arial"/>
                <w:sz w:val="21"/>
                <w:szCs w:val="21"/>
                <w:lang w:eastAsia="zh-CN"/>
              </w:rPr>
              <w:t xml:space="preserve">Date: </w:t>
            </w:r>
          </w:p>
        </w:tc>
      </w:tr>
      <w:tr w:rsidR="00C53292" w:rsidTr="00D561B7">
        <w:tc>
          <w:tcPr>
            <w:tcW w:w="7054" w:type="dxa"/>
            <w:tcBorders>
              <w:top w:val="nil"/>
              <w:left w:val="single" w:sz="4" w:space="0" w:color="auto"/>
              <w:bottom w:val="single" w:sz="4" w:space="0" w:color="auto"/>
              <w:right w:val="nil"/>
            </w:tcBorders>
            <w:shd w:val="clear" w:color="auto" w:fill="auto"/>
          </w:tcPr>
          <w:p w:rsidR="00C53292" w:rsidRPr="00D561B7" w:rsidRDefault="00C53292" w:rsidP="00D561B7">
            <w:pPr>
              <w:rPr>
                <w:rFonts w:eastAsia="SimSun" w:cs="Arial"/>
                <w:sz w:val="21"/>
                <w:szCs w:val="21"/>
                <w:lang w:eastAsia="zh-CN"/>
              </w:rPr>
            </w:pPr>
          </w:p>
          <w:p w:rsidR="00C53292" w:rsidRPr="00D561B7" w:rsidRDefault="00531373" w:rsidP="00531373">
            <w:pPr>
              <w:rPr>
                <w:rFonts w:eastAsia="SimSun" w:cs="Arial"/>
                <w:sz w:val="21"/>
                <w:szCs w:val="21"/>
                <w:lang w:eastAsia="zh-CN"/>
              </w:rPr>
            </w:pPr>
            <w:r w:rsidRPr="00D561B7">
              <w:rPr>
                <w:rFonts w:eastAsia="SimSun" w:cs="Arial"/>
                <w:sz w:val="21"/>
                <w:szCs w:val="21"/>
                <w:lang w:eastAsia="zh-CN"/>
              </w:rPr>
              <w:t>Print Name</w:t>
            </w:r>
            <w:r w:rsidR="00C53292" w:rsidRPr="00D561B7">
              <w:rPr>
                <w:rFonts w:eastAsia="SimSun" w:cs="Arial"/>
                <w:sz w:val="21"/>
                <w:szCs w:val="21"/>
                <w:lang w:eastAsia="zh-CN"/>
              </w:rPr>
              <w:t>:</w:t>
            </w:r>
          </w:p>
        </w:tc>
        <w:tc>
          <w:tcPr>
            <w:tcW w:w="2347" w:type="dxa"/>
            <w:tcBorders>
              <w:top w:val="nil"/>
              <w:left w:val="nil"/>
              <w:bottom w:val="single" w:sz="4" w:space="0" w:color="auto"/>
              <w:right w:val="single" w:sz="4" w:space="0" w:color="auto"/>
            </w:tcBorders>
            <w:shd w:val="clear" w:color="auto" w:fill="auto"/>
          </w:tcPr>
          <w:p w:rsidR="00C53292" w:rsidRPr="00D561B7" w:rsidRDefault="00C53292" w:rsidP="00D561B7">
            <w:pPr>
              <w:rPr>
                <w:rFonts w:eastAsia="SimSun" w:cs="Arial"/>
                <w:sz w:val="21"/>
                <w:szCs w:val="21"/>
                <w:lang w:eastAsia="zh-CN"/>
              </w:rPr>
            </w:pPr>
          </w:p>
          <w:p w:rsidR="00C53292" w:rsidRPr="00D561B7" w:rsidRDefault="00C53292" w:rsidP="00D561B7">
            <w:pPr>
              <w:rPr>
                <w:rFonts w:eastAsia="SimSun" w:cs="Arial"/>
                <w:sz w:val="21"/>
                <w:szCs w:val="21"/>
                <w:lang w:eastAsia="zh-CN"/>
              </w:rPr>
            </w:pPr>
          </w:p>
        </w:tc>
      </w:tr>
    </w:tbl>
    <w:p w:rsidR="00277B58" w:rsidRDefault="00277B58" w:rsidP="00731E56">
      <w:pPr>
        <w:pStyle w:val="berschrift2"/>
      </w:pPr>
    </w:p>
    <w:p w:rsidR="00277B58" w:rsidRDefault="00277B58">
      <w:pPr>
        <w:rPr>
          <w:rFonts w:asciiTheme="minorHAnsi" w:eastAsia="SimSun" w:hAnsiTheme="minorHAnsi"/>
          <w:b/>
          <w:bCs/>
          <w:color w:val="000000" w:themeColor="text1"/>
          <w:sz w:val="24"/>
          <w:szCs w:val="24"/>
          <w:lang w:eastAsia="zh-CN"/>
        </w:rPr>
      </w:pPr>
      <w:r>
        <w:br w:type="page"/>
      </w:r>
    </w:p>
    <w:p w:rsidR="00531373" w:rsidRPr="00672F69" w:rsidRDefault="00731E56" w:rsidP="00731E56">
      <w:pPr>
        <w:pStyle w:val="berschrift2"/>
      </w:pPr>
      <w:r>
        <w:lastRenderedPageBreak/>
        <w:t>Part 4: PGR Service Administrative Check</w:t>
      </w:r>
    </w:p>
    <w:p w:rsidR="00531373" w:rsidRPr="005303DB" w:rsidRDefault="00731E56" w:rsidP="00731E56">
      <w:pPr>
        <w:pStyle w:val="KeinLeerraum"/>
        <w:rPr>
          <w:rFonts w:ascii="Calibri" w:hAnsi="Calibri"/>
          <w:bCs/>
          <w:iCs/>
          <w:sz w:val="21"/>
          <w:szCs w:val="21"/>
        </w:rPr>
      </w:pPr>
      <w:r w:rsidRPr="005303DB">
        <w:rPr>
          <w:rFonts w:ascii="Calibri" w:hAnsi="Calibri"/>
          <w:bCs/>
          <w:iCs/>
          <w:sz w:val="21"/>
          <w:szCs w:val="21"/>
        </w:rPr>
        <w:t>PGR Service teams should</w:t>
      </w:r>
      <w:r w:rsidR="00531373" w:rsidRPr="005303DB">
        <w:rPr>
          <w:rFonts w:ascii="Calibri" w:hAnsi="Calibri"/>
          <w:bCs/>
          <w:iCs/>
          <w:sz w:val="21"/>
          <w:szCs w:val="21"/>
        </w:rPr>
        <w:t xml:space="preserve"> review the paperwork from the School or Institute </w:t>
      </w:r>
      <w:r w:rsidR="00BC2518" w:rsidRPr="005303DB">
        <w:rPr>
          <w:rFonts w:ascii="Calibri" w:hAnsi="Calibri"/>
          <w:bCs/>
          <w:iCs/>
          <w:sz w:val="21"/>
          <w:szCs w:val="21"/>
        </w:rPr>
        <w:t xml:space="preserve">Director </w:t>
      </w:r>
      <w:r w:rsidR="00531373" w:rsidRPr="005303DB">
        <w:rPr>
          <w:rFonts w:ascii="Calibri" w:hAnsi="Calibri"/>
          <w:bCs/>
          <w:iCs/>
          <w:sz w:val="21"/>
          <w:szCs w:val="21"/>
        </w:rPr>
        <w:t xml:space="preserve">of </w:t>
      </w:r>
      <w:r w:rsidRPr="005303DB">
        <w:rPr>
          <w:rFonts w:ascii="Calibri" w:hAnsi="Calibri"/>
          <w:bCs/>
          <w:iCs/>
          <w:sz w:val="21"/>
          <w:szCs w:val="21"/>
        </w:rPr>
        <w:t>Postgraduate Research</w:t>
      </w:r>
      <w:r w:rsidR="00531373" w:rsidRPr="005303DB">
        <w:rPr>
          <w:rFonts w:ascii="Calibri" w:hAnsi="Calibri"/>
          <w:bCs/>
          <w:iCs/>
          <w:sz w:val="21"/>
          <w:szCs w:val="21"/>
        </w:rPr>
        <w:t xml:space="preserve"> and complete Part 4 of the form.</w:t>
      </w:r>
    </w:p>
    <w:p w:rsidR="00BC2518" w:rsidRPr="00BC2518" w:rsidRDefault="00BC2518" w:rsidP="00531373">
      <w:pPr>
        <w:pStyle w:val="KeinLeerraum"/>
        <w:rPr>
          <w:rFonts w:ascii="Calibri" w:hAnsi="Calibri"/>
          <w:b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1"/>
        <w:gridCol w:w="3047"/>
        <w:gridCol w:w="1865"/>
        <w:gridCol w:w="1182"/>
      </w:tblGrid>
      <w:tr w:rsidR="00BC2518" w:rsidTr="00794E61">
        <w:tc>
          <w:tcPr>
            <w:tcW w:w="7993" w:type="dxa"/>
            <w:gridSpan w:val="3"/>
            <w:tcBorders>
              <w:top w:val="single" w:sz="4" w:space="0" w:color="auto"/>
              <w:left w:val="single" w:sz="4" w:space="0" w:color="auto"/>
              <w:bottom w:val="nil"/>
              <w:right w:val="single" w:sz="4" w:space="0" w:color="auto"/>
            </w:tcBorders>
            <w:shd w:val="clear" w:color="auto" w:fill="auto"/>
          </w:tcPr>
          <w:p w:rsidR="00BC2518" w:rsidRPr="00D561B7" w:rsidRDefault="00136943" w:rsidP="00D561B7">
            <w:pPr>
              <w:rPr>
                <w:rFonts w:eastAsia="SimSun" w:cs="Arial"/>
                <w:sz w:val="21"/>
                <w:szCs w:val="21"/>
                <w:lang w:eastAsia="zh-CN"/>
              </w:rPr>
            </w:pPr>
            <w:r w:rsidRPr="00D561B7">
              <w:rPr>
                <w:rFonts w:eastAsia="SimSun" w:cs="Arial"/>
                <w:sz w:val="21"/>
                <w:szCs w:val="21"/>
                <w:lang w:eastAsia="zh-CN"/>
              </w:rPr>
              <w:t>Form completed and CV attached</w:t>
            </w:r>
            <w:r w:rsidR="00277B58">
              <w:rPr>
                <w:rFonts w:eastAsia="SimSun" w:cs="Arial"/>
                <w:sz w:val="21"/>
                <w:szCs w:val="21"/>
                <w:lang w:eastAsia="zh-CN"/>
              </w:rPr>
              <w:t xml:space="preserve"> for each external examiner</w:t>
            </w:r>
          </w:p>
        </w:tc>
        <w:tc>
          <w:tcPr>
            <w:tcW w:w="1182" w:type="dxa"/>
            <w:tcBorders>
              <w:top w:val="single" w:sz="4" w:space="0" w:color="auto"/>
              <w:left w:val="single" w:sz="4" w:space="0" w:color="auto"/>
              <w:bottom w:val="nil"/>
              <w:right w:val="single" w:sz="4" w:space="0" w:color="auto"/>
            </w:tcBorders>
            <w:shd w:val="clear" w:color="auto" w:fill="auto"/>
          </w:tcPr>
          <w:p w:rsidR="00BC2518" w:rsidRPr="00D561B7" w:rsidRDefault="00BC2518" w:rsidP="00D561B7">
            <w:pPr>
              <w:rPr>
                <w:rFonts w:eastAsia="SimSun" w:cs="Arial"/>
                <w:sz w:val="21"/>
                <w:szCs w:val="21"/>
                <w:lang w:eastAsia="zh-CN"/>
              </w:rPr>
            </w:pPr>
          </w:p>
        </w:tc>
      </w:tr>
      <w:tr w:rsidR="00BC2518" w:rsidTr="00794E61">
        <w:tc>
          <w:tcPr>
            <w:tcW w:w="7993" w:type="dxa"/>
            <w:gridSpan w:val="3"/>
            <w:tcBorders>
              <w:top w:val="single" w:sz="4" w:space="0" w:color="auto"/>
              <w:left w:val="single" w:sz="4" w:space="0" w:color="auto"/>
              <w:bottom w:val="nil"/>
              <w:right w:val="single" w:sz="4" w:space="0" w:color="auto"/>
            </w:tcBorders>
            <w:shd w:val="clear" w:color="auto" w:fill="auto"/>
          </w:tcPr>
          <w:p w:rsidR="00BC2518" w:rsidRPr="00D561B7" w:rsidRDefault="00136943" w:rsidP="00D561B7">
            <w:pPr>
              <w:rPr>
                <w:rFonts w:eastAsia="SimSun" w:cs="Arial"/>
                <w:sz w:val="21"/>
                <w:szCs w:val="21"/>
                <w:lang w:eastAsia="zh-CN"/>
              </w:rPr>
            </w:pPr>
            <w:r w:rsidRPr="00D561B7">
              <w:rPr>
                <w:rFonts w:eastAsia="SimSun" w:cs="Arial"/>
                <w:sz w:val="21"/>
                <w:szCs w:val="21"/>
                <w:lang w:eastAsia="zh-CN"/>
              </w:rPr>
              <w:t>Previous examining experience confirmed</w:t>
            </w:r>
          </w:p>
        </w:tc>
        <w:tc>
          <w:tcPr>
            <w:tcW w:w="1182" w:type="dxa"/>
            <w:tcBorders>
              <w:top w:val="single" w:sz="4" w:space="0" w:color="auto"/>
              <w:left w:val="single" w:sz="4" w:space="0" w:color="auto"/>
              <w:bottom w:val="nil"/>
              <w:right w:val="single" w:sz="4" w:space="0" w:color="auto"/>
            </w:tcBorders>
            <w:shd w:val="clear" w:color="auto" w:fill="auto"/>
          </w:tcPr>
          <w:p w:rsidR="00BC2518" w:rsidRPr="00D561B7" w:rsidRDefault="00BC2518" w:rsidP="00D561B7">
            <w:pPr>
              <w:rPr>
                <w:rFonts w:eastAsia="SimSun" w:cs="Arial"/>
                <w:sz w:val="21"/>
                <w:szCs w:val="21"/>
                <w:lang w:eastAsia="zh-CN"/>
              </w:rPr>
            </w:pPr>
          </w:p>
        </w:tc>
      </w:tr>
      <w:tr w:rsidR="00794E61" w:rsidRPr="00D561B7" w:rsidTr="00794E61">
        <w:tc>
          <w:tcPr>
            <w:tcW w:w="7993" w:type="dxa"/>
            <w:gridSpan w:val="3"/>
            <w:tcBorders>
              <w:top w:val="single" w:sz="4" w:space="0" w:color="auto"/>
              <w:left w:val="single" w:sz="4" w:space="0" w:color="auto"/>
              <w:bottom w:val="single" w:sz="4" w:space="0" w:color="auto"/>
              <w:right w:val="single" w:sz="4" w:space="0" w:color="auto"/>
            </w:tcBorders>
            <w:shd w:val="clear" w:color="auto" w:fill="auto"/>
          </w:tcPr>
          <w:p w:rsidR="00794E61" w:rsidRPr="00D561B7" w:rsidRDefault="00794E61" w:rsidP="002F6C2D">
            <w:pPr>
              <w:rPr>
                <w:rFonts w:eastAsia="SimSun" w:cs="Arial"/>
                <w:sz w:val="21"/>
                <w:szCs w:val="21"/>
                <w:lang w:eastAsia="zh-CN"/>
              </w:rPr>
            </w:pPr>
            <w:r w:rsidRPr="00D561B7">
              <w:rPr>
                <w:rFonts w:eastAsia="SimSun" w:cs="Arial"/>
                <w:sz w:val="21"/>
                <w:szCs w:val="21"/>
                <w:lang w:eastAsia="zh-CN"/>
              </w:rPr>
              <w:t>No evidence found of joint publications or research collaboration between external examiner and internal examiner or supervisory team</w:t>
            </w:r>
            <w:r>
              <w:rPr>
                <w:rFonts w:eastAsia="SimSun" w:cs="Arial"/>
                <w:sz w:val="21"/>
                <w:szCs w:val="21"/>
                <w:lang w:eastAsia="zh-CN"/>
              </w:rPr>
              <w:t xml:space="preserve"> or candidate</w:t>
            </w:r>
          </w:p>
        </w:tc>
        <w:tc>
          <w:tcPr>
            <w:tcW w:w="1182" w:type="dxa"/>
            <w:tcBorders>
              <w:top w:val="single" w:sz="4" w:space="0" w:color="auto"/>
              <w:left w:val="single" w:sz="4" w:space="0" w:color="auto"/>
              <w:bottom w:val="single" w:sz="4" w:space="0" w:color="auto"/>
              <w:right w:val="single" w:sz="4" w:space="0" w:color="auto"/>
            </w:tcBorders>
            <w:shd w:val="clear" w:color="auto" w:fill="auto"/>
          </w:tcPr>
          <w:p w:rsidR="00794E61" w:rsidRPr="00D561B7" w:rsidRDefault="00794E61" w:rsidP="002F6C2D">
            <w:pPr>
              <w:rPr>
                <w:rFonts w:eastAsia="SimSun" w:cs="Arial"/>
                <w:sz w:val="21"/>
                <w:szCs w:val="21"/>
                <w:lang w:eastAsia="zh-CN"/>
              </w:rPr>
            </w:pPr>
          </w:p>
        </w:tc>
      </w:tr>
      <w:tr w:rsidR="00794E61" w:rsidTr="00794E61">
        <w:tc>
          <w:tcPr>
            <w:tcW w:w="7993" w:type="dxa"/>
            <w:gridSpan w:val="3"/>
            <w:tcBorders>
              <w:top w:val="single" w:sz="4" w:space="0" w:color="auto"/>
              <w:left w:val="single" w:sz="4" w:space="0" w:color="auto"/>
              <w:bottom w:val="nil"/>
              <w:right w:val="single" w:sz="4" w:space="0" w:color="auto"/>
            </w:tcBorders>
            <w:shd w:val="clear" w:color="auto" w:fill="auto"/>
          </w:tcPr>
          <w:p w:rsidR="00794E61" w:rsidRPr="00D561B7" w:rsidRDefault="00794E61" w:rsidP="00794E61">
            <w:pPr>
              <w:rPr>
                <w:rFonts w:eastAsia="SimSun" w:cs="Arial"/>
                <w:sz w:val="21"/>
                <w:szCs w:val="21"/>
                <w:lang w:eastAsia="zh-CN"/>
              </w:rPr>
            </w:pPr>
            <w:r>
              <w:rPr>
                <w:rFonts w:eastAsia="SimSun" w:cs="Arial"/>
                <w:sz w:val="21"/>
                <w:szCs w:val="21"/>
                <w:lang w:eastAsia="zh-CN"/>
              </w:rPr>
              <w:t>Has either external examiner been appointed as a research degree external examiner more than three times in the last four years?</w:t>
            </w:r>
          </w:p>
        </w:tc>
        <w:tc>
          <w:tcPr>
            <w:tcW w:w="1182" w:type="dxa"/>
            <w:tcBorders>
              <w:top w:val="single" w:sz="4" w:space="0" w:color="auto"/>
              <w:left w:val="single" w:sz="4" w:space="0" w:color="auto"/>
              <w:bottom w:val="nil"/>
              <w:right w:val="single" w:sz="4" w:space="0" w:color="auto"/>
            </w:tcBorders>
            <w:shd w:val="clear" w:color="auto" w:fill="auto"/>
          </w:tcPr>
          <w:p w:rsidR="00794E61" w:rsidRPr="00D561B7" w:rsidRDefault="00794E61" w:rsidP="00D561B7">
            <w:pPr>
              <w:rPr>
                <w:rFonts w:eastAsia="SimSun" w:cs="Arial"/>
                <w:sz w:val="21"/>
                <w:szCs w:val="21"/>
                <w:lang w:eastAsia="zh-CN"/>
              </w:rPr>
            </w:pPr>
          </w:p>
        </w:tc>
      </w:tr>
      <w:tr w:rsidR="00BC2518" w:rsidTr="00794E61">
        <w:tc>
          <w:tcPr>
            <w:tcW w:w="7993" w:type="dxa"/>
            <w:gridSpan w:val="3"/>
            <w:tcBorders>
              <w:top w:val="single" w:sz="4" w:space="0" w:color="auto"/>
              <w:left w:val="single" w:sz="4" w:space="0" w:color="auto"/>
              <w:bottom w:val="nil"/>
              <w:right w:val="single" w:sz="4" w:space="0" w:color="auto"/>
            </w:tcBorders>
            <w:shd w:val="clear" w:color="auto" w:fill="auto"/>
          </w:tcPr>
          <w:p w:rsidR="00BC2518" w:rsidRPr="00D561B7" w:rsidRDefault="00136943" w:rsidP="00731E56">
            <w:pPr>
              <w:rPr>
                <w:rFonts w:eastAsia="SimSun" w:cs="Arial"/>
                <w:sz w:val="21"/>
                <w:szCs w:val="21"/>
                <w:lang w:eastAsia="zh-CN"/>
              </w:rPr>
            </w:pPr>
            <w:r w:rsidRPr="00D561B7">
              <w:rPr>
                <w:rFonts w:eastAsia="SimSun" w:cs="Arial"/>
                <w:sz w:val="21"/>
                <w:szCs w:val="21"/>
                <w:lang w:eastAsia="zh-CN"/>
              </w:rPr>
              <w:t xml:space="preserve">Academic support required by the School or Institute Director of </w:t>
            </w:r>
            <w:r w:rsidR="00731E56">
              <w:rPr>
                <w:rFonts w:eastAsia="SimSun" w:cs="Arial"/>
                <w:sz w:val="21"/>
                <w:szCs w:val="21"/>
                <w:lang w:eastAsia="zh-CN"/>
              </w:rPr>
              <w:t>Postgraduate Research</w:t>
            </w:r>
            <w:r w:rsidRPr="00D561B7">
              <w:rPr>
                <w:rFonts w:eastAsia="SimSun" w:cs="Arial"/>
                <w:sz w:val="21"/>
                <w:szCs w:val="21"/>
                <w:lang w:eastAsia="zh-CN"/>
              </w:rPr>
              <w:t xml:space="preserve"> or nominated alternative</w:t>
            </w:r>
          </w:p>
        </w:tc>
        <w:tc>
          <w:tcPr>
            <w:tcW w:w="1182" w:type="dxa"/>
            <w:tcBorders>
              <w:top w:val="single" w:sz="4" w:space="0" w:color="auto"/>
              <w:left w:val="single" w:sz="4" w:space="0" w:color="auto"/>
              <w:bottom w:val="nil"/>
              <w:right w:val="single" w:sz="4" w:space="0" w:color="auto"/>
            </w:tcBorders>
            <w:shd w:val="clear" w:color="auto" w:fill="auto"/>
          </w:tcPr>
          <w:p w:rsidR="00BC2518" w:rsidRPr="00D561B7" w:rsidRDefault="00BC2518" w:rsidP="00D561B7">
            <w:pPr>
              <w:rPr>
                <w:rFonts w:eastAsia="SimSun" w:cs="Arial"/>
                <w:sz w:val="21"/>
                <w:szCs w:val="21"/>
                <w:lang w:eastAsia="zh-CN"/>
              </w:rPr>
            </w:pPr>
          </w:p>
        </w:tc>
      </w:tr>
      <w:tr w:rsidR="00BC2518" w:rsidTr="00794E61">
        <w:tc>
          <w:tcPr>
            <w:tcW w:w="7993" w:type="dxa"/>
            <w:gridSpan w:val="3"/>
            <w:tcBorders>
              <w:top w:val="single" w:sz="4" w:space="0" w:color="auto"/>
              <w:left w:val="single" w:sz="4" w:space="0" w:color="auto"/>
              <w:bottom w:val="nil"/>
              <w:right w:val="single" w:sz="4" w:space="0" w:color="auto"/>
            </w:tcBorders>
            <w:shd w:val="clear" w:color="auto" w:fill="auto"/>
          </w:tcPr>
          <w:p w:rsidR="00BC2518" w:rsidRPr="00D561B7" w:rsidRDefault="00136943" w:rsidP="00D561B7">
            <w:pPr>
              <w:rPr>
                <w:rFonts w:eastAsia="SimSun" w:cs="Arial"/>
                <w:sz w:val="21"/>
                <w:szCs w:val="21"/>
                <w:lang w:eastAsia="zh-CN"/>
              </w:rPr>
            </w:pPr>
            <w:r w:rsidRPr="00D561B7">
              <w:rPr>
                <w:rFonts w:eastAsia="SimSun" w:cs="Arial"/>
                <w:sz w:val="21"/>
                <w:szCs w:val="21"/>
                <w:lang w:eastAsia="zh-CN"/>
              </w:rPr>
              <w:t>Independent Chair required</w:t>
            </w:r>
          </w:p>
        </w:tc>
        <w:tc>
          <w:tcPr>
            <w:tcW w:w="1182" w:type="dxa"/>
            <w:tcBorders>
              <w:top w:val="single" w:sz="4" w:space="0" w:color="auto"/>
              <w:left w:val="single" w:sz="4" w:space="0" w:color="auto"/>
              <w:bottom w:val="nil"/>
              <w:right w:val="single" w:sz="4" w:space="0" w:color="auto"/>
            </w:tcBorders>
            <w:shd w:val="clear" w:color="auto" w:fill="auto"/>
          </w:tcPr>
          <w:p w:rsidR="00BC2518" w:rsidRPr="00D561B7" w:rsidRDefault="00BC2518" w:rsidP="00D561B7">
            <w:pPr>
              <w:rPr>
                <w:rFonts w:eastAsia="SimSun" w:cs="Arial"/>
                <w:sz w:val="21"/>
                <w:szCs w:val="21"/>
                <w:lang w:eastAsia="zh-CN"/>
              </w:rPr>
            </w:pPr>
          </w:p>
        </w:tc>
      </w:tr>
      <w:tr w:rsidR="00BC2518" w:rsidTr="00794E61">
        <w:tc>
          <w:tcPr>
            <w:tcW w:w="7993" w:type="dxa"/>
            <w:gridSpan w:val="3"/>
            <w:tcBorders>
              <w:top w:val="single" w:sz="4" w:space="0" w:color="auto"/>
              <w:left w:val="single" w:sz="4" w:space="0" w:color="auto"/>
              <w:bottom w:val="nil"/>
              <w:right w:val="single" w:sz="4" w:space="0" w:color="auto"/>
            </w:tcBorders>
            <w:shd w:val="clear" w:color="auto" w:fill="auto"/>
          </w:tcPr>
          <w:p w:rsidR="00BC2518" w:rsidRPr="00D561B7" w:rsidRDefault="00136943" w:rsidP="00D561B7">
            <w:pPr>
              <w:rPr>
                <w:rFonts w:eastAsia="SimSun" w:cs="Arial"/>
                <w:sz w:val="21"/>
                <w:szCs w:val="21"/>
                <w:lang w:eastAsia="zh-CN"/>
              </w:rPr>
            </w:pPr>
            <w:r w:rsidRPr="00D561B7">
              <w:rPr>
                <w:rFonts w:eastAsia="SimSun" w:cs="Arial"/>
                <w:sz w:val="21"/>
                <w:szCs w:val="21"/>
                <w:lang w:eastAsia="zh-CN"/>
              </w:rPr>
              <w:t>Independent Chair approached and agreed to take on the role</w:t>
            </w:r>
          </w:p>
        </w:tc>
        <w:tc>
          <w:tcPr>
            <w:tcW w:w="1182" w:type="dxa"/>
            <w:tcBorders>
              <w:top w:val="single" w:sz="4" w:space="0" w:color="auto"/>
              <w:left w:val="single" w:sz="4" w:space="0" w:color="auto"/>
              <w:bottom w:val="nil"/>
              <w:right w:val="single" w:sz="4" w:space="0" w:color="auto"/>
            </w:tcBorders>
            <w:shd w:val="clear" w:color="auto" w:fill="auto"/>
          </w:tcPr>
          <w:p w:rsidR="00BC2518" w:rsidRPr="00D561B7" w:rsidRDefault="00BC2518" w:rsidP="00D561B7">
            <w:pPr>
              <w:rPr>
                <w:rFonts w:eastAsia="SimSun" w:cs="Arial"/>
                <w:sz w:val="21"/>
                <w:szCs w:val="21"/>
                <w:lang w:eastAsia="zh-CN"/>
              </w:rPr>
            </w:pPr>
          </w:p>
        </w:tc>
      </w:tr>
      <w:tr w:rsidR="00277B58" w:rsidTr="00794E61">
        <w:tc>
          <w:tcPr>
            <w:tcW w:w="7993" w:type="dxa"/>
            <w:gridSpan w:val="3"/>
            <w:tcBorders>
              <w:top w:val="single" w:sz="4" w:space="0" w:color="auto"/>
              <w:left w:val="single" w:sz="4" w:space="0" w:color="auto"/>
              <w:bottom w:val="single" w:sz="4" w:space="0" w:color="auto"/>
              <w:right w:val="single" w:sz="4" w:space="0" w:color="auto"/>
            </w:tcBorders>
            <w:shd w:val="clear" w:color="auto" w:fill="auto"/>
          </w:tcPr>
          <w:p w:rsidR="00277B58" w:rsidRPr="00D561B7" w:rsidRDefault="00277B58" w:rsidP="00D929E7">
            <w:pPr>
              <w:rPr>
                <w:rFonts w:eastAsia="SimSun" w:cs="Arial"/>
                <w:sz w:val="21"/>
                <w:szCs w:val="21"/>
                <w:lang w:eastAsia="zh-CN"/>
              </w:rPr>
            </w:pPr>
            <w:r>
              <w:rPr>
                <w:rFonts w:eastAsia="SimSun" w:cs="Arial"/>
                <w:sz w:val="21"/>
                <w:szCs w:val="21"/>
                <w:lang w:eastAsia="zh-CN"/>
              </w:rPr>
              <w:t xml:space="preserve">PPD credit requirement met  </w:t>
            </w:r>
          </w:p>
        </w:tc>
        <w:tc>
          <w:tcPr>
            <w:tcW w:w="1182" w:type="dxa"/>
            <w:tcBorders>
              <w:top w:val="single" w:sz="4" w:space="0" w:color="auto"/>
              <w:left w:val="single" w:sz="4" w:space="0" w:color="auto"/>
              <w:bottom w:val="single" w:sz="4" w:space="0" w:color="auto"/>
              <w:right w:val="single" w:sz="4" w:space="0" w:color="auto"/>
            </w:tcBorders>
            <w:shd w:val="clear" w:color="auto" w:fill="auto"/>
          </w:tcPr>
          <w:p w:rsidR="00277B58" w:rsidRPr="00D561B7" w:rsidRDefault="00277B58" w:rsidP="00D561B7">
            <w:pPr>
              <w:rPr>
                <w:rFonts w:eastAsia="SimSun" w:cs="Arial"/>
                <w:sz w:val="21"/>
                <w:szCs w:val="21"/>
                <w:lang w:eastAsia="zh-CN"/>
              </w:rPr>
            </w:pPr>
          </w:p>
        </w:tc>
      </w:tr>
      <w:tr w:rsidR="00D929E7" w:rsidTr="00794E61">
        <w:tc>
          <w:tcPr>
            <w:tcW w:w="3081" w:type="dxa"/>
            <w:tcBorders>
              <w:top w:val="single" w:sz="4" w:space="0" w:color="auto"/>
              <w:left w:val="single" w:sz="4" w:space="0" w:color="auto"/>
              <w:bottom w:val="nil"/>
              <w:right w:val="nil"/>
            </w:tcBorders>
            <w:shd w:val="clear" w:color="auto" w:fill="auto"/>
          </w:tcPr>
          <w:p w:rsidR="00D929E7" w:rsidRPr="00D561B7" w:rsidRDefault="00D929E7" w:rsidP="00D561B7">
            <w:pPr>
              <w:rPr>
                <w:rFonts w:eastAsia="SimSun" w:cs="Arial"/>
                <w:sz w:val="21"/>
                <w:szCs w:val="21"/>
                <w:lang w:eastAsia="zh-CN"/>
              </w:rPr>
            </w:pPr>
            <w:r w:rsidRPr="00D561B7">
              <w:rPr>
                <w:rFonts w:eastAsia="SimSun" w:cs="Arial"/>
                <w:sz w:val="21"/>
                <w:szCs w:val="21"/>
                <w:lang w:eastAsia="zh-CN"/>
              </w:rPr>
              <w:t>Recommendation:</w:t>
            </w:r>
          </w:p>
        </w:tc>
        <w:tc>
          <w:tcPr>
            <w:tcW w:w="3047" w:type="dxa"/>
            <w:tcBorders>
              <w:top w:val="single" w:sz="4" w:space="0" w:color="auto"/>
              <w:left w:val="nil"/>
              <w:bottom w:val="nil"/>
              <w:right w:val="nil"/>
            </w:tcBorders>
            <w:shd w:val="clear" w:color="auto" w:fill="auto"/>
          </w:tcPr>
          <w:p w:rsidR="00D929E7" w:rsidRPr="00D561B7" w:rsidRDefault="00D929E7" w:rsidP="00D561B7">
            <w:pPr>
              <w:rPr>
                <w:rFonts w:eastAsia="SimSun" w:cs="Arial"/>
                <w:sz w:val="21"/>
                <w:szCs w:val="21"/>
                <w:lang w:eastAsia="zh-CN"/>
              </w:rPr>
            </w:pPr>
            <w:r w:rsidRPr="00D561B7">
              <w:rPr>
                <w:rFonts w:eastAsia="SimSun" w:cs="Arial"/>
                <w:sz w:val="21"/>
                <w:szCs w:val="21"/>
                <w:lang w:eastAsia="zh-CN"/>
              </w:rPr>
              <w:t>Approve</w:t>
            </w:r>
          </w:p>
        </w:tc>
        <w:tc>
          <w:tcPr>
            <w:tcW w:w="3047" w:type="dxa"/>
            <w:gridSpan w:val="2"/>
            <w:tcBorders>
              <w:top w:val="single" w:sz="4" w:space="0" w:color="auto"/>
              <w:left w:val="nil"/>
              <w:bottom w:val="nil"/>
              <w:right w:val="single" w:sz="4" w:space="0" w:color="auto"/>
            </w:tcBorders>
            <w:shd w:val="clear" w:color="auto" w:fill="auto"/>
          </w:tcPr>
          <w:p w:rsidR="00D929E7" w:rsidRPr="00D561B7" w:rsidRDefault="00D929E7" w:rsidP="00D561B7">
            <w:pPr>
              <w:rPr>
                <w:rFonts w:eastAsia="SimSun" w:cs="Arial"/>
                <w:sz w:val="21"/>
                <w:szCs w:val="21"/>
                <w:lang w:eastAsia="zh-CN"/>
              </w:rPr>
            </w:pPr>
            <w:r w:rsidRPr="00D561B7">
              <w:rPr>
                <w:rFonts w:eastAsia="SimSun" w:cs="Arial"/>
                <w:sz w:val="21"/>
                <w:szCs w:val="21"/>
                <w:lang w:eastAsia="zh-CN"/>
              </w:rPr>
              <w:t>Do not Approve</w:t>
            </w:r>
          </w:p>
        </w:tc>
      </w:tr>
      <w:tr w:rsidR="00D929E7" w:rsidTr="00794E61">
        <w:tc>
          <w:tcPr>
            <w:tcW w:w="9175" w:type="dxa"/>
            <w:gridSpan w:val="4"/>
            <w:tcBorders>
              <w:top w:val="nil"/>
              <w:left w:val="single" w:sz="4" w:space="0" w:color="auto"/>
              <w:bottom w:val="single" w:sz="4" w:space="0" w:color="auto"/>
              <w:right w:val="single" w:sz="4" w:space="0" w:color="auto"/>
            </w:tcBorders>
            <w:shd w:val="clear" w:color="auto" w:fill="auto"/>
          </w:tcPr>
          <w:p w:rsidR="00731E56" w:rsidRDefault="00731E56" w:rsidP="00D561B7">
            <w:pPr>
              <w:rPr>
                <w:rFonts w:eastAsia="SimSun" w:cs="Arial"/>
                <w:sz w:val="21"/>
                <w:szCs w:val="21"/>
                <w:lang w:eastAsia="zh-CN"/>
              </w:rPr>
            </w:pPr>
          </w:p>
          <w:p w:rsidR="00D929E7" w:rsidRPr="00D561B7" w:rsidRDefault="00D929E7" w:rsidP="00D561B7">
            <w:pPr>
              <w:rPr>
                <w:rFonts w:eastAsia="SimSun" w:cs="Arial"/>
                <w:sz w:val="21"/>
                <w:szCs w:val="21"/>
                <w:lang w:eastAsia="zh-CN"/>
              </w:rPr>
            </w:pPr>
            <w:r w:rsidRPr="00D561B7">
              <w:rPr>
                <w:rFonts w:eastAsia="SimSun" w:cs="Arial"/>
                <w:sz w:val="21"/>
                <w:szCs w:val="21"/>
                <w:lang w:eastAsia="zh-CN"/>
              </w:rPr>
              <w:t>Conditions:</w:t>
            </w:r>
          </w:p>
          <w:p w:rsidR="00D929E7" w:rsidRPr="00D561B7" w:rsidRDefault="00D929E7" w:rsidP="00D561B7">
            <w:pPr>
              <w:rPr>
                <w:rFonts w:eastAsia="SimSun" w:cs="Arial"/>
                <w:sz w:val="21"/>
                <w:szCs w:val="21"/>
                <w:lang w:eastAsia="zh-CN"/>
              </w:rPr>
            </w:pPr>
          </w:p>
          <w:p w:rsidR="00D929E7" w:rsidRPr="00D561B7" w:rsidRDefault="00D929E7" w:rsidP="00D561B7">
            <w:pPr>
              <w:rPr>
                <w:rFonts w:eastAsia="SimSun" w:cs="Arial"/>
                <w:sz w:val="21"/>
                <w:szCs w:val="21"/>
                <w:lang w:eastAsia="zh-CN"/>
              </w:rPr>
            </w:pPr>
          </w:p>
          <w:p w:rsidR="00D929E7" w:rsidRPr="00D561B7" w:rsidRDefault="00D929E7" w:rsidP="00D561B7">
            <w:pPr>
              <w:rPr>
                <w:rFonts w:eastAsia="SimSun" w:cs="Arial"/>
                <w:sz w:val="21"/>
                <w:szCs w:val="21"/>
                <w:lang w:eastAsia="zh-CN"/>
              </w:rPr>
            </w:pPr>
          </w:p>
        </w:tc>
      </w:tr>
      <w:tr w:rsidR="00D929E7" w:rsidTr="00794E61">
        <w:tc>
          <w:tcPr>
            <w:tcW w:w="9175" w:type="dxa"/>
            <w:gridSpan w:val="4"/>
            <w:tcBorders>
              <w:top w:val="nil"/>
              <w:left w:val="single" w:sz="4" w:space="0" w:color="auto"/>
              <w:bottom w:val="single" w:sz="4" w:space="0" w:color="auto"/>
              <w:right w:val="single" w:sz="4" w:space="0" w:color="auto"/>
            </w:tcBorders>
            <w:shd w:val="clear" w:color="auto" w:fill="auto"/>
          </w:tcPr>
          <w:p w:rsidR="00D929E7" w:rsidRPr="00D561B7" w:rsidRDefault="00277B58" w:rsidP="00D561B7">
            <w:pPr>
              <w:rPr>
                <w:rFonts w:eastAsia="SimSun" w:cs="Arial"/>
                <w:sz w:val="21"/>
                <w:szCs w:val="21"/>
                <w:lang w:eastAsia="zh-CN"/>
              </w:rPr>
            </w:pPr>
            <w:r>
              <w:rPr>
                <w:rFonts w:eastAsia="SimSun" w:cs="Arial"/>
                <w:sz w:val="21"/>
                <w:szCs w:val="21"/>
                <w:lang w:eastAsia="zh-CN"/>
              </w:rPr>
              <w:t xml:space="preserve">PGR Service </w:t>
            </w:r>
            <w:r w:rsidR="00D929E7" w:rsidRPr="00D561B7">
              <w:rPr>
                <w:rFonts w:eastAsia="SimSun" w:cs="Arial"/>
                <w:sz w:val="21"/>
                <w:szCs w:val="21"/>
                <w:lang w:eastAsia="zh-CN"/>
              </w:rPr>
              <w:t>Comments:</w:t>
            </w:r>
          </w:p>
          <w:p w:rsidR="00D929E7" w:rsidRPr="00D561B7" w:rsidRDefault="00D929E7" w:rsidP="00D561B7">
            <w:pPr>
              <w:rPr>
                <w:rFonts w:eastAsia="SimSun" w:cs="Arial"/>
                <w:sz w:val="21"/>
                <w:szCs w:val="21"/>
                <w:lang w:eastAsia="zh-CN"/>
              </w:rPr>
            </w:pPr>
          </w:p>
          <w:p w:rsidR="00D929E7" w:rsidRPr="00D561B7" w:rsidRDefault="00D929E7" w:rsidP="00D561B7">
            <w:pPr>
              <w:rPr>
                <w:rFonts w:eastAsia="SimSun" w:cs="Arial"/>
                <w:sz w:val="21"/>
                <w:szCs w:val="21"/>
                <w:lang w:eastAsia="zh-CN"/>
              </w:rPr>
            </w:pPr>
          </w:p>
          <w:p w:rsidR="00D929E7" w:rsidRPr="00D561B7" w:rsidRDefault="00D929E7" w:rsidP="00D561B7">
            <w:pPr>
              <w:rPr>
                <w:rFonts w:eastAsia="SimSun" w:cs="Arial"/>
                <w:sz w:val="21"/>
                <w:szCs w:val="21"/>
                <w:lang w:eastAsia="zh-CN"/>
              </w:rPr>
            </w:pPr>
          </w:p>
        </w:tc>
      </w:tr>
    </w:tbl>
    <w:p w:rsidR="00731E56" w:rsidRDefault="00731E56" w:rsidP="00731E56">
      <w:pPr>
        <w:pStyle w:val="berschrift2"/>
      </w:pPr>
    </w:p>
    <w:p w:rsidR="00D929E7" w:rsidRDefault="00731E56" w:rsidP="00731E56">
      <w:pPr>
        <w:pStyle w:val="berschrift2"/>
      </w:pPr>
      <w:r>
        <w:t>Part 5:</w:t>
      </w:r>
      <w:r w:rsidR="00D929E7">
        <w:t xml:space="preserve"> </w:t>
      </w:r>
      <w:r>
        <w:t>Approval by Faculty Associate Dean of Postgraduate Research</w:t>
      </w:r>
    </w:p>
    <w:p w:rsidR="00731E56" w:rsidRPr="005303DB" w:rsidRDefault="00731E56" w:rsidP="00731E56">
      <w:pPr>
        <w:rPr>
          <w:lang w:eastAsia="zh-CN"/>
        </w:rPr>
      </w:pPr>
    </w:p>
    <w:p w:rsidR="00D929E7" w:rsidRPr="005303DB" w:rsidRDefault="00D929E7" w:rsidP="00D929E7">
      <w:pPr>
        <w:pStyle w:val="KeinLeerraum"/>
        <w:rPr>
          <w:rFonts w:ascii="Calibri" w:hAnsi="Calibri"/>
          <w:b/>
          <w:bCs/>
          <w:iCs/>
          <w:sz w:val="21"/>
          <w:szCs w:val="21"/>
        </w:rPr>
      </w:pPr>
      <w:r w:rsidRPr="005303DB">
        <w:rPr>
          <w:rFonts w:ascii="Calibri" w:hAnsi="Calibri"/>
          <w:bCs/>
          <w:iCs/>
          <w:sz w:val="21"/>
          <w:szCs w:val="21"/>
        </w:rPr>
        <w:t>Faculty Associate Deans are asked to review and confirm that the proposed examiners may be appointed.  For Category A including Staff Candidates the Academic Director of Research Degree Programmes should confirm the appointment of the examiners.</w:t>
      </w:r>
    </w:p>
    <w:p w:rsidR="00D929E7" w:rsidRDefault="00D929E7" w:rsidP="00D929E7">
      <w:pPr>
        <w:rPr>
          <w:rFonts w:cs="Arial"/>
          <w:bCs/>
          <w:i/>
          <w:iCs/>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54"/>
        <w:gridCol w:w="2347"/>
      </w:tblGrid>
      <w:tr w:rsidR="00D929E7" w:rsidTr="00D561B7">
        <w:tc>
          <w:tcPr>
            <w:tcW w:w="9401" w:type="dxa"/>
            <w:gridSpan w:val="2"/>
            <w:tcBorders>
              <w:top w:val="single" w:sz="4" w:space="0" w:color="auto"/>
              <w:left w:val="single" w:sz="4" w:space="0" w:color="auto"/>
              <w:bottom w:val="nil"/>
              <w:right w:val="single" w:sz="4" w:space="0" w:color="auto"/>
            </w:tcBorders>
            <w:shd w:val="clear" w:color="auto" w:fill="auto"/>
          </w:tcPr>
          <w:p w:rsidR="00D929E7" w:rsidRPr="00D561B7" w:rsidRDefault="00D929E7" w:rsidP="00A560DA">
            <w:pPr>
              <w:rPr>
                <w:rFonts w:eastAsia="SimSun" w:cs="Arial"/>
                <w:sz w:val="21"/>
                <w:szCs w:val="21"/>
                <w:lang w:eastAsia="zh-CN"/>
              </w:rPr>
            </w:pPr>
            <w:r w:rsidRPr="00D561B7">
              <w:rPr>
                <w:rFonts w:eastAsia="SimSun" w:cs="Arial"/>
                <w:sz w:val="21"/>
                <w:szCs w:val="21"/>
                <w:lang w:eastAsia="zh-CN"/>
              </w:rPr>
              <w:t xml:space="preserve">I approve </w:t>
            </w:r>
            <w:r w:rsidR="00A560DA" w:rsidRPr="00D561B7">
              <w:rPr>
                <w:rFonts w:eastAsia="SimSun" w:cs="Arial"/>
                <w:sz w:val="21"/>
                <w:szCs w:val="21"/>
                <w:lang w:eastAsia="zh-CN"/>
              </w:rPr>
              <w:t xml:space="preserve">/ do not approve </w:t>
            </w:r>
            <w:r w:rsidRPr="00D561B7">
              <w:rPr>
                <w:rFonts w:eastAsia="SimSun" w:cs="Arial"/>
                <w:sz w:val="21"/>
                <w:szCs w:val="21"/>
                <w:lang w:eastAsia="zh-CN"/>
              </w:rPr>
              <w:t xml:space="preserve">the </w:t>
            </w:r>
            <w:r w:rsidR="00A560DA" w:rsidRPr="00D561B7">
              <w:rPr>
                <w:rFonts w:eastAsia="SimSun" w:cs="Arial"/>
                <w:sz w:val="21"/>
                <w:szCs w:val="21"/>
                <w:lang w:eastAsia="zh-CN"/>
              </w:rPr>
              <w:t>appointment of the above examiners with / without conditions</w:t>
            </w:r>
            <w:r w:rsidRPr="00D561B7">
              <w:rPr>
                <w:rFonts w:eastAsia="SimSun" w:cs="Arial"/>
                <w:sz w:val="21"/>
                <w:szCs w:val="21"/>
                <w:lang w:eastAsia="zh-CN"/>
              </w:rPr>
              <w:t>.</w:t>
            </w:r>
          </w:p>
          <w:p w:rsidR="00A560DA" w:rsidRPr="00D561B7" w:rsidRDefault="00A560DA" w:rsidP="00A560DA">
            <w:pPr>
              <w:rPr>
                <w:rFonts w:eastAsia="SimSun" w:cs="Arial"/>
                <w:i/>
                <w:iCs/>
                <w:sz w:val="21"/>
                <w:szCs w:val="21"/>
                <w:lang w:eastAsia="zh-CN"/>
              </w:rPr>
            </w:pPr>
            <w:r w:rsidRPr="00D561B7">
              <w:rPr>
                <w:rFonts w:eastAsia="SimSun" w:cs="Arial"/>
                <w:i/>
                <w:iCs/>
                <w:sz w:val="21"/>
                <w:szCs w:val="21"/>
                <w:lang w:eastAsia="zh-CN"/>
              </w:rPr>
              <w:t>(Please delete as appropriate)</w:t>
            </w:r>
          </w:p>
          <w:p w:rsidR="00D929E7" w:rsidRPr="00D561B7" w:rsidRDefault="00D929E7" w:rsidP="00D561B7">
            <w:pPr>
              <w:rPr>
                <w:rFonts w:eastAsia="SimSun" w:cs="Arial"/>
                <w:sz w:val="21"/>
                <w:szCs w:val="21"/>
                <w:lang w:eastAsia="zh-CN"/>
              </w:rPr>
            </w:pPr>
          </w:p>
          <w:p w:rsidR="00A560DA" w:rsidRPr="00D561B7" w:rsidRDefault="00A560DA" w:rsidP="00D561B7">
            <w:pPr>
              <w:rPr>
                <w:rFonts w:eastAsia="SimSun" w:cs="Arial"/>
                <w:sz w:val="21"/>
                <w:szCs w:val="21"/>
                <w:lang w:eastAsia="zh-CN"/>
              </w:rPr>
            </w:pPr>
            <w:r w:rsidRPr="00D561B7">
              <w:rPr>
                <w:rFonts w:eastAsia="SimSun" w:cs="Arial"/>
                <w:sz w:val="21"/>
                <w:szCs w:val="21"/>
                <w:lang w:eastAsia="zh-CN"/>
              </w:rPr>
              <w:t>Conditions:</w:t>
            </w:r>
          </w:p>
          <w:p w:rsidR="00D929E7" w:rsidRPr="00D561B7" w:rsidRDefault="00D929E7" w:rsidP="00D561B7">
            <w:pPr>
              <w:rPr>
                <w:rFonts w:eastAsia="SimSun" w:cs="Arial"/>
                <w:sz w:val="21"/>
                <w:szCs w:val="21"/>
                <w:lang w:eastAsia="zh-CN"/>
              </w:rPr>
            </w:pPr>
          </w:p>
          <w:p w:rsidR="00A560DA" w:rsidRPr="00D561B7" w:rsidRDefault="00A560DA" w:rsidP="00D561B7">
            <w:pPr>
              <w:rPr>
                <w:rFonts w:eastAsia="SimSun" w:cs="Arial"/>
                <w:sz w:val="21"/>
                <w:szCs w:val="21"/>
                <w:lang w:eastAsia="zh-CN"/>
              </w:rPr>
            </w:pPr>
          </w:p>
          <w:p w:rsidR="00A560DA" w:rsidRPr="00D561B7" w:rsidRDefault="00A560DA" w:rsidP="00D561B7">
            <w:pPr>
              <w:rPr>
                <w:rFonts w:eastAsia="SimSun" w:cs="Arial"/>
                <w:sz w:val="21"/>
                <w:szCs w:val="21"/>
                <w:lang w:eastAsia="zh-CN"/>
              </w:rPr>
            </w:pPr>
          </w:p>
        </w:tc>
      </w:tr>
      <w:tr w:rsidR="00D929E7" w:rsidTr="00D561B7">
        <w:tc>
          <w:tcPr>
            <w:tcW w:w="7054" w:type="dxa"/>
            <w:tcBorders>
              <w:top w:val="nil"/>
              <w:left w:val="single" w:sz="4" w:space="0" w:color="auto"/>
              <w:bottom w:val="single" w:sz="4" w:space="0" w:color="auto"/>
              <w:right w:val="nil"/>
            </w:tcBorders>
            <w:shd w:val="clear" w:color="auto" w:fill="auto"/>
          </w:tcPr>
          <w:p w:rsidR="00D929E7" w:rsidRPr="00D561B7" w:rsidRDefault="00D929E7" w:rsidP="00D561B7">
            <w:pPr>
              <w:rPr>
                <w:rFonts w:eastAsia="SimSun" w:cs="Arial"/>
                <w:sz w:val="21"/>
                <w:szCs w:val="21"/>
                <w:lang w:eastAsia="zh-CN"/>
              </w:rPr>
            </w:pPr>
          </w:p>
          <w:p w:rsidR="00D929E7" w:rsidRPr="00D561B7" w:rsidRDefault="00D929E7" w:rsidP="00D561B7">
            <w:pPr>
              <w:rPr>
                <w:rFonts w:eastAsia="SimSun" w:cs="Arial"/>
                <w:sz w:val="21"/>
                <w:szCs w:val="21"/>
                <w:lang w:eastAsia="zh-CN"/>
              </w:rPr>
            </w:pPr>
            <w:r w:rsidRPr="00D561B7">
              <w:rPr>
                <w:rFonts w:eastAsia="SimSun" w:cs="Arial"/>
                <w:sz w:val="21"/>
                <w:szCs w:val="21"/>
                <w:lang w:eastAsia="zh-CN"/>
              </w:rPr>
              <w:t>Signature:</w:t>
            </w:r>
          </w:p>
        </w:tc>
        <w:tc>
          <w:tcPr>
            <w:tcW w:w="2347" w:type="dxa"/>
            <w:tcBorders>
              <w:top w:val="nil"/>
              <w:left w:val="nil"/>
              <w:bottom w:val="single" w:sz="4" w:space="0" w:color="auto"/>
              <w:right w:val="single" w:sz="4" w:space="0" w:color="auto"/>
            </w:tcBorders>
            <w:shd w:val="clear" w:color="auto" w:fill="auto"/>
          </w:tcPr>
          <w:p w:rsidR="00D929E7" w:rsidRPr="00D561B7" w:rsidRDefault="00D929E7" w:rsidP="00D561B7">
            <w:pPr>
              <w:rPr>
                <w:rFonts w:eastAsia="SimSun" w:cs="Arial"/>
                <w:sz w:val="21"/>
                <w:szCs w:val="21"/>
                <w:lang w:eastAsia="zh-CN"/>
              </w:rPr>
            </w:pPr>
          </w:p>
          <w:p w:rsidR="00D929E7" w:rsidRPr="00D561B7" w:rsidRDefault="00D929E7" w:rsidP="00D561B7">
            <w:pPr>
              <w:rPr>
                <w:rFonts w:eastAsia="SimSun" w:cs="Arial"/>
                <w:sz w:val="21"/>
                <w:szCs w:val="21"/>
                <w:lang w:eastAsia="zh-CN"/>
              </w:rPr>
            </w:pPr>
            <w:r w:rsidRPr="00D561B7">
              <w:rPr>
                <w:rFonts w:eastAsia="SimSun" w:cs="Arial"/>
                <w:sz w:val="21"/>
                <w:szCs w:val="21"/>
                <w:lang w:eastAsia="zh-CN"/>
              </w:rPr>
              <w:t xml:space="preserve">Date: </w:t>
            </w:r>
          </w:p>
        </w:tc>
      </w:tr>
      <w:tr w:rsidR="00731E56" w:rsidTr="00D561B7">
        <w:tc>
          <w:tcPr>
            <w:tcW w:w="7054" w:type="dxa"/>
            <w:tcBorders>
              <w:top w:val="nil"/>
              <w:left w:val="single" w:sz="4" w:space="0" w:color="auto"/>
              <w:bottom w:val="single" w:sz="4" w:space="0" w:color="auto"/>
              <w:right w:val="nil"/>
            </w:tcBorders>
            <w:shd w:val="clear" w:color="auto" w:fill="auto"/>
          </w:tcPr>
          <w:p w:rsidR="00731E56" w:rsidRDefault="00731E56" w:rsidP="00D561B7">
            <w:pPr>
              <w:rPr>
                <w:rFonts w:eastAsia="SimSun" w:cs="Arial"/>
                <w:sz w:val="21"/>
                <w:szCs w:val="21"/>
                <w:lang w:eastAsia="zh-CN"/>
              </w:rPr>
            </w:pPr>
          </w:p>
          <w:p w:rsidR="00731E56" w:rsidRPr="00D561B7" w:rsidRDefault="00731E56" w:rsidP="00D561B7">
            <w:pPr>
              <w:rPr>
                <w:rFonts w:eastAsia="SimSun" w:cs="Arial"/>
                <w:sz w:val="21"/>
                <w:szCs w:val="21"/>
                <w:lang w:eastAsia="zh-CN"/>
              </w:rPr>
            </w:pPr>
            <w:r>
              <w:rPr>
                <w:rFonts w:eastAsia="SimSun" w:cs="Arial"/>
                <w:sz w:val="21"/>
                <w:szCs w:val="21"/>
                <w:lang w:eastAsia="zh-CN"/>
              </w:rPr>
              <w:t>Role of Signatory:</w:t>
            </w:r>
          </w:p>
        </w:tc>
        <w:tc>
          <w:tcPr>
            <w:tcW w:w="2347" w:type="dxa"/>
            <w:tcBorders>
              <w:top w:val="nil"/>
              <w:left w:val="nil"/>
              <w:bottom w:val="single" w:sz="4" w:space="0" w:color="auto"/>
              <w:right w:val="single" w:sz="4" w:space="0" w:color="auto"/>
            </w:tcBorders>
            <w:shd w:val="clear" w:color="auto" w:fill="auto"/>
          </w:tcPr>
          <w:p w:rsidR="00731E56" w:rsidRPr="00D561B7" w:rsidRDefault="00731E56" w:rsidP="00D561B7">
            <w:pPr>
              <w:rPr>
                <w:rFonts w:eastAsia="SimSun" w:cs="Arial"/>
                <w:sz w:val="21"/>
                <w:szCs w:val="21"/>
                <w:lang w:eastAsia="zh-CN"/>
              </w:rPr>
            </w:pPr>
          </w:p>
        </w:tc>
      </w:tr>
      <w:tr w:rsidR="00D929E7" w:rsidTr="00D561B7">
        <w:tc>
          <w:tcPr>
            <w:tcW w:w="7054" w:type="dxa"/>
            <w:tcBorders>
              <w:top w:val="nil"/>
              <w:left w:val="single" w:sz="4" w:space="0" w:color="auto"/>
              <w:bottom w:val="single" w:sz="4" w:space="0" w:color="auto"/>
              <w:right w:val="nil"/>
            </w:tcBorders>
            <w:shd w:val="clear" w:color="auto" w:fill="auto"/>
          </w:tcPr>
          <w:p w:rsidR="00D929E7" w:rsidRPr="00D561B7" w:rsidRDefault="00D929E7" w:rsidP="00D561B7">
            <w:pPr>
              <w:rPr>
                <w:rFonts w:eastAsia="SimSun" w:cs="Arial"/>
                <w:sz w:val="21"/>
                <w:szCs w:val="21"/>
                <w:lang w:eastAsia="zh-CN"/>
              </w:rPr>
            </w:pPr>
          </w:p>
          <w:p w:rsidR="00D929E7" w:rsidRPr="00D561B7" w:rsidRDefault="00D929E7" w:rsidP="00D561B7">
            <w:pPr>
              <w:rPr>
                <w:rFonts w:eastAsia="SimSun" w:cs="Arial"/>
                <w:sz w:val="21"/>
                <w:szCs w:val="21"/>
                <w:lang w:eastAsia="zh-CN"/>
              </w:rPr>
            </w:pPr>
            <w:r w:rsidRPr="00D561B7">
              <w:rPr>
                <w:rFonts w:eastAsia="SimSun" w:cs="Arial"/>
                <w:sz w:val="21"/>
                <w:szCs w:val="21"/>
                <w:lang w:eastAsia="zh-CN"/>
              </w:rPr>
              <w:t>Print Name:</w:t>
            </w:r>
          </w:p>
        </w:tc>
        <w:tc>
          <w:tcPr>
            <w:tcW w:w="2347" w:type="dxa"/>
            <w:tcBorders>
              <w:top w:val="nil"/>
              <w:left w:val="nil"/>
              <w:bottom w:val="single" w:sz="4" w:space="0" w:color="auto"/>
              <w:right w:val="single" w:sz="4" w:space="0" w:color="auto"/>
            </w:tcBorders>
            <w:shd w:val="clear" w:color="auto" w:fill="auto"/>
          </w:tcPr>
          <w:p w:rsidR="00D929E7" w:rsidRPr="00D561B7" w:rsidRDefault="00D929E7" w:rsidP="00D561B7">
            <w:pPr>
              <w:rPr>
                <w:rFonts w:eastAsia="SimSun" w:cs="Arial"/>
                <w:sz w:val="21"/>
                <w:szCs w:val="21"/>
                <w:lang w:eastAsia="zh-CN"/>
              </w:rPr>
            </w:pPr>
          </w:p>
          <w:p w:rsidR="00D929E7" w:rsidRPr="00D561B7" w:rsidRDefault="00D929E7" w:rsidP="00D561B7">
            <w:pPr>
              <w:rPr>
                <w:rFonts w:eastAsia="SimSun" w:cs="Arial"/>
                <w:sz w:val="21"/>
                <w:szCs w:val="21"/>
                <w:lang w:eastAsia="zh-CN"/>
              </w:rPr>
            </w:pPr>
          </w:p>
        </w:tc>
      </w:tr>
    </w:tbl>
    <w:p w:rsidR="00177B2C" w:rsidRDefault="00177B2C">
      <w:pPr>
        <w:rPr>
          <w:rFonts w:cs="Arial"/>
          <w:sz w:val="21"/>
          <w:szCs w:val="21"/>
        </w:rPr>
      </w:pPr>
    </w:p>
    <w:sectPr w:rsidR="00177B2C" w:rsidSect="00952283">
      <w:headerReference w:type="default" r:id="rId11"/>
      <w:footerReference w:type="default" r:id="rId12"/>
      <w:headerReference w:type="first" r:id="rId13"/>
      <w:footerReference w:type="first" r:id="rId14"/>
      <w:pgSz w:w="11907" w:h="16840"/>
      <w:pgMar w:top="1361" w:right="1361" w:bottom="1361" w:left="1361" w:header="737" w:footer="851"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61C4" w:rsidRDefault="002B61C4">
      <w:r>
        <w:separator/>
      </w:r>
    </w:p>
  </w:endnote>
  <w:endnote w:type="continuationSeparator" w:id="0">
    <w:p w:rsidR="002B61C4" w:rsidRDefault="002B61C4">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WP IconicSymbolsA">
    <w:charset w:val="02"/>
    <w:family w:val="auto"/>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Verdana">
    <w:charset w:val="00"/>
    <w:family w:val="swiss"/>
    <w:pitch w:val="variable"/>
    <w:sig w:usb0="A10006FF" w:usb1="4000205B" w:usb2="00000010" w:usb3="00000000" w:csb0="0000019F" w:csb1="00000000"/>
  </w:font>
  <w:font w:name="Tahoma">
    <w:panose1 w:val="020B0604030504040204"/>
    <w:charset w:val="00"/>
    <w:family w:val="swiss"/>
    <w:pitch w:val="variable"/>
    <w:sig w:usb0="800022EF" w:usb1="C000205A" w:usb2="00000008" w:usb3="00000000" w:csb0="00000057" w:csb1="00000000"/>
  </w:font>
  <w:font w:name="Arial">
    <w:altName w:val="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574E" w:rsidRDefault="00952283" w:rsidP="0007574E">
    <w:pPr>
      <w:pStyle w:val="Fuzeile"/>
    </w:pPr>
    <w:r>
      <w:t>PGR Service, v3.0</w:t>
    </w:r>
    <w:r w:rsidR="0007574E">
      <w:tab/>
    </w:r>
    <w:r w:rsidR="001A5310">
      <w:t>For use from August 2014</w:t>
    </w:r>
    <w:r w:rsidR="0007574E">
      <w:tab/>
      <w:t xml:space="preserve">Page </w:t>
    </w:r>
    <w:r w:rsidR="006E7AC7">
      <w:rPr>
        <w:b/>
        <w:bCs/>
        <w:sz w:val="24"/>
        <w:szCs w:val="24"/>
      </w:rPr>
      <w:fldChar w:fldCharType="begin"/>
    </w:r>
    <w:r w:rsidR="0007574E">
      <w:rPr>
        <w:b/>
        <w:bCs/>
      </w:rPr>
      <w:instrText xml:space="preserve"> PAGE </w:instrText>
    </w:r>
    <w:r w:rsidR="006E7AC7">
      <w:rPr>
        <w:b/>
        <w:bCs/>
        <w:sz w:val="24"/>
        <w:szCs w:val="24"/>
      </w:rPr>
      <w:fldChar w:fldCharType="separate"/>
    </w:r>
    <w:r w:rsidR="00CA2DFE">
      <w:rPr>
        <w:b/>
        <w:bCs/>
        <w:noProof/>
      </w:rPr>
      <w:t>1</w:t>
    </w:r>
    <w:r w:rsidR="006E7AC7">
      <w:rPr>
        <w:b/>
        <w:bCs/>
        <w:sz w:val="24"/>
        <w:szCs w:val="24"/>
      </w:rPr>
      <w:fldChar w:fldCharType="end"/>
    </w:r>
    <w:r w:rsidR="0007574E">
      <w:t xml:space="preserve"> of </w:t>
    </w:r>
    <w:r w:rsidR="006E7AC7">
      <w:rPr>
        <w:b/>
        <w:bCs/>
        <w:sz w:val="24"/>
        <w:szCs w:val="24"/>
      </w:rPr>
      <w:fldChar w:fldCharType="begin"/>
    </w:r>
    <w:r w:rsidR="0007574E">
      <w:rPr>
        <w:b/>
        <w:bCs/>
      </w:rPr>
      <w:instrText xml:space="preserve"> NUMPAGES  </w:instrText>
    </w:r>
    <w:r w:rsidR="006E7AC7">
      <w:rPr>
        <w:b/>
        <w:bCs/>
        <w:sz w:val="24"/>
        <w:szCs w:val="24"/>
      </w:rPr>
      <w:fldChar w:fldCharType="separate"/>
    </w:r>
    <w:r w:rsidR="00CA2DFE">
      <w:rPr>
        <w:b/>
        <w:bCs/>
        <w:noProof/>
      </w:rPr>
      <w:t>4</w:t>
    </w:r>
    <w:r w:rsidR="006E7AC7">
      <w:rPr>
        <w:b/>
        <w:bCs/>
        <w:sz w:val="24"/>
        <w:szCs w:val="24"/>
      </w:rPr>
      <w:fldChar w:fldCharType="end"/>
    </w:r>
  </w:p>
  <w:p w:rsidR="00874E2E" w:rsidRPr="002F1044" w:rsidRDefault="00874E2E">
    <w:pPr>
      <w:pStyle w:val="Fuzeile"/>
      <w:jc w:val="right"/>
      <w:rPr>
        <w:rFonts w:ascii="Arial" w:hAnsi="Arial" w:cs="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CBC" w:rsidRDefault="00E97F3E" w:rsidP="00B87AE0">
    <w:pPr>
      <w:pStyle w:val="Fuzeile"/>
    </w:pPr>
    <w:del w:id="1" w:author="Vivien Easson (PGR)" w:date="2014-08-18T16:43:00Z">
      <w:r w:rsidDel="00ED77A8">
        <w:delText xml:space="preserve">DRAFT </w:delText>
      </w:r>
    </w:del>
    <w:r w:rsidR="00B83CBC">
      <w:t xml:space="preserve">Version </w:t>
    </w:r>
    <w:ins w:id="2" w:author="Vivien Easson (PGR)" w:date="2014-08-18T16:44:00Z">
      <w:r w:rsidR="00ED77A8">
        <w:t>2.2</w:t>
      </w:r>
    </w:ins>
    <w:del w:id="3" w:author="Vivien Easson (PGR)" w:date="2014-08-18T16:43:00Z">
      <w:r w:rsidR="00B83CBC" w:rsidDel="00ED77A8">
        <w:delText>2.</w:delText>
      </w:r>
    </w:del>
    <w:ins w:id="4" w:author="tsc08vku" w:date="2014-08-07T11:45:00Z">
      <w:del w:id="5" w:author="Vivien Easson (PGR)" w:date="2014-08-18T16:43:00Z">
        <w:r w:rsidR="00B87AE0" w:rsidDel="00ED77A8">
          <w:delText>1</w:delText>
        </w:r>
      </w:del>
    </w:ins>
    <w:del w:id="6" w:author="tsc08vku" w:date="2014-08-07T11:45:00Z">
      <w:r w:rsidR="00B83CBC" w:rsidDel="00B87AE0">
        <w:delText>0</w:delText>
      </w:r>
    </w:del>
    <w:r w:rsidR="00B83CBC">
      <w:tab/>
      <w:t xml:space="preserve">Created Date </w:t>
    </w:r>
    <w:r w:rsidR="006E7AC7">
      <w:fldChar w:fldCharType="begin"/>
    </w:r>
    <w:r w:rsidR="00B83CBC">
      <w:instrText xml:space="preserve"> CREATEDATE  \@ "dd MMMM yyyy"  \* MERGEFORMAT </w:instrText>
    </w:r>
    <w:r w:rsidR="006E7AC7">
      <w:fldChar w:fldCharType="separate"/>
    </w:r>
    <w:ins w:id="7" w:author="Vivien Easson (PGR)" w:date="2014-08-19T09:37:00Z">
      <w:r w:rsidR="000A12F1">
        <w:rPr>
          <w:noProof/>
        </w:rPr>
        <w:t>18 August 2014</w:t>
      </w:r>
    </w:ins>
    <w:del w:id="8" w:author="Vivien Easson (PGR)" w:date="2014-08-18T15:17:00Z">
      <w:r w:rsidR="00A560DA" w:rsidDel="00ED77A8">
        <w:rPr>
          <w:noProof/>
        </w:rPr>
        <w:delText>31 July 2014</w:delText>
      </w:r>
    </w:del>
    <w:r w:rsidR="006E7AC7">
      <w:fldChar w:fldCharType="end"/>
    </w:r>
    <w:r w:rsidR="00B83CBC">
      <w:tab/>
      <w:t xml:space="preserve">Page </w:t>
    </w:r>
    <w:r w:rsidR="006E7AC7">
      <w:rPr>
        <w:b/>
        <w:bCs/>
        <w:sz w:val="24"/>
        <w:szCs w:val="24"/>
      </w:rPr>
      <w:fldChar w:fldCharType="begin"/>
    </w:r>
    <w:r w:rsidR="00B83CBC">
      <w:rPr>
        <w:b/>
        <w:bCs/>
      </w:rPr>
      <w:instrText xml:space="preserve"> PAGE </w:instrText>
    </w:r>
    <w:r w:rsidR="006E7AC7">
      <w:rPr>
        <w:b/>
        <w:bCs/>
        <w:sz w:val="24"/>
        <w:szCs w:val="24"/>
      </w:rPr>
      <w:fldChar w:fldCharType="separate"/>
    </w:r>
    <w:r w:rsidR="00ED77A8">
      <w:rPr>
        <w:b/>
        <w:bCs/>
        <w:noProof/>
      </w:rPr>
      <w:t>1</w:t>
    </w:r>
    <w:r w:rsidR="006E7AC7">
      <w:rPr>
        <w:b/>
        <w:bCs/>
        <w:sz w:val="24"/>
        <w:szCs w:val="24"/>
      </w:rPr>
      <w:fldChar w:fldCharType="end"/>
    </w:r>
    <w:r w:rsidR="00B83CBC">
      <w:t xml:space="preserve"> of </w:t>
    </w:r>
    <w:r w:rsidR="006E7AC7">
      <w:rPr>
        <w:b/>
        <w:bCs/>
        <w:sz w:val="24"/>
        <w:szCs w:val="24"/>
      </w:rPr>
      <w:fldChar w:fldCharType="begin"/>
    </w:r>
    <w:r w:rsidR="00B83CBC">
      <w:rPr>
        <w:b/>
        <w:bCs/>
      </w:rPr>
      <w:instrText xml:space="preserve"> NUMPAGES  </w:instrText>
    </w:r>
    <w:r w:rsidR="006E7AC7">
      <w:rPr>
        <w:b/>
        <w:bCs/>
        <w:sz w:val="24"/>
        <w:szCs w:val="24"/>
      </w:rPr>
      <w:fldChar w:fldCharType="separate"/>
    </w:r>
    <w:r w:rsidR="000A12F1">
      <w:rPr>
        <w:b/>
        <w:bCs/>
        <w:noProof/>
      </w:rPr>
      <w:t>4</w:t>
    </w:r>
    <w:r w:rsidR="006E7AC7">
      <w:rPr>
        <w:b/>
        <w:bCs/>
        <w:sz w:val="24"/>
        <w:szCs w:val="24"/>
      </w:rPr>
      <w:fldChar w:fldCharType="end"/>
    </w:r>
  </w:p>
  <w:p w:rsidR="00B83CBC" w:rsidRDefault="00B83CBC" w:rsidP="00B83CBC">
    <w:pPr>
      <w:pStyle w:val="Fuzeile"/>
      <w:tabs>
        <w:tab w:val="right" w:pos="918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61C4" w:rsidRDefault="002B61C4">
      <w:r>
        <w:separator/>
      </w:r>
    </w:p>
  </w:footnote>
  <w:footnote w:type="continuationSeparator" w:id="0">
    <w:p w:rsidR="002B61C4" w:rsidRDefault="002B61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283" w:rsidRDefault="00952283" w:rsidP="00952283">
    <w:pPr>
      <w:pStyle w:val="berschrift1"/>
      <w:spacing w:after="0"/>
    </w:pPr>
    <w:r>
      <w:rPr>
        <w:b w:val="0"/>
        <w:bCs w:val="0"/>
        <w:noProof/>
        <w:color w:val="17365D"/>
        <w:spacing w:val="5"/>
        <w:sz w:val="40"/>
        <w:szCs w:val="40"/>
        <w:lang w:val="de-DE" w:eastAsia="de-DE"/>
      </w:rPr>
      <w:drawing>
        <wp:anchor distT="0" distB="0" distL="114300" distR="114300" simplePos="0" relativeHeight="251659776" behindDoc="0" locked="0" layoutInCell="1" allowOverlap="1">
          <wp:simplePos x="0" y="0"/>
          <wp:positionH relativeFrom="column">
            <wp:posOffset>4727575</wp:posOffset>
          </wp:positionH>
          <wp:positionV relativeFrom="paragraph">
            <wp:posOffset>-211455</wp:posOffset>
          </wp:positionV>
          <wp:extent cx="1104900" cy="670560"/>
          <wp:effectExtent l="0" t="0" r="0" b="0"/>
          <wp:wrapNone/>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670560"/>
                  </a:xfrm>
                  <a:prstGeom prst="rect">
                    <a:avLst/>
                  </a:prstGeom>
                  <a:noFill/>
                  <a:ln>
                    <a:noFill/>
                  </a:ln>
                </pic:spPr>
              </pic:pic>
            </a:graphicData>
          </a:graphic>
        </wp:anchor>
      </w:drawing>
    </w:r>
    <w:r w:rsidRPr="00B5165B">
      <w:rPr>
        <w:b w:val="0"/>
        <w:bCs w:val="0"/>
        <w:color w:val="17365D"/>
        <w:spacing w:val="5"/>
        <w:sz w:val="40"/>
        <w:szCs w:val="40"/>
        <w:lang w:eastAsia="zh-CN"/>
      </w:rPr>
      <w:t xml:space="preserve">Research Degree Examinations </w:t>
    </w:r>
    <w:r w:rsidRPr="00952283">
      <w:t xml:space="preserve"> </w:t>
    </w:r>
  </w:p>
  <w:p w:rsidR="00952283" w:rsidRPr="00952283" w:rsidRDefault="00952283" w:rsidP="00952283">
    <w:pPr>
      <w:pStyle w:val="berschrift1"/>
      <w:spacing w:before="0" w:after="0"/>
      <w:rPr>
        <w:rFonts w:ascii="Calibri" w:hAnsi="Calibri"/>
        <w:b w:val="0"/>
        <w:color w:val="1F497D" w:themeColor="text2"/>
        <w:sz w:val="36"/>
        <w:szCs w:val="36"/>
      </w:rPr>
    </w:pPr>
    <w:r w:rsidRPr="00952283">
      <w:rPr>
        <w:rFonts w:ascii="Calibri" w:hAnsi="Calibri"/>
        <w:b w:val="0"/>
        <w:color w:val="1F497D" w:themeColor="text2"/>
        <w:sz w:val="36"/>
        <w:szCs w:val="36"/>
      </w:rPr>
      <w:t>Approval of thesis title and appointment of examiners</w:t>
    </w:r>
  </w:p>
  <w:p w:rsidR="00952283" w:rsidRPr="00952283" w:rsidRDefault="00952283" w:rsidP="00952283">
    <w:pPr>
      <w:pStyle w:val="Titel"/>
      <w:pBdr>
        <w:bottom w:val="single" w:sz="8" w:space="4" w:color="4F81BD"/>
      </w:pBdr>
      <w:spacing w:before="0" w:after="0"/>
      <w:contextualSpacing/>
      <w:jc w:val="left"/>
      <w:outlineLvl w:val="9"/>
      <w:rPr>
        <w:b w:val="0"/>
        <w:bCs w:val="0"/>
        <w:color w:val="17365D"/>
        <w:spacing w:val="5"/>
        <w:sz w:val="16"/>
        <w:szCs w:val="16"/>
        <w:lang w:eastAsia="zh-C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65B" w:rsidRPr="00B5165B" w:rsidRDefault="000D51EA" w:rsidP="00B5165B">
    <w:pPr>
      <w:pStyle w:val="Titel"/>
      <w:pBdr>
        <w:bottom w:val="single" w:sz="8" w:space="4" w:color="4F81BD"/>
      </w:pBdr>
      <w:spacing w:before="0" w:after="0"/>
      <w:contextualSpacing/>
      <w:jc w:val="left"/>
      <w:outlineLvl w:val="9"/>
      <w:rPr>
        <w:b w:val="0"/>
        <w:bCs w:val="0"/>
        <w:color w:val="17365D"/>
        <w:spacing w:val="5"/>
        <w:sz w:val="40"/>
        <w:szCs w:val="40"/>
        <w:lang w:eastAsia="zh-CN"/>
      </w:rPr>
    </w:pPr>
    <w:r>
      <w:rPr>
        <w:b w:val="0"/>
        <w:bCs w:val="0"/>
        <w:noProof/>
        <w:color w:val="17365D"/>
        <w:spacing w:val="5"/>
        <w:sz w:val="40"/>
        <w:szCs w:val="40"/>
        <w:lang w:val="de-DE" w:eastAsia="de-DE"/>
      </w:rPr>
      <w:drawing>
        <wp:anchor distT="0" distB="0" distL="114300" distR="114300" simplePos="0" relativeHeight="251657216" behindDoc="0" locked="0" layoutInCell="1" allowOverlap="1">
          <wp:simplePos x="0" y="0"/>
          <wp:positionH relativeFrom="column">
            <wp:posOffset>4727575</wp:posOffset>
          </wp:positionH>
          <wp:positionV relativeFrom="paragraph">
            <wp:posOffset>-211455</wp:posOffset>
          </wp:positionV>
          <wp:extent cx="1104900" cy="670560"/>
          <wp:effectExtent l="0" t="0" r="0" b="0"/>
          <wp:wrapNone/>
          <wp:docPr id="7" name="Picture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670560"/>
                  </a:xfrm>
                  <a:prstGeom prst="rect">
                    <a:avLst/>
                  </a:prstGeom>
                  <a:noFill/>
                  <a:ln>
                    <a:noFill/>
                  </a:ln>
                </pic:spPr>
              </pic:pic>
            </a:graphicData>
          </a:graphic>
        </wp:anchor>
      </w:drawing>
    </w:r>
    <w:r w:rsidR="00B5165B" w:rsidRPr="00B5165B">
      <w:rPr>
        <w:b w:val="0"/>
        <w:bCs w:val="0"/>
        <w:color w:val="17365D"/>
        <w:spacing w:val="5"/>
        <w:sz w:val="40"/>
        <w:szCs w:val="40"/>
        <w:lang w:eastAsia="zh-CN"/>
      </w:rPr>
      <w:t>Research Degree Examinations –</w:t>
    </w:r>
  </w:p>
  <w:p w:rsidR="00EC2550" w:rsidRPr="00AA5C07" w:rsidRDefault="00AA5C07" w:rsidP="00AA5C07">
    <w:pPr>
      <w:pStyle w:val="Kopfzeile"/>
      <w:pBdr>
        <w:bottom w:val="single" w:sz="8" w:space="4" w:color="4F81BD"/>
      </w:pBdr>
      <w:tabs>
        <w:tab w:val="clear" w:pos="4153"/>
        <w:tab w:val="clear" w:pos="8306"/>
      </w:tabs>
      <w:contextualSpacing/>
      <w:rPr>
        <w:color w:val="17365D"/>
        <w:spacing w:val="5"/>
        <w:sz w:val="36"/>
        <w:szCs w:val="36"/>
        <w:lang w:eastAsia="zh-CN"/>
      </w:rPr>
    </w:pPr>
    <w:r>
      <w:rPr>
        <w:color w:val="17365D"/>
        <w:spacing w:val="5"/>
        <w:sz w:val="36"/>
        <w:szCs w:val="36"/>
        <w:lang w:eastAsia="zh-CN"/>
      </w:rPr>
      <w:t>Approval</w:t>
    </w:r>
    <w:r w:rsidR="00EC2550" w:rsidRPr="00AA5C07">
      <w:rPr>
        <w:color w:val="17365D"/>
        <w:spacing w:val="5"/>
        <w:sz w:val="36"/>
        <w:szCs w:val="36"/>
        <w:lang w:eastAsia="zh-CN"/>
      </w:rPr>
      <w:t xml:space="preserve"> of Thesis Title</w:t>
    </w:r>
    <w:r>
      <w:rPr>
        <w:color w:val="17365D"/>
        <w:spacing w:val="5"/>
        <w:sz w:val="36"/>
        <w:szCs w:val="36"/>
        <w:lang w:eastAsia="zh-CN"/>
      </w:rPr>
      <w:t xml:space="preserve"> </w:t>
    </w:r>
    <w:r w:rsidR="00EC2550" w:rsidRPr="00AA5C07">
      <w:rPr>
        <w:color w:val="17365D"/>
        <w:spacing w:val="5"/>
        <w:sz w:val="36"/>
        <w:szCs w:val="36"/>
        <w:lang w:eastAsia="zh-CN"/>
      </w:rPr>
      <w:t>and Examiners</w:t>
    </w:r>
  </w:p>
  <w:p w:rsidR="00B5165B" w:rsidRDefault="00B5165B">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19F6D95"/>
    <w:multiLevelType w:val="hybridMultilevel"/>
    <w:tmpl w:val="18A269EE"/>
    <w:lvl w:ilvl="0" w:tplc="E74C0D00">
      <w:start w:val="1"/>
      <w:numFmt w:val="lowerRoman"/>
      <w:lvlText w:val="(%1)"/>
      <w:lvlJc w:val="left"/>
      <w:pPr>
        <w:ind w:left="1080" w:hanging="720"/>
      </w:pPr>
      <w:rPr>
        <w:rFonts w:eastAsia="Times New Roman"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4759C1"/>
    <w:multiLevelType w:val="hybridMultilevel"/>
    <w:tmpl w:val="F8FEC142"/>
    <w:lvl w:ilvl="0" w:tplc="3B7C984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148562DB"/>
    <w:multiLevelType w:val="hybridMultilevel"/>
    <w:tmpl w:val="10F4A4A8"/>
    <w:lvl w:ilvl="0" w:tplc="3C84088A">
      <w:start w:val="2"/>
      <w:numFmt w:val="lowerLetter"/>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4">
    <w:nsid w:val="1D784C5A"/>
    <w:multiLevelType w:val="hybridMultilevel"/>
    <w:tmpl w:val="DCB4651E"/>
    <w:lvl w:ilvl="0" w:tplc="3B7C984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EC05859"/>
    <w:multiLevelType w:val="hybridMultilevel"/>
    <w:tmpl w:val="CD501BE2"/>
    <w:lvl w:ilvl="0" w:tplc="258A6994">
      <w:start w:val="1"/>
      <w:numFmt w:val="lowerRoman"/>
      <w:lvlText w:val="(%1)"/>
      <w:lvlJc w:val="left"/>
      <w:pPr>
        <w:ind w:left="1440" w:hanging="720"/>
      </w:pPr>
      <w:rPr>
        <w:rFonts w:eastAsia="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0144C3B"/>
    <w:multiLevelType w:val="multilevel"/>
    <w:tmpl w:val="145ED758"/>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25266113"/>
    <w:multiLevelType w:val="hybridMultilevel"/>
    <w:tmpl w:val="BE707E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64972C7"/>
    <w:multiLevelType w:val="hybridMultilevel"/>
    <w:tmpl w:val="19A8C398"/>
    <w:lvl w:ilvl="0" w:tplc="3B7C984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2BAE7A22"/>
    <w:multiLevelType w:val="hybridMultilevel"/>
    <w:tmpl w:val="129EBCE2"/>
    <w:lvl w:ilvl="0" w:tplc="08090001">
      <w:start w:val="1"/>
      <w:numFmt w:val="bullet"/>
      <w:lvlText w:val=""/>
      <w:lvlJc w:val="left"/>
      <w:pPr>
        <w:tabs>
          <w:tab w:val="num" w:pos="1609"/>
        </w:tabs>
        <w:ind w:left="1609" w:hanging="360"/>
      </w:pPr>
      <w:rPr>
        <w:rFonts w:ascii="Symbol" w:hAnsi="Symbol" w:hint="default"/>
      </w:rPr>
    </w:lvl>
    <w:lvl w:ilvl="1" w:tplc="08090003" w:tentative="1">
      <w:start w:val="1"/>
      <w:numFmt w:val="bullet"/>
      <w:lvlText w:val="o"/>
      <w:lvlJc w:val="left"/>
      <w:pPr>
        <w:tabs>
          <w:tab w:val="num" w:pos="2329"/>
        </w:tabs>
        <w:ind w:left="2329" w:hanging="360"/>
      </w:pPr>
      <w:rPr>
        <w:rFonts w:ascii="Courier New" w:hAnsi="Courier New" w:cs="Courier New" w:hint="default"/>
      </w:rPr>
    </w:lvl>
    <w:lvl w:ilvl="2" w:tplc="08090005" w:tentative="1">
      <w:start w:val="1"/>
      <w:numFmt w:val="bullet"/>
      <w:lvlText w:val=""/>
      <w:lvlJc w:val="left"/>
      <w:pPr>
        <w:tabs>
          <w:tab w:val="num" w:pos="3049"/>
        </w:tabs>
        <w:ind w:left="3049" w:hanging="360"/>
      </w:pPr>
      <w:rPr>
        <w:rFonts w:ascii="Wingdings" w:hAnsi="Wingdings" w:hint="default"/>
      </w:rPr>
    </w:lvl>
    <w:lvl w:ilvl="3" w:tplc="08090001" w:tentative="1">
      <w:start w:val="1"/>
      <w:numFmt w:val="bullet"/>
      <w:lvlText w:val=""/>
      <w:lvlJc w:val="left"/>
      <w:pPr>
        <w:tabs>
          <w:tab w:val="num" w:pos="3769"/>
        </w:tabs>
        <w:ind w:left="3769" w:hanging="360"/>
      </w:pPr>
      <w:rPr>
        <w:rFonts w:ascii="Symbol" w:hAnsi="Symbol" w:hint="default"/>
      </w:rPr>
    </w:lvl>
    <w:lvl w:ilvl="4" w:tplc="08090003" w:tentative="1">
      <w:start w:val="1"/>
      <w:numFmt w:val="bullet"/>
      <w:lvlText w:val="o"/>
      <w:lvlJc w:val="left"/>
      <w:pPr>
        <w:tabs>
          <w:tab w:val="num" w:pos="4489"/>
        </w:tabs>
        <w:ind w:left="4489" w:hanging="360"/>
      </w:pPr>
      <w:rPr>
        <w:rFonts w:ascii="Courier New" w:hAnsi="Courier New" w:cs="Courier New" w:hint="default"/>
      </w:rPr>
    </w:lvl>
    <w:lvl w:ilvl="5" w:tplc="08090005" w:tentative="1">
      <w:start w:val="1"/>
      <w:numFmt w:val="bullet"/>
      <w:lvlText w:val=""/>
      <w:lvlJc w:val="left"/>
      <w:pPr>
        <w:tabs>
          <w:tab w:val="num" w:pos="5209"/>
        </w:tabs>
        <w:ind w:left="5209" w:hanging="360"/>
      </w:pPr>
      <w:rPr>
        <w:rFonts w:ascii="Wingdings" w:hAnsi="Wingdings" w:hint="default"/>
      </w:rPr>
    </w:lvl>
    <w:lvl w:ilvl="6" w:tplc="08090001" w:tentative="1">
      <w:start w:val="1"/>
      <w:numFmt w:val="bullet"/>
      <w:lvlText w:val=""/>
      <w:lvlJc w:val="left"/>
      <w:pPr>
        <w:tabs>
          <w:tab w:val="num" w:pos="5929"/>
        </w:tabs>
        <w:ind w:left="5929" w:hanging="360"/>
      </w:pPr>
      <w:rPr>
        <w:rFonts w:ascii="Symbol" w:hAnsi="Symbol" w:hint="default"/>
      </w:rPr>
    </w:lvl>
    <w:lvl w:ilvl="7" w:tplc="08090003" w:tentative="1">
      <w:start w:val="1"/>
      <w:numFmt w:val="bullet"/>
      <w:lvlText w:val="o"/>
      <w:lvlJc w:val="left"/>
      <w:pPr>
        <w:tabs>
          <w:tab w:val="num" w:pos="6649"/>
        </w:tabs>
        <w:ind w:left="6649" w:hanging="360"/>
      </w:pPr>
      <w:rPr>
        <w:rFonts w:ascii="Courier New" w:hAnsi="Courier New" w:cs="Courier New" w:hint="default"/>
      </w:rPr>
    </w:lvl>
    <w:lvl w:ilvl="8" w:tplc="08090005" w:tentative="1">
      <w:start w:val="1"/>
      <w:numFmt w:val="bullet"/>
      <w:lvlText w:val=""/>
      <w:lvlJc w:val="left"/>
      <w:pPr>
        <w:tabs>
          <w:tab w:val="num" w:pos="7369"/>
        </w:tabs>
        <w:ind w:left="7369" w:hanging="360"/>
      </w:pPr>
      <w:rPr>
        <w:rFonts w:ascii="Wingdings" w:hAnsi="Wingdings" w:hint="default"/>
      </w:rPr>
    </w:lvl>
  </w:abstractNum>
  <w:abstractNum w:abstractNumId="10">
    <w:nsid w:val="309C7F66"/>
    <w:multiLevelType w:val="hybridMultilevel"/>
    <w:tmpl w:val="91B437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40E4D2F"/>
    <w:multiLevelType w:val="hybridMultilevel"/>
    <w:tmpl w:val="6C86E156"/>
    <w:lvl w:ilvl="0" w:tplc="CDBE86AC">
      <w:start w:val="1"/>
      <w:numFmt w:val="lowerLetter"/>
      <w:lvlText w:val="(%1)"/>
      <w:lvlJc w:val="left"/>
      <w:pPr>
        <w:tabs>
          <w:tab w:val="num" w:pos="360"/>
        </w:tabs>
        <w:ind w:left="360" w:hanging="360"/>
      </w:pPr>
      <w:rPr>
        <w:rFonts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2">
    <w:nsid w:val="3588624F"/>
    <w:multiLevelType w:val="singleLevel"/>
    <w:tmpl w:val="EE106DBE"/>
    <w:lvl w:ilvl="0">
      <w:start w:val="4"/>
      <w:numFmt w:val="lowerRoman"/>
      <w:lvlText w:val="(%1)"/>
      <w:lvlJc w:val="left"/>
      <w:pPr>
        <w:tabs>
          <w:tab w:val="num" w:pos="1440"/>
        </w:tabs>
        <w:ind w:left="1440" w:hanging="720"/>
      </w:pPr>
      <w:rPr>
        <w:rFonts w:hint="default"/>
      </w:rPr>
    </w:lvl>
  </w:abstractNum>
  <w:abstractNum w:abstractNumId="13">
    <w:nsid w:val="44C74FBF"/>
    <w:multiLevelType w:val="hybridMultilevel"/>
    <w:tmpl w:val="100274E8"/>
    <w:lvl w:ilvl="0" w:tplc="3B7C984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nsid w:val="452D07C3"/>
    <w:multiLevelType w:val="hybridMultilevel"/>
    <w:tmpl w:val="69D21E30"/>
    <w:lvl w:ilvl="0" w:tplc="3B7C984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47316752"/>
    <w:multiLevelType w:val="hybridMultilevel"/>
    <w:tmpl w:val="361E86C4"/>
    <w:lvl w:ilvl="0" w:tplc="DE0AD7D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02F619A"/>
    <w:multiLevelType w:val="hybridMultilevel"/>
    <w:tmpl w:val="145ED75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5EF53889"/>
    <w:multiLevelType w:val="hybridMultilevel"/>
    <w:tmpl w:val="CD501BE2"/>
    <w:lvl w:ilvl="0" w:tplc="258A6994">
      <w:start w:val="1"/>
      <w:numFmt w:val="lowerRoman"/>
      <w:lvlText w:val="(%1)"/>
      <w:lvlJc w:val="left"/>
      <w:pPr>
        <w:ind w:left="1440" w:hanging="720"/>
      </w:pPr>
      <w:rPr>
        <w:rFonts w:eastAsia="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6437557D"/>
    <w:multiLevelType w:val="hybridMultilevel"/>
    <w:tmpl w:val="BEA2D45C"/>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9">
    <w:nsid w:val="64CE00A0"/>
    <w:multiLevelType w:val="hybridMultilevel"/>
    <w:tmpl w:val="A370AF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667B42E4"/>
    <w:multiLevelType w:val="hybridMultilevel"/>
    <w:tmpl w:val="ABF8C7D8"/>
    <w:lvl w:ilvl="0" w:tplc="3B7C984A">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732B7E8D"/>
    <w:multiLevelType w:val="hybridMultilevel"/>
    <w:tmpl w:val="E7A8B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9A632F1"/>
    <w:multiLevelType w:val="hybridMultilevel"/>
    <w:tmpl w:val="FC54B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A2536C5"/>
    <w:multiLevelType w:val="hybridMultilevel"/>
    <w:tmpl w:val="D766EA0C"/>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WP IconicSymbolsA" w:hAnsi="WP IconicSymbolsA" w:hint="default"/>
        </w:rPr>
      </w:lvl>
    </w:lvlOverride>
  </w:num>
  <w:num w:numId="2">
    <w:abstractNumId w:val="3"/>
  </w:num>
  <w:num w:numId="3">
    <w:abstractNumId w:val="20"/>
  </w:num>
  <w:num w:numId="4">
    <w:abstractNumId w:val="2"/>
  </w:num>
  <w:num w:numId="5">
    <w:abstractNumId w:val="13"/>
  </w:num>
  <w:num w:numId="6">
    <w:abstractNumId w:val="8"/>
  </w:num>
  <w:num w:numId="7">
    <w:abstractNumId w:val="4"/>
  </w:num>
  <w:num w:numId="8">
    <w:abstractNumId w:val="14"/>
  </w:num>
  <w:num w:numId="9">
    <w:abstractNumId w:val="12"/>
  </w:num>
  <w:num w:numId="10">
    <w:abstractNumId w:val="9"/>
  </w:num>
  <w:num w:numId="11">
    <w:abstractNumId w:val="16"/>
  </w:num>
  <w:num w:numId="12">
    <w:abstractNumId w:val="18"/>
  </w:num>
  <w:num w:numId="13">
    <w:abstractNumId w:val="6"/>
  </w:num>
  <w:num w:numId="14">
    <w:abstractNumId w:val="11"/>
  </w:num>
  <w:num w:numId="15">
    <w:abstractNumId w:val="15"/>
  </w:num>
  <w:num w:numId="16">
    <w:abstractNumId w:val="21"/>
  </w:num>
  <w:num w:numId="17">
    <w:abstractNumId w:val="22"/>
  </w:num>
  <w:num w:numId="18">
    <w:abstractNumId w:val="10"/>
  </w:num>
  <w:num w:numId="19">
    <w:abstractNumId w:val="23"/>
  </w:num>
  <w:num w:numId="20">
    <w:abstractNumId w:val="5"/>
  </w:num>
  <w:num w:numId="21">
    <w:abstractNumId w:val="1"/>
  </w:num>
  <w:num w:numId="22">
    <w:abstractNumId w:val="17"/>
  </w:num>
  <w:num w:numId="23">
    <w:abstractNumId w:val="7"/>
  </w:num>
  <w:num w:numId="24">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vien Easson (PGR)">
    <w15:presenceInfo w15:providerId="AD" w15:userId="S-1-5-21-1202660629-790525478-1417001333-233169"/>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12290"/>
  </w:hdrShapeDefaults>
  <w:footnotePr>
    <w:footnote w:id="-1"/>
    <w:footnote w:id="0"/>
  </w:footnotePr>
  <w:endnotePr>
    <w:endnote w:id="-1"/>
    <w:endnote w:id="0"/>
  </w:endnotePr>
  <w:compat/>
  <w:rsids>
    <w:rsidRoot w:val="00627AF7"/>
    <w:rsid w:val="00005170"/>
    <w:rsid w:val="0001315D"/>
    <w:rsid w:val="00017640"/>
    <w:rsid w:val="00033A18"/>
    <w:rsid w:val="000429B0"/>
    <w:rsid w:val="00046236"/>
    <w:rsid w:val="0005013A"/>
    <w:rsid w:val="0007574E"/>
    <w:rsid w:val="00090680"/>
    <w:rsid w:val="000A12F1"/>
    <w:rsid w:val="000A137B"/>
    <w:rsid w:val="000A5FD6"/>
    <w:rsid w:val="000D03B9"/>
    <w:rsid w:val="000D51EA"/>
    <w:rsid w:val="000E2387"/>
    <w:rsid w:val="000F0925"/>
    <w:rsid w:val="000F0ED1"/>
    <w:rsid w:val="00103FFD"/>
    <w:rsid w:val="001216BE"/>
    <w:rsid w:val="00136943"/>
    <w:rsid w:val="00166687"/>
    <w:rsid w:val="001711AE"/>
    <w:rsid w:val="00177B2C"/>
    <w:rsid w:val="00187139"/>
    <w:rsid w:val="001A5310"/>
    <w:rsid w:val="001B1CFF"/>
    <w:rsid w:val="001C14E3"/>
    <w:rsid w:val="001C62A0"/>
    <w:rsid w:val="001C670D"/>
    <w:rsid w:val="00221A17"/>
    <w:rsid w:val="002343D4"/>
    <w:rsid w:val="00277B58"/>
    <w:rsid w:val="00282404"/>
    <w:rsid w:val="00292FE1"/>
    <w:rsid w:val="002930AC"/>
    <w:rsid w:val="002B61C4"/>
    <w:rsid w:val="002E519C"/>
    <w:rsid w:val="002F1044"/>
    <w:rsid w:val="002F4C76"/>
    <w:rsid w:val="00316663"/>
    <w:rsid w:val="00392596"/>
    <w:rsid w:val="004144B7"/>
    <w:rsid w:val="004161DB"/>
    <w:rsid w:val="00423BFA"/>
    <w:rsid w:val="00473418"/>
    <w:rsid w:val="00484A12"/>
    <w:rsid w:val="00495D0E"/>
    <w:rsid w:val="004C7CFD"/>
    <w:rsid w:val="005303DB"/>
    <w:rsid w:val="00531373"/>
    <w:rsid w:val="00540F9C"/>
    <w:rsid w:val="00556D27"/>
    <w:rsid w:val="005766C9"/>
    <w:rsid w:val="005B27DF"/>
    <w:rsid w:val="005B2C22"/>
    <w:rsid w:val="00627AF7"/>
    <w:rsid w:val="0063278B"/>
    <w:rsid w:val="006415FB"/>
    <w:rsid w:val="00645092"/>
    <w:rsid w:val="0066611F"/>
    <w:rsid w:val="00672F69"/>
    <w:rsid w:val="0068576B"/>
    <w:rsid w:val="006A11C9"/>
    <w:rsid w:val="006A2534"/>
    <w:rsid w:val="006B110A"/>
    <w:rsid w:val="006D41C1"/>
    <w:rsid w:val="006D46CC"/>
    <w:rsid w:val="006E107B"/>
    <w:rsid w:val="006E375D"/>
    <w:rsid w:val="006E7AC7"/>
    <w:rsid w:val="00723C30"/>
    <w:rsid w:val="00731E56"/>
    <w:rsid w:val="0076726B"/>
    <w:rsid w:val="00776BAA"/>
    <w:rsid w:val="00782612"/>
    <w:rsid w:val="0078319B"/>
    <w:rsid w:val="00794E61"/>
    <w:rsid w:val="007B294F"/>
    <w:rsid w:val="007B54C1"/>
    <w:rsid w:val="007C5CB2"/>
    <w:rsid w:val="007F5A39"/>
    <w:rsid w:val="00810C8D"/>
    <w:rsid w:val="00832894"/>
    <w:rsid w:val="00873FE3"/>
    <w:rsid w:val="00874E2E"/>
    <w:rsid w:val="008753C0"/>
    <w:rsid w:val="00890D95"/>
    <w:rsid w:val="00892C7E"/>
    <w:rsid w:val="00893777"/>
    <w:rsid w:val="008A0DBC"/>
    <w:rsid w:val="008B42DF"/>
    <w:rsid w:val="008E4881"/>
    <w:rsid w:val="00906503"/>
    <w:rsid w:val="00924B39"/>
    <w:rsid w:val="009300D9"/>
    <w:rsid w:val="00952283"/>
    <w:rsid w:val="009532AB"/>
    <w:rsid w:val="0097099F"/>
    <w:rsid w:val="00976987"/>
    <w:rsid w:val="009B277F"/>
    <w:rsid w:val="009C0741"/>
    <w:rsid w:val="009C2EA5"/>
    <w:rsid w:val="009D76A3"/>
    <w:rsid w:val="009E7A32"/>
    <w:rsid w:val="009F4491"/>
    <w:rsid w:val="009F5952"/>
    <w:rsid w:val="00A00C51"/>
    <w:rsid w:val="00A23455"/>
    <w:rsid w:val="00A265A2"/>
    <w:rsid w:val="00A5406C"/>
    <w:rsid w:val="00A560DA"/>
    <w:rsid w:val="00A73443"/>
    <w:rsid w:val="00A80083"/>
    <w:rsid w:val="00A81E0C"/>
    <w:rsid w:val="00A873CE"/>
    <w:rsid w:val="00A97D42"/>
    <w:rsid w:val="00AA206C"/>
    <w:rsid w:val="00AA5C07"/>
    <w:rsid w:val="00AC0BCA"/>
    <w:rsid w:val="00AD4871"/>
    <w:rsid w:val="00AE01E4"/>
    <w:rsid w:val="00AE75F5"/>
    <w:rsid w:val="00B21738"/>
    <w:rsid w:val="00B5165B"/>
    <w:rsid w:val="00B70133"/>
    <w:rsid w:val="00B83CBC"/>
    <w:rsid w:val="00B87AE0"/>
    <w:rsid w:val="00BA0D72"/>
    <w:rsid w:val="00BB589B"/>
    <w:rsid w:val="00BC2518"/>
    <w:rsid w:val="00BC6232"/>
    <w:rsid w:val="00BD5D82"/>
    <w:rsid w:val="00BD5FF5"/>
    <w:rsid w:val="00BD633F"/>
    <w:rsid w:val="00C152DF"/>
    <w:rsid w:val="00C17CE1"/>
    <w:rsid w:val="00C36FFB"/>
    <w:rsid w:val="00C52591"/>
    <w:rsid w:val="00C53292"/>
    <w:rsid w:val="00C91058"/>
    <w:rsid w:val="00CA2DFE"/>
    <w:rsid w:val="00CE0BC0"/>
    <w:rsid w:val="00D535F2"/>
    <w:rsid w:val="00D561B7"/>
    <w:rsid w:val="00D62939"/>
    <w:rsid w:val="00D7219C"/>
    <w:rsid w:val="00D929E7"/>
    <w:rsid w:val="00DB77D3"/>
    <w:rsid w:val="00DC2B67"/>
    <w:rsid w:val="00DC3416"/>
    <w:rsid w:val="00DC6823"/>
    <w:rsid w:val="00DE12E1"/>
    <w:rsid w:val="00DE361A"/>
    <w:rsid w:val="00DE50BD"/>
    <w:rsid w:val="00E537EB"/>
    <w:rsid w:val="00E562B1"/>
    <w:rsid w:val="00E565E0"/>
    <w:rsid w:val="00E97F3E"/>
    <w:rsid w:val="00EA0222"/>
    <w:rsid w:val="00EA43A8"/>
    <w:rsid w:val="00EC2550"/>
    <w:rsid w:val="00ED77A8"/>
    <w:rsid w:val="00F115C9"/>
    <w:rsid w:val="00F139EF"/>
    <w:rsid w:val="00F3469D"/>
    <w:rsid w:val="00F65196"/>
    <w:rsid w:val="00F711FE"/>
    <w:rsid w:val="00FA1E5A"/>
    <w:rsid w:val="00FA1F22"/>
    <w:rsid w:val="00FA3BF0"/>
    <w:rsid w:val="00FB6243"/>
    <w:rsid w:val="00FE135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23BFA"/>
    <w:rPr>
      <w:rFonts w:ascii="Calibri" w:hAnsi="Calibri"/>
      <w:sz w:val="22"/>
      <w:lang w:eastAsia="en-GB"/>
    </w:rPr>
  </w:style>
  <w:style w:type="paragraph" w:styleId="berschrift1">
    <w:name w:val="heading 1"/>
    <w:basedOn w:val="Standard"/>
    <w:next w:val="Standard"/>
    <w:link w:val="berschrift1Zchn"/>
    <w:qFormat/>
    <w:rsid w:val="00AE01E4"/>
    <w:pPr>
      <w:keepNext/>
      <w:spacing w:before="240" w:after="60"/>
      <w:outlineLvl w:val="0"/>
    </w:pPr>
    <w:rPr>
      <w:rFonts w:ascii="Cambria" w:eastAsia="SimSun" w:hAnsi="Cambria"/>
      <w:b/>
      <w:bCs/>
      <w:kern w:val="32"/>
      <w:sz w:val="32"/>
      <w:szCs w:val="32"/>
    </w:rPr>
  </w:style>
  <w:style w:type="paragraph" w:styleId="berschrift2">
    <w:name w:val="heading 2"/>
    <w:basedOn w:val="Standard"/>
    <w:next w:val="Standard"/>
    <w:link w:val="berschrift2Zchn"/>
    <w:uiPriority w:val="9"/>
    <w:unhideWhenUsed/>
    <w:qFormat/>
    <w:rsid w:val="00731E56"/>
    <w:pPr>
      <w:keepNext/>
      <w:keepLines/>
      <w:spacing w:before="200" w:line="276" w:lineRule="auto"/>
      <w:outlineLvl w:val="1"/>
    </w:pPr>
    <w:rPr>
      <w:rFonts w:asciiTheme="minorHAnsi" w:eastAsia="SimSun" w:hAnsiTheme="minorHAnsi"/>
      <w:b/>
      <w:bCs/>
      <w:color w:val="000000" w:themeColor="text1"/>
      <w:sz w:val="24"/>
      <w:szCs w:val="24"/>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yle1">
    <w:name w:val="Style1"/>
    <w:basedOn w:val="Standard"/>
    <w:rsid w:val="006E7AC7"/>
    <w:pPr>
      <w:jc w:val="both"/>
    </w:pPr>
    <w:rPr>
      <w:rFonts w:ascii="Verdana" w:hAnsi="Verdana"/>
      <w:b/>
      <w:sz w:val="32"/>
      <w:lang w:val="en-US"/>
    </w:rPr>
  </w:style>
  <w:style w:type="paragraph" w:styleId="Kopfzeile">
    <w:name w:val="header"/>
    <w:basedOn w:val="Standard"/>
    <w:link w:val="KopfzeileZchn"/>
    <w:uiPriority w:val="99"/>
    <w:rsid w:val="006E7AC7"/>
    <w:pPr>
      <w:tabs>
        <w:tab w:val="center" w:pos="4153"/>
        <w:tab w:val="right" w:pos="8306"/>
      </w:tabs>
    </w:pPr>
  </w:style>
  <w:style w:type="paragraph" w:styleId="Fuzeile">
    <w:name w:val="footer"/>
    <w:basedOn w:val="Standard"/>
    <w:link w:val="FuzeileZchn"/>
    <w:uiPriority w:val="99"/>
    <w:rsid w:val="006E7AC7"/>
    <w:pPr>
      <w:tabs>
        <w:tab w:val="center" w:pos="4153"/>
        <w:tab w:val="right" w:pos="8306"/>
      </w:tabs>
    </w:pPr>
  </w:style>
  <w:style w:type="paragraph" w:styleId="Sprechblasentext">
    <w:name w:val="Balloon Text"/>
    <w:basedOn w:val="Standard"/>
    <w:semiHidden/>
    <w:rsid w:val="00103FFD"/>
    <w:rPr>
      <w:rFonts w:ascii="Tahoma" w:hAnsi="Tahoma" w:cs="Tahoma"/>
      <w:sz w:val="16"/>
      <w:szCs w:val="16"/>
    </w:rPr>
  </w:style>
  <w:style w:type="table" w:styleId="Tabellengitternetz">
    <w:name w:val="Table Grid"/>
    <w:basedOn w:val="NormaleTabelle"/>
    <w:uiPriority w:val="59"/>
    <w:rsid w:val="00FA3BF0"/>
    <w:rPr>
      <w:rFonts w:ascii="Calibri" w:eastAsia="SimSun" w:hAnsi="Calibri" w:cs="Ari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F139EF"/>
    <w:pPr>
      <w:spacing w:before="240" w:after="60"/>
      <w:jc w:val="center"/>
      <w:outlineLvl w:val="0"/>
    </w:pPr>
    <w:rPr>
      <w:rFonts w:ascii="Cambria" w:eastAsia="SimSun" w:hAnsi="Cambria"/>
      <w:b/>
      <w:bCs/>
      <w:kern w:val="28"/>
      <w:sz w:val="32"/>
      <w:szCs w:val="32"/>
    </w:rPr>
  </w:style>
  <w:style w:type="character" w:customStyle="1" w:styleId="TitelZchn">
    <w:name w:val="Titel Zchn"/>
    <w:link w:val="Titel"/>
    <w:uiPriority w:val="10"/>
    <w:rsid w:val="00F139EF"/>
    <w:rPr>
      <w:rFonts w:ascii="Cambria" w:eastAsia="SimSun" w:hAnsi="Cambria" w:cs="Times New Roman"/>
      <w:b/>
      <w:bCs/>
      <w:kern w:val="28"/>
      <w:sz w:val="32"/>
      <w:szCs w:val="32"/>
      <w:lang w:eastAsia="en-GB"/>
    </w:rPr>
  </w:style>
  <w:style w:type="paragraph" w:styleId="KeinLeerraum">
    <w:name w:val="No Spacing"/>
    <w:uiPriority w:val="1"/>
    <w:qFormat/>
    <w:rsid w:val="00F139EF"/>
    <w:rPr>
      <w:lang w:eastAsia="en-GB"/>
    </w:rPr>
  </w:style>
  <w:style w:type="character" w:customStyle="1" w:styleId="berschrift1Zchn">
    <w:name w:val="Überschrift 1 Zchn"/>
    <w:link w:val="berschrift1"/>
    <w:rsid w:val="00AE01E4"/>
    <w:rPr>
      <w:rFonts w:ascii="Cambria" w:eastAsia="SimSun" w:hAnsi="Cambria" w:cs="Times New Roman"/>
      <w:b/>
      <w:bCs/>
      <w:kern w:val="32"/>
      <w:sz w:val="32"/>
      <w:szCs w:val="32"/>
      <w:lang w:eastAsia="en-GB"/>
    </w:rPr>
  </w:style>
  <w:style w:type="character" w:customStyle="1" w:styleId="berschrift2Zchn">
    <w:name w:val="Überschrift 2 Zchn"/>
    <w:link w:val="berschrift2"/>
    <w:uiPriority w:val="9"/>
    <w:rsid w:val="00731E56"/>
    <w:rPr>
      <w:rFonts w:asciiTheme="minorHAnsi" w:eastAsia="SimSun" w:hAnsiTheme="minorHAnsi"/>
      <w:b/>
      <w:bCs/>
      <w:color w:val="000000" w:themeColor="text1"/>
      <w:sz w:val="24"/>
      <w:szCs w:val="24"/>
    </w:rPr>
  </w:style>
  <w:style w:type="paragraph" w:styleId="Untertitel">
    <w:name w:val="Subtitle"/>
    <w:basedOn w:val="Standard"/>
    <w:next w:val="Standard"/>
    <w:link w:val="UntertitelZchn"/>
    <w:uiPriority w:val="11"/>
    <w:qFormat/>
    <w:rsid w:val="00906503"/>
    <w:pPr>
      <w:numPr>
        <w:ilvl w:val="1"/>
      </w:numPr>
      <w:spacing w:after="200" w:line="276" w:lineRule="auto"/>
    </w:pPr>
    <w:rPr>
      <w:rFonts w:ascii="Cambria" w:eastAsia="SimSun" w:hAnsi="Cambria"/>
      <w:i/>
      <w:iCs/>
      <w:color w:val="4F81BD"/>
      <w:spacing w:val="15"/>
      <w:sz w:val="24"/>
      <w:szCs w:val="24"/>
      <w:lang w:eastAsia="zh-CN"/>
    </w:rPr>
  </w:style>
  <w:style w:type="character" w:customStyle="1" w:styleId="UntertitelZchn">
    <w:name w:val="Untertitel Zchn"/>
    <w:link w:val="Untertitel"/>
    <w:uiPriority w:val="11"/>
    <w:rsid w:val="00906503"/>
    <w:rPr>
      <w:rFonts w:ascii="Cambria" w:eastAsia="SimSun" w:hAnsi="Cambria"/>
      <w:i/>
      <w:iCs/>
      <w:color w:val="4F81BD"/>
      <w:spacing w:val="15"/>
      <w:sz w:val="24"/>
      <w:szCs w:val="24"/>
    </w:rPr>
  </w:style>
  <w:style w:type="character" w:styleId="Kommentarzeichen">
    <w:name w:val="annotation reference"/>
    <w:rsid w:val="00423BFA"/>
    <w:rPr>
      <w:sz w:val="16"/>
      <w:szCs w:val="16"/>
    </w:rPr>
  </w:style>
  <w:style w:type="paragraph" w:styleId="Kommentartext">
    <w:name w:val="annotation text"/>
    <w:basedOn w:val="Standard"/>
    <w:link w:val="KommentartextZchn"/>
    <w:rsid w:val="00423BFA"/>
  </w:style>
  <w:style w:type="character" w:customStyle="1" w:styleId="KommentartextZchn">
    <w:name w:val="Kommentartext Zchn"/>
    <w:link w:val="Kommentartext"/>
    <w:rsid w:val="00423BFA"/>
    <w:rPr>
      <w:lang w:eastAsia="en-GB"/>
    </w:rPr>
  </w:style>
  <w:style w:type="paragraph" w:styleId="Kommentarthema">
    <w:name w:val="annotation subject"/>
    <w:basedOn w:val="Kommentartext"/>
    <w:next w:val="Kommentartext"/>
    <w:link w:val="KommentarthemaZchn"/>
    <w:rsid w:val="00423BFA"/>
    <w:rPr>
      <w:b/>
      <w:bCs/>
    </w:rPr>
  </w:style>
  <w:style w:type="character" w:customStyle="1" w:styleId="KommentarthemaZchn">
    <w:name w:val="Kommentarthema Zchn"/>
    <w:link w:val="Kommentarthema"/>
    <w:rsid w:val="00423BFA"/>
    <w:rPr>
      <w:b/>
      <w:bCs/>
      <w:lang w:eastAsia="en-GB"/>
    </w:rPr>
  </w:style>
  <w:style w:type="character" w:customStyle="1" w:styleId="KopfzeileZchn">
    <w:name w:val="Kopfzeile Zchn"/>
    <w:link w:val="Kopfzeile"/>
    <w:uiPriority w:val="99"/>
    <w:rsid w:val="006E375D"/>
    <w:rPr>
      <w:rFonts w:ascii="Calibri" w:hAnsi="Calibri"/>
      <w:sz w:val="22"/>
      <w:lang w:eastAsia="en-GB"/>
    </w:rPr>
  </w:style>
  <w:style w:type="character" w:customStyle="1" w:styleId="FuzeileZchn">
    <w:name w:val="Fußzeile Zchn"/>
    <w:link w:val="Fuzeile"/>
    <w:uiPriority w:val="99"/>
    <w:rsid w:val="00B83CBC"/>
    <w:rPr>
      <w:rFonts w:ascii="Calibri" w:hAnsi="Calibri"/>
      <w:sz w:val="22"/>
      <w:lang w:eastAsia="en-GB"/>
    </w:rPr>
  </w:style>
  <w:style w:type="character" w:styleId="Hyperlink">
    <w:name w:val="Hyperlink"/>
    <w:rsid w:val="007F5A39"/>
    <w:rPr>
      <w:color w:val="0000FF"/>
      <w:u w:val="single"/>
    </w:rPr>
  </w:style>
  <w:style w:type="character" w:styleId="BesuchterHyperlink">
    <w:name w:val="FollowedHyperlink"/>
    <w:basedOn w:val="Absatz-Standardschriftart"/>
    <w:semiHidden/>
    <w:unhideWhenUsed/>
    <w:rsid w:val="00ED77A8"/>
    <w:rPr>
      <w:color w:val="800080" w:themeColor="followedHyperlink"/>
      <w:u w:val="single"/>
    </w:rPr>
  </w:style>
  <w:style w:type="paragraph" w:styleId="berarbeitung">
    <w:name w:val="Revision"/>
    <w:hidden/>
    <w:uiPriority w:val="99"/>
    <w:semiHidden/>
    <w:rsid w:val="00952283"/>
    <w:rPr>
      <w:rFonts w:ascii="Calibri" w:hAnsi="Calibri"/>
      <w:sz w:val="22"/>
      <w:lang w:eastAsia="en-GB"/>
    </w:rPr>
  </w:style>
  <w:style w:type="character" w:styleId="Fett">
    <w:name w:val="Strong"/>
    <w:basedOn w:val="Absatz-Standardschriftart"/>
    <w:qFormat/>
    <w:rsid w:val="00952283"/>
    <w:rPr>
      <w:b/>
      <w:bCs/>
    </w:rPr>
  </w:style>
  <w:style w:type="paragraph" w:styleId="Listenabsatz">
    <w:name w:val="List Paragraph"/>
    <w:basedOn w:val="Standard"/>
    <w:uiPriority w:val="34"/>
    <w:qFormat/>
    <w:rsid w:val="00952283"/>
    <w:pPr>
      <w:ind w:left="720"/>
      <w:contextualSpacing/>
    </w:pPr>
  </w:style>
</w:styles>
</file>

<file path=word/webSettings.xml><?xml version="1.0" encoding="utf-8"?>
<w:webSettings xmlns:r="http://schemas.openxmlformats.org/officeDocument/2006/relationships" xmlns:w="http://schemas.openxmlformats.org/wordprocessingml/2006/main">
  <w:divs>
    <w:div w:id="612398227">
      <w:bodyDiv w:val="1"/>
      <w:marLeft w:val="0"/>
      <w:marRight w:val="0"/>
      <w:marTop w:val="0"/>
      <w:marBottom w:val="0"/>
      <w:divBdr>
        <w:top w:val="none" w:sz="0" w:space="0" w:color="auto"/>
        <w:left w:val="none" w:sz="0" w:space="0" w:color="auto"/>
        <w:bottom w:val="none" w:sz="0" w:space="0" w:color="auto"/>
        <w:right w:val="none" w:sz="0" w:space="0" w:color="auto"/>
      </w:divBdr>
    </w:div>
    <w:div w:id="178279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ea.ac.uk/pgresearch/regsandforms/Guidance+on+Category+'A'+and+Staff+Candidates"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ea.ac.uk/pgresearch/regsandform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2CBF3-AE1A-48B9-BE0A-E1922118A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1161</Words>
  <Characters>7319</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Student, Planning and Quality Office</vt:lpstr>
      <vt:lpstr>Student, Planning and Quality Office</vt:lpstr>
    </vt:vector>
  </TitlesOfParts>
  <Company>University of East Anglia</Company>
  <LinksUpToDate>false</LinksUpToDate>
  <CharactersWithSpaces>8464</CharactersWithSpaces>
  <SharedDoc>false</SharedDoc>
  <HLinks>
    <vt:vector size="6" baseType="variant">
      <vt:variant>
        <vt:i4>6815807</vt:i4>
      </vt:variant>
      <vt:variant>
        <vt:i4>0</vt:i4>
      </vt:variant>
      <vt:variant>
        <vt:i4>0</vt:i4>
      </vt:variant>
      <vt:variant>
        <vt:i4>5</vt:i4>
      </vt:variant>
      <vt:variant>
        <vt:lpwstr>http://www.uea.ac.uk/pgresearch/regsandforms/Guidance+on+Category+'A'+and+Staff+Candidates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Planning and Quality Office</dc:title>
  <dc:creator>University of East Anglia</dc:creator>
  <cp:lastModifiedBy>Till</cp:lastModifiedBy>
  <cp:revision>2</cp:revision>
  <cp:lastPrinted>2014-08-19T08:37:00Z</cp:lastPrinted>
  <dcterms:created xsi:type="dcterms:W3CDTF">2016-06-12T17:14:00Z</dcterms:created>
  <dcterms:modified xsi:type="dcterms:W3CDTF">2016-06-12T17:14:00Z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118873310</vt:i4>
  </property>
  <property fmtid="{D5CDD505-2E9C-101B-9397-08002B2CF9AE}" pid="3" name="_EmailSubject">
    <vt:lpwstr>Thesis Title and Examiners - draft</vt:lpwstr>
  </property>
  <property fmtid="{D5CDD505-2E9C-101B-9397-08002B2CF9AE}" pid="4" name="_AuthorEmail">
    <vt:lpwstr>T.Oak@uea.ac.uk</vt:lpwstr>
  </property>
  <property fmtid="{D5CDD505-2E9C-101B-9397-08002B2CF9AE}" pid="5" name="_AuthorEmailDisplayName">
    <vt:lpwstr>Tracey Oak (PGR)</vt:lpwstr>
  </property>
  <property fmtid="{D5CDD505-2E9C-101B-9397-08002B2CF9AE}" pid="6" name="_NewReviewCycle">
    <vt:lpwstr/>
  </property>
  <property fmtid="{D5CDD505-2E9C-101B-9397-08002B2CF9AE}" pid="7" name="_PreviousAdHocReviewCycleID">
    <vt:i4>-1295483838</vt:i4>
  </property>
  <property fmtid="{D5CDD505-2E9C-101B-9397-08002B2CF9AE}" pid="8" name="_ReviewingToolsShownOnce">
    <vt:lpwstr/>
  </property>
</Properties>
</file>