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spacing w:after="0" w:line="240" w:lineRule="auto"/>
        <w:ind w:left="4140" w:firstLine="715"/>
        <w:rPr>
          <w:rFonts w:ascii="Times New Roman" w:hAnsi="Times New Roman" w:cs="Amiri"/>
        </w:rPr>
        <w:pPrChange w:id="177" w:author="till" w:date="2016-09-16T16:01:10Z">
          <w:pPr>
            <w:widowControl w:val="0"/>
            <w:autoSpaceDE w:val="0"/>
            <w:autoSpaceDN w:val="0"/>
            <w:adjustRightInd w:val="0"/>
            <w:spacing w:after="0" w:line="240" w:lineRule="auto"/>
            <w:ind w:left="4140"/>
          </w:pPr>
        </w:pPrChange>
      </w:pPr>
      <w:bookmarkStart w:id="0" w:name="page1"/>
      <w:bookmarkEnd w:id="0"/>
      <w:r>
        <w:rPr>
          <w:rFonts w:ascii="Arial" w:hAnsi="Arial" w:cs="Arial"/>
          <w:b/>
          <w:bCs/>
          <w:color w:val="000000"/>
        </w:rPr>
        <w:t>Abstract</w:t>
      </w:r>
    </w:p>
    <w:p>
      <w:pPr>
        <w:widowControl w:val="0"/>
        <w:autoSpaceDE w:val="0"/>
        <w:autoSpaceDN w:val="0"/>
        <w:adjustRightInd w:val="0"/>
        <w:spacing w:after="0" w:line="223" w:lineRule="exact"/>
        <w:rPr>
          <w:rFonts w:ascii="Times New Roman" w:hAnsi="Times New Roman" w:cs="Amiri"/>
        </w:rPr>
      </w:pPr>
    </w:p>
    <w:p>
      <w:pPr>
        <w:widowControl w:val="0"/>
        <w:overflowPunct w:val="0"/>
        <w:autoSpaceDE w:val="0"/>
        <w:autoSpaceDN w:val="0"/>
        <w:adjustRightInd w:val="0"/>
        <w:spacing w:after="0" w:line="240" w:lineRule="auto"/>
        <w:ind w:left="580" w:right="580" w:firstLine="218"/>
        <w:jc w:val="both"/>
        <w:rPr>
          <w:rFonts w:ascii="Times New Roman" w:hAnsi="Times New Roman" w:cs="Amiri"/>
        </w:rPr>
      </w:pPr>
      <w:r>
        <w:rPr>
          <w:rFonts w:ascii="Gabriola" w:hAnsi="Gabriola" w:cs="Gabriola"/>
          <w:color w:val="000000"/>
        </w:rPr>
        <w:t>A diabetes diagnosis entails important consequences for its recipients. Diagnosed patients obtain health information but also face the challenge of having to manage the condition via lifestyle adjustments, with potential consequences for—among other things—their economic activity. We investigate the causal e</w:t>
      </w:r>
      <w:r>
        <w:rPr>
          <w:rFonts w:ascii="Cambria Math" w:hAnsi="Cambria Math" w:cs="Cambria Math"/>
          <w:color w:val="000000"/>
        </w:rPr>
        <w:t>ﬀ</w:t>
      </w:r>
      <w:r>
        <w:rPr>
          <w:rFonts w:ascii="Gabriola" w:hAnsi="Gabriola" w:cs="Gabriola"/>
          <w:color w:val="000000"/>
        </w:rPr>
        <w:t>ect of a diabetes diagnosis on employment status and behavioural risk-factors, two potentially intertwined factors, using longitudinal data from the China Health and Nutrition Survey (CHNS) that cover the years 1997 to 2011. Two complementary statistical techniques—marginal structural models and fixed e</w:t>
      </w:r>
      <w:r>
        <w:rPr>
          <w:rFonts w:ascii="Cambria Math" w:hAnsi="Cambria Math" w:cs="Cambria Math"/>
          <w:color w:val="000000"/>
        </w:rPr>
        <w:t>ﬀ</w:t>
      </w:r>
      <w:r>
        <w:rPr>
          <w:rFonts w:ascii="Gabriola" w:hAnsi="Gabriola" w:cs="Gabriola"/>
          <w:color w:val="000000"/>
        </w:rPr>
        <w:t>ects panel estimation—are used for the statis-tical analysis, and generate very similar results, despite their different underlying assumptions. Both strategies find distinct patterns for males and females. They suggest a decrease in female employment chances after a diagnosis (over 11 percent-age points) and further show that women are mostly unable to positively change their behavioural risk factors by loosing weight and reducing energy intake. Men, however, do not see their employment probabilities a</w:t>
      </w:r>
      <w:r>
        <w:rPr>
          <w:rFonts w:ascii="Cambria Math" w:hAnsi="Cambria Math" w:cs="Cambria Math"/>
          <w:color w:val="000000"/>
        </w:rPr>
        <w:t>ﬀ</w:t>
      </w:r>
      <w:r>
        <w:rPr>
          <w:rFonts w:ascii="Gabriola" w:hAnsi="Gabriola" w:cs="Gabriola"/>
          <w:color w:val="000000"/>
        </w:rPr>
        <w:t>ected by diabetes and also respond to a diagnosis by losing weight and reducing energy intake as well as their intake of alcohol in ways that are sustained over time. These results suggest important inequities in the impact of diabetes between sexes in China and point to the potential of reducing behavioural risk factors for women to narrow these inequities.</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12"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Arial" w:hAnsi="Arial" w:cs="Arial"/>
          <w:b/>
          <w:bCs/>
          <w:color w:val="000000"/>
        </w:rPr>
        <w:t>0.1 Introduction</w:t>
      </w:r>
    </w:p>
    <w:p>
      <w:pPr>
        <w:widowControl w:val="0"/>
        <w:autoSpaceDE w:val="0"/>
        <w:autoSpaceDN w:val="0"/>
        <w:adjustRightInd w:val="0"/>
        <w:spacing w:after="0" w:line="324" w:lineRule="exact"/>
        <w:rPr>
          <w:rFonts w:ascii="Times New Roman" w:hAnsi="Times New Roman" w:cs="Amiri"/>
        </w:rPr>
      </w:pPr>
    </w:p>
    <w:p>
      <w:pPr>
        <w:widowControl w:val="0"/>
        <w:overflowPunct w:val="0"/>
        <w:autoSpaceDE w:val="0"/>
        <w:autoSpaceDN w:val="0"/>
        <w:adjustRightInd w:val="0"/>
        <w:spacing w:after="0" w:line="240" w:lineRule="auto"/>
        <w:jc w:val="both"/>
        <w:rPr>
          <w:rFonts w:ascii="Gabriola" w:hAnsi="Gabriola" w:cs="Gabriola"/>
          <w:color w:val="000000"/>
        </w:rPr>
      </w:pPr>
      <w:r>
        <w:rPr>
          <w:rFonts w:ascii="Gabriola" w:hAnsi="Gabriola" w:cs="Gabriola"/>
          <w:color w:val="000000"/>
        </w:rPr>
        <w:t>The effect of diabetes on employment status has received relatively little attention in middle-income countries (MICs), including China. The scarce existing evidence indicates that diabetes can a</w:t>
      </w:r>
      <w:r>
        <w:rPr>
          <w:rFonts w:ascii="Cambria Math" w:hAnsi="Cambria Math" w:cs="Cambria Math"/>
          <w:color w:val="000000"/>
        </w:rPr>
        <w:t>ﬀ</w:t>
      </w:r>
      <w:r>
        <w:rPr>
          <w:rFonts w:ascii="Gabriola" w:hAnsi="Gabriola" w:cs="Gabriola"/>
          <w:color w:val="000000"/>
        </w:rPr>
        <w:t xml:space="preserve">ect labour market outcomes in high-income countries (HICs), but also in MICs (Seuring, et al., </w:t>
      </w:r>
      <w:r>
        <w:fldChar w:fldCharType="begin"/>
      </w:r>
      <w:r>
        <w:instrText xml:space="preserve"> HYPERLINK \l "page45" </w:instrText>
      </w:r>
      <w:r>
        <w:fldChar w:fldCharType="separate"/>
      </w:r>
      <w:r>
        <w:rPr>
          <w:rFonts w:ascii="Gabriola" w:hAnsi="Gabriola" w:cs="Gabriola"/>
          <w:color w:val="000000"/>
        </w:rPr>
        <w:t xml:space="preserve"> 2016</w:t>
      </w:r>
      <w:r>
        <w:rPr>
          <w:rFonts w:ascii="Gabriola" w:hAnsi="Gabriola" w:cs="Gabriola"/>
          <w:color w:val="000000"/>
        </w:rPr>
        <w:fldChar w:fldCharType="end"/>
      </w:r>
      <w:r>
        <w:rPr>
          <w:rFonts w:ascii="Gabriola" w:hAnsi="Gabriola" w:cs="Gabriola"/>
          <w:color w:val="000000"/>
        </w:rPr>
        <w:t>). This isof growing relevance especially with diabetes appearing increasingly earlier in a person’s productive lifespan, among others due to increasing obesity at ear-lier stages of life. Importantly, once diagnosed, the onset of diabetes, and diabetes complications, strongly depend on the patient’s behaviour. Behavioural risk factors like alcohol consumption, smoking, caloric consumption and weight gain are all related to the onset of diabetes as well as ensuing diabetes complications. Research shows for instance that behaviour changes after a diabetes di-agnosis can have positive health e</w:t>
      </w:r>
      <w:r>
        <w:rPr>
          <w:rFonts w:ascii="Cambria Math" w:hAnsi="Cambria Math" w:cs="Cambria Math"/>
          <w:color w:val="000000"/>
        </w:rPr>
        <w:t>ﬀ</w:t>
      </w:r>
      <w:r>
        <w:rPr>
          <w:rFonts w:ascii="Gabriola" w:hAnsi="Gabriola" w:cs="Gabriola"/>
          <w:color w:val="000000"/>
        </w:rPr>
        <w:t xml:space="preserve">ects and reduce the risk of subsequent cardiovascular events (Long et al., </w:t>
      </w:r>
      <w:r>
        <w:fldChar w:fldCharType="begin"/>
      </w:r>
      <w:r>
        <w:instrText xml:space="preserve"> HYPERLINK \l "page44" </w:instrText>
      </w:r>
      <w:r>
        <w:fldChar w:fldCharType="separate"/>
      </w:r>
      <w:r>
        <w:rPr>
          <w:rFonts w:ascii="Gabriola" w:hAnsi="Gabriola" w:cs="Gabriola"/>
          <w:color w:val="000000"/>
        </w:rPr>
        <w:t xml:space="preserve"> 2014)</w:t>
      </w:r>
      <w:r>
        <w:rPr>
          <w:rFonts w:ascii="Gabriola" w:hAnsi="Gabriola" w:cs="Gabriola"/>
          <w:color w:val="000000"/>
        </w:rPr>
        <w:fldChar w:fldCharType="end"/>
      </w:r>
      <w:r>
        <w:rPr>
          <w:rFonts w:ascii="Gabriola" w:hAnsi="Gabriola" w:cs="Gabriola"/>
          <w:color w:val="000000"/>
        </w:rPr>
        <w:t xml:space="preserve"> and may help in e</w:t>
      </w:r>
      <w:r>
        <w:rPr>
          <w:rFonts w:ascii="Cambria Math" w:hAnsi="Cambria Math" w:cs="Cambria Math"/>
          <w:color w:val="000000"/>
        </w:rPr>
        <w:t>ﬀ</w:t>
      </w:r>
      <w:r>
        <w:rPr>
          <w:rFonts w:ascii="Gabriola" w:hAnsi="Gabriola" w:cs="Gabriola"/>
          <w:color w:val="000000"/>
        </w:rPr>
        <w:t xml:space="preserve">ectively managing blood glucose levels and achieving further treatment goals (Zhou et al., </w:t>
      </w:r>
      <w:r>
        <w:fldChar w:fldCharType="begin"/>
      </w:r>
      <w:r>
        <w:instrText xml:space="preserve"> HYPERLINK \l "page46" </w:instrText>
      </w:r>
      <w:r>
        <w:fldChar w:fldCharType="separate"/>
      </w:r>
      <w:r>
        <w:rPr>
          <w:rFonts w:ascii="Gabriola" w:hAnsi="Gabriola" w:cs="Gabriola"/>
          <w:color w:val="000000"/>
        </w:rPr>
        <w:t xml:space="preserve"> 2016</w:t>
      </w:r>
      <w:r>
        <w:rPr>
          <w:rFonts w:ascii="Gabriola" w:hAnsi="Gabriola" w:cs="Gabriola"/>
          <w:color w:val="000000"/>
        </w:rPr>
        <w:fldChar w:fldCharType="end"/>
      </w:r>
      <w:r>
        <w:rPr>
          <w:rFonts w:ascii="Gabriola" w:hAnsi="Gabriola" w:cs="Gabriola"/>
          <w:color w:val="000000"/>
        </w:rPr>
        <w:t xml:space="preserve">). Consequently, if these risk factors can be reduced it may be possible to prevent some of the health and economic burden of diabetes. </w:t>
      </w:r>
    </w:p>
    <w:p>
      <w:pPr>
        <w:widowControl w:val="0"/>
        <w:overflowPunct w:val="0"/>
        <w:autoSpaceDE w:val="0"/>
        <w:autoSpaceDN w:val="0"/>
        <w:adjustRightInd w:val="0"/>
        <w:spacing w:after="0" w:line="240" w:lineRule="auto"/>
        <w:jc w:val="both"/>
        <w:rPr>
          <w:rFonts w:ascii="Gabriola" w:hAnsi="Gabriola" w:cs="Gabriola"/>
          <w:color w:val="000000"/>
        </w:rPr>
      </w:pPr>
    </w:p>
    <w:p>
      <w:pPr>
        <w:widowControl w:val="0"/>
        <w:overflowPunct w:val="0"/>
        <w:autoSpaceDE w:val="0"/>
        <w:autoSpaceDN w:val="0"/>
        <w:adjustRightInd w:val="0"/>
        <w:spacing w:after="0" w:line="240" w:lineRule="auto"/>
        <w:jc w:val="both"/>
        <w:rPr>
          <w:rFonts w:ascii="Gabriola" w:hAnsi="Gabriola" w:cs="Gabriola"/>
          <w:color w:val="000000"/>
        </w:rPr>
      </w:pPr>
      <w:r>
        <w:rPr>
          <w:rFonts w:ascii="Gabriola" w:hAnsi="Gabriola" w:cs="Gabriola"/>
          <w:color w:val="000000"/>
        </w:rPr>
        <w:t xml:space="preserve">Thus, it seems that a diabetes diagnosis may present an important opportunity to reduce risk factors for diabetes complications (De Fine Olivarius et al., </w:t>
      </w:r>
      <w:r>
        <w:fldChar w:fldCharType="begin"/>
      </w:r>
      <w:r>
        <w:instrText xml:space="preserve"> HYPERLINK \l "page43" </w:instrText>
      </w:r>
      <w:r>
        <w:fldChar w:fldCharType="separate"/>
      </w:r>
      <w:r>
        <w:rPr>
          <w:rFonts w:ascii="Gabriola" w:hAnsi="Gabriola" w:cs="Gabriola"/>
          <w:color w:val="000000"/>
        </w:rPr>
        <w:t xml:space="preserve"> 2015)</w:t>
      </w:r>
      <w:r>
        <w:rPr>
          <w:rFonts w:ascii="Gabriola" w:hAnsi="Gabriola" w:cs="Gabriola"/>
          <w:color w:val="000000"/>
        </w:rPr>
        <w:fldChar w:fldCharType="end"/>
      </w:r>
      <w:r>
        <w:rPr>
          <w:rFonts w:ascii="Gabriola" w:hAnsi="Gabriola" w:cs="Gabriola"/>
          <w:color w:val="000000"/>
        </w:rPr>
        <w:t xml:space="preserve"> and hence also reduce the economic burden of diabetes to the individual. This raises the question how diabetes diagnosis affects both labour outcomes and health behaviour over time. </w:t>
      </w:r>
    </w:p>
    <w:p>
      <w:pPr>
        <w:widowControl w:val="0"/>
        <w:autoSpaceDE w:val="0"/>
        <w:autoSpaceDN w:val="0"/>
        <w:adjustRightInd w:val="0"/>
        <w:spacing w:after="0" w:line="192" w:lineRule="exact"/>
        <w:rPr>
          <w:del w:id="178" w:author="Pieter" w:date="2016-09-13T11:25:00Z"/>
          <w:rFonts w:ascii="Times New Roman" w:hAnsi="Times New Roman" w:cs="Amiri"/>
        </w:rPr>
      </w:pPr>
    </w:p>
    <w:p>
      <w:pPr>
        <w:widowControl w:val="0"/>
        <w:overflowPunct w:val="0"/>
        <w:autoSpaceDE w:val="0"/>
        <w:autoSpaceDN w:val="0"/>
        <w:adjustRightInd w:val="0"/>
        <w:spacing w:after="0" w:line="240" w:lineRule="auto"/>
        <w:ind w:firstLine="234"/>
        <w:jc w:val="both"/>
        <w:rPr>
          <w:rFonts w:ascii="Times New Roman" w:hAnsi="Times New Roman" w:cs="Amiri"/>
        </w:rPr>
      </w:pPr>
      <w:r>
        <w:rPr>
          <w:rFonts w:ascii="Gabriola" w:hAnsi="Gabriola" w:cs="Gabriola"/>
          <w:color w:val="000000"/>
        </w:rPr>
        <w:t>However, one of the challenges of determining a causal relationship between diabetes, employment status and changes in behavioural risk factors is their potential interrelat-edness. For example, employment status might by a</w:t>
      </w:r>
      <w:r>
        <w:rPr>
          <w:rFonts w:ascii="Cambria Math" w:hAnsi="Cambria Math" w:cs="Cambria Math"/>
          <w:color w:val="000000"/>
        </w:rPr>
        <w:t>ﬀ</w:t>
      </w:r>
      <w:r>
        <w:rPr>
          <w:rFonts w:ascii="Gabriola" w:hAnsi="Gabriola" w:cs="Gabriola"/>
          <w:color w:val="000000"/>
        </w:rPr>
        <w:t>ecting weight status by reducing the time spend on physical activity due to reductions in available leisure time, or it may promote risk factors such as smoking behaviour or energy intake that can both a</w:t>
      </w:r>
      <w:r>
        <w:rPr>
          <w:rFonts w:ascii="Cambria Math" w:hAnsi="Cambria Math" w:cs="Cambria Math"/>
          <w:color w:val="000000"/>
        </w:rPr>
        <w:t>ﬀ</w:t>
      </w:r>
      <w:r>
        <w:rPr>
          <w:rFonts w:ascii="Gabriola" w:hAnsi="Gabriola" w:cs="Gabriola"/>
          <w:color w:val="000000"/>
        </w:rPr>
        <w:t>ect the probability of developing diabetes as well as encouraging related complications, for instance by increasing stress levels. In an e</w:t>
      </w:r>
      <w:r>
        <w:rPr>
          <w:rFonts w:ascii="Cambria Math" w:hAnsi="Cambria Math" w:cs="Cambria Math"/>
          <w:color w:val="000000"/>
        </w:rPr>
        <w:t>ﬀ</w:t>
      </w:r>
      <w:r>
        <w:rPr>
          <w:rFonts w:ascii="Gabriola" w:hAnsi="Gabriola" w:cs="Gabriola"/>
          <w:color w:val="000000"/>
        </w:rPr>
        <w:t xml:space="preserve">ort to investigate the dynamic impact of unem-ployment on health behaviours, Colman and Dave </w:t>
      </w:r>
      <w:r>
        <w:fldChar w:fldCharType="begin"/>
      </w:r>
      <w:r>
        <w:instrText xml:space="preserve"> HYPERLINK \l "page43" </w:instrText>
      </w:r>
      <w:r>
        <w:fldChar w:fldCharType="separate"/>
      </w:r>
      <w:r>
        <w:rPr>
          <w:rFonts w:ascii="Gabriola" w:hAnsi="Gabriola" w:cs="Gabriola"/>
          <w:color w:val="000000"/>
        </w:rPr>
        <w:t xml:space="preserve"> (2014)</w:t>
      </w:r>
      <w:r>
        <w:rPr>
          <w:rFonts w:ascii="Gabriola" w:hAnsi="Gabriola" w:cs="Gabriola"/>
          <w:color w:val="000000"/>
        </w:rPr>
        <w:fldChar w:fldCharType="end"/>
      </w:r>
      <w:r>
        <w:rPr>
          <w:rFonts w:ascii="Gabriola" w:hAnsi="Gabriola" w:cs="Gabriola"/>
          <w:color w:val="000000"/>
        </w:rPr>
        <w:t xml:space="preserve"> found heterogeneous e</w:t>
      </w:r>
      <w:r>
        <w:rPr>
          <w:rFonts w:ascii="Cambria Math" w:hAnsi="Cambria Math" w:cs="Cambria Math"/>
          <w:color w:val="000000"/>
        </w:rPr>
        <w:t>ﬀ</w:t>
      </w:r>
      <w:r>
        <w:rPr>
          <w:rFonts w:ascii="Gabriola" w:hAnsi="Gabriola" w:cs="Gabriola"/>
          <w:color w:val="000000"/>
        </w:rPr>
        <w:t xml:space="preserve">ects of unemployment, which lead to slight weight gain, a decrease in smoking and decreases in fast-food consumption. Macroeconomic evidence also indicates that job loss can lead to changes in health, especially in mental health (Charles and Decicca, </w:t>
      </w:r>
      <w:r>
        <w:fldChar w:fldCharType="begin"/>
      </w:r>
      <w:r>
        <w:instrText xml:space="preserve"> HYPERLINK \l "page43" </w:instrText>
      </w:r>
      <w:r>
        <w:fldChar w:fldCharType="separate"/>
      </w:r>
      <w:r>
        <w:rPr>
          <w:rFonts w:ascii="Gabriola" w:hAnsi="Gabriola" w:cs="Gabriola"/>
          <w:color w:val="000000"/>
        </w:rPr>
        <w:t xml:space="preserve"> 2008),</w:t>
      </w:r>
      <w:r>
        <w:rPr>
          <w:rFonts w:ascii="Gabriola" w:hAnsi="Gabriola" w:cs="Gabriola"/>
          <w:color w:val="000000"/>
        </w:rPr>
        <w:fldChar w:fldCharType="end"/>
      </w:r>
      <w:r>
        <w:rPr>
          <w:rFonts w:ascii="Gabriola" w:hAnsi="Gabriola" w:cs="Gabriola"/>
          <w:color w:val="000000"/>
        </w:rPr>
        <w:t xml:space="preserve"> which may have further downstream e</w:t>
      </w:r>
      <w:r>
        <w:rPr>
          <w:rFonts w:ascii="Cambria Math" w:hAnsi="Cambria Math" w:cs="Cambria Math"/>
          <w:color w:val="000000"/>
        </w:rPr>
        <w:t>ﬀ</w:t>
      </w:r>
      <w:r>
        <w:rPr>
          <w:rFonts w:ascii="Gabriola" w:hAnsi="Gabriola" w:cs="Gabriola"/>
          <w:color w:val="000000"/>
        </w:rPr>
        <w:t>ects on health behaviours.</w:t>
      </w:r>
    </w:p>
    <w:p>
      <w:pPr>
        <w:widowControl w:val="0"/>
        <w:autoSpaceDE w:val="0"/>
        <w:autoSpaceDN w:val="0"/>
        <w:adjustRightInd w:val="0"/>
        <w:spacing w:after="0" w:line="326" w:lineRule="exact"/>
        <w:rPr>
          <w:rFonts w:ascii="Times New Roman" w:hAnsi="Times New Roman" w:cs="Amiri"/>
        </w:rPr>
      </w:pPr>
    </w:p>
    <w:p>
      <w:pPr>
        <w:widowControl w:val="0"/>
        <w:overflowPunct w:val="0"/>
        <w:autoSpaceDE w:val="0"/>
        <w:autoSpaceDN w:val="0"/>
        <w:adjustRightInd w:val="0"/>
        <w:spacing w:after="0" w:line="240" w:lineRule="auto"/>
        <w:ind w:firstLine="234"/>
        <w:jc w:val="both"/>
        <w:rPr>
          <w:rFonts w:ascii="Times New Roman" w:hAnsi="Times New Roman" w:cs="Amiri"/>
        </w:rPr>
      </w:pPr>
      <w:r>
        <w:rPr>
          <w:rFonts w:ascii="Gabriola" w:hAnsi="Gabriola" w:cs="Gabriola"/>
          <w:color w:val="000000"/>
        </w:rPr>
        <w:t>Research on the impact of diabetes on labour market outcomes has so far ignored the potentially simultaneous relationship of diabetes with employment and behavioural diabetes risk factors. Using regression techniques such as ordinary least squares (OLS) or fixed e</w:t>
      </w:r>
      <w:r>
        <w:rPr>
          <w:rFonts w:ascii="Cambria Math" w:hAnsi="Cambria Math" w:cs="Cambria Math"/>
          <w:color w:val="000000"/>
        </w:rPr>
        <w:t>ﬀ</w:t>
      </w:r>
      <w:r>
        <w:rPr>
          <w:rFonts w:ascii="Gabriola" w:hAnsi="Gabriola" w:cs="Gabriola"/>
          <w:color w:val="000000"/>
        </w:rPr>
        <w:t>ects (FE) it is assumed that the investigated independent variables are una</w:t>
      </w:r>
      <w:r>
        <w:rPr>
          <w:rFonts w:ascii="Cambria Math" w:hAnsi="Cambria Math" w:cs="Cambria Math"/>
          <w:color w:val="000000"/>
        </w:rPr>
        <w:t>ﬀ</w:t>
      </w:r>
      <w:r>
        <w:rPr>
          <w:rFonts w:ascii="Gabriola" w:hAnsi="Gabriola" w:cs="Gabriola"/>
          <w:color w:val="000000"/>
        </w:rPr>
        <w:t>ected by prior values of the dependent variable. However, if prior changes in employment status are causally related to a diabetes diagnosis or a</w:t>
      </w:r>
      <w:r>
        <w:rPr>
          <w:rFonts w:ascii="Cambria Math" w:hAnsi="Cambria Math" w:cs="Cambria Math"/>
          <w:color w:val="000000"/>
        </w:rPr>
        <w:t>ﬀ</w:t>
      </w:r>
      <w:r>
        <w:rPr>
          <w:rFonts w:ascii="Gabriola" w:hAnsi="Gabriola" w:cs="Gabriola"/>
          <w:color w:val="000000"/>
        </w:rPr>
        <w:t xml:space="preserve">ect the risk factors for diabetes compli-cations, not accounting for this can lead to biased </w:t>
      </w:r>
      <w:commentRangeStart w:id="0"/>
      <w:r>
        <w:rPr>
          <w:rFonts w:ascii="Gabriola" w:hAnsi="Gabriola" w:cs="Gabriola"/>
          <w:color w:val="000000"/>
        </w:rPr>
        <w:t>estimates.</w:t>
      </w:r>
      <w:commentRangeEnd w:id="0"/>
      <w:r>
        <w:rPr>
          <w:rStyle w:val="9"/>
        </w:rPr>
        <w:commentReference w:id="0"/>
      </w:r>
      <w:r>
        <w:rPr>
          <w:rFonts w:ascii="Gabriola" w:hAnsi="Gabriola" w:cs="Gabriola"/>
          <w:color w:val="000000"/>
        </w:rPr>
        <w:t xml:space="preserve"> Similarly, studies investigating the impact of a diabetes diagnosis on behavioural risk factors while not taking into account the e</w:t>
      </w:r>
      <w:r>
        <w:rPr>
          <w:rFonts w:ascii="Cambria Math" w:hAnsi="Cambria Math" w:cs="Cambria Math"/>
          <w:color w:val="000000"/>
        </w:rPr>
        <w:t>ﬀ</w:t>
      </w:r>
      <w:r>
        <w:rPr>
          <w:rFonts w:ascii="Gabriola" w:hAnsi="Gabriola" w:cs="Gabriola"/>
          <w:color w:val="000000"/>
        </w:rPr>
        <w:t>ect of employment status on both diabetes and these risk factors, may produce potentially biased estimates. Moreover, apart from time-varying con-founding due to observed covariates, unobserved variables present a further challenge. In particular time-invariant confounders, such as poor early life conditions or personal traits, may simulta-neously increase the probabilities to develop diabetes, be unemployed and engage in unhealthy behaviour.</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18" w:lineRule="exact"/>
        <w:rPr>
          <w:rFonts w:ascii="Times New Roman" w:hAnsi="Times New Roman" w:cs="Amiri"/>
        </w:rPr>
      </w:pPr>
    </w:p>
    <w:p>
      <w:pPr>
        <w:widowControl w:val="0"/>
        <w:overflowPunct w:val="0"/>
        <w:autoSpaceDE w:val="0"/>
        <w:autoSpaceDN w:val="0"/>
        <w:adjustRightInd w:val="0"/>
        <w:spacing w:after="0" w:line="231" w:lineRule="auto"/>
        <w:ind w:firstLine="234"/>
        <w:jc w:val="both"/>
        <w:rPr>
          <w:rFonts w:ascii="Times New Roman" w:hAnsi="Times New Roman" w:cs="Amiri"/>
        </w:rPr>
      </w:pPr>
      <w:r>
        <w:rPr>
          <w:rFonts w:ascii="Gabriola" w:hAnsi="Gabriola" w:cs="Gabriola"/>
          <w:color w:val="000000"/>
        </w:rPr>
        <w:t xml:space="preserve">The goal of this study is therefore to assess the impact of a diabetes diagnosis on both employment probabilities and behavioural risk factors while accounting for the potentially intertwined relationships between diabetes, employment and health behaviours. This is done via the use of marginal structural models (MSMs), an estimation strategy that is increasingly common in epidemiology and is able to account for time-dependent confounding across time (Robins et al., </w:t>
      </w:r>
      <w:r>
        <w:fldChar w:fldCharType="begin"/>
      </w:r>
      <w:r>
        <w:instrText xml:space="preserve"> HYPERLINK \l "page45" </w:instrText>
      </w:r>
      <w:r>
        <w:fldChar w:fldCharType="separate"/>
      </w:r>
      <w:r>
        <w:rPr>
          <w:rFonts w:ascii="Gabriola" w:hAnsi="Gabriola" w:cs="Gabriola"/>
          <w:color w:val="000000"/>
        </w:rPr>
        <w:t xml:space="preserve"> 2000)</w:t>
      </w:r>
      <w:r>
        <w:rPr>
          <w:rFonts w:ascii="Gabriola" w:hAnsi="Gabriola" w:cs="Gabriola"/>
          <w:color w:val="000000"/>
        </w:rPr>
        <w:fldChar w:fldCharType="end"/>
      </w:r>
      <w:r>
        <w:rPr>
          <w:rFonts w:ascii="Gabriola" w:hAnsi="Gabriola" w:cs="Gabriola"/>
          <w:color w:val="000000"/>
        </w:rPr>
        <w:t xml:space="preserve"> when es-timating the impact of a treatment, here a diabetes diagnosis, on the outcome of interest.</w:t>
      </w:r>
    </w:p>
    <w:p>
      <w:pPr>
        <w:widowControl w:val="0"/>
        <w:autoSpaceDE w:val="0"/>
        <w:autoSpaceDN w:val="0"/>
        <w:adjustRightInd w:val="0"/>
        <w:spacing w:after="0" w:line="240" w:lineRule="auto"/>
        <w:rPr>
          <w:rFonts w:ascii="Times New Roman" w:hAnsi="Times New Roman" w:cs="Amiri"/>
        </w:rPr>
        <w:sectPr>
          <w:footerReference r:id="rId4" w:type="default"/>
          <w:pgSz w:w="12240" w:h="15840"/>
          <w:pgMar w:top="1103"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89"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Gabriola" w:hAnsi="Gabriola" w:cs="Gabriola"/>
          <w:color w:val="000000"/>
        </w:rPr>
        <w:t>2</w:t>
      </w:r>
    </w:p>
    <w:p>
      <w:pPr>
        <w:widowControl w:val="0"/>
        <w:autoSpaceDE w:val="0"/>
        <w:autoSpaceDN w:val="0"/>
        <w:adjustRightInd w:val="0"/>
        <w:spacing w:after="0" w:line="240" w:lineRule="auto"/>
        <w:rPr>
          <w:rFonts w:ascii="Times New Roman" w:hAnsi="Times New Roman" w:cs="Amiri"/>
        </w:rPr>
        <w:sectPr>
          <w:type w:val="continuous"/>
          <w:pgSz w:w="12240" w:h="15840"/>
          <w:pgMar w:top="1103" w:right="6200" w:bottom="347" w:left="5920" w:header="720" w:footer="720" w:gutter="0"/>
          <w:cols w:equalWidth="0" w:num="1">
            <w:col w:w="120"/>
          </w:cols>
        </w:sectPr>
      </w:pPr>
    </w:p>
    <w:p>
      <w:pPr>
        <w:widowControl w:val="0"/>
        <w:overflowPunct w:val="0"/>
        <w:autoSpaceDE w:val="0"/>
        <w:autoSpaceDN w:val="0"/>
        <w:adjustRightInd w:val="0"/>
        <w:spacing w:after="0" w:line="240" w:lineRule="auto"/>
        <w:jc w:val="both"/>
        <w:rPr>
          <w:rFonts w:ascii="Gabriola" w:hAnsi="Gabriola" w:cs="Gabriola"/>
          <w:color w:val="000000"/>
        </w:rPr>
      </w:pPr>
      <w:bookmarkStart w:id="1" w:name="page3"/>
      <w:bookmarkEnd w:id="1"/>
      <w:r>
        <w:rPr>
          <w:rFonts w:ascii="Gabriola" w:hAnsi="Gabriola" w:cs="Gabriola"/>
          <w:color w:val="000000"/>
        </w:rPr>
        <w:t>This is by our knowledge the first time this estimation strategy is used to estimate the impact of diabetes on an individ-ual’s employment status or behavioural risk factors. We complement this strategy and test the robustness of the MSM estimates to the potential violation of one of its crucial assumptions, namely that unmeasured confounding factors are not important. To do this, we compare with FE models which—although unable to account for the potentially simultaneous relationships—account for unobserved time-invariant confounding factors in addition to confounding due to observed variables. Very di</w:t>
      </w:r>
      <w:r>
        <w:rPr>
          <w:rFonts w:ascii="Cambria Math" w:hAnsi="Cambria Math" w:cs="Cambria Math"/>
          <w:color w:val="000000"/>
        </w:rPr>
        <w:t>ﬀ</w:t>
      </w:r>
      <w:r>
        <w:rPr>
          <w:rFonts w:ascii="Gabriola" w:hAnsi="Gabriola" w:cs="Gabriola"/>
          <w:color w:val="000000"/>
        </w:rPr>
        <w:t>erent results to the MSM would suggest a viola-tion of the assumption of no unobserved confounding. To further investigate and understand the role of confounding factors, we also estimate random e</w:t>
      </w:r>
      <w:r>
        <w:rPr>
          <w:rFonts w:ascii="Cambria Math" w:hAnsi="Cambria Math" w:cs="Cambria Math"/>
          <w:color w:val="000000"/>
        </w:rPr>
        <w:t>ﬀ</w:t>
      </w:r>
      <w:r>
        <w:rPr>
          <w:rFonts w:ascii="Gabriola" w:hAnsi="Gabriola" w:cs="Gabriola"/>
          <w:color w:val="000000"/>
        </w:rPr>
        <w:t xml:space="preserve">ects (RE) models and compare the results. Apart from these methodological contributions, the study also provides unique analytical insights.  It further extends the evidence base for the impact of diabetes on labour outcomes in MICs, where currently empirical information is only available for Mexico (Seuring,  et al., </w:t>
      </w:r>
      <w:r>
        <w:fldChar w:fldCharType="begin"/>
      </w:r>
      <w:r>
        <w:instrText xml:space="preserve"> HYPERLINK \l "page45" </w:instrText>
      </w:r>
      <w:r>
        <w:fldChar w:fldCharType="separate"/>
      </w:r>
      <w:r>
        <w:rPr>
          <w:rFonts w:ascii="Gabriola" w:hAnsi="Gabriola" w:cs="Gabriola"/>
          <w:color w:val="000000"/>
        </w:rPr>
        <w:t xml:space="preserve"> 2016</w:t>
      </w:r>
      <w:r>
        <w:rPr>
          <w:rFonts w:ascii="Gabriola" w:hAnsi="Gabriola" w:cs="Gabriola"/>
          <w:color w:val="000000"/>
        </w:rPr>
        <w:fldChar w:fldCharType="end"/>
      </w:r>
      <w:r>
        <w:rPr>
          <w:rFonts w:ascii="Gabriola" w:hAnsi="Gabriola" w:cs="Gabriola"/>
          <w:color w:val="000000"/>
        </w:rPr>
        <w:t>). At the same time the study provides, as far as we are aware, the first longitudinal evidence for the e</w:t>
      </w:r>
      <w:r>
        <w:rPr>
          <w:rFonts w:ascii="Cambria Math" w:hAnsi="Cambria Math" w:cs="Cambria Math"/>
          <w:color w:val="000000"/>
        </w:rPr>
        <w:t>ﬀ</w:t>
      </w:r>
      <w:r>
        <w:rPr>
          <w:rFonts w:ascii="Gabriola" w:hAnsi="Gabriola" w:cs="Gabriola"/>
          <w:color w:val="000000"/>
        </w:rPr>
        <w:t>ect of a diabetes diagnosis on behavioural risk fac-tors in any developing  country .</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35" w:lineRule="exact"/>
        <w:rPr>
          <w:rFonts w:ascii="Times New Roman" w:hAnsi="Times New Roman" w:cs="Amiri"/>
        </w:rPr>
      </w:pPr>
    </w:p>
    <w:p>
      <w:pPr>
        <w:widowControl w:val="0"/>
        <w:overflowPunct w:val="0"/>
        <w:autoSpaceDE w:val="0"/>
        <w:autoSpaceDN w:val="0"/>
        <w:adjustRightInd w:val="0"/>
        <w:spacing w:after="0" w:line="240" w:lineRule="auto"/>
        <w:ind w:firstLine="234"/>
        <w:jc w:val="both"/>
        <w:rPr>
          <w:rFonts w:ascii="Times New Roman" w:hAnsi="Times New Roman" w:cs="Amiri"/>
        </w:rPr>
      </w:pPr>
      <w:r>
        <w:rPr>
          <w:rFonts w:ascii="Gabriola" w:hAnsi="Gabriola" w:cs="Gabriola"/>
          <w:color w:val="000000"/>
        </w:rPr>
        <w:t>More information about the e</w:t>
      </w:r>
      <w:r>
        <w:rPr>
          <w:rFonts w:ascii="Cambria Math" w:hAnsi="Cambria Math" w:cs="Cambria Math"/>
          <w:color w:val="000000"/>
        </w:rPr>
        <w:t>ﬀ</w:t>
      </w:r>
      <w:r>
        <w:rPr>
          <w:rFonts w:ascii="Gabriola" w:hAnsi="Gabriola" w:cs="Gabriola"/>
          <w:color w:val="000000"/>
        </w:rPr>
        <w:t xml:space="preserve">ects of a diabetes diagnosis may be particularly important for LMICs such as China, where diabetes prevalence has surged from 1% in the early 1980s to about 10% in recent years (Hu, </w:t>
      </w:r>
      <w:r>
        <w:fldChar w:fldCharType="begin"/>
      </w:r>
      <w:r>
        <w:instrText xml:space="preserve"> HYPERLINK \l "page44" </w:instrText>
      </w:r>
      <w:r>
        <w:fldChar w:fldCharType="separate"/>
      </w:r>
      <w:r>
        <w:rPr>
          <w:rFonts w:ascii="Gabriola" w:hAnsi="Gabriola" w:cs="Gabriola"/>
          <w:color w:val="000000"/>
        </w:rPr>
        <w:t xml:space="preserve"> 2011;</w:t>
      </w:r>
      <w:r>
        <w:rPr>
          <w:rFonts w:ascii="Gabriola" w:hAnsi="Gabriola" w:cs="Gabriola"/>
          <w:color w:val="000000"/>
        </w:rPr>
        <w:fldChar w:fldCharType="end"/>
      </w:r>
      <w:r>
        <w:rPr>
          <w:rFonts w:ascii="Gabriola" w:hAnsi="Gabriola" w:cs="Gabriola"/>
          <w:color w:val="000000"/>
        </w:rPr>
        <w:t xml:space="preserve"> NCD Risk Factor Collaboration, </w:t>
      </w:r>
      <w:r>
        <w:fldChar w:fldCharType="begin"/>
      </w:r>
      <w:r>
        <w:instrText xml:space="preserve"> HYPERLINK \l "page44" </w:instrText>
      </w:r>
      <w:r>
        <w:fldChar w:fldCharType="separate"/>
      </w:r>
      <w:r>
        <w:rPr>
          <w:rFonts w:ascii="Gabriola" w:hAnsi="Gabriola" w:cs="Gabriola"/>
          <w:color w:val="000000"/>
        </w:rPr>
        <w:t xml:space="preserve"> 2016</w:t>
      </w:r>
      <w:r>
        <w:rPr>
          <w:rFonts w:ascii="Gabriola" w:hAnsi="Gabriola" w:cs="Gabriola"/>
          <w:color w:val="000000"/>
        </w:rPr>
        <w:fldChar w:fldCharType="end"/>
      </w:r>
      <w:r>
        <w:rPr>
          <w:rFonts w:ascii="Gabriola" w:hAnsi="Gabriola" w:cs="Gabriola"/>
          <w:color w:val="000000"/>
        </w:rPr>
        <w:t xml:space="preserve">). Con-fronting this diabetes epidemic puts a strain on healthcare systems (Seuring,  et al., </w:t>
      </w:r>
      <w:r>
        <w:fldChar w:fldCharType="begin"/>
      </w:r>
      <w:r>
        <w:instrText xml:space="preserve"> HYPERLINK \l "page45" </w:instrText>
      </w:r>
      <w:r>
        <w:fldChar w:fldCharType="separate"/>
      </w:r>
      <w:r>
        <w:rPr>
          <w:rFonts w:ascii="Gabriola" w:hAnsi="Gabriola" w:cs="Gabriola"/>
          <w:color w:val="000000"/>
        </w:rPr>
        <w:t xml:space="preserve"> 2015),</w:t>
      </w:r>
      <w:r>
        <w:rPr>
          <w:rFonts w:ascii="Gabriola" w:hAnsi="Gabriola" w:cs="Gabriola"/>
          <w:color w:val="000000"/>
        </w:rPr>
        <w:fldChar w:fldCharType="end"/>
      </w:r>
      <w:r>
        <w:rPr>
          <w:rFonts w:ascii="Gabriola" w:hAnsi="Gabriola" w:cs="Gabriola"/>
          <w:color w:val="000000"/>
        </w:rPr>
        <w:t xml:space="preserve"> increasing the need to find highly cost-e</w:t>
      </w:r>
      <w:r>
        <w:rPr>
          <w:rFonts w:ascii="Cambria Math" w:hAnsi="Cambria Math" w:cs="Cambria Math"/>
          <w:color w:val="000000"/>
        </w:rPr>
        <w:t>ﬀ</w:t>
      </w:r>
      <w:r>
        <w:rPr>
          <w:rFonts w:ascii="Gabriola" w:hAnsi="Gabriola" w:cs="Gabriola"/>
          <w:color w:val="000000"/>
        </w:rPr>
        <w:t xml:space="preserve">ective prevention and treatment op-tions in very resource constraint settings (Silink et al., </w:t>
      </w:r>
      <w:r>
        <w:fldChar w:fldCharType="begin"/>
      </w:r>
      <w:r>
        <w:instrText xml:space="preserve"> HYPERLINK \l "page45" </w:instrText>
      </w:r>
      <w:r>
        <w:fldChar w:fldCharType="separate"/>
      </w:r>
      <w:r>
        <w:rPr>
          <w:rFonts w:ascii="Gabriola" w:hAnsi="Gabriola" w:cs="Gabriola"/>
          <w:color w:val="000000"/>
        </w:rPr>
        <w:t xml:space="preserve"> 2010</w:t>
      </w:r>
      <w:r>
        <w:rPr>
          <w:rFonts w:ascii="Gabriola" w:hAnsi="Gabriola" w:cs="Gabriola"/>
          <w:color w:val="000000"/>
        </w:rPr>
        <w:fldChar w:fldCharType="end"/>
      </w:r>
      <w:r>
        <w:rPr>
          <w:rFonts w:ascii="Gabriola" w:hAnsi="Gabriola" w:cs="Gabriola"/>
          <w:color w:val="000000"/>
        </w:rPr>
        <w:t>). However, to do this it is important to assess how successful people with diabetes currently are in preventing adverse economic e</w:t>
      </w:r>
      <w:r>
        <w:rPr>
          <w:rFonts w:ascii="Cambria Math" w:hAnsi="Cambria Math" w:cs="Cambria Math"/>
          <w:color w:val="000000"/>
        </w:rPr>
        <w:t>ﬀ</w:t>
      </w:r>
      <w:r>
        <w:rPr>
          <w:rFonts w:ascii="Gabriola" w:hAnsi="Gabriola" w:cs="Gabriola"/>
          <w:color w:val="000000"/>
        </w:rPr>
        <w:t>ects and reducing their risk factors for diabetes complications.</w:t>
      </w:r>
    </w:p>
    <w:p>
      <w:pPr>
        <w:widowControl w:val="0"/>
        <w:autoSpaceDE w:val="0"/>
        <w:autoSpaceDN w:val="0"/>
        <w:adjustRightInd w:val="0"/>
        <w:spacing w:after="0" w:line="218" w:lineRule="exact"/>
        <w:rPr>
          <w:rFonts w:ascii="Times New Roman" w:hAnsi="Times New Roman" w:cs="Amiri"/>
        </w:rPr>
      </w:pPr>
    </w:p>
    <w:p>
      <w:pPr>
        <w:widowControl w:val="0"/>
        <w:overflowPunct w:val="0"/>
        <w:autoSpaceDE w:val="0"/>
        <w:autoSpaceDN w:val="0"/>
        <w:adjustRightInd w:val="0"/>
        <w:spacing w:after="0" w:line="240" w:lineRule="auto"/>
        <w:ind w:firstLine="234"/>
        <w:jc w:val="both"/>
        <w:rPr>
          <w:rFonts w:ascii="Gabriola" w:hAnsi="Gabriola" w:cs="Gabriola"/>
          <w:color w:val="000000"/>
        </w:rPr>
      </w:pPr>
      <w:r>
        <w:rPr>
          <w:rFonts w:ascii="Gabriola" w:hAnsi="Gabriola" w:cs="Gabriola"/>
          <w:color w:val="000000"/>
        </w:rPr>
        <w:t xml:space="preserve">The literature trying to identify a causal relationship between diabetes and employment has relied on instrumental variable (IV) strategies (Brown et al., </w:t>
      </w:r>
      <w:r>
        <w:fldChar w:fldCharType="begin"/>
      </w:r>
      <w:r>
        <w:instrText xml:space="preserve"> HYPERLINK \l "page43" </w:instrText>
      </w:r>
      <w:r>
        <w:fldChar w:fldCharType="separate"/>
      </w:r>
      <w:r>
        <w:rPr>
          <w:rFonts w:ascii="Gabriola" w:hAnsi="Gabriola" w:cs="Gabriola"/>
          <w:color w:val="000000"/>
        </w:rPr>
        <w:t xml:space="preserve"> 2005;</w:t>
      </w:r>
      <w:r>
        <w:rPr>
          <w:rFonts w:ascii="Gabriola" w:hAnsi="Gabriola" w:cs="Gabriola"/>
          <w:color w:val="000000"/>
        </w:rPr>
        <w:fldChar w:fldCharType="end"/>
      </w:r>
      <w:r>
        <w:rPr>
          <w:rFonts w:ascii="Gabriola" w:hAnsi="Gabriola" w:cs="Gabriola"/>
          <w:color w:val="000000"/>
        </w:rPr>
        <w:t xml:space="preserve"> Latif, </w:t>
      </w:r>
      <w:r>
        <w:fldChar w:fldCharType="begin"/>
      </w:r>
      <w:r>
        <w:instrText xml:space="preserve"> HYPERLINK \l "page44" </w:instrText>
      </w:r>
      <w:r>
        <w:fldChar w:fldCharType="separate"/>
      </w:r>
      <w:r>
        <w:rPr>
          <w:rFonts w:ascii="Gabriola" w:hAnsi="Gabriola" w:cs="Gabriola"/>
          <w:color w:val="000000"/>
        </w:rPr>
        <w:t xml:space="preserve"> 2009;</w:t>
      </w:r>
      <w:r>
        <w:rPr>
          <w:rFonts w:ascii="Gabriola" w:hAnsi="Gabriola" w:cs="Gabriola"/>
          <w:color w:val="000000"/>
        </w:rPr>
        <w:fldChar w:fldCharType="end"/>
      </w:r>
      <w:r>
        <w:rPr>
          <w:rFonts w:ascii="Gabriola" w:hAnsi="Gabriola" w:cs="Gabriola"/>
          <w:color w:val="000000"/>
        </w:rPr>
        <w:t xml:space="preserve"> Seur-ing,  et al., </w:t>
      </w:r>
      <w:r>
        <w:fldChar w:fldCharType="begin"/>
      </w:r>
      <w:r>
        <w:instrText xml:space="preserve"> HYPERLINK \l "page45" </w:instrText>
      </w:r>
      <w:r>
        <w:fldChar w:fldCharType="separate"/>
      </w:r>
      <w:r>
        <w:rPr>
          <w:rFonts w:ascii="Gabriola" w:hAnsi="Gabriola" w:cs="Gabriola"/>
          <w:color w:val="000000"/>
        </w:rPr>
        <w:t xml:space="preserve"> 2015)</w:t>
      </w:r>
      <w:r>
        <w:rPr>
          <w:rFonts w:ascii="Gabriola" w:hAnsi="Gabriola" w:cs="Gabriola"/>
          <w:color w:val="000000"/>
        </w:rPr>
        <w:fldChar w:fldCharType="end"/>
      </w:r>
      <w:r>
        <w:rPr>
          <w:rFonts w:ascii="Gabriola" w:hAnsi="Gabriola" w:cs="Gabriola"/>
          <w:color w:val="000000"/>
        </w:rPr>
        <w:t xml:space="preserve"> and individual FE models (Seuring, et al., </w:t>
      </w:r>
      <w:r>
        <w:fldChar w:fldCharType="begin"/>
      </w:r>
      <w:r>
        <w:instrText xml:space="preserve"> HYPERLINK \l "page45" </w:instrText>
      </w:r>
      <w:r>
        <w:fldChar w:fldCharType="separate"/>
      </w:r>
      <w:r>
        <w:rPr>
          <w:rFonts w:ascii="Gabriola" w:hAnsi="Gabriola" w:cs="Gabriola"/>
          <w:color w:val="000000"/>
        </w:rPr>
        <w:t xml:space="preserve"> 2016</w:t>
      </w:r>
      <w:r>
        <w:rPr>
          <w:rFonts w:ascii="Gabriola" w:hAnsi="Gabriola" w:cs="Gabriola"/>
          <w:color w:val="000000"/>
        </w:rPr>
        <w:fldChar w:fldCharType="end"/>
      </w:r>
      <w:r>
        <w:rPr>
          <w:rFonts w:ascii="Gabriola" w:hAnsi="Gabriola" w:cs="Gabriola"/>
          <w:color w:val="000000"/>
        </w:rPr>
        <w:t xml:space="preserve">). However, while an IV approach could potentially account for all forms of confounding, the validity of the used instruments is at least questionable (see discussion in ChapterX). The FE model, as discussed above, also relies on important assumptions that may be violated. </w:t>
      </w:r>
    </w:p>
    <w:p>
      <w:pPr>
        <w:widowControl w:val="0"/>
        <w:overflowPunct w:val="0"/>
        <w:autoSpaceDE w:val="0"/>
        <w:autoSpaceDN w:val="0"/>
        <w:adjustRightInd w:val="0"/>
        <w:spacing w:after="0" w:line="240" w:lineRule="auto"/>
        <w:ind w:firstLine="234"/>
        <w:jc w:val="both"/>
        <w:rPr>
          <w:rFonts w:ascii="Times New Roman" w:hAnsi="Times New Roman" w:cs="Amiri"/>
        </w:rPr>
      </w:pPr>
      <w:r>
        <w:rPr>
          <w:rFonts w:ascii="Gabriola" w:hAnsi="Gabriola" w:cs="Gabriola"/>
          <w:color w:val="000000"/>
        </w:rPr>
        <w:t>Turning to the relationship between a diabetes diagnosis and behavioural risk factors, only one study has intended to causally relate a recent diabetes diagnosis with changes in health behaviours in the USA, finding positive behaviour changes shortly af-ter diagnosis. The study finds that the e</w:t>
      </w:r>
      <w:r>
        <w:rPr>
          <w:rFonts w:ascii="Cambria Math" w:hAnsi="Cambria Math" w:cs="Cambria Math"/>
          <w:color w:val="000000"/>
        </w:rPr>
        <w:t>ﬀ</w:t>
      </w:r>
      <w:r>
        <w:rPr>
          <w:rFonts w:ascii="Gabriola" w:hAnsi="Gabriola" w:cs="Gabriola"/>
          <w:color w:val="000000"/>
        </w:rPr>
        <w:t xml:space="preserve">ects were mostly short lived and tended to dissipate over time, particularly considering weight loss (Slade, </w:t>
      </w:r>
      <w:r>
        <w:fldChar w:fldCharType="begin"/>
      </w:r>
      <w:r>
        <w:instrText xml:space="preserve"> HYPERLINK \l "page45" </w:instrText>
      </w:r>
      <w:r>
        <w:fldChar w:fldCharType="separate"/>
      </w:r>
      <w:r>
        <w:rPr>
          <w:rFonts w:ascii="Gabriola" w:hAnsi="Gabriola" w:cs="Gabriola"/>
          <w:color w:val="000000"/>
        </w:rPr>
        <w:t xml:space="preserve"> 2012</w:t>
      </w:r>
      <w:r>
        <w:rPr>
          <w:rFonts w:ascii="Gabriola" w:hAnsi="Gabriola" w:cs="Gabriola"/>
          <w:color w:val="000000"/>
        </w:rPr>
        <w:fldChar w:fldCharType="end"/>
      </w:r>
      <w:r>
        <w:rPr>
          <w:rFonts w:ascii="Gabriola" w:hAnsi="Gabriola" w:cs="Gabriola"/>
          <w:color w:val="000000"/>
        </w:rPr>
        <w:t>). To isolate the causal e</w:t>
      </w:r>
      <w:r>
        <w:rPr>
          <w:rFonts w:ascii="Cambria Math" w:hAnsi="Cambria Math" w:cs="Cambria Math"/>
          <w:color w:val="000000"/>
        </w:rPr>
        <w:t>ﬀ</w:t>
      </w:r>
      <w:r>
        <w:rPr>
          <w:rFonts w:ascii="Gabriola" w:hAnsi="Gabriola" w:cs="Gabriola"/>
          <w:color w:val="000000"/>
        </w:rPr>
        <w:t xml:space="preserve">ect Slade </w:t>
      </w:r>
      <w:r>
        <w:fldChar w:fldCharType="begin"/>
      </w:r>
      <w:r>
        <w:instrText xml:space="preserve"> HYPERLINK \l "page45" </w:instrText>
      </w:r>
      <w:r>
        <w:fldChar w:fldCharType="separate"/>
      </w:r>
      <w:r>
        <w:rPr>
          <w:rFonts w:ascii="Gabriola" w:hAnsi="Gabriola" w:cs="Gabriola"/>
          <w:color w:val="000000"/>
        </w:rPr>
        <w:t xml:space="preserve"> (2012)</w:t>
      </w:r>
      <w:r>
        <w:rPr>
          <w:rFonts w:ascii="Gabriola" w:hAnsi="Gabriola" w:cs="Gabriola"/>
          <w:color w:val="000000"/>
        </w:rPr>
        <w:fldChar w:fldCharType="end"/>
      </w:r>
      <w:r>
        <w:rPr>
          <w:rFonts w:ascii="Gabriola" w:hAnsi="Gabriola" w:cs="Gabriola"/>
          <w:color w:val="000000"/>
        </w:rPr>
        <w:t xml:space="preserve"> created an "at risk" control group without diabetes that intended to be similar to</w:t>
      </w:r>
    </w:p>
    <w:p>
      <w:pPr>
        <w:widowControl w:val="0"/>
        <w:autoSpaceDE w:val="0"/>
        <w:autoSpaceDN w:val="0"/>
        <w:adjustRightInd w:val="0"/>
        <w:spacing w:after="0" w:line="240" w:lineRule="auto"/>
        <w:rPr>
          <w:rFonts w:ascii="Times New Roman" w:hAnsi="Times New Roman" w:cs="Amiri"/>
        </w:rPr>
        <w:sectPr>
          <w:pgSz w:w="12240" w:h="15840"/>
          <w:pgMar w:top="1103"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90"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Gabriola" w:hAnsi="Gabriola" w:cs="Gabriola"/>
          <w:color w:val="000000"/>
        </w:rPr>
        <w:t>3</w:t>
      </w:r>
    </w:p>
    <w:p>
      <w:pPr>
        <w:widowControl w:val="0"/>
        <w:autoSpaceDE w:val="0"/>
        <w:autoSpaceDN w:val="0"/>
        <w:adjustRightInd w:val="0"/>
        <w:spacing w:after="0" w:line="240" w:lineRule="auto"/>
        <w:rPr>
          <w:rFonts w:ascii="Times New Roman" w:hAnsi="Times New Roman" w:cs="Amiri"/>
        </w:rPr>
        <w:sectPr>
          <w:type w:val="continuous"/>
          <w:pgSz w:w="12240" w:h="15840"/>
          <w:pgMar w:top="1103" w:right="6200" w:bottom="347" w:left="5920" w:header="720" w:footer="720" w:gutter="0"/>
          <w:cols w:equalWidth="0" w:num="1">
            <w:col w:w="120"/>
          </w:cols>
        </w:sectPr>
      </w:pPr>
    </w:p>
    <w:p>
      <w:pPr>
        <w:widowControl w:val="0"/>
        <w:overflowPunct w:val="0"/>
        <w:autoSpaceDE w:val="0"/>
        <w:autoSpaceDN w:val="0"/>
        <w:adjustRightInd w:val="0"/>
        <w:spacing w:after="0" w:line="240" w:lineRule="auto"/>
        <w:jc w:val="both"/>
        <w:rPr>
          <w:rFonts w:ascii="Times New Roman" w:hAnsi="Times New Roman" w:cs="Amiri"/>
        </w:rPr>
      </w:pPr>
      <w:bookmarkStart w:id="2" w:name="page4"/>
      <w:bookmarkEnd w:id="2"/>
      <w:r>
        <w:rPr>
          <w:rFonts w:ascii="Gabriola" w:hAnsi="Gabriola" w:cs="Gabriola"/>
          <w:color w:val="000000"/>
        </w:rPr>
        <w:t>the treatment group with diabetes, apart from not having received a diagnosis. He used information on diabetes biomarkers to estimate the propensity score of those without a diabetes diagnosis to be above a specific at risk threshold, so that everybody above a certain propensity score was used to form the control group. He then estimated dynamic population averaged as well as FE models to identify a causal relationship. While this approach likely improves the control group by increasing its similarity in the diabetes risk profile to the diagnosed population, it may not have been able to su</w:t>
      </w:r>
      <w:r>
        <w:rPr>
          <w:rFonts w:ascii="Cambria Math" w:hAnsi="Cambria Math" w:cs="Cambria Math"/>
          <w:color w:val="000000"/>
        </w:rPr>
        <w:t>ﬃ</w:t>
      </w:r>
      <w:r>
        <w:rPr>
          <w:rFonts w:ascii="Gabriola" w:hAnsi="Gabriola" w:cs="Gabriola"/>
          <w:color w:val="000000"/>
        </w:rPr>
        <w:t>ciently account for the potential predetermination of the diabetes diagnosis by earlier values of the dependent variable. Further, the study did not account for employment status as one of the control variables.</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93" w:lineRule="exact"/>
        <w:rPr>
          <w:rFonts w:ascii="Times New Roman" w:hAnsi="Times New Roman" w:cs="Amiri"/>
        </w:rPr>
      </w:pPr>
    </w:p>
    <w:p>
      <w:pPr>
        <w:widowControl w:val="0"/>
        <w:overflowPunct w:val="0"/>
        <w:autoSpaceDE w:val="0"/>
        <w:autoSpaceDN w:val="0"/>
        <w:adjustRightInd w:val="0"/>
        <w:spacing w:after="0" w:line="240" w:lineRule="auto"/>
        <w:ind w:firstLine="234"/>
        <w:jc w:val="both"/>
        <w:rPr>
          <w:rFonts w:ascii="Times New Roman" w:hAnsi="Times New Roman" w:cs="Amiri"/>
        </w:rPr>
      </w:pPr>
      <w:r>
        <w:rPr>
          <w:rFonts w:ascii="Gabriola" w:hAnsi="Gabriola" w:cs="Gabriola"/>
          <w:color w:val="000000"/>
        </w:rPr>
        <w:t>A di</w:t>
      </w:r>
      <w:r>
        <w:rPr>
          <w:rFonts w:ascii="Cambria Math" w:hAnsi="Cambria Math" w:cs="Cambria Math"/>
          <w:color w:val="000000"/>
        </w:rPr>
        <w:t>ﬀ</w:t>
      </w:r>
      <w:r>
        <w:rPr>
          <w:rFonts w:ascii="Gabriola" w:hAnsi="Gabriola" w:cs="Gabriola"/>
          <w:color w:val="000000"/>
        </w:rPr>
        <w:t xml:space="preserve">erent identification approach was used by Zhao et al. </w:t>
      </w:r>
      <w:r>
        <w:fldChar w:fldCharType="begin"/>
      </w:r>
      <w:r>
        <w:instrText xml:space="preserve"> HYPERLINK \l "page46" </w:instrText>
      </w:r>
      <w:r>
        <w:fldChar w:fldCharType="separate"/>
      </w:r>
      <w:r>
        <w:rPr>
          <w:rFonts w:ascii="Gabriola" w:hAnsi="Gabriola" w:cs="Gabriola"/>
          <w:color w:val="000000"/>
        </w:rPr>
        <w:t xml:space="preserve"> (2013)</w:t>
      </w:r>
      <w:r>
        <w:rPr>
          <w:rFonts w:ascii="Gabriola" w:hAnsi="Gabriola" w:cs="Gabriola"/>
          <w:color w:val="000000"/>
        </w:rPr>
        <w:fldChar w:fldCharType="end"/>
      </w:r>
      <w:r>
        <w:rPr>
          <w:rFonts w:ascii="Gabriola" w:hAnsi="Gabriola" w:cs="Gabriola"/>
          <w:color w:val="000000"/>
        </w:rPr>
        <w:t xml:space="preserve"> when investigating the e</w:t>
      </w:r>
      <w:r>
        <w:rPr>
          <w:rFonts w:ascii="Cambria Math" w:hAnsi="Cambria Math" w:cs="Cambria Math"/>
          <w:color w:val="000000"/>
        </w:rPr>
        <w:t>ﬀ</w:t>
      </w:r>
      <w:r>
        <w:rPr>
          <w:rFonts w:ascii="Gabriola" w:hAnsi="Gabriola" w:cs="Gabriola"/>
          <w:color w:val="000000"/>
        </w:rPr>
        <w:t>ects of a hypertension diagnosis on nutritional outcomes in China. They used a regression-discontinuity design and biomarker information on blood pressure. A crucial assumption in the study was that people above the hypertension threshold were indeed informed about their hypertension while those just below the threshold were not. These two groups were then compared to isolate the particular e</w:t>
      </w:r>
      <w:r>
        <w:rPr>
          <w:rFonts w:ascii="Cambria Math" w:hAnsi="Cambria Math" w:cs="Cambria Math"/>
          <w:color w:val="000000"/>
        </w:rPr>
        <w:t>ﬀ</w:t>
      </w:r>
      <w:r>
        <w:rPr>
          <w:rFonts w:ascii="Gabriola" w:hAnsi="Gabriola" w:cs="Gabriola"/>
          <w:color w:val="000000"/>
        </w:rPr>
        <w:t>ect of the additional health information on food consumption in the following wave. The results indicated that a di-agnosis leads to reductions in fat consumption, but no other nutritional outcomes, and only for those economically better o</w:t>
      </w:r>
      <w:r>
        <w:rPr>
          <w:rFonts w:ascii="Cambria Math" w:hAnsi="Cambria Math" w:cs="Cambria Math"/>
          <w:color w:val="000000"/>
        </w:rPr>
        <w:t>ﬀ</w:t>
      </w:r>
      <w:r>
        <w:rPr>
          <w:rFonts w:ascii="Gabriola" w:hAnsi="Gabriola" w:cs="Gabriola"/>
          <w:color w:val="000000"/>
        </w:rPr>
        <w:t xml:space="preserve">. Several caveats exist for this study and the used approach. According to Zhao et al. </w:t>
      </w:r>
      <w:r>
        <w:fldChar w:fldCharType="begin"/>
      </w:r>
      <w:r>
        <w:instrText xml:space="preserve"> HYPERLINK \l "page46" </w:instrText>
      </w:r>
      <w:r>
        <w:fldChar w:fldCharType="separate"/>
      </w:r>
      <w:r>
        <w:rPr>
          <w:rFonts w:ascii="Gabriola" w:hAnsi="Gabriola" w:cs="Gabriola"/>
          <w:color w:val="000000"/>
        </w:rPr>
        <w:t xml:space="preserve"> (2013)</w:t>
      </w:r>
      <w:r>
        <w:rPr>
          <w:rFonts w:ascii="Gabriola" w:hAnsi="Gabriola" w:cs="Gabriola"/>
          <w:color w:val="000000"/>
        </w:rPr>
        <w:fldChar w:fldCharType="end"/>
      </w:r>
      <w:r>
        <w:rPr>
          <w:rFonts w:ascii="Gabriola" w:hAnsi="Gabriola" w:cs="Gabriola"/>
          <w:color w:val="000000"/>
        </w:rPr>
        <w:t xml:space="preserve"> it was not always clear to what extend par-ticipants where informed about their hypertension status and whether they had received just the actual blood pressure measurement information, leaving the interpretation to the participants, or whether they were made explicitly aware of their hypertension (or also pre-hypertension) status. Further, the results may have limited generalisability, since the measured treatment e</w:t>
      </w:r>
      <w:r>
        <w:rPr>
          <w:rFonts w:ascii="Cambria Math" w:hAnsi="Cambria Math" w:cs="Cambria Math"/>
          <w:color w:val="000000"/>
        </w:rPr>
        <w:t>ﬀ</w:t>
      </w:r>
      <w:r>
        <w:rPr>
          <w:rFonts w:ascii="Gabriola" w:hAnsi="Gabriola" w:cs="Gabriola"/>
          <w:color w:val="000000"/>
        </w:rPr>
        <w:t>ect was a very local one, applying only to the population around the hypertension threshold. Finally, the study only provides information for a relatively short period until the first wave after diagnosis, unable to capture any changes further away from the point of diagnosis.</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10" w:lineRule="exact"/>
        <w:rPr>
          <w:rFonts w:ascii="Times New Roman" w:hAnsi="Times New Roman" w:cs="Amiri"/>
        </w:rPr>
      </w:pPr>
    </w:p>
    <w:p>
      <w:pPr>
        <w:widowControl w:val="0"/>
        <w:overflowPunct w:val="0"/>
        <w:autoSpaceDE w:val="0"/>
        <w:autoSpaceDN w:val="0"/>
        <w:adjustRightInd w:val="0"/>
        <w:spacing w:after="0" w:line="240" w:lineRule="auto"/>
        <w:ind w:firstLine="234"/>
        <w:jc w:val="both"/>
        <w:rPr>
          <w:rFonts w:ascii="Times New Roman" w:hAnsi="Times New Roman" w:cs="Amiri"/>
        </w:rPr>
      </w:pPr>
      <w:r>
        <w:rPr>
          <w:rFonts w:ascii="Gabriola" w:hAnsi="Gabriola" w:cs="Gabriola"/>
          <w:color w:val="000000"/>
        </w:rPr>
        <w:t>Accordingly, there is a need to provide new evidence on the e</w:t>
      </w:r>
      <w:r>
        <w:rPr>
          <w:rFonts w:ascii="Cambria Math" w:hAnsi="Cambria Math" w:cs="Cambria Math"/>
          <w:color w:val="000000"/>
        </w:rPr>
        <w:t>ﬀ</w:t>
      </w:r>
      <w:r>
        <w:rPr>
          <w:rFonts w:ascii="Gabriola" w:hAnsi="Gabriola" w:cs="Gabriola"/>
          <w:color w:val="000000"/>
        </w:rPr>
        <w:t>ects of a diabetes diag-nosis on employment status as well as behavioural risk behaviours that could a</w:t>
      </w:r>
      <w:r>
        <w:rPr>
          <w:rFonts w:ascii="Cambria Math" w:hAnsi="Cambria Math" w:cs="Cambria Math"/>
          <w:color w:val="000000"/>
        </w:rPr>
        <w:t>ﬀ</w:t>
      </w:r>
      <w:r>
        <w:rPr>
          <w:rFonts w:ascii="Gabriola" w:hAnsi="Gabriola" w:cs="Gabriola"/>
          <w:color w:val="000000"/>
        </w:rPr>
        <w:t>ect the development of diabetes complications, using longitudinal data and alternative estimation strategies. Thereby this study adds in several ways to the existing literature. First, it shows the impact of diabetes diagnosis on labour outcomes in China, not only over the short term, but for a period covering the entire decade of the 2000s, allowing for a more long term investigation of the e</w:t>
      </w:r>
      <w:r>
        <w:rPr>
          <w:rFonts w:ascii="Cambria Math" w:hAnsi="Cambria Math" w:cs="Cambria Math"/>
          <w:color w:val="000000"/>
        </w:rPr>
        <w:t>ﬀ</w:t>
      </w:r>
      <w:r>
        <w:rPr>
          <w:rFonts w:ascii="Gabriola" w:hAnsi="Gabriola" w:cs="Gabriola"/>
          <w:color w:val="000000"/>
        </w:rPr>
        <w:t>ects. This both confirms and extends earlier evidence for other settings and using di</w:t>
      </w:r>
      <w:r>
        <w:rPr>
          <w:rFonts w:ascii="Cambria Math" w:hAnsi="Cambria Math" w:cs="Cambria Math"/>
          <w:color w:val="000000"/>
        </w:rPr>
        <w:t>ﬀ</w:t>
      </w:r>
      <w:r>
        <w:rPr>
          <w:rFonts w:ascii="Gabriola" w:hAnsi="Gabriola" w:cs="Gabriola"/>
          <w:color w:val="000000"/>
        </w:rPr>
        <w:t>erent methods. Second, it provides information on the e</w:t>
      </w:r>
      <w:r>
        <w:rPr>
          <w:rFonts w:ascii="Cambria Math" w:hAnsi="Cambria Math" w:cs="Cambria Math"/>
          <w:color w:val="000000"/>
        </w:rPr>
        <w:t>ﬀ</w:t>
      </w:r>
      <w:r>
        <w:rPr>
          <w:rFonts w:ascii="Gabriola" w:hAnsi="Gabriola" w:cs="Gabriola"/>
          <w:color w:val="000000"/>
        </w:rPr>
        <w:t>ect</w:t>
      </w:r>
    </w:p>
    <w:p>
      <w:pPr>
        <w:widowControl w:val="0"/>
        <w:autoSpaceDE w:val="0"/>
        <w:autoSpaceDN w:val="0"/>
        <w:adjustRightInd w:val="0"/>
        <w:spacing w:after="0" w:line="240" w:lineRule="auto"/>
        <w:rPr>
          <w:rFonts w:ascii="Times New Roman" w:hAnsi="Times New Roman" w:cs="Amiri"/>
        </w:rPr>
        <w:sectPr>
          <w:pgSz w:w="12240" w:h="15840"/>
          <w:pgMar w:top="1103"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sectPr>
          <w:type w:val="continuous"/>
          <w:pgSz w:w="12240" w:h="15840"/>
          <w:pgMar w:top="1103" w:right="6200" w:bottom="347" w:left="5920" w:header="720" w:footer="720" w:gutter="0"/>
          <w:cols w:equalWidth="0" w:num="1">
            <w:col w:w="120"/>
          </w:cols>
        </w:sectPr>
      </w:pPr>
    </w:p>
    <w:p>
      <w:pPr>
        <w:widowControl w:val="0"/>
        <w:overflowPunct w:val="0"/>
        <w:autoSpaceDE w:val="0"/>
        <w:autoSpaceDN w:val="0"/>
        <w:adjustRightInd w:val="0"/>
        <w:spacing w:after="0" w:line="240" w:lineRule="auto"/>
        <w:jc w:val="both"/>
        <w:rPr>
          <w:rFonts w:ascii="Times New Roman" w:hAnsi="Times New Roman" w:cs="Amiri"/>
        </w:rPr>
      </w:pPr>
      <w:bookmarkStart w:id="3" w:name="page5"/>
      <w:bookmarkEnd w:id="3"/>
      <w:r>
        <w:rPr>
          <w:rFonts w:ascii="Gabriola" w:hAnsi="Gabriola" w:cs="Gabriola"/>
          <w:color w:val="000000"/>
        </w:rPr>
        <w:t>of a diabetes diagnosis on health behaviours. Third, by considering the e</w:t>
      </w:r>
      <w:r>
        <w:rPr>
          <w:rFonts w:ascii="Cambria Math" w:hAnsi="Cambria Math" w:cs="Cambria Math"/>
          <w:color w:val="000000"/>
        </w:rPr>
        <w:t>ﬀ</w:t>
      </w:r>
      <w:r>
        <w:rPr>
          <w:rFonts w:ascii="Gabriola" w:hAnsi="Gabriola" w:cs="Gabriola"/>
          <w:color w:val="000000"/>
        </w:rPr>
        <w:t>ects over time on both employment and health behaviour, the results shed light on po-tential pathways through which the impact on employment may work. Fourth, the study provides a methodological innovation by using both MSM and FE estimation methods, o</w:t>
      </w:r>
      <w:r>
        <w:rPr>
          <w:rFonts w:ascii="Cambria Math" w:hAnsi="Cambria Math" w:cs="Cambria Math"/>
          <w:color w:val="000000"/>
        </w:rPr>
        <w:t>ﬀ</w:t>
      </w:r>
      <w:r>
        <w:rPr>
          <w:rFonts w:ascii="Gabriola" w:hAnsi="Gabriola" w:cs="Gabriola"/>
          <w:color w:val="000000"/>
        </w:rPr>
        <w:t>ering insights not only on the robustness of the MSM results, but also on the validity of some of its assumptions.</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10"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Arial" w:hAnsi="Arial" w:cs="Arial"/>
          <w:b/>
          <w:bCs/>
          <w:color w:val="000000"/>
        </w:rPr>
        <w:t>0.2 Methods</w:t>
      </w:r>
    </w:p>
    <w:p>
      <w:pPr>
        <w:widowControl w:val="0"/>
        <w:autoSpaceDE w:val="0"/>
        <w:autoSpaceDN w:val="0"/>
        <w:adjustRightInd w:val="0"/>
        <w:spacing w:after="0" w:line="355"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Arial" w:hAnsi="Arial" w:cs="Arial"/>
          <w:b/>
          <w:bCs/>
          <w:color w:val="000000"/>
        </w:rPr>
        <w:t>0.2.1 Study sample</w:t>
      </w:r>
    </w:p>
    <w:p>
      <w:pPr>
        <w:widowControl w:val="0"/>
        <w:autoSpaceDE w:val="0"/>
        <w:autoSpaceDN w:val="0"/>
        <w:adjustRightInd w:val="0"/>
        <w:spacing w:after="0" w:line="235" w:lineRule="exact"/>
        <w:rPr>
          <w:rFonts w:ascii="Times New Roman" w:hAnsi="Times New Roman" w:cs="Amiri"/>
        </w:rPr>
      </w:pPr>
    </w:p>
    <w:p>
      <w:pPr>
        <w:widowControl w:val="0"/>
        <w:overflowPunct w:val="0"/>
        <w:autoSpaceDE w:val="0"/>
        <w:autoSpaceDN w:val="0"/>
        <w:adjustRightInd w:val="0"/>
        <w:spacing w:after="0" w:line="240" w:lineRule="auto"/>
        <w:jc w:val="both"/>
        <w:rPr>
          <w:rFonts w:ascii="Times New Roman" w:hAnsi="Times New Roman" w:cs="Amiri"/>
        </w:rPr>
      </w:pPr>
      <w:r>
        <w:rPr>
          <w:rFonts w:ascii="Gabriola" w:hAnsi="Gabriola" w:cs="Gabriola"/>
          <w:color w:val="000000"/>
        </w:rPr>
        <w:t xml:space="preserve">The CHNS is an international collaborative project led by the Carolina Population Center at the University of North Carolina at Chapel Hill investigating nutrition and health behaviours in nine provinces of China (Zhang et al., </w:t>
      </w:r>
      <w:r>
        <w:fldChar w:fldCharType="begin"/>
      </w:r>
      <w:r>
        <w:instrText xml:space="preserve"> HYPERLINK \l "page46" </w:instrText>
      </w:r>
      <w:r>
        <w:fldChar w:fldCharType="separate"/>
      </w:r>
      <w:r>
        <w:rPr>
          <w:rFonts w:ascii="Gabriola" w:hAnsi="Gabriola" w:cs="Gabriola"/>
          <w:color w:val="000000"/>
        </w:rPr>
        <w:t xml:space="preserve"> 2014</w:t>
      </w:r>
      <w:r>
        <w:rPr>
          <w:rFonts w:ascii="Gabriola" w:hAnsi="Gabriola" w:cs="Gabriola"/>
          <w:color w:val="000000"/>
        </w:rPr>
        <w:fldChar w:fldCharType="end"/>
      </w:r>
      <w:r>
        <w:rPr>
          <w:rFonts w:ascii="Gabriola" w:hAnsi="Gabriola" w:cs="Gabriola"/>
          <w:color w:val="000000"/>
        </w:rPr>
        <w:t xml:space="preserve">). We use data from 1997 onwards, which was the first time survey participants provided diabetes information. In total we use six waves (1997, 2000, 2004, 2006, 2009 and 2011) obtained from the longitudinal dataset released in 2015. The data provide extensive information on nutrition and health, including anthropometric measures of weight and height, reducing potential measurement issues. It further provides socioeconomic information, most importantly for this study about employment. The sample is limited to the adult population from age 18–64. The sample is not nationally representative and as such does not provide sampling weights (Popkin et al., </w:t>
      </w:r>
      <w:r>
        <w:fldChar w:fldCharType="begin"/>
      </w:r>
      <w:r>
        <w:instrText xml:space="preserve"> HYPERLINK \l "page45" </w:instrText>
      </w:r>
      <w:r>
        <w:fldChar w:fldCharType="separate"/>
      </w:r>
      <w:r>
        <w:rPr>
          <w:rFonts w:ascii="Gabriola" w:hAnsi="Gabriola" w:cs="Gabriola"/>
          <w:color w:val="000000"/>
        </w:rPr>
        <w:t xml:space="preserve"> 2010</w:t>
      </w:r>
      <w:r>
        <w:rPr>
          <w:rFonts w:ascii="Gabriola" w:hAnsi="Gabriola" w:cs="Gabriola"/>
          <w:color w:val="000000"/>
        </w:rPr>
        <w:fldChar w:fldCharType="end"/>
      </w:r>
      <w:r>
        <w:rPr>
          <w:rFonts w:ascii="Gabriola" w:hAnsi="Gabriola" w:cs="Gabriola"/>
          <w:color w:val="000000"/>
        </w:rPr>
        <w:t>).</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10" w:lineRule="exact"/>
        <w:rPr>
          <w:rFonts w:ascii="Times New Roman" w:hAnsi="Times New Roman" w:cs="Amiri"/>
        </w:rPr>
      </w:pPr>
    </w:p>
    <w:p>
      <w:pPr>
        <w:widowControl w:val="0"/>
        <w:overflowPunct w:val="0"/>
        <w:autoSpaceDE w:val="0"/>
        <w:autoSpaceDN w:val="0"/>
        <w:adjustRightInd w:val="0"/>
        <w:spacing w:after="0" w:line="240" w:lineRule="auto"/>
        <w:ind w:firstLine="234"/>
        <w:jc w:val="both"/>
        <w:rPr>
          <w:rFonts w:ascii="Times New Roman" w:hAnsi="Times New Roman" w:cs="Amiri"/>
        </w:rPr>
      </w:pPr>
      <w:r>
        <w:rPr>
          <w:rFonts w:ascii="Gabriola" w:hAnsi="Gabriola" w:cs="Gabriola"/>
          <w:color w:val="000000"/>
        </w:rPr>
        <w:t xml:space="preserve">Overall, between 84% to 90% of the survey participants are followed up in the consecu-tive wave, with attrition being highest after 2006. Attrition in the CHNS due to mortality is around 1% (Popkin et al., </w:t>
      </w:r>
      <w:r>
        <w:fldChar w:fldCharType="begin"/>
      </w:r>
      <w:r>
        <w:instrText xml:space="preserve"> HYPERLINK \l "page45" </w:instrText>
      </w:r>
      <w:r>
        <w:fldChar w:fldCharType="separate"/>
      </w:r>
      <w:r>
        <w:rPr>
          <w:rFonts w:ascii="Gabriola" w:hAnsi="Gabriola" w:cs="Gabriola"/>
          <w:color w:val="000000"/>
        </w:rPr>
        <w:t xml:space="preserve"> 2010</w:t>
      </w:r>
      <w:r>
        <w:rPr>
          <w:rFonts w:ascii="Gabriola" w:hAnsi="Gabriola" w:cs="Gabriola"/>
          <w:color w:val="000000"/>
        </w:rPr>
        <w:fldChar w:fldCharType="end"/>
      </w:r>
      <w:r>
        <w:rPr>
          <w:rFonts w:ascii="Gabriola" w:hAnsi="Gabriola" w:cs="Gabriola"/>
          <w:color w:val="000000"/>
        </w:rPr>
        <w:t xml:space="preserve">). Other reasons mentioned by Popkin et al. </w:t>
      </w:r>
      <w:r>
        <w:fldChar w:fldCharType="begin"/>
      </w:r>
      <w:r>
        <w:instrText xml:space="preserve"> HYPERLINK \l "page45" </w:instrText>
      </w:r>
      <w:r>
        <w:fldChar w:fldCharType="separate"/>
      </w:r>
      <w:r>
        <w:rPr>
          <w:rFonts w:ascii="Gabriola" w:hAnsi="Gabriola" w:cs="Gabriola"/>
          <w:color w:val="000000"/>
        </w:rPr>
        <w:t xml:space="preserve"> (2010)</w:t>
      </w:r>
      <w:r>
        <w:rPr>
          <w:rFonts w:ascii="Gabriola" w:hAnsi="Gabriola" w:cs="Gabriola"/>
          <w:color w:val="000000"/>
        </w:rPr>
        <w:fldChar w:fldCharType="end"/>
      </w:r>
      <w:r>
        <w:rPr>
          <w:rFonts w:ascii="Gabriola" w:hAnsi="Gabriola" w:cs="Gabriola"/>
          <w:color w:val="000000"/>
        </w:rPr>
        <w:t xml:space="preserve"> are loss in follow up due to migration, natural disasters and redevelopment of housing in the urban centres leading to relocations. We analysed if any of our variables of interest was sig-nificantly related to attrition at any wave and did only find lower calorie consumption and being unemployed to exhibit an association. Having diabetes was not related to attrition. Further, attrition was strongly related to urbanization, a higher level of education, being of younger age and having lower family income, suggesting that mostly participants of younger age, more urbanized but from less well-o</w:t>
      </w:r>
      <w:r>
        <w:rPr>
          <w:rFonts w:ascii="Cambria Math" w:hAnsi="Cambria Math" w:cs="Cambria Math"/>
          <w:color w:val="000000"/>
        </w:rPr>
        <w:t>ﬀ</w:t>
      </w:r>
      <w:r>
        <w:rPr>
          <w:rFonts w:ascii="Gabriola" w:hAnsi="Gabriola" w:cs="Gabriola"/>
          <w:color w:val="000000"/>
        </w:rPr>
        <w:t xml:space="preserve"> households tended to leave the survey. Attrition rates between the waves are shown in Table </w:t>
      </w:r>
      <w:r>
        <w:fldChar w:fldCharType="begin"/>
      </w:r>
      <w:r>
        <w:instrText xml:space="preserve"> HYPERLINK \l "page27" </w:instrText>
      </w:r>
      <w:r>
        <w:fldChar w:fldCharType="separate"/>
      </w:r>
      <w:r>
        <w:rPr>
          <w:rFonts w:ascii="Gabriola" w:hAnsi="Gabriola" w:cs="Gabriola"/>
          <w:color w:val="000000"/>
        </w:rPr>
        <w:t xml:space="preserve"> 0.5</w:t>
      </w:r>
      <w:r>
        <w:rPr>
          <w:rFonts w:ascii="Gabriola" w:hAnsi="Gabriola" w:cs="Gabriola"/>
          <w:color w:val="000000"/>
        </w:rPr>
        <w:fldChar w:fldCharType="end"/>
      </w:r>
      <w:r>
        <w:rPr>
          <w:rFonts w:ascii="Gabriola" w:hAnsi="Gabriola" w:cs="Gabriola"/>
          <w:color w:val="000000"/>
        </w:rPr>
        <w:t>.</w:t>
      </w:r>
    </w:p>
    <w:p>
      <w:pPr>
        <w:widowControl w:val="0"/>
        <w:autoSpaceDE w:val="0"/>
        <w:autoSpaceDN w:val="0"/>
        <w:adjustRightInd w:val="0"/>
        <w:spacing w:after="0" w:line="240" w:lineRule="auto"/>
        <w:rPr>
          <w:rFonts w:ascii="Times New Roman" w:hAnsi="Times New Roman" w:cs="Amiri"/>
        </w:rPr>
        <w:sectPr>
          <w:pgSz w:w="12240" w:h="15840"/>
          <w:pgMar w:top="1103"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01"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Gabriola" w:hAnsi="Gabriola" w:cs="Gabriola"/>
          <w:color w:val="000000"/>
        </w:rPr>
        <w:t>5</w:t>
      </w:r>
    </w:p>
    <w:p>
      <w:pPr>
        <w:widowControl w:val="0"/>
        <w:autoSpaceDE w:val="0"/>
        <w:autoSpaceDN w:val="0"/>
        <w:adjustRightInd w:val="0"/>
        <w:spacing w:after="0" w:line="240" w:lineRule="auto"/>
        <w:rPr>
          <w:rFonts w:ascii="Times New Roman" w:hAnsi="Times New Roman" w:cs="Amiri"/>
        </w:rPr>
        <w:sectPr>
          <w:type w:val="continuous"/>
          <w:pgSz w:w="12240" w:h="15840"/>
          <w:pgMar w:top="1103" w:right="6200" w:bottom="347" w:left="5920" w:header="720" w:footer="720" w:gutter="0"/>
          <w:cols w:equalWidth="0" w:num="1">
            <w:col w:w="120"/>
          </w:cols>
        </w:sectPr>
      </w:pPr>
    </w:p>
    <w:p>
      <w:pPr>
        <w:widowControl w:val="0"/>
        <w:autoSpaceDE w:val="0"/>
        <w:autoSpaceDN w:val="0"/>
        <w:adjustRightInd w:val="0"/>
        <w:spacing w:after="0" w:line="240" w:lineRule="auto"/>
        <w:rPr>
          <w:rFonts w:ascii="Times New Roman" w:hAnsi="Times New Roman" w:cs="Amiri"/>
        </w:rPr>
      </w:pPr>
      <w:bookmarkStart w:id="4" w:name="page6"/>
      <w:bookmarkEnd w:id="4"/>
      <w:r>
        <w:rPr>
          <w:rFonts w:ascii="Arial" w:hAnsi="Arial" w:cs="Arial"/>
          <w:b/>
          <w:bCs/>
          <w:color w:val="000000"/>
        </w:rPr>
        <w:t>0.2.2 Assessment of diabetes</w:t>
      </w:r>
    </w:p>
    <w:p>
      <w:pPr>
        <w:widowControl w:val="0"/>
        <w:autoSpaceDE w:val="0"/>
        <w:autoSpaceDN w:val="0"/>
        <w:adjustRightInd w:val="0"/>
        <w:spacing w:after="0" w:line="235" w:lineRule="exact"/>
        <w:rPr>
          <w:rFonts w:ascii="Times New Roman" w:hAnsi="Times New Roman" w:cs="Amiri"/>
        </w:rPr>
      </w:pPr>
    </w:p>
    <w:p>
      <w:pPr>
        <w:widowControl w:val="0"/>
        <w:overflowPunct w:val="0"/>
        <w:autoSpaceDE w:val="0"/>
        <w:autoSpaceDN w:val="0"/>
        <w:adjustRightInd w:val="0"/>
        <w:spacing w:after="0" w:line="240" w:lineRule="auto"/>
        <w:jc w:val="both"/>
        <w:rPr>
          <w:rFonts w:ascii="Times New Roman" w:hAnsi="Times New Roman" w:cs="Amiri"/>
        </w:rPr>
      </w:pPr>
      <w:r>
        <w:rPr>
          <w:rFonts w:ascii="Gabriola" w:hAnsi="Gabriola" w:cs="Gabriola"/>
          <w:color w:val="000000"/>
        </w:rPr>
        <w:t>We used self-reported information on a diabetes diagnosis to construct our diabetes in-dicator. We only relied on incident cases of self-reported diabetes, excluding individuals with self-reported diabetes at baseline. Given the chronic nature of diabetes, we assumed that after the initial diagnosis diabetes persists for the rest of one’s life. This is a reasonable assumption given the medical evidence. (Reference?) To construct a measure of diabetes duration for incidence cases we used self-reported information on the year of diagnosis. If we found that the year of diagnosis was reported to be before the last wave without a reported diagnosis, we used the midpoint between the last wave without diagnosis and the first wave with a diagnosis as the year of diagnosis.</w:t>
      </w:r>
      <w:r>
        <w:rPr>
          <w:rFonts w:ascii="Arial" w:hAnsi="Arial" w:cs="Arial"/>
          <w:color w:val="000000"/>
          <w:vertAlign w:val="superscript"/>
        </w:rPr>
        <w:t>1</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54"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Arial" w:hAnsi="Arial" w:cs="Arial"/>
          <w:b/>
          <w:bCs/>
          <w:color w:val="000000"/>
        </w:rPr>
        <w:t>0.2.3 Assessment of outcomes</w:t>
      </w:r>
    </w:p>
    <w:p>
      <w:pPr>
        <w:widowControl w:val="0"/>
        <w:autoSpaceDE w:val="0"/>
        <w:autoSpaceDN w:val="0"/>
        <w:adjustRightInd w:val="0"/>
        <w:spacing w:after="0" w:line="235" w:lineRule="exact"/>
        <w:rPr>
          <w:rFonts w:ascii="Times New Roman" w:hAnsi="Times New Roman" w:cs="Amiri"/>
        </w:rPr>
      </w:pPr>
    </w:p>
    <w:p>
      <w:pPr>
        <w:widowControl w:val="0"/>
        <w:overflowPunct w:val="0"/>
        <w:autoSpaceDE w:val="0"/>
        <w:autoSpaceDN w:val="0"/>
        <w:adjustRightInd w:val="0"/>
        <w:spacing w:after="0" w:line="240" w:lineRule="auto"/>
        <w:jc w:val="both"/>
        <w:rPr>
          <w:rFonts w:ascii="Times New Roman" w:hAnsi="Times New Roman" w:cs="Amiri"/>
        </w:rPr>
      </w:pPr>
      <w:r>
        <w:rPr>
          <w:rFonts w:ascii="Gabriola" w:hAnsi="Gabriola" w:cs="Gabriola"/>
          <w:color w:val="000000"/>
        </w:rPr>
        <w:t>The economic outcome of interest is employment status, and is measured through self-reported reponse stating that the person is currently working. People who reported not to be working because they were student are excluded, while those who are not working for any other reason, such as doing housework, being disabled or being retired, were included.</w:t>
      </w:r>
    </w:p>
    <w:p>
      <w:pPr>
        <w:widowControl w:val="0"/>
        <w:autoSpaceDE w:val="0"/>
        <w:autoSpaceDN w:val="0"/>
        <w:adjustRightInd w:val="0"/>
        <w:spacing w:after="0" w:line="109" w:lineRule="exact"/>
        <w:rPr>
          <w:rFonts w:ascii="Times New Roman" w:hAnsi="Times New Roman" w:cs="Amiri"/>
        </w:rPr>
      </w:pPr>
    </w:p>
    <w:p>
      <w:pPr>
        <w:widowControl w:val="0"/>
        <w:overflowPunct w:val="0"/>
        <w:autoSpaceDE w:val="0"/>
        <w:autoSpaceDN w:val="0"/>
        <w:adjustRightInd w:val="0"/>
        <w:spacing w:after="0" w:line="240" w:lineRule="auto"/>
        <w:ind w:firstLine="234"/>
        <w:jc w:val="both"/>
        <w:rPr>
          <w:rFonts w:ascii="Times New Roman" w:hAnsi="Times New Roman" w:cs="Amiri"/>
        </w:rPr>
      </w:pPr>
      <w:r>
        <w:rPr>
          <w:rFonts w:ascii="Gabriola" w:hAnsi="Gabriola" w:cs="Gabriola"/>
          <w:color w:val="000000"/>
        </w:rPr>
        <w:t xml:space="preserve">The behavioural outcomes we estimate are current smoking status, if alcohol was con-sumed equal to or more than three times per week, body mass index (BMI), waist cir-cumference in centimetres and daily calorie consumption. Smoking status and alcohol consumption are self-reported, while BMI and waist circumference are based on anthro-pometric measurements, minimizing potential reporting errors. Waist circumference is reported in centimetres. Finally, daily calorie consumption is a constructed variable avail-able in the CHNS, based on the average daily consumption of carbohydrates, protein and fat of every individual in the survey, measured on three consecutive days. As robustness tests, we also considered overweight and obesity indicators instead of a continuous weight variable. These results suggest similar patterns. Since there is considerable discussion about the correct thresholds to use for Asian populations to define overweight and obesity (He et al., </w:t>
      </w:r>
      <w:r>
        <w:fldChar w:fldCharType="begin"/>
      </w:r>
      <w:r>
        <w:instrText xml:space="preserve"> HYPERLINK \l "page43" </w:instrText>
      </w:r>
      <w:r>
        <w:fldChar w:fldCharType="separate"/>
      </w:r>
      <w:r>
        <w:rPr>
          <w:rFonts w:ascii="Gabriola" w:hAnsi="Gabriola" w:cs="Gabriola"/>
          <w:color w:val="000000"/>
        </w:rPr>
        <w:t xml:space="preserve"> 2015;</w:t>
      </w:r>
      <w:r>
        <w:rPr>
          <w:rFonts w:ascii="Gabriola" w:hAnsi="Gabriola" w:cs="Gabriola"/>
          <w:color w:val="000000"/>
        </w:rPr>
        <w:fldChar w:fldCharType="end"/>
      </w:r>
      <w:r>
        <w:rPr>
          <w:rFonts w:ascii="Gabriola" w:hAnsi="Gabriola" w:cs="Gabriola"/>
          <w:color w:val="000000"/>
        </w:rPr>
        <w:t xml:space="preserve"> WHO, </w:t>
      </w:r>
      <w:r>
        <w:fldChar w:fldCharType="begin"/>
      </w:r>
      <w:r>
        <w:instrText xml:space="preserve"> HYPERLINK \l "page45" </w:instrText>
      </w:r>
      <w:r>
        <w:fldChar w:fldCharType="separate"/>
      </w:r>
      <w:r>
        <w:rPr>
          <w:rFonts w:ascii="Gabriola" w:hAnsi="Gabriola" w:cs="Gabriola"/>
          <w:color w:val="000000"/>
        </w:rPr>
        <w:t xml:space="preserve"> 2004;</w:t>
      </w:r>
      <w:r>
        <w:rPr>
          <w:rFonts w:ascii="Gabriola" w:hAnsi="Gabriola" w:cs="Gabriola"/>
          <w:color w:val="000000"/>
        </w:rPr>
        <w:fldChar w:fldCharType="end"/>
      </w:r>
      <w:r>
        <w:rPr>
          <w:rFonts w:ascii="Gabriola" w:hAnsi="Gabriola" w:cs="Gabriola"/>
          <w:color w:val="000000"/>
        </w:rPr>
        <w:t xml:space="preserve"> Zeng et al., </w:t>
      </w:r>
      <w:r>
        <w:fldChar w:fldCharType="begin"/>
      </w:r>
      <w:r>
        <w:instrText xml:space="preserve"> HYPERLINK \l "page46" </w:instrText>
      </w:r>
      <w:r>
        <w:fldChar w:fldCharType="separate"/>
      </w:r>
      <w:r>
        <w:rPr>
          <w:rFonts w:ascii="Gabriola" w:hAnsi="Gabriola" w:cs="Gabriola"/>
          <w:color w:val="000000"/>
        </w:rPr>
        <w:t xml:space="preserve"> 2014</w:t>
      </w:r>
      <w:r>
        <w:rPr>
          <w:rFonts w:ascii="Gabriola" w:hAnsi="Gabriola" w:cs="Gabriola"/>
          <w:color w:val="000000"/>
        </w:rPr>
        <w:fldChar w:fldCharType="end"/>
      </w:r>
      <w:r>
        <w:rPr>
          <w:rFonts w:ascii="Gabriola" w:hAnsi="Gabriola" w:cs="Gabriola"/>
          <w:color w:val="000000"/>
        </w:rPr>
        <w:t xml:space="preserve">), we do not include these results in our main analysis but report them in appendix. We applied thresholds sug-gested by the China Obesity Task Force of a BMI </w:t>
      </w:r>
      <w:r>
        <w:rPr>
          <w:rFonts w:ascii="Arial" w:hAnsi="Arial" w:cs="Arial"/>
          <w:color w:val="000000"/>
        </w:rPr>
        <w:t>≥</w:t>
      </w:r>
      <w:r>
        <w:rPr>
          <w:rFonts w:ascii="Gabriola" w:hAnsi="Gabriola" w:cs="Gabriola"/>
          <w:color w:val="000000"/>
        </w:rPr>
        <w:t xml:space="preserve"> 24 to define overweight and a BMI </w:t>
      </w:r>
      <w:r>
        <w:rPr>
          <w:rFonts w:ascii="Arial" w:hAnsi="Arial" w:cs="Arial"/>
          <w:color w:val="000000"/>
        </w:rPr>
        <w:t xml:space="preserve">≥ </w:t>
      </w:r>
      <w:r>
        <w:rPr>
          <w:rFonts w:ascii="Gabriola" w:hAnsi="Gabriola" w:cs="Gabriola"/>
          <w:color w:val="000000"/>
        </w:rPr>
        <w:t xml:space="preserve">28 to define obesity (China Obesity Task Force, </w:t>
      </w:r>
      <w:r>
        <w:fldChar w:fldCharType="begin"/>
      </w:r>
      <w:r>
        <w:instrText xml:space="preserve"> HYPERLINK \l "page43" </w:instrText>
      </w:r>
      <w:r>
        <w:fldChar w:fldCharType="separate"/>
      </w:r>
      <w:r>
        <w:rPr>
          <w:rFonts w:ascii="Gabriola" w:hAnsi="Gabriola" w:cs="Gabriola"/>
          <w:color w:val="000000"/>
        </w:rPr>
        <w:t xml:space="preserve"> 2004</w:t>
      </w:r>
      <w:r>
        <w:rPr>
          <w:rFonts w:ascii="Gabriola" w:hAnsi="Gabriola" w:cs="Gabriola"/>
          <w:color w:val="000000"/>
        </w:rPr>
        <w:fldChar w:fldCharType="end"/>
      </w:r>
      <w:r>
        <w:rPr>
          <w:rFonts w:ascii="Gabriola" w:hAnsi="Gabriola" w:cs="Gabriola"/>
          <w:color w:val="000000"/>
        </w:rPr>
        <w:t>).</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67"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Arial" w:hAnsi="Arial" w:cs="Arial"/>
          <w:b/>
          <w:bCs/>
          <w:color w:val="000000"/>
        </w:rPr>
        <w:t>0.2.4 Statistical analysis</w:t>
      </w:r>
    </w:p>
    <w:p>
      <w:pPr>
        <w:widowControl w:val="0"/>
        <w:autoSpaceDE w:val="0"/>
        <w:autoSpaceDN w:val="0"/>
        <w:adjustRightInd w:val="0"/>
        <w:spacing w:after="0" w:line="235" w:lineRule="exact"/>
        <w:rPr>
          <w:rFonts w:ascii="Times New Roman" w:hAnsi="Times New Roman" w:cs="Amiri"/>
        </w:rPr>
      </w:pPr>
    </w:p>
    <w:p>
      <w:pPr>
        <w:widowControl w:val="0"/>
        <w:overflowPunct w:val="0"/>
        <w:autoSpaceDE w:val="0"/>
        <w:autoSpaceDN w:val="0"/>
        <w:adjustRightInd w:val="0"/>
        <w:spacing w:after="0" w:line="188" w:lineRule="auto"/>
        <w:jc w:val="both"/>
        <w:rPr>
          <w:rFonts w:ascii="Times New Roman" w:hAnsi="Times New Roman" w:cs="Amiri"/>
        </w:rPr>
      </w:pPr>
      <w:r>
        <w:rPr>
          <w:rFonts w:ascii="Gabriola" w:hAnsi="Gabriola" w:cs="Gabriola"/>
          <w:color w:val="000000"/>
        </w:rPr>
        <w:t>Our analysis focuses on two statistical approaches to account for potential confounding: marginal struc-tural models (MSMs) and fixed e</w:t>
      </w:r>
      <w:r>
        <w:rPr>
          <w:rFonts w:ascii="Cambria Math" w:hAnsi="Cambria Math" w:cs="Cambria Math"/>
          <w:color w:val="000000"/>
        </w:rPr>
        <w:t>ﬀ</w:t>
      </w:r>
      <w:r>
        <w:rPr>
          <w:rFonts w:ascii="Gabriola" w:hAnsi="Gabriola" w:cs="Gabriola"/>
          <w:color w:val="000000"/>
        </w:rPr>
        <w:t>ects (FE).</w:t>
      </w:r>
    </w:p>
    <w:p>
      <w:pPr>
        <w:widowControl w:val="0"/>
        <w:autoSpaceDE w:val="0"/>
        <w:autoSpaceDN w:val="0"/>
        <w:adjustRightInd w:val="0"/>
        <w:spacing w:after="0" w:line="173" w:lineRule="exact"/>
        <w:rPr>
          <w:rFonts w:ascii="Times New Roman" w:hAnsi="Times New Roman" w:cs="Amiri"/>
        </w:rPr>
      </w:pPr>
    </w:p>
    <w:p>
      <w:pPr>
        <w:widowControl w:val="0"/>
        <w:overflowPunct w:val="0"/>
        <w:autoSpaceDE w:val="0"/>
        <w:autoSpaceDN w:val="0"/>
        <w:adjustRightInd w:val="0"/>
        <w:spacing w:after="0" w:line="240" w:lineRule="auto"/>
        <w:ind w:left="300" w:hanging="189"/>
        <w:rPr>
          <w:rFonts w:ascii="Times New Roman" w:hAnsi="Times New Roman" w:cs="Amiri"/>
        </w:rPr>
      </w:pPr>
      <w:r>
        <w:rPr>
          <w:rFonts w:ascii="Arial" w:hAnsi="Arial" w:cs="Arial"/>
          <w:color w:val="000000"/>
          <w:vertAlign w:val="superscript"/>
        </w:rPr>
        <w:t>1</w:t>
      </w:r>
      <w:r>
        <w:rPr>
          <w:rFonts w:ascii="Gabriola" w:hAnsi="Gabriola" w:cs="Gabriola"/>
          <w:color w:val="000000"/>
        </w:rPr>
        <w:t>The number of observations replaced at each wave was: 21 (2000), 44 (2004), 51 (2006), 78 (2009), 59 (2011). Overall it a</w:t>
      </w:r>
      <w:r>
        <w:rPr>
          <w:rFonts w:ascii="Cambria Math" w:hAnsi="Cambria Math" w:cs="Cambria Math"/>
          <w:color w:val="000000"/>
        </w:rPr>
        <w:t>ﬀ</w:t>
      </w:r>
      <w:r>
        <w:rPr>
          <w:rFonts w:ascii="Gabriola" w:hAnsi="Gabriola" w:cs="Gabriola"/>
          <w:color w:val="000000"/>
        </w:rPr>
        <w:t>ected 43% of the self-reports of the year of diagnosis.</w:t>
      </w:r>
    </w:p>
    <w:p>
      <w:pPr>
        <w:widowControl w:val="0"/>
        <w:autoSpaceDE w:val="0"/>
        <w:autoSpaceDN w:val="0"/>
        <w:adjustRightInd w:val="0"/>
        <w:spacing w:after="0" w:line="240" w:lineRule="auto"/>
        <w:rPr>
          <w:rFonts w:ascii="Times New Roman" w:hAnsi="Times New Roman" w:cs="Amiri"/>
        </w:rPr>
        <w:sectPr>
          <w:pgSz w:w="12240" w:h="15840"/>
          <w:pgMar w:top="1047" w:right="1700" w:bottom="347" w:left="1420" w:header="720" w:footer="720" w:gutter="0"/>
          <w:cols w:equalWidth="0" w:num="1">
            <w:col w:w="9120"/>
          </w:cols>
        </w:sectPr>
      </w:pPr>
      <w:r>
        <mc:AlternateContent>
          <mc:Choice Requires="wps">
            <w:drawing>
              <wp:anchor distT="0" distB="0" distL="114300" distR="114300" simplePos="0" relativeHeight="251658240" behindDoc="1" locked="0" layoutInCell="0" allowOverlap="1">
                <wp:simplePos x="0" y="0"/>
                <wp:positionH relativeFrom="column">
                  <wp:posOffset>-1270</wp:posOffset>
                </wp:positionH>
                <wp:positionV relativeFrom="paragraph">
                  <wp:posOffset>-241935</wp:posOffset>
                </wp:positionV>
                <wp:extent cx="2316480" cy="0"/>
                <wp:effectExtent l="0" t="0" r="2540" b="2540"/>
                <wp:wrapNone/>
                <wp:docPr id="58" name="Line 2"/>
                <wp:cNvGraphicFramePr/>
                <a:graphic xmlns:a="http://schemas.openxmlformats.org/drawingml/2006/main">
                  <a:graphicData uri="http://schemas.microsoft.com/office/word/2010/wordprocessingShape">
                    <wps:wsp>
                      <wps:cNvCnPr>
                        <a:cxnSpLocks noChangeShapeType="1"/>
                      </wps:cNvCnPr>
                      <wps:spPr bwMode="auto">
                        <a:xfrm>
                          <a:off x="0" y="0"/>
                          <a:ext cx="2316480" cy="0"/>
                        </a:xfrm>
                        <a:prstGeom prst="line">
                          <a:avLst/>
                        </a:prstGeom>
                        <a:noFill/>
                        <a:ln w="5054">
                          <a:solidFill>
                            <a:srgbClr val="FFFFFF"/>
                          </a:solidFill>
                          <a:round/>
                        </a:ln>
                      </wps:spPr>
                      <wps:bodyPr/>
                    </wps:wsp>
                  </a:graphicData>
                </a:graphic>
              </wp:anchor>
            </w:drawing>
          </mc:Choice>
          <mc:Fallback>
            <w:pict>
              <v:line id="Line 2" o:spid="_x0000_s1026" o:spt="20" style="position:absolute;left:0pt;margin-left:-0.1pt;margin-top:-19.05pt;height:0pt;width:182.4pt;z-index:-251658240;mso-width-relative:page;mso-height-relative:page;" filled="f" stroked="t" coordsize="21600,21600" o:allowincell="f" o:gfxdata="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cu8mdYA&#10;AAAJAQAADwAAAAAAAAABACAAAAAiAAAAZHJzL2Rvd25yZXYueG1sUEsBAhQAFAAAAAgAh07iQJ6m&#10;xG2vAQAAUgMAAA4AAAAAAAAAAQAgAAAAJQEAAGRycy9lMm9Eb2MueG1sUEsFBgAAAAAGAAYAWQEA&#10;AEYFAAAAAA==&#10;">
                <v:fill on="f" focussize="0,0"/>
                <v:stroke weight="0.397952755905512pt" color="#FFFFFF" joinstyle="round"/>
                <v:imagedata o:title=""/>
                <o:lock v:ext="edit" aspectratio="f"/>
              </v:line>
            </w:pict>
          </mc:Fallback>
        </mc:AlternateConten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16"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Gabriola" w:hAnsi="Gabriola" w:cs="Gabriola"/>
          <w:color w:val="000000"/>
        </w:rPr>
        <w:t>6</w:t>
      </w:r>
    </w:p>
    <w:p>
      <w:pPr>
        <w:widowControl w:val="0"/>
        <w:autoSpaceDE w:val="0"/>
        <w:autoSpaceDN w:val="0"/>
        <w:adjustRightInd w:val="0"/>
        <w:spacing w:after="0" w:line="240" w:lineRule="auto"/>
        <w:rPr>
          <w:rFonts w:ascii="Times New Roman" w:hAnsi="Times New Roman" w:cs="Amiri"/>
        </w:rPr>
        <w:sectPr>
          <w:type w:val="continuous"/>
          <w:pgSz w:w="12240" w:h="15840"/>
          <w:pgMar w:top="1047" w:right="6200" w:bottom="347" w:left="5920" w:header="720" w:footer="720" w:gutter="0"/>
          <w:cols w:equalWidth="0" w:num="1">
            <w:col w:w="120"/>
          </w:cols>
        </w:sectPr>
      </w:pPr>
    </w:p>
    <w:p>
      <w:pPr>
        <w:widowControl w:val="0"/>
        <w:autoSpaceDE w:val="0"/>
        <w:autoSpaceDN w:val="0"/>
        <w:adjustRightInd w:val="0"/>
        <w:spacing w:after="0" w:line="240" w:lineRule="auto"/>
        <w:ind w:left="2120"/>
        <w:rPr>
          <w:rFonts w:ascii="Times New Roman" w:hAnsi="Times New Roman" w:cs="Amiri"/>
        </w:rPr>
      </w:pPr>
      <w:bookmarkStart w:id="5" w:name="page7"/>
      <w:bookmarkEnd w:id="5"/>
      <w:r>
        <w:rPr>
          <w:rFonts w:ascii="Gabriola" w:hAnsi="Gabriola" w:cs="Gabriola"/>
          <w:color w:val="000000"/>
        </w:rPr>
        <w:t>Figure 0.1: DAG for marginal structural model</w:t>
      </w:r>
    </w:p>
    <w:p>
      <w:pPr>
        <w:widowControl w:val="0"/>
        <w:autoSpaceDE w:val="0"/>
        <w:autoSpaceDN w:val="0"/>
        <w:adjustRightInd w:val="0"/>
        <w:spacing w:after="0" w:line="200" w:lineRule="exact"/>
        <w:rPr>
          <w:rFonts w:ascii="Times New Roman" w:hAnsi="Times New Roman" w:cs="Amiri"/>
        </w:rPr>
      </w:pPr>
      <w:r>
        <w:drawing>
          <wp:anchor distT="0" distB="0" distL="114300" distR="114300" simplePos="0" relativeHeight="251659264" behindDoc="1" locked="0" layoutInCell="0" allowOverlap="1">
            <wp:simplePos x="0" y="0"/>
            <wp:positionH relativeFrom="column">
              <wp:posOffset>60325</wp:posOffset>
            </wp:positionH>
            <wp:positionV relativeFrom="paragraph">
              <wp:posOffset>650875</wp:posOffset>
            </wp:positionV>
            <wp:extent cx="5843270" cy="3035300"/>
            <wp:effectExtent l="19050" t="0" r="5080" b="0"/>
            <wp:wrapNone/>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3"/>
                    <pic:cNvPicPr>
                      <a:picLocks noChangeAspect="1" noChangeArrowheads="1"/>
                    </pic:cNvPicPr>
                  </pic:nvPicPr>
                  <pic:blipFill>
                    <a:blip r:embed="rId6"/>
                    <a:srcRect/>
                    <a:stretch>
                      <a:fillRect/>
                    </a:stretch>
                  </pic:blipFill>
                  <pic:spPr>
                    <a:xfrm>
                      <a:off x="0" y="0"/>
                      <a:ext cx="5843270" cy="3035300"/>
                    </a:xfrm>
                    <a:prstGeom prst="rect">
                      <a:avLst/>
                    </a:prstGeom>
                    <a:noFill/>
                  </pic:spPr>
                </pic:pic>
              </a:graphicData>
            </a:graphic>
          </wp:anchor>
        </w:drawing>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76" w:lineRule="exact"/>
        <w:rPr>
          <w:rFonts w:ascii="Times New Roman" w:hAnsi="Times New Roman" w:cs="Amiri"/>
        </w:rPr>
      </w:pPr>
    </w:p>
    <w:p>
      <w:pPr>
        <w:widowControl w:val="0"/>
        <w:overflowPunct w:val="0"/>
        <w:autoSpaceDE w:val="0"/>
        <w:autoSpaceDN w:val="0"/>
        <w:adjustRightInd w:val="0"/>
        <w:spacing w:after="0" w:line="240" w:lineRule="auto"/>
        <w:jc w:val="both"/>
        <w:rPr>
          <w:rFonts w:ascii="Times New Roman" w:hAnsi="Times New Roman" w:cs="Amiri"/>
        </w:rPr>
      </w:pPr>
      <w:r>
        <w:rPr>
          <w:rFonts w:ascii="Arial" w:hAnsi="Arial" w:cs="Arial"/>
          <w:i/>
          <w:iCs/>
          <w:color w:val="000000"/>
        </w:rPr>
        <w:t xml:space="preserve">Notes </w:t>
      </w:r>
      <w:r>
        <w:rPr>
          <w:rFonts w:ascii="Gabriola" w:hAnsi="Gabriola" w:cs="Gabriola"/>
          <w:color w:val="000000"/>
        </w:rPr>
        <w:t>MSMs assume the absence of unobserved time-invariant and unobserved time-variant confounders</w:t>
      </w:r>
      <w:r>
        <w:rPr>
          <w:rFonts w:ascii="Arial" w:hAnsi="Arial" w:cs="Arial"/>
          <w:i/>
          <w:iCs/>
          <w:color w:val="000000"/>
        </w:rPr>
        <w:t xml:space="preserve"> </w:t>
      </w:r>
      <w:r>
        <w:rPr>
          <w:rFonts w:ascii="Gabriola" w:hAnsi="Gabriola" w:cs="Gabriola"/>
          <w:color w:val="000000"/>
        </w:rPr>
        <w:t>but allow the past treatments to a</w:t>
      </w:r>
      <w:r>
        <w:rPr>
          <w:rFonts w:ascii="Cambria Math" w:hAnsi="Cambria Math" w:cs="Cambria Math"/>
          <w:color w:val="000000"/>
        </w:rPr>
        <w:t>ﬀ</w:t>
      </w:r>
      <w:r>
        <w:rPr>
          <w:rFonts w:ascii="Gabriola" w:hAnsi="Gabriola" w:cs="Gabriola"/>
          <w:color w:val="000000"/>
        </w:rPr>
        <w:t>ect the current outcomes (arrows going from Diabetes to time-variant covariates) and the past outcomes to a</w:t>
      </w:r>
      <w:r>
        <w:rPr>
          <w:rFonts w:ascii="Cambria Math" w:hAnsi="Cambria Math" w:cs="Cambria Math"/>
          <w:color w:val="000000"/>
        </w:rPr>
        <w:t>ﬀ</w:t>
      </w:r>
      <w:r>
        <w:rPr>
          <w:rFonts w:ascii="Gabriola" w:hAnsi="Gabriola" w:cs="Gabriola"/>
          <w:color w:val="000000"/>
        </w:rPr>
        <w:t>ect the current treatment (arrows going from time-variant covari-ates to Diabetes). Lagged time-variant covariates, baseline and time-invariant covariates predict current diabetes status.</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43"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Arial" w:hAnsi="Arial" w:cs="Arial"/>
          <w:b/>
          <w:bCs/>
          <w:color w:val="000000"/>
        </w:rPr>
        <w:t>Marginal structural models</w:t>
      </w:r>
    </w:p>
    <w:p>
      <w:pPr>
        <w:widowControl w:val="0"/>
        <w:autoSpaceDE w:val="0"/>
        <w:autoSpaceDN w:val="0"/>
        <w:adjustRightInd w:val="0"/>
        <w:spacing w:after="0" w:line="237" w:lineRule="exact"/>
        <w:rPr>
          <w:rFonts w:ascii="Times New Roman" w:hAnsi="Times New Roman" w:cs="Amiri"/>
        </w:rPr>
      </w:pPr>
    </w:p>
    <w:p>
      <w:pPr>
        <w:widowControl w:val="0"/>
        <w:overflowPunct w:val="0"/>
        <w:autoSpaceDE w:val="0"/>
        <w:autoSpaceDN w:val="0"/>
        <w:adjustRightInd w:val="0"/>
        <w:spacing w:after="0" w:line="240" w:lineRule="auto"/>
        <w:jc w:val="both"/>
        <w:rPr>
          <w:rFonts w:ascii="Times New Roman" w:hAnsi="Times New Roman" w:cs="Amiri"/>
        </w:rPr>
      </w:pPr>
      <w:r>
        <w:rPr>
          <w:rFonts w:ascii="Gabriola" w:hAnsi="Gabriola" w:cs="Gabriola"/>
          <w:color w:val="000000"/>
        </w:rPr>
        <w:t>MSMs apply inverse probability weights to adjust for confounding and selection bias as a result of time-varying confounders being a</w:t>
      </w:r>
      <w:r>
        <w:rPr>
          <w:rFonts w:ascii="Cambria Math" w:hAnsi="Cambria Math" w:cs="Cambria Math"/>
          <w:color w:val="000000"/>
        </w:rPr>
        <w:t>ﬀ</w:t>
      </w:r>
      <w:r>
        <w:rPr>
          <w:rFonts w:ascii="Gabriola" w:hAnsi="Gabriola" w:cs="Gabriola"/>
          <w:color w:val="000000"/>
        </w:rPr>
        <w:t xml:space="preserve">ected by prior exposure to the treatment (Robins et al., </w:t>
      </w:r>
      <w:r>
        <w:fldChar w:fldCharType="begin"/>
      </w:r>
      <w:r>
        <w:instrText xml:space="preserve"> HYPERLINK \l "page45" </w:instrText>
      </w:r>
      <w:r>
        <w:fldChar w:fldCharType="separate"/>
      </w:r>
      <w:r>
        <w:rPr>
          <w:rFonts w:ascii="Gabriola" w:hAnsi="Gabriola" w:cs="Gabriola"/>
          <w:color w:val="000000"/>
        </w:rPr>
        <w:t xml:space="preserve"> 2000</w:t>
      </w:r>
      <w:r>
        <w:rPr>
          <w:rFonts w:ascii="Gabriola" w:hAnsi="Gabriola" w:cs="Gabriola"/>
          <w:color w:val="000000"/>
        </w:rPr>
        <w:fldChar w:fldCharType="end"/>
      </w:r>
      <w:r>
        <w:rPr>
          <w:rFonts w:ascii="Gabriola" w:hAnsi="Gabriola" w:cs="Gabriola"/>
          <w:color w:val="000000"/>
        </w:rPr>
        <w:t xml:space="preserve">). Under the assumption of the MSM(Robins et al., </w:t>
      </w:r>
      <w:r>
        <w:fldChar w:fldCharType="begin"/>
      </w:r>
      <w:r>
        <w:instrText xml:space="preserve"> HYPERLINK \l "page45" </w:instrText>
      </w:r>
      <w:r>
        <w:fldChar w:fldCharType="separate"/>
      </w:r>
      <w:r>
        <w:rPr>
          <w:rFonts w:ascii="Gabriola" w:hAnsi="Gabriola" w:cs="Gabriola"/>
          <w:color w:val="000000"/>
        </w:rPr>
        <w:t xml:space="preserve"> 2000</w:t>
      </w:r>
      <w:r>
        <w:rPr>
          <w:rFonts w:ascii="Gabriola" w:hAnsi="Gabriola" w:cs="Gabriola"/>
          <w:color w:val="000000"/>
        </w:rPr>
        <w:fldChar w:fldCharType="end"/>
      </w:r>
      <w:r>
        <w:rPr>
          <w:rFonts w:ascii="Gabriola" w:hAnsi="Gabriola" w:cs="Gabriola"/>
          <w:color w:val="000000"/>
        </w:rPr>
        <w:t xml:space="preserve">)—the re-ported treatment is the treatment that has actually been received (consistency), there are no unmeasured confounders (exchangeability) and every person in the sample has a non-zero chance of receiving the treatment (positivity) (see Section </w:t>
      </w:r>
      <w:r>
        <w:fldChar w:fldCharType="begin"/>
      </w:r>
      <w:r>
        <w:instrText xml:space="preserve"> HYPERLINK \l "page22" </w:instrText>
      </w:r>
      <w:r>
        <w:fldChar w:fldCharType="separate"/>
      </w:r>
      <w:r>
        <w:rPr>
          <w:rFonts w:ascii="Gabriola" w:hAnsi="Gabriola" w:cs="Gabriola"/>
          <w:color w:val="000000"/>
        </w:rPr>
        <w:t xml:space="preserve"> 0.4</w:t>
      </w:r>
      <w:r>
        <w:rPr>
          <w:rFonts w:ascii="Gabriola" w:hAnsi="Gabriola" w:cs="Gabriola"/>
          <w:color w:val="000000"/>
        </w:rPr>
        <w:fldChar w:fldCharType="end"/>
      </w:r>
      <w:r>
        <w:rPr>
          <w:rFonts w:ascii="Gabriola" w:hAnsi="Gabriola" w:cs="Gabriola"/>
          <w:color w:val="000000"/>
        </w:rPr>
        <w:t xml:space="preserve"> for a discussion of the validity of these assumptions in our case)—the causal direct acyclic graph (DAG) shown in Figure </w:t>
      </w:r>
      <w:r>
        <w:fldChar w:fldCharType="begin"/>
      </w:r>
      <w:r>
        <w:instrText xml:space="preserve"> HYPERLINK \l "page7" </w:instrText>
      </w:r>
      <w:r>
        <w:fldChar w:fldCharType="separate"/>
      </w:r>
      <w:r>
        <w:rPr>
          <w:rFonts w:ascii="Gabriola" w:hAnsi="Gabriola" w:cs="Gabriola"/>
          <w:color w:val="000000"/>
        </w:rPr>
        <w:t xml:space="preserve"> 0.1</w:t>
      </w:r>
      <w:r>
        <w:rPr>
          <w:rFonts w:ascii="Gabriola" w:hAnsi="Gabriola" w:cs="Gabriola"/>
          <w:color w:val="000000"/>
        </w:rPr>
        <w:fldChar w:fldCharType="end"/>
      </w:r>
      <w:r>
        <w:rPr>
          <w:rFonts w:ascii="Gabriola" w:hAnsi="Gabriola" w:cs="Gabriola"/>
          <w:color w:val="000000"/>
        </w:rPr>
        <w:t xml:space="preserve"> displays the association between confounders and outcomes and a diabetes diagnosis.</w:t>
      </w:r>
    </w:p>
    <w:p>
      <w:pPr>
        <w:widowControl w:val="0"/>
        <w:autoSpaceDE w:val="0"/>
        <w:autoSpaceDN w:val="0"/>
        <w:adjustRightInd w:val="0"/>
        <w:spacing w:after="0" w:line="240" w:lineRule="auto"/>
        <w:rPr>
          <w:rFonts w:ascii="Times New Roman" w:hAnsi="Times New Roman" w:cs="Amiri"/>
        </w:rPr>
        <w:sectPr>
          <w:pgSz w:w="12240" w:h="15840"/>
          <w:pgMar w:top="1159"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86"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sectPr>
          <w:type w:val="continuous"/>
          <w:pgSz w:w="12240" w:h="15840"/>
          <w:pgMar w:top="1159" w:right="6200" w:bottom="347" w:left="5920" w:header="720" w:footer="720" w:gutter="0"/>
          <w:cols w:equalWidth="0" w:num="1">
            <w:col w:w="120"/>
          </w:cols>
        </w:sectPr>
      </w:pPr>
    </w:p>
    <w:p>
      <w:pPr>
        <w:widowControl w:val="0"/>
        <w:overflowPunct w:val="0"/>
        <w:autoSpaceDE w:val="0"/>
        <w:autoSpaceDN w:val="0"/>
        <w:adjustRightInd w:val="0"/>
        <w:spacing w:after="0" w:line="240" w:lineRule="auto"/>
        <w:ind w:firstLine="234"/>
        <w:jc w:val="both"/>
        <w:rPr>
          <w:rFonts w:ascii="Times New Roman" w:hAnsi="Times New Roman" w:cs="Amiri"/>
        </w:rPr>
      </w:pPr>
      <w:bookmarkStart w:id="6" w:name="page8"/>
      <w:bookmarkEnd w:id="6"/>
      <w:r>
        <w:rPr>
          <w:rFonts w:ascii="Gabriola" w:hAnsi="Gabriola" w:cs="Gabriola"/>
          <w:color w:val="000000"/>
        </w:rPr>
        <w:t>In our context it seems possible that, for example, BMI could a</w:t>
      </w:r>
      <w:r>
        <w:rPr>
          <w:rFonts w:ascii="Cambria Math" w:hAnsi="Cambria Math" w:cs="Cambria Math"/>
          <w:color w:val="000000"/>
        </w:rPr>
        <w:t>ﬀ</w:t>
      </w:r>
      <w:r>
        <w:rPr>
          <w:rFonts w:ascii="Gabriola" w:hAnsi="Gabriola" w:cs="Gabriola"/>
          <w:color w:val="000000"/>
        </w:rPr>
        <w:t>ect the probability of being diagnosed with diabetes which then itself may a</w:t>
      </w:r>
      <w:r>
        <w:rPr>
          <w:rFonts w:ascii="Cambria Math" w:hAnsi="Cambria Math" w:cs="Cambria Math"/>
          <w:color w:val="000000"/>
        </w:rPr>
        <w:t>ﬀ</w:t>
      </w:r>
      <w:r>
        <w:rPr>
          <w:rFonts w:ascii="Gabriola" w:hAnsi="Gabriola" w:cs="Gabriola"/>
          <w:color w:val="000000"/>
        </w:rPr>
        <w:t>ect subsequent BMI levels, confounding the relationship between a diabetes diagnosis and BMI due to non-random selection. Similarly, employment history and current employment could a</w:t>
      </w:r>
      <w:r>
        <w:rPr>
          <w:rFonts w:ascii="Cambria Math" w:hAnsi="Cambria Math" w:cs="Cambria Math"/>
          <w:color w:val="000000"/>
        </w:rPr>
        <w:t>ﬀ</w:t>
      </w:r>
      <w:r>
        <w:rPr>
          <w:rFonts w:ascii="Gabriola" w:hAnsi="Gabriola" w:cs="Gabriola"/>
          <w:color w:val="000000"/>
        </w:rPr>
        <w:t>ect the prob-ability of a diabetes diagnosis through their impact on lifestyle and hence diabetes risk factors such as increases in weight or smoking. For example, an increase in disposable income or a reduction in leisure time as a result of a new job and the subsequent e</w:t>
      </w:r>
      <w:r>
        <w:rPr>
          <w:rFonts w:ascii="Cambria Math" w:hAnsi="Cambria Math" w:cs="Cambria Math"/>
          <w:color w:val="000000"/>
        </w:rPr>
        <w:t>ﬀ</w:t>
      </w:r>
      <w:r>
        <w:rPr>
          <w:rFonts w:ascii="Gabriola" w:hAnsi="Gabriola" w:cs="Gabriola"/>
          <w:color w:val="000000"/>
        </w:rPr>
        <w:t>ect on risk behaviours could confound the relationship between a diabetes diagnosis and employment status. MSM accounts for this by calculating weights based on the potential risk of a person being diagnosed at each point in time.</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93" w:lineRule="exact"/>
        <w:rPr>
          <w:rFonts w:ascii="Times New Roman" w:hAnsi="Times New Roman" w:cs="Amiri"/>
        </w:rPr>
      </w:pPr>
    </w:p>
    <w:p>
      <w:pPr>
        <w:widowControl w:val="0"/>
        <w:overflowPunct w:val="0"/>
        <w:autoSpaceDE w:val="0"/>
        <w:autoSpaceDN w:val="0"/>
        <w:adjustRightInd w:val="0"/>
        <w:spacing w:after="0" w:line="240" w:lineRule="auto"/>
        <w:ind w:firstLine="234"/>
        <w:jc w:val="both"/>
        <w:rPr>
          <w:rFonts w:ascii="Times New Roman" w:hAnsi="Times New Roman" w:cs="Amiri"/>
        </w:rPr>
      </w:pPr>
      <w:r>
        <w:rPr>
          <w:rFonts w:ascii="Gabriola" w:hAnsi="Gabriola" w:cs="Gabriola"/>
          <w:color w:val="000000"/>
        </w:rPr>
        <w:t xml:space="preserve">To calculate these weights we first construct unstabilized weights using baseline values of time-variant confounders, time-invariant confounders as well as time-variant confounders lagged by one period to predict the probability of developing diabetes at each wave. We use lagged time-variant confounders because current diabetes status as reported in the survey was determined at some point within the current and the previous wave that were determined before the current diabetes status, to prevent reverse causality. The used predictors are age and age squared to account for changes in risk with increasing age, an index of urbanization pre-constructed within the CHNS data, ranging from 1 to 120 as the level of urbanization increases (Zhang et al., </w:t>
      </w:r>
      <w:r>
        <w:fldChar w:fldCharType="begin"/>
      </w:r>
      <w:r>
        <w:instrText xml:space="preserve"> HYPERLINK \l "page46" </w:instrText>
      </w:r>
      <w:r>
        <w:fldChar w:fldCharType="separate"/>
      </w:r>
      <w:r>
        <w:rPr>
          <w:rFonts w:ascii="Gabriola" w:hAnsi="Gabriola" w:cs="Gabriola"/>
          <w:color w:val="000000"/>
        </w:rPr>
        <w:t xml:space="preserve"> 2014),</w:t>
      </w:r>
      <w:r>
        <w:rPr>
          <w:rFonts w:ascii="Gabriola" w:hAnsi="Gabriola" w:cs="Gabriola"/>
          <w:color w:val="000000"/>
        </w:rPr>
        <w:fldChar w:fldCharType="end"/>
      </w:r>
      <w:r>
        <w:rPr>
          <w:rFonts w:ascii="Gabriola" w:hAnsi="Gabriola" w:cs="Gabriola"/>
          <w:color w:val="000000"/>
        </w:rPr>
        <w:t xml:space="preserve"> to account for the impact of urbanization on diabetes risk (Attard et al., </w:t>
      </w:r>
      <w:r>
        <w:fldChar w:fldCharType="begin"/>
      </w:r>
      <w:r>
        <w:instrText xml:space="preserve"> HYPERLINK \l "page43" </w:instrText>
      </w:r>
      <w:r>
        <w:fldChar w:fldCharType="separate"/>
      </w:r>
      <w:r>
        <w:rPr>
          <w:rFonts w:ascii="Gabriola" w:hAnsi="Gabriola" w:cs="Gabriola"/>
          <w:color w:val="000000"/>
        </w:rPr>
        <w:t xml:space="preserve"> 2012</w:t>
      </w:r>
      <w:r>
        <w:rPr>
          <w:rFonts w:ascii="Gabriola" w:hAnsi="Gabriola" w:cs="Gabriola"/>
          <w:color w:val="000000"/>
        </w:rPr>
        <w:fldChar w:fldCharType="end"/>
      </w:r>
      <w:r>
        <w:rPr>
          <w:rFonts w:ascii="Gabriola" w:hAnsi="Gabriola" w:cs="Gabriola"/>
          <w:color w:val="000000"/>
        </w:rPr>
        <w:t>). We also use secondary and university education, being married, having any medical insurance, being of Han ethnicity, living in a rural area, dummies for the di</w:t>
      </w:r>
      <w:r>
        <w:rPr>
          <w:rFonts w:ascii="Cambria Math" w:hAnsi="Cambria Math" w:cs="Cambria Math"/>
          <w:color w:val="000000"/>
        </w:rPr>
        <w:t>ﬀ</w:t>
      </w:r>
      <w:r>
        <w:rPr>
          <w:rFonts w:ascii="Gabriola" w:hAnsi="Gabriola" w:cs="Gabriola"/>
          <w:color w:val="000000"/>
        </w:rPr>
        <w:t>erent Chinese regions and the respective survey waves as predictors. Further we use inflation adjusted per-capita household income to adjust for e</w:t>
      </w:r>
      <w:r>
        <w:rPr>
          <w:rFonts w:ascii="Cambria Math" w:hAnsi="Cambria Math" w:cs="Cambria Math"/>
          <w:color w:val="000000"/>
        </w:rPr>
        <w:t>ﬀ</w:t>
      </w:r>
      <w:r>
        <w:rPr>
          <w:rFonts w:ascii="Gabriola" w:hAnsi="Gabriola" w:cs="Gabriola"/>
          <w:color w:val="000000"/>
        </w:rPr>
        <w:t>ects of household wealth on diabetes. Finally, all outcome variables (employment status, alcohol consumption, smoking status, BMI, waist circumference and average daily calorie consumption) are used as predictors.</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35" w:lineRule="exact"/>
        <w:rPr>
          <w:rFonts w:ascii="Times New Roman" w:hAnsi="Times New Roman" w:cs="Amiri"/>
        </w:rPr>
      </w:pPr>
    </w:p>
    <w:p>
      <w:pPr>
        <w:widowControl w:val="0"/>
        <w:overflowPunct w:val="0"/>
        <w:autoSpaceDE w:val="0"/>
        <w:autoSpaceDN w:val="0"/>
        <w:adjustRightInd w:val="0"/>
        <w:spacing w:after="0" w:line="231" w:lineRule="auto"/>
        <w:ind w:firstLine="234"/>
        <w:jc w:val="both"/>
        <w:rPr>
          <w:rFonts w:ascii="Times New Roman" w:hAnsi="Times New Roman" w:cs="Amiri"/>
        </w:rPr>
      </w:pPr>
      <w:r>
        <w:rPr>
          <w:rFonts w:ascii="Gabriola" w:hAnsi="Gabriola" w:cs="Gabriola"/>
          <w:color w:val="000000"/>
        </w:rPr>
        <w:t xml:space="preserve">Because unstabilized weights can be highly variable it is recommended to stabilize the weights (Cole and Hernan, </w:t>
      </w:r>
      <w:r>
        <w:fldChar w:fldCharType="begin"/>
      </w:r>
      <w:r>
        <w:instrText xml:space="preserve"> HYPERLINK \l "page43" </w:instrText>
      </w:r>
      <w:r>
        <w:fldChar w:fldCharType="separate"/>
      </w:r>
      <w:r>
        <w:rPr>
          <w:rFonts w:ascii="Gabriola" w:hAnsi="Gabriola" w:cs="Gabriola"/>
          <w:color w:val="000000"/>
        </w:rPr>
        <w:t xml:space="preserve"> 2008</w:t>
      </w:r>
      <w:r>
        <w:rPr>
          <w:rFonts w:ascii="Gabriola" w:hAnsi="Gabriola" w:cs="Gabriola"/>
          <w:color w:val="000000"/>
        </w:rPr>
        <w:fldChar w:fldCharType="end"/>
      </w:r>
      <w:r>
        <w:rPr>
          <w:rFonts w:ascii="Gabriola" w:hAnsi="Gabriola" w:cs="Gabriola"/>
          <w:color w:val="000000"/>
        </w:rPr>
        <w:t>). Using the unstabilized weights as the denominator, stabilized weights are calculated by dividing the denominator by the predicted treatment propensity from a model using only time-invariant confounders and baseline information of the time-variant confounders as predictors. Because our analysis is stratified by males and females, we create weights separately for both groups.</w:t>
      </w:r>
    </w:p>
    <w:p>
      <w:pPr>
        <w:widowControl w:val="0"/>
        <w:autoSpaceDE w:val="0"/>
        <w:autoSpaceDN w:val="0"/>
        <w:adjustRightInd w:val="0"/>
        <w:spacing w:after="0" w:line="25" w:lineRule="exact"/>
        <w:rPr>
          <w:rFonts w:ascii="Times New Roman" w:hAnsi="Times New Roman" w:cs="Amiri"/>
        </w:rPr>
      </w:pPr>
    </w:p>
    <w:p>
      <w:pPr>
        <w:widowControl w:val="0"/>
        <w:overflowPunct w:val="0"/>
        <w:autoSpaceDE w:val="0"/>
        <w:autoSpaceDN w:val="0"/>
        <w:adjustRightInd w:val="0"/>
        <w:spacing w:after="0" w:line="240" w:lineRule="auto"/>
        <w:ind w:firstLine="234"/>
        <w:jc w:val="both"/>
        <w:rPr>
          <w:rFonts w:ascii="Times New Roman" w:hAnsi="Times New Roman" w:cs="Amiri"/>
        </w:rPr>
      </w:pPr>
      <w:r>
        <w:rPr>
          <w:rFonts w:ascii="Gabriola" w:hAnsi="Gabriola" w:cs="Gabriola"/>
          <w:color w:val="000000"/>
        </w:rPr>
        <w:t>The MSMs are estimated using OLS for the continuous and a logistic model for the binary outcomes. For the logistic model we calculate average marginal e</w:t>
      </w:r>
      <w:r>
        <w:rPr>
          <w:rFonts w:ascii="Cambria Math" w:hAnsi="Cambria Math" w:cs="Cambria Math"/>
          <w:color w:val="000000"/>
        </w:rPr>
        <w:t>ﬀ</w:t>
      </w:r>
      <w:r>
        <w:rPr>
          <w:rFonts w:ascii="Gabriola" w:hAnsi="Gabriola" w:cs="Gabriola"/>
          <w:color w:val="000000"/>
        </w:rPr>
        <w:t>ects for greater comparability with the results of the FE models. All models are weighted by the stabilized weights constructed beforehand while adjusting for all baseline and time-invariant covari-</w:t>
      </w:r>
    </w:p>
    <w:p>
      <w:pPr>
        <w:widowControl w:val="0"/>
        <w:autoSpaceDE w:val="0"/>
        <w:autoSpaceDN w:val="0"/>
        <w:adjustRightInd w:val="0"/>
        <w:spacing w:after="0" w:line="240" w:lineRule="auto"/>
        <w:rPr>
          <w:rFonts w:ascii="Times New Roman" w:hAnsi="Times New Roman" w:cs="Amiri"/>
        </w:rPr>
        <w:sectPr>
          <w:pgSz w:w="12240" w:h="15840"/>
          <w:pgMar w:top="1103"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72"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Gabriola" w:hAnsi="Gabriola" w:cs="Gabriola"/>
          <w:color w:val="000000"/>
        </w:rPr>
        <w:t>8</w:t>
      </w:r>
    </w:p>
    <w:p>
      <w:pPr>
        <w:widowControl w:val="0"/>
        <w:autoSpaceDE w:val="0"/>
        <w:autoSpaceDN w:val="0"/>
        <w:adjustRightInd w:val="0"/>
        <w:spacing w:after="0" w:line="240" w:lineRule="auto"/>
        <w:rPr>
          <w:rFonts w:ascii="Times New Roman" w:hAnsi="Times New Roman" w:cs="Amiri"/>
        </w:rPr>
        <w:sectPr>
          <w:type w:val="continuous"/>
          <w:pgSz w:w="12240" w:h="15840"/>
          <w:pgMar w:top="1103" w:right="6200" w:bottom="347" w:left="5920" w:header="720" w:footer="720" w:gutter="0"/>
          <w:cols w:equalWidth="0" w:num="1">
            <w:col w:w="120"/>
          </w:cols>
        </w:sectPr>
      </w:pPr>
    </w:p>
    <w:p>
      <w:pPr>
        <w:widowControl w:val="0"/>
        <w:overflowPunct w:val="0"/>
        <w:autoSpaceDE w:val="0"/>
        <w:autoSpaceDN w:val="0"/>
        <w:adjustRightInd w:val="0"/>
        <w:spacing w:after="0" w:line="240" w:lineRule="auto"/>
        <w:jc w:val="both"/>
        <w:rPr>
          <w:rFonts w:ascii="Times New Roman" w:hAnsi="Times New Roman" w:cs="Amiri"/>
        </w:rPr>
      </w:pPr>
      <w:bookmarkStart w:id="7" w:name="page9"/>
      <w:bookmarkEnd w:id="7"/>
      <w:r>
        <w:rPr>
          <w:rFonts w:ascii="Gabriola" w:hAnsi="Gabriola" w:cs="Gabriola"/>
          <w:color w:val="000000"/>
        </w:rPr>
        <w:t>ates used in the calculation of the stabilized weights, except for the respective outcome of interest. Robust standard errors to account for intra-class correlation of repeated outcome measurements in individuals are used throughout. In our primary analysis, we present the results of the MSM with untruncated stabilized weights, as these provide theoretically unbiased estimates, albeit they likely are less e</w:t>
      </w:r>
      <w:r>
        <w:rPr>
          <w:rFonts w:ascii="Cambria Math" w:hAnsi="Cambria Math" w:cs="Cambria Math"/>
          <w:color w:val="000000"/>
        </w:rPr>
        <w:t>ﬃ</w:t>
      </w:r>
      <w:r>
        <w:rPr>
          <w:rFonts w:ascii="Gabriola" w:hAnsi="Gabriola" w:cs="Gabriola"/>
          <w:color w:val="000000"/>
        </w:rPr>
        <w:t xml:space="preserve">cient than truncated weights (Cole and Hernan, </w:t>
      </w:r>
      <w:r>
        <w:fldChar w:fldCharType="begin"/>
      </w:r>
      <w:r>
        <w:instrText xml:space="preserve"> HYPERLINK \l "page43" </w:instrText>
      </w:r>
      <w:r>
        <w:fldChar w:fldCharType="separate"/>
      </w:r>
      <w:r>
        <w:rPr>
          <w:rFonts w:ascii="Gabriola" w:hAnsi="Gabriola" w:cs="Gabriola"/>
          <w:color w:val="000000"/>
        </w:rPr>
        <w:t xml:space="preserve"> 2008</w:t>
      </w:r>
      <w:r>
        <w:rPr>
          <w:rFonts w:ascii="Gabriola" w:hAnsi="Gabriola" w:cs="Gabriola"/>
          <w:color w:val="000000"/>
        </w:rPr>
        <w:fldChar w:fldCharType="end"/>
      </w:r>
      <w:r>
        <w:rPr>
          <w:rFonts w:ascii="Gabriola" w:hAnsi="Gabriola" w:cs="Gabriola"/>
          <w:color w:val="000000"/>
        </w:rPr>
        <w:t xml:space="preserve">). The distribution of the inverse probability weights supports this decision as there are no extreme values and the mean weight is 1 (see Table </w:t>
      </w:r>
      <w:r>
        <w:fldChar w:fldCharType="begin"/>
      </w:r>
      <w:r>
        <w:instrText xml:space="preserve"> HYPERLINK \l "page28" </w:instrText>
      </w:r>
      <w:r>
        <w:fldChar w:fldCharType="separate"/>
      </w:r>
      <w:r>
        <w:rPr>
          <w:rFonts w:ascii="Gabriola" w:hAnsi="Gabriola" w:cs="Gabriola"/>
          <w:color w:val="000000"/>
        </w:rPr>
        <w:t xml:space="preserve"> 0.6</w:t>
      </w:r>
      <w:r>
        <w:rPr>
          <w:rFonts w:ascii="Gabriola" w:hAnsi="Gabriola" w:cs="Gabriola"/>
          <w:color w:val="000000"/>
        </w:rPr>
        <w:fldChar w:fldCharType="end"/>
      </w:r>
      <w:r>
        <w:rPr>
          <w:rFonts w:ascii="Gabriola" w:hAnsi="Gabriola" w:cs="Gabriola"/>
          <w:color w:val="000000"/>
        </w:rPr>
        <w:t>).</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33"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Gabriola" w:hAnsi="Gabriola" w:cs="Gabriola"/>
          <w:b/>
          <w:bCs/>
          <w:color w:val="000000"/>
        </w:rPr>
        <w:t>Fixed e</w:t>
      </w:r>
      <w:r>
        <w:rPr>
          <w:rFonts w:ascii="Cambria Math" w:hAnsi="Cambria Math" w:cs="Cambria Math"/>
          <w:b/>
          <w:bCs/>
          <w:color w:val="000000"/>
        </w:rPr>
        <w:t>ﬀ</w:t>
      </w:r>
      <w:r>
        <w:rPr>
          <w:rFonts w:ascii="Gabriola" w:hAnsi="Gabriola" w:cs="Gabriola"/>
          <w:b/>
          <w:bCs/>
          <w:color w:val="000000"/>
        </w:rPr>
        <w:t>ects</w:t>
      </w:r>
    </w:p>
    <w:p>
      <w:pPr>
        <w:widowControl w:val="0"/>
        <w:autoSpaceDE w:val="0"/>
        <w:autoSpaceDN w:val="0"/>
        <w:adjustRightInd w:val="0"/>
        <w:spacing w:after="0" w:line="173" w:lineRule="exact"/>
        <w:rPr>
          <w:rFonts w:ascii="Times New Roman" w:hAnsi="Times New Roman" w:cs="Amiri"/>
        </w:rPr>
      </w:pPr>
    </w:p>
    <w:p>
      <w:pPr>
        <w:widowControl w:val="0"/>
        <w:overflowPunct w:val="0"/>
        <w:autoSpaceDE w:val="0"/>
        <w:autoSpaceDN w:val="0"/>
        <w:adjustRightInd w:val="0"/>
        <w:spacing w:after="0" w:line="240" w:lineRule="auto"/>
        <w:jc w:val="both"/>
        <w:rPr>
          <w:rFonts w:ascii="Times New Roman" w:hAnsi="Times New Roman" w:cs="Amiri"/>
        </w:rPr>
      </w:pPr>
      <w:r>
        <w:rPr>
          <w:rFonts w:ascii="Gabriola" w:hAnsi="Gabriola" w:cs="Gabriola"/>
          <w:color w:val="000000"/>
        </w:rPr>
        <w:t xml:space="preserve">While the MSM can account for pre-treatment selection on observable and time-variant confounders, it assumes that there are no unobserved time-invariant confounders such as family background, cognitive abilities, and other personal characteristics. This is a strong assumption that might be violated in practice. The individual level FE model can help remedy this problem as it is able to account for both observed time-variant and invariant variables as well as time-invariant unobserved variables as shown in the DAG in Figure </w:t>
      </w:r>
      <w:r>
        <w:fldChar w:fldCharType="begin"/>
      </w:r>
      <w:r>
        <w:instrText xml:space="preserve"> HYPERLINK \l "page10" </w:instrText>
      </w:r>
      <w:r>
        <w:fldChar w:fldCharType="separate"/>
      </w:r>
      <w:r>
        <w:rPr>
          <w:rFonts w:ascii="Gabriola" w:hAnsi="Gabriola" w:cs="Gabriola"/>
          <w:color w:val="000000"/>
        </w:rPr>
        <w:t xml:space="preserve"> 0.2.</w:t>
      </w:r>
      <w:r>
        <w:rPr>
          <w:rFonts w:ascii="Gabriola" w:hAnsi="Gabriola" w:cs="Gabriola"/>
          <w:color w:val="000000"/>
        </w:rPr>
        <w:fldChar w:fldCharType="end"/>
      </w:r>
      <w:r>
        <w:rPr>
          <w:rFonts w:ascii="Gabriola" w:hAnsi="Gabriola" w:cs="Gabriola"/>
          <w:color w:val="000000"/>
        </w:rPr>
        <w:t xml:space="preserve"> It does so by demeaning all covariates at each time point with the overall individual mean across all observed time points. It then uses solely the within-person variation for identification, thereby accounting for any time-invariant observed or unobserved as well as observed time-variant e</w:t>
      </w:r>
      <w:r>
        <w:rPr>
          <w:rFonts w:ascii="Cambria Math" w:hAnsi="Cambria Math" w:cs="Cambria Math"/>
          <w:color w:val="000000"/>
        </w:rPr>
        <w:t>ﬀ</w:t>
      </w:r>
      <w:r>
        <w:rPr>
          <w:rFonts w:ascii="Gabriola" w:hAnsi="Gabriola" w:cs="Gabriola"/>
          <w:color w:val="000000"/>
        </w:rPr>
        <w:t>ects.</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93" w:lineRule="exact"/>
        <w:rPr>
          <w:rFonts w:ascii="Times New Roman" w:hAnsi="Times New Roman" w:cs="Amiri"/>
        </w:rPr>
      </w:pPr>
    </w:p>
    <w:p>
      <w:pPr>
        <w:widowControl w:val="0"/>
        <w:overflowPunct w:val="0"/>
        <w:autoSpaceDE w:val="0"/>
        <w:autoSpaceDN w:val="0"/>
        <w:adjustRightInd w:val="0"/>
        <w:spacing w:after="0" w:line="240" w:lineRule="auto"/>
        <w:ind w:firstLine="234"/>
        <w:jc w:val="both"/>
        <w:rPr>
          <w:rFonts w:ascii="Gabriola" w:hAnsi="Gabriola" w:cs="Gabriola"/>
          <w:color w:val="000000"/>
        </w:rPr>
      </w:pPr>
      <w:r>
        <w:rPr>
          <w:rFonts w:ascii="Gabriola" w:hAnsi="Gabriola" w:cs="Gabriola"/>
          <w:color w:val="000000"/>
        </w:rPr>
        <w:t>This comes at a price: due to the demeaning, time-invariant variables such as Han ethnicity, are dropped from the model and cannot be estimated. Further, because the FE model is not able to account for any e</w:t>
      </w:r>
      <w:r>
        <w:rPr>
          <w:rFonts w:ascii="Cambria Math" w:hAnsi="Cambria Math" w:cs="Cambria Math"/>
          <w:color w:val="000000"/>
        </w:rPr>
        <w:t>ﬀ</w:t>
      </w:r>
      <w:r>
        <w:rPr>
          <w:rFonts w:ascii="Gabriola" w:hAnsi="Gabriola" w:cs="Gabriola"/>
          <w:color w:val="000000"/>
        </w:rPr>
        <w:t>ects of a diabetes diagnosis on other time-variant confounders, only a more limited set of confounders can be included compared to the MSM. Otherwise the estimates of the e</w:t>
      </w:r>
      <w:r>
        <w:rPr>
          <w:rFonts w:ascii="Cambria Math" w:hAnsi="Cambria Math" w:cs="Cambria Math"/>
          <w:color w:val="000000"/>
        </w:rPr>
        <w:t>ﬀ</w:t>
      </w:r>
      <w:r>
        <w:rPr>
          <w:rFonts w:ascii="Gabriola" w:hAnsi="Gabriola" w:cs="Gabriola"/>
          <w:color w:val="000000"/>
        </w:rPr>
        <w:t>ect of a diabetes diagnosis would likely be biased due to the inclusion of ’bad controls’ . Bad controls are control variables that have been a</w:t>
      </w:r>
      <w:r>
        <w:rPr>
          <w:rFonts w:ascii="Cambria Math" w:hAnsi="Cambria Math" w:cs="Cambria Math"/>
          <w:color w:val="000000"/>
        </w:rPr>
        <w:t>ﬀ</w:t>
      </w:r>
      <w:r>
        <w:rPr>
          <w:rFonts w:ascii="Gabriola" w:hAnsi="Gabriola" w:cs="Gabriola"/>
          <w:color w:val="000000"/>
        </w:rPr>
        <w:t>ected by the treatment itself—such as BMI or smoking status after a diabetes diagnosis—and therefore likely capture part of the causal e</w:t>
      </w:r>
      <w:r>
        <w:rPr>
          <w:rFonts w:ascii="Cambria Math" w:hAnsi="Cambria Math" w:cs="Cambria Math"/>
          <w:color w:val="000000"/>
        </w:rPr>
        <w:t>ﬀ</w:t>
      </w:r>
      <w:r>
        <w:rPr>
          <w:rFonts w:ascii="Gabriola" w:hAnsi="Gabriola" w:cs="Gabriola"/>
          <w:color w:val="000000"/>
        </w:rPr>
        <w:t>ect of diabetes on the outcome of interest, biasing the diabetes coe</w:t>
      </w:r>
      <w:r>
        <w:rPr>
          <w:rFonts w:ascii="Cambria Math" w:hAnsi="Cambria Math" w:cs="Cambria Math"/>
          <w:color w:val="000000"/>
        </w:rPr>
        <w:t>ﬃ</w:t>
      </w:r>
      <w:r>
        <w:rPr>
          <w:rFonts w:ascii="Gabriola" w:hAnsi="Gabriola" w:cs="Gabriola"/>
          <w:color w:val="000000"/>
        </w:rPr>
        <w:t xml:space="preserve">cient (Angrist and Pischke, </w:t>
      </w:r>
      <w:r>
        <w:fldChar w:fldCharType="begin"/>
      </w:r>
      <w:r>
        <w:instrText xml:space="preserve"> HYPERLINK \l "page43" </w:instrText>
      </w:r>
      <w:r>
        <w:fldChar w:fldCharType="separate"/>
      </w:r>
      <w:r>
        <w:rPr>
          <w:rFonts w:ascii="Gabriola" w:hAnsi="Gabriola" w:cs="Gabriola"/>
          <w:color w:val="000000"/>
        </w:rPr>
        <w:t xml:space="preserve"> 2008</w:t>
      </w:r>
      <w:r>
        <w:rPr>
          <w:rFonts w:ascii="Gabriola" w:hAnsi="Gabriola" w:cs="Gabriola"/>
          <w:color w:val="000000"/>
        </w:rPr>
        <w:fldChar w:fldCharType="end"/>
      </w:r>
      <w:r>
        <w:rPr>
          <w:rFonts w:ascii="Gabriola" w:hAnsi="Gabriola" w:cs="Gabriola"/>
          <w:color w:val="000000"/>
        </w:rPr>
        <w:t>). Our FE specifications thus only include controls for age, age squared, the level of urbanization, education, being married, having any medical insurance, living in a rural area, region and time dummies as well as per capita household income. For the estimation of the e</w:t>
      </w:r>
      <w:r>
        <w:rPr>
          <w:rFonts w:ascii="Cambria Math" w:hAnsi="Cambria Math" w:cs="Cambria Math"/>
          <w:color w:val="000000"/>
        </w:rPr>
        <w:t>ﬀ</w:t>
      </w:r>
      <w:r>
        <w:rPr>
          <w:rFonts w:ascii="Gabriola" w:hAnsi="Gabriola" w:cs="Gabriola"/>
          <w:color w:val="000000"/>
        </w:rPr>
        <w:t xml:space="preserve">ect of time since diagnosis, the linear age variable is dropped. In FE models, two or more variables that change at the same rate between waves cannot be separately identified. In our case this applies for age and time-dummies, as both variables increase by one each additional year (Wooldridge, </w:t>
      </w:r>
      <w:r>
        <w:fldChar w:fldCharType="begin"/>
      </w:r>
      <w:r>
        <w:instrText xml:space="preserve"> HYPERLINK \l "page45" </w:instrText>
      </w:r>
      <w:r>
        <w:fldChar w:fldCharType="separate"/>
      </w:r>
      <w:r>
        <w:rPr>
          <w:rFonts w:ascii="Gabriola" w:hAnsi="Gabriola" w:cs="Gabriola"/>
          <w:color w:val="000000"/>
        </w:rPr>
        <w:t xml:space="preserve"> 2012</w:t>
      </w:r>
      <w:r>
        <w:rPr>
          <w:rFonts w:ascii="Gabriola" w:hAnsi="Gabriola" w:cs="Gabriola"/>
          <w:color w:val="000000"/>
        </w:rPr>
        <w:fldChar w:fldCharType="end"/>
      </w:r>
      <w:r>
        <w:rPr>
          <w:rFonts w:ascii="Gabriola" w:hAnsi="Gabriola" w:cs="Gabriola"/>
          <w:color w:val="000000"/>
        </w:rPr>
        <w:t>). To identify the e</w:t>
      </w:r>
      <w:r>
        <w:rPr>
          <w:rFonts w:ascii="Cambria Math" w:hAnsi="Cambria Math" w:cs="Cambria Math"/>
          <w:color w:val="000000"/>
        </w:rPr>
        <w:t>ﬀ</w:t>
      </w:r>
      <w:r>
        <w:rPr>
          <w:rFonts w:ascii="Gabriola" w:hAnsi="Gabriola" w:cs="Gabriola"/>
          <w:color w:val="000000"/>
        </w:rPr>
        <w:t xml:space="preserve">ect of diabetes duration we have to rely on the presence of people without diabetes in the sample, for which diabetes duration does not. FE models also make another assumption, which have received much less attention, namely that there is no dynamic causal relationship between treatment and outcomes, i.e. that past treatments have no direct effect on current outcomes, and that past outcomes no direct effect on current treatment (Imai and Kim 2016).  </w:t>
      </w:r>
    </w:p>
    <w:p>
      <w:pPr>
        <w:widowControl w:val="0"/>
        <w:overflowPunct w:val="0"/>
        <w:autoSpaceDE w:val="0"/>
        <w:autoSpaceDN w:val="0"/>
        <w:adjustRightInd w:val="0"/>
        <w:spacing w:after="0" w:line="240" w:lineRule="auto"/>
        <w:ind w:firstLine="234"/>
        <w:jc w:val="both"/>
        <w:rPr>
          <w:rFonts w:ascii="Gabriola" w:hAnsi="Gabriola" w:cs="Gabriola"/>
          <w:color w:val="000000"/>
        </w:rPr>
      </w:pPr>
    </w:p>
    <w:p>
      <w:pPr>
        <w:widowControl w:val="0"/>
        <w:autoSpaceDE w:val="0"/>
        <w:autoSpaceDN w:val="0"/>
        <w:adjustRightInd w:val="0"/>
        <w:spacing w:after="0" w:line="240" w:lineRule="auto"/>
        <w:rPr>
          <w:rFonts w:ascii="Times New Roman" w:hAnsi="Times New Roman" w:cs="Amiri"/>
        </w:rPr>
        <w:sectPr>
          <w:pgSz w:w="12240" w:h="15840"/>
          <w:pgMar w:top="1103"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85"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sectPr>
          <w:type w:val="continuous"/>
          <w:pgSz w:w="12240" w:h="15840"/>
          <w:pgMar w:top="1103" w:right="6200" w:bottom="347" w:left="5920" w:header="720" w:footer="720" w:gutter="0"/>
          <w:cols w:equalWidth="0" w:num="1">
            <w:col w:w="120"/>
          </w:cols>
        </w:sectPr>
      </w:pPr>
    </w:p>
    <w:p>
      <w:pPr>
        <w:widowControl w:val="0"/>
        <w:autoSpaceDE w:val="0"/>
        <w:autoSpaceDN w:val="0"/>
        <w:adjustRightInd w:val="0"/>
        <w:spacing w:after="0" w:line="240" w:lineRule="auto"/>
        <w:ind w:left="2500"/>
        <w:rPr>
          <w:rFonts w:ascii="Times New Roman" w:hAnsi="Times New Roman" w:cs="Amiri"/>
        </w:rPr>
      </w:pPr>
      <w:bookmarkStart w:id="8" w:name="page10"/>
      <w:bookmarkEnd w:id="8"/>
      <w:r>
        <w:rPr>
          <w:rFonts w:ascii="Gabriola" w:hAnsi="Gabriola" w:cs="Gabriola"/>
          <w:color w:val="000000"/>
        </w:rPr>
        <w:t>Figure 0.2: DAG for fixed e</w:t>
      </w:r>
      <w:r>
        <w:rPr>
          <w:rFonts w:ascii="Cambria Math" w:hAnsi="Cambria Math" w:cs="Cambria Math"/>
          <w:color w:val="000000"/>
        </w:rPr>
        <w:t>ﬀ</w:t>
      </w:r>
      <w:r>
        <w:rPr>
          <w:rFonts w:ascii="Gabriola" w:hAnsi="Gabriola" w:cs="Gabriola"/>
          <w:color w:val="000000"/>
        </w:rPr>
        <w:t>ects model</w:t>
      </w:r>
    </w:p>
    <w:p>
      <w:pPr>
        <w:widowControl w:val="0"/>
        <w:autoSpaceDE w:val="0"/>
        <w:autoSpaceDN w:val="0"/>
        <w:adjustRightInd w:val="0"/>
        <w:spacing w:after="0" w:line="200" w:lineRule="exact"/>
        <w:rPr>
          <w:rFonts w:ascii="Times New Roman" w:hAnsi="Times New Roman" w:cs="Amiri"/>
        </w:rPr>
      </w:pPr>
      <w:r>
        <w:drawing>
          <wp:anchor distT="0" distB="0" distL="114300" distR="114300" simplePos="0" relativeHeight="251660288" behindDoc="1" locked="0" layoutInCell="0" allowOverlap="1">
            <wp:simplePos x="0" y="0"/>
            <wp:positionH relativeFrom="column">
              <wp:posOffset>285750</wp:posOffset>
            </wp:positionH>
            <wp:positionV relativeFrom="paragraph">
              <wp:posOffset>447675</wp:posOffset>
            </wp:positionV>
            <wp:extent cx="5572760" cy="3471545"/>
            <wp:effectExtent l="19050" t="0" r="8890" b="0"/>
            <wp:wrapNone/>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 4"/>
                    <pic:cNvPicPr>
                      <a:picLocks noChangeAspect="1" noChangeArrowheads="1"/>
                    </pic:cNvPicPr>
                  </pic:nvPicPr>
                  <pic:blipFill>
                    <a:blip r:embed="rId7"/>
                    <a:srcRect/>
                    <a:stretch>
                      <a:fillRect/>
                    </a:stretch>
                  </pic:blipFill>
                  <pic:spPr>
                    <a:xfrm>
                      <a:off x="0" y="0"/>
                      <a:ext cx="5572760" cy="3471545"/>
                    </a:xfrm>
                    <a:prstGeom prst="rect">
                      <a:avLst/>
                    </a:prstGeom>
                    <a:noFill/>
                  </pic:spPr>
                </pic:pic>
              </a:graphicData>
            </a:graphic>
          </wp:anchor>
        </w:drawing>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76" w:lineRule="exact"/>
        <w:rPr>
          <w:rFonts w:ascii="Times New Roman" w:hAnsi="Times New Roman" w:cs="Amiri"/>
        </w:rPr>
      </w:pPr>
    </w:p>
    <w:p>
      <w:pPr>
        <w:widowControl w:val="0"/>
        <w:overflowPunct w:val="0"/>
        <w:autoSpaceDE w:val="0"/>
        <w:autoSpaceDN w:val="0"/>
        <w:adjustRightInd w:val="0"/>
        <w:spacing w:after="0" w:line="240" w:lineRule="auto"/>
        <w:jc w:val="both"/>
        <w:rPr>
          <w:rFonts w:ascii="Times New Roman" w:hAnsi="Times New Roman" w:cs="Amiri"/>
        </w:rPr>
      </w:pPr>
      <w:r>
        <w:rPr>
          <w:rFonts w:ascii="Arial" w:hAnsi="Arial" w:cs="Arial"/>
          <w:i/>
          <w:iCs/>
          <w:color w:val="000000"/>
        </w:rPr>
        <w:t xml:space="preserve">Notes </w:t>
      </w:r>
      <w:r>
        <w:rPr>
          <w:rFonts w:ascii="Gabriola" w:hAnsi="Gabriola" w:cs="Gabriola"/>
          <w:color w:val="000000"/>
        </w:rPr>
        <w:t>FE models account for time-invariant unobserved confounding (light grey circle), but still assume</w:t>
      </w:r>
      <w:r>
        <w:rPr>
          <w:rFonts w:ascii="Arial" w:hAnsi="Arial" w:cs="Arial"/>
          <w:i/>
          <w:iCs/>
          <w:color w:val="000000"/>
        </w:rPr>
        <w:t xml:space="preserve"> </w:t>
      </w:r>
      <w:r>
        <w:rPr>
          <w:rFonts w:ascii="Gabriola" w:hAnsi="Gabriola" w:cs="Gabriola"/>
          <w:color w:val="000000"/>
        </w:rPr>
        <w:t>the absence of unobserved time-variant confounding. They further do not allow for past outcomes to a</w:t>
      </w:r>
      <w:r>
        <w:rPr>
          <w:rFonts w:ascii="Cambria Math" w:hAnsi="Cambria Math" w:cs="Cambria Math"/>
          <w:color w:val="000000"/>
        </w:rPr>
        <w:t>ﬀ</w:t>
      </w:r>
      <w:r>
        <w:rPr>
          <w:rFonts w:ascii="Gabriola" w:hAnsi="Gabriola" w:cs="Gabriola"/>
          <w:color w:val="000000"/>
        </w:rPr>
        <w:t>ect the current treatment, i.e. diabetes status.</w:t>
      </w:r>
    </w:p>
    <w:p>
      <w:pPr>
        <w:widowControl w:val="0"/>
        <w:autoSpaceDE w:val="0"/>
        <w:autoSpaceDN w:val="0"/>
        <w:adjustRightInd w:val="0"/>
        <w:spacing w:after="0" w:line="266"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Gabriola" w:hAnsi="Gabriola" w:cs="Gabriola"/>
          <w:color w:val="000000"/>
        </w:rPr>
        <w:t>increase at the same rate as time.</w:t>
      </w:r>
    </w:p>
    <w:p>
      <w:pPr>
        <w:widowControl w:val="0"/>
        <w:autoSpaceDE w:val="0"/>
        <w:autoSpaceDN w:val="0"/>
        <w:adjustRightInd w:val="0"/>
        <w:spacing w:after="0" w:line="23" w:lineRule="exact"/>
        <w:rPr>
          <w:rFonts w:ascii="Times New Roman" w:hAnsi="Times New Roman" w:cs="Amiri"/>
        </w:rPr>
      </w:pPr>
    </w:p>
    <w:p>
      <w:pPr>
        <w:widowControl w:val="0"/>
        <w:overflowPunct w:val="0"/>
        <w:autoSpaceDE w:val="0"/>
        <w:autoSpaceDN w:val="0"/>
        <w:adjustRightInd w:val="0"/>
        <w:spacing w:after="0" w:line="240" w:lineRule="auto"/>
        <w:ind w:firstLine="234"/>
        <w:jc w:val="both"/>
        <w:rPr>
          <w:rFonts w:ascii="Times New Roman" w:hAnsi="Times New Roman" w:cs="Amiri"/>
        </w:rPr>
      </w:pPr>
      <w:r>
        <w:rPr>
          <w:rFonts w:ascii="Gabriola" w:hAnsi="Gabriola" w:cs="Gabriola"/>
          <w:color w:val="000000"/>
        </w:rPr>
        <w:t>Because it is not possible to retrieve average marginal e</w:t>
      </w:r>
      <w:r>
        <w:rPr>
          <w:rFonts w:ascii="Cambria Math" w:hAnsi="Cambria Math" w:cs="Cambria Math"/>
          <w:color w:val="000000"/>
        </w:rPr>
        <w:t>ﬀ</w:t>
      </w:r>
      <w:r>
        <w:rPr>
          <w:rFonts w:ascii="Gabriola" w:hAnsi="Gabriola" w:cs="Gabriola"/>
          <w:color w:val="000000"/>
        </w:rPr>
        <w:t xml:space="preserve">ects from a logistic FE model, we prefer to use a linear FE model instead. It generally produces very similar estimates compared to non-linear models (Angrist and Pischke, </w:t>
      </w:r>
      <w:r>
        <w:fldChar w:fldCharType="begin"/>
      </w:r>
      <w:r>
        <w:instrText xml:space="preserve"> HYPERLINK \l "page43" </w:instrText>
      </w:r>
      <w:r>
        <w:fldChar w:fldCharType="separate"/>
      </w:r>
      <w:r>
        <w:rPr>
          <w:rFonts w:ascii="Gabriola" w:hAnsi="Gabriola" w:cs="Gabriola"/>
          <w:color w:val="000000"/>
        </w:rPr>
        <w:t xml:space="preserve"> 2008</w:t>
      </w:r>
      <w:r>
        <w:rPr>
          <w:rFonts w:ascii="Gabriola" w:hAnsi="Gabriola" w:cs="Gabriola"/>
          <w:color w:val="000000"/>
        </w:rPr>
        <w:fldChar w:fldCharType="end"/>
      </w:r>
      <w:r>
        <w:rPr>
          <w:rFonts w:ascii="Gabriola" w:hAnsi="Gabriola" w:cs="Gabriola"/>
          <w:color w:val="000000"/>
        </w:rPr>
        <w:t>).</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commentRangeStart w:id="1"/>
      <w:r>
        <w:rPr>
          <w:rFonts w:ascii="Gabriola" w:hAnsi="Gabriola" w:cs="Gabriola"/>
          <w:b/>
          <w:bCs/>
          <w:color w:val="000000"/>
        </w:rPr>
        <w:t>Random e</w:t>
      </w:r>
      <w:r>
        <w:rPr>
          <w:rFonts w:ascii="Cambria Math" w:hAnsi="Cambria Math" w:cs="Cambria Math"/>
          <w:b/>
          <w:bCs/>
          <w:color w:val="000000"/>
        </w:rPr>
        <w:t>ﬀ</w:t>
      </w:r>
      <w:r>
        <w:rPr>
          <w:rFonts w:ascii="Gabriola" w:hAnsi="Gabriola" w:cs="Gabriola"/>
          <w:b/>
          <w:bCs/>
          <w:color w:val="000000"/>
        </w:rPr>
        <w:t>ects</w:t>
      </w:r>
      <w:commentRangeEnd w:id="1"/>
      <w:r>
        <w:rPr>
          <w:rStyle w:val="9"/>
        </w:rPr>
        <w:commentReference w:id="1"/>
      </w:r>
    </w:p>
    <w:p>
      <w:pPr>
        <w:widowControl w:val="0"/>
        <w:autoSpaceDE w:val="0"/>
        <w:autoSpaceDN w:val="0"/>
        <w:adjustRightInd w:val="0"/>
        <w:spacing w:after="0" w:line="326"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Arial" w:hAnsi="Arial" w:cs="Arial"/>
          <w:b/>
          <w:bCs/>
          <w:color w:val="000000"/>
        </w:rPr>
        <w:t>Multiple imputation</w:t>
      </w:r>
    </w:p>
    <w:p>
      <w:pPr>
        <w:widowControl w:val="0"/>
        <w:autoSpaceDE w:val="0"/>
        <w:autoSpaceDN w:val="0"/>
        <w:adjustRightInd w:val="0"/>
        <w:spacing w:after="0" w:line="237" w:lineRule="exact"/>
        <w:rPr>
          <w:rFonts w:ascii="Times New Roman" w:hAnsi="Times New Roman" w:cs="Amiri"/>
        </w:rPr>
      </w:pPr>
    </w:p>
    <w:p>
      <w:pPr>
        <w:widowControl w:val="0"/>
        <w:overflowPunct w:val="0"/>
        <w:autoSpaceDE w:val="0"/>
        <w:autoSpaceDN w:val="0"/>
        <w:adjustRightInd w:val="0"/>
        <w:spacing w:after="0" w:line="231" w:lineRule="auto"/>
        <w:jc w:val="both"/>
        <w:rPr>
          <w:rFonts w:ascii="Times New Roman" w:hAnsi="Times New Roman" w:cs="Amiri"/>
        </w:rPr>
      </w:pPr>
      <w:r>
        <w:rPr>
          <w:rFonts w:ascii="Gabriola" w:hAnsi="Gabriola" w:cs="Gabriola"/>
          <w:color w:val="000000"/>
        </w:rPr>
        <w:t xml:space="preserve">To deal with missing data, we used chained multiple imputation to impute the missing values in Stata 13 using the user written ICE command (Royston and White, </w:t>
      </w:r>
      <w:r>
        <w:fldChar w:fldCharType="begin"/>
      </w:r>
      <w:r>
        <w:instrText xml:space="preserve"> HYPERLINK \l "page45" </w:instrText>
      </w:r>
      <w:r>
        <w:fldChar w:fldCharType="separate"/>
      </w:r>
      <w:r>
        <w:rPr>
          <w:rFonts w:ascii="Gabriola" w:hAnsi="Gabriola" w:cs="Gabriola"/>
          <w:color w:val="000000"/>
        </w:rPr>
        <w:t xml:space="preserve"> 2009</w:t>
      </w:r>
      <w:r>
        <w:rPr>
          <w:rFonts w:ascii="Gabriola" w:hAnsi="Gabriola" w:cs="Gabriola"/>
          <w:color w:val="000000"/>
        </w:rPr>
        <w:fldChar w:fldCharType="end"/>
      </w:r>
      <w:r>
        <w:rPr>
          <w:rFonts w:ascii="Gabriola" w:hAnsi="Gabriola" w:cs="Gabriola"/>
          <w:color w:val="000000"/>
        </w:rPr>
        <w:t>). Overall, thirty imputed datasets were created. Imputation models included all variables used in the MSMs. We imputed missing data in the same wave for which some data were recorded; we did not impute completely missing waves. Further, we did not impute missing diabetes information and instead assumed that once a diabetes diagnosis was</w:t>
      </w:r>
    </w:p>
    <w:p>
      <w:pPr>
        <w:widowControl w:val="0"/>
        <w:autoSpaceDE w:val="0"/>
        <w:autoSpaceDN w:val="0"/>
        <w:adjustRightInd w:val="0"/>
        <w:spacing w:after="0" w:line="240" w:lineRule="auto"/>
        <w:rPr>
          <w:rFonts w:ascii="Times New Roman" w:hAnsi="Times New Roman" w:cs="Amiri"/>
        </w:rPr>
        <w:sectPr>
          <w:pgSz w:w="12240" w:h="15840"/>
          <w:pgMar w:top="1159"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81"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Gabriola" w:hAnsi="Gabriola" w:cs="Gabriola"/>
          <w:color w:val="000000"/>
        </w:rPr>
        <w:t>10</w:t>
      </w:r>
    </w:p>
    <w:p>
      <w:pPr>
        <w:widowControl w:val="0"/>
        <w:autoSpaceDE w:val="0"/>
        <w:autoSpaceDN w:val="0"/>
        <w:adjustRightInd w:val="0"/>
        <w:spacing w:after="0" w:line="240" w:lineRule="auto"/>
        <w:rPr>
          <w:rFonts w:ascii="Times New Roman" w:hAnsi="Times New Roman" w:cs="Amiri"/>
        </w:rPr>
        <w:sectPr>
          <w:type w:val="continuous"/>
          <w:pgSz w:w="12240" w:h="15840"/>
          <w:pgMar w:top="1159" w:right="6140" w:bottom="347" w:left="5860" w:header="720" w:footer="720" w:gutter="0"/>
          <w:cols w:equalWidth="0" w:num="1">
            <w:col w:w="240"/>
          </w:cols>
        </w:sectPr>
      </w:pPr>
    </w:p>
    <w:p>
      <w:pPr>
        <w:widowControl w:val="0"/>
        <w:overflowPunct w:val="0"/>
        <w:autoSpaceDE w:val="0"/>
        <w:autoSpaceDN w:val="0"/>
        <w:adjustRightInd w:val="0"/>
        <w:spacing w:after="0" w:line="240" w:lineRule="auto"/>
        <w:jc w:val="both"/>
        <w:rPr>
          <w:rFonts w:ascii="Times New Roman" w:hAnsi="Times New Roman" w:cs="Amiri"/>
        </w:rPr>
      </w:pPr>
      <w:bookmarkStart w:id="9" w:name="page11"/>
      <w:bookmarkEnd w:id="9"/>
      <w:r>
        <w:rPr>
          <w:rFonts w:ascii="Gabriola" w:hAnsi="Gabriola" w:cs="Gabriola"/>
          <w:color w:val="000000"/>
        </w:rPr>
        <w:t>reported, the individual had diabetes in every ensuing wave, even when the observation was missing. If diabetes was never reported in any wave, we assumed that the individual never had diabetes. We then only imputed missing values for those observations that had a non-missing diabetes status. For the calculation of the marginal e</w:t>
      </w:r>
      <w:r>
        <w:rPr>
          <w:rFonts w:ascii="Cambria Math" w:hAnsi="Cambria Math" w:cs="Cambria Math"/>
          <w:color w:val="000000"/>
        </w:rPr>
        <w:t>ﬀ</w:t>
      </w:r>
      <w:r>
        <w:rPr>
          <w:rFonts w:ascii="Gabriola" w:hAnsi="Gabriola" w:cs="Gabriola"/>
          <w:color w:val="000000"/>
        </w:rPr>
        <w:t xml:space="preserve">ects in the MSM logit models, Rubin’s rules were applied using the user written Stata command mimrgns (Klein, </w:t>
      </w:r>
      <w:r>
        <w:fldChar w:fldCharType="begin"/>
      </w:r>
      <w:r>
        <w:instrText xml:space="preserve"> HYPERLINK \l "page44" </w:instrText>
      </w:r>
      <w:r>
        <w:fldChar w:fldCharType="separate"/>
      </w:r>
      <w:r>
        <w:rPr>
          <w:rFonts w:ascii="Gabriola" w:hAnsi="Gabriola" w:cs="Gabriola"/>
          <w:color w:val="000000"/>
        </w:rPr>
        <w:t xml:space="preserve"> 2014</w:t>
      </w:r>
      <w:r>
        <w:rPr>
          <w:rFonts w:ascii="Gabriola" w:hAnsi="Gabriola" w:cs="Gabriola"/>
          <w:color w:val="000000"/>
        </w:rPr>
        <w:fldChar w:fldCharType="end"/>
      </w:r>
      <w:r>
        <w:rPr>
          <w:rFonts w:ascii="Gabriola" w:hAnsi="Gabriola" w:cs="Gabriola"/>
          <w:color w:val="000000"/>
        </w:rPr>
        <w:t>).</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18"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Arial" w:hAnsi="Arial" w:cs="Arial"/>
          <w:b/>
          <w:bCs/>
          <w:color w:val="000000"/>
        </w:rPr>
        <w:t>Numbers of observations</w:t>
      </w:r>
    </w:p>
    <w:p>
      <w:pPr>
        <w:widowControl w:val="0"/>
        <w:autoSpaceDE w:val="0"/>
        <w:autoSpaceDN w:val="0"/>
        <w:adjustRightInd w:val="0"/>
        <w:spacing w:after="0" w:line="237" w:lineRule="exact"/>
        <w:rPr>
          <w:rFonts w:ascii="Times New Roman" w:hAnsi="Times New Roman" w:cs="Amiri"/>
        </w:rPr>
      </w:pPr>
    </w:p>
    <w:p>
      <w:pPr>
        <w:widowControl w:val="0"/>
        <w:overflowPunct w:val="0"/>
        <w:autoSpaceDE w:val="0"/>
        <w:autoSpaceDN w:val="0"/>
        <w:adjustRightInd w:val="0"/>
        <w:spacing w:after="0" w:line="240" w:lineRule="auto"/>
        <w:jc w:val="both"/>
        <w:rPr>
          <w:rFonts w:ascii="Times New Roman" w:hAnsi="Times New Roman" w:cs="Amiri"/>
        </w:rPr>
      </w:pPr>
      <w:r>
        <w:rPr>
          <w:rFonts w:ascii="Gabriola" w:hAnsi="Gabriola" w:cs="Gabriola"/>
          <w:color w:val="000000"/>
        </w:rPr>
        <w:t xml:space="preserve">Because we used lagged variables to construct the stabilized weights for the MSMs, the number of observations used in the MSMs is lower than those used in the FE models, where we do not use lagged variables. The summary statistics shown in Table </w:t>
      </w:r>
      <w:r>
        <w:fldChar w:fldCharType="begin"/>
      </w:r>
      <w:r>
        <w:instrText xml:space="preserve"> HYPERLINK \l "page13" </w:instrText>
      </w:r>
      <w:r>
        <w:fldChar w:fldCharType="separate"/>
      </w:r>
      <w:r>
        <w:rPr>
          <w:rFonts w:ascii="Gabriola" w:hAnsi="Gabriola" w:cs="Gabriola"/>
          <w:color w:val="000000"/>
        </w:rPr>
        <w:t xml:space="preserve"> 0.1</w:t>
      </w:r>
      <w:r>
        <w:rPr>
          <w:rFonts w:ascii="Gabriola" w:hAnsi="Gabriola" w:cs="Gabriola"/>
          <w:color w:val="000000"/>
        </w:rPr>
        <w:fldChar w:fldCharType="end"/>
      </w:r>
      <w:r>
        <w:rPr>
          <w:rFonts w:ascii="Gabriola" w:hAnsi="Gabriola" w:cs="Gabriola"/>
          <w:color w:val="000000"/>
        </w:rPr>
        <w:t xml:space="preserve"> are based on the observations used in the FE models. The number of observations is stated below each table.</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1"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Arial" w:hAnsi="Arial" w:cs="Arial"/>
          <w:b/>
          <w:bCs/>
          <w:color w:val="000000"/>
        </w:rPr>
        <w:t>Sensitivity analyses</w:t>
      </w:r>
    </w:p>
    <w:p>
      <w:pPr>
        <w:widowControl w:val="0"/>
        <w:autoSpaceDE w:val="0"/>
        <w:autoSpaceDN w:val="0"/>
        <w:adjustRightInd w:val="0"/>
        <w:spacing w:after="0" w:line="237" w:lineRule="exact"/>
        <w:rPr>
          <w:rFonts w:ascii="Times New Roman" w:hAnsi="Times New Roman" w:cs="Amiri"/>
        </w:rPr>
      </w:pPr>
    </w:p>
    <w:p>
      <w:pPr>
        <w:widowControl w:val="0"/>
        <w:overflowPunct w:val="0"/>
        <w:autoSpaceDE w:val="0"/>
        <w:autoSpaceDN w:val="0"/>
        <w:adjustRightInd w:val="0"/>
        <w:spacing w:after="0" w:line="240" w:lineRule="auto"/>
        <w:jc w:val="both"/>
        <w:rPr>
          <w:rFonts w:ascii="Times New Roman" w:hAnsi="Times New Roman" w:cs="Amiri"/>
        </w:rPr>
      </w:pPr>
      <w:r>
        <w:rPr>
          <w:rFonts w:ascii="Gabriola" w:hAnsi="Gabriola" w:cs="Gabriola"/>
          <w:color w:val="000000"/>
        </w:rPr>
        <w:t>We conduct four additional sensitivity analyses in order to test the robustness of our results to di</w:t>
      </w:r>
      <w:r>
        <w:rPr>
          <w:rFonts w:ascii="Cambria Math" w:hAnsi="Cambria Math" w:cs="Cambria Math"/>
          <w:color w:val="000000"/>
        </w:rPr>
        <w:t>ﬀ</w:t>
      </w:r>
      <w:r>
        <w:rPr>
          <w:rFonts w:ascii="Gabriola" w:hAnsi="Gabriola" w:cs="Gabriola"/>
          <w:color w:val="000000"/>
        </w:rPr>
        <w:t>erent assumptions and estimation strategies. First, we estimate all models using only covariate adjustment in a RE model, to investigate in how far this alternative approach diverts from the estimates generated of the FE and MSMs. These results are presented and discussed together with those of the MSM and the FE model. Second, we truncate weights at the 1</w:t>
      </w:r>
      <w:r>
        <w:rPr>
          <w:rFonts w:ascii="Arial" w:hAnsi="Arial" w:cs="Arial"/>
          <w:color w:val="000000"/>
          <w:vertAlign w:val="superscript"/>
        </w:rPr>
        <w:t>st</w:t>
      </w:r>
      <w:r>
        <w:rPr>
          <w:rFonts w:ascii="Gabriola" w:hAnsi="Gabriola" w:cs="Gabriola"/>
          <w:color w:val="000000"/>
        </w:rPr>
        <w:t xml:space="preserve"> and 99</w:t>
      </w:r>
      <w:r>
        <w:rPr>
          <w:rFonts w:ascii="Arial" w:hAnsi="Arial" w:cs="Arial"/>
          <w:color w:val="000000"/>
          <w:vertAlign w:val="superscript"/>
        </w:rPr>
        <w:t>th</w:t>
      </w:r>
      <w:r>
        <w:rPr>
          <w:rFonts w:ascii="Gabriola" w:hAnsi="Gabriola" w:cs="Gabriola"/>
          <w:color w:val="000000"/>
        </w:rPr>
        <w:t xml:space="preserve"> percentile to investigate the sensitivity of the MSMs to the most extreme weights. While untruncated weights provide unbiased estimates under the assumptions of the MSM, they may not be the most e</w:t>
      </w:r>
      <w:r>
        <w:rPr>
          <w:rFonts w:ascii="Cambria Math" w:hAnsi="Cambria Math" w:cs="Cambria Math"/>
          <w:color w:val="000000"/>
        </w:rPr>
        <w:t>ﬃ</w:t>
      </w:r>
      <w:r>
        <w:rPr>
          <w:rFonts w:ascii="Gabriola" w:hAnsi="Gabriola" w:cs="Gabriola"/>
          <w:color w:val="000000"/>
        </w:rPr>
        <w:t xml:space="preserve">cient and tend to have larger standard errors (Cole and Hernan, </w:t>
      </w:r>
      <w:r>
        <w:fldChar w:fldCharType="begin"/>
      </w:r>
      <w:r>
        <w:instrText xml:space="preserve"> HYPERLINK \l "page43" </w:instrText>
      </w:r>
      <w:r>
        <w:fldChar w:fldCharType="separate"/>
      </w:r>
      <w:r>
        <w:rPr>
          <w:rFonts w:ascii="Gabriola" w:hAnsi="Gabriola" w:cs="Gabriola"/>
          <w:color w:val="000000"/>
        </w:rPr>
        <w:t xml:space="preserve"> 2008</w:t>
      </w:r>
      <w:r>
        <w:rPr>
          <w:rFonts w:ascii="Gabriola" w:hAnsi="Gabriola" w:cs="Gabriola"/>
          <w:color w:val="000000"/>
        </w:rPr>
        <w:fldChar w:fldCharType="end"/>
      </w:r>
      <w:r>
        <w:rPr>
          <w:rFonts w:ascii="Gabriola" w:hAnsi="Gabriola" w:cs="Gabriola"/>
          <w:color w:val="000000"/>
        </w:rPr>
        <w:t>). Third, we estimate the FE and MSMs using the original non-imputed data to ascertain the extent to which multiple imputation a</w:t>
      </w:r>
      <w:r>
        <w:rPr>
          <w:rFonts w:ascii="Cambria Math" w:hAnsi="Cambria Math" w:cs="Cambria Math"/>
          <w:color w:val="000000"/>
        </w:rPr>
        <w:t>ﬀ</w:t>
      </w:r>
      <w:r>
        <w:rPr>
          <w:rFonts w:ascii="Gabriola" w:hAnsi="Gabriola" w:cs="Gabriola"/>
          <w:color w:val="000000"/>
        </w:rPr>
        <w:t>ected the results. Fourth, we report in apednix the estimates of models using overweight and obesity instead of BMI and waist circumference as the outcomes of interest, to investigate the e</w:t>
      </w:r>
      <w:r>
        <w:rPr>
          <w:rFonts w:ascii="Cambria Math" w:hAnsi="Cambria Math" w:cs="Cambria Math"/>
          <w:color w:val="000000"/>
        </w:rPr>
        <w:t>ﬀ</w:t>
      </w:r>
      <w:r>
        <w:rPr>
          <w:rFonts w:ascii="Gabriola" w:hAnsi="Gabriola" w:cs="Gabriola"/>
          <w:color w:val="000000"/>
        </w:rPr>
        <w:t>ect of a diabetes diagnosis on changes in the probabilities to be overweight or obese.</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41"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Arial" w:hAnsi="Arial" w:cs="Arial"/>
          <w:b/>
          <w:bCs/>
          <w:color w:val="000000"/>
        </w:rPr>
        <w:t>0.3 Results</w:t>
      </w:r>
    </w:p>
    <w:p>
      <w:pPr>
        <w:widowControl w:val="0"/>
        <w:autoSpaceDE w:val="0"/>
        <w:autoSpaceDN w:val="0"/>
        <w:adjustRightInd w:val="0"/>
        <w:spacing w:after="0" w:line="324" w:lineRule="exact"/>
        <w:rPr>
          <w:rFonts w:ascii="Times New Roman" w:hAnsi="Times New Roman" w:cs="Amiri"/>
        </w:rPr>
      </w:pPr>
    </w:p>
    <w:p>
      <w:pPr>
        <w:widowControl w:val="0"/>
        <w:overflowPunct w:val="0"/>
        <w:autoSpaceDE w:val="0"/>
        <w:autoSpaceDN w:val="0"/>
        <w:adjustRightInd w:val="0"/>
        <w:spacing w:after="0" w:line="240" w:lineRule="auto"/>
        <w:jc w:val="both"/>
        <w:rPr>
          <w:rFonts w:ascii="Times New Roman" w:hAnsi="Times New Roman" w:cs="Amiri"/>
        </w:rPr>
      </w:pPr>
      <w:r>
        <w:rPr>
          <w:rFonts w:ascii="Gabriola" w:hAnsi="Gabriola" w:cs="Gabriola"/>
          <w:color w:val="000000"/>
        </w:rPr>
        <w:t xml:space="preserve">From the descriptive statistics, we can observe that people with diabetes in any wave are less likely to be employed. Looking at health behaviours, the prevalence of smoking and drinking is lower for men with diabetes; they also consume fewer calories compared </w:t>
      </w:r>
    </w:p>
    <w:p>
      <w:pPr>
        <w:widowControl w:val="0"/>
        <w:autoSpaceDE w:val="0"/>
        <w:autoSpaceDN w:val="0"/>
        <w:adjustRightInd w:val="0"/>
        <w:spacing w:after="0" w:line="240" w:lineRule="auto"/>
        <w:rPr>
          <w:rFonts w:ascii="Times New Roman" w:hAnsi="Times New Roman" w:cs="Amiri"/>
        </w:rPr>
        <w:sectPr>
          <w:pgSz w:w="12240" w:h="15840"/>
          <w:pgMar w:top="1103"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04"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Gabriola" w:hAnsi="Gabriola" w:cs="Gabriola"/>
          <w:color w:val="000000"/>
        </w:rPr>
        <w:t>11</w:t>
      </w:r>
    </w:p>
    <w:p>
      <w:pPr>
        <w:widowControl w:val="0"/>
        <w:autoSpaceDE w:val="0"/>
        <w:autoSpaceDN w:val="0"/>
        <w:adjustRightInd w:val="0"/>
        <w:spacing w:after="0" w:line="240" w:lineRule="auto"/>
        <w:rPr>
          <w:rFonts w:ascii="Times New Roman" w:hAnsi="Times New Roman" w:cs="Amiri"/>
        </w:rPr>
        <w:sectPr>
          <w:type w:val="continuous"/>
          <w:pgSz w:w="12240" w:h="15840"/>
          <w:pgMar w:top="1103" w:right="6140" w:bottom="347" w:left="5860" w:header="720" w:footer="720" w:gutter="0"/>
          <w:cols w:equalWidth="0" w:num="1">
            <w:col w:w="240"/>
          </w:cols>
        </w:sectPr>
      </w:pPr>
    </w:p>
    <w:p>
      <w:pPr>
        <w:widowControl w:val="0"/>
        <w:overflowPunct w:val="0"/>
        <w:autoSpaceDE w:val="0"/>
        <w:autoSpaceDN w:val="0"/>
        <w:adjustRightInd w:val="0"/>
        <w:spacing w:after="0" w:line="240" w:lineRule="auto"/>
        <w:jc w:val="both"/>
        <w:rPr>
          <w:rFonts w:ascii="Times New Roman" w:hAnsi="Times New Roman" w:cs="Amiri"/>
        </w:rPr>
      </w:pPr>
      <w:bookmarkStart w:id="10" w:name="page12"/>
      <w:bookmarkEnd w:id="10"/>
      <w:r>
        <w:rPr>
          <w:rFonts w:ascii="Arial" w:hAnsi="Arial" w:cs="Arial"/>
          <w:color w:val="000000"/>
        </w:rPr>
        <w:t xml:space="preserve">to men without diabetes. </w:t>
      </w:r>
      <w:r>
        <w:rPr>
          <w:rFonts w:ascii="Gabriola" w:hAnsi="Gabriola" w:cs="Gabriola"/>
          <w:color w:val="000000"/>
        </w:rPr>
        <w:t>Note that it is mainly men who smoke and report alcohol consumption while very few women do so.</w:t>
      </w:r>
    </w:p>
    <w:p>
      <w:pPr>
        <w:widowControl w:val="0"/>
        <w:overflowPunct w:val="0"/>
        <w:autoSpaceDE w:val="0"/>
        <w:autoSpaceDN w:val="0"/>
        <w:adjustRightInd w:val="0"/>
        <w:spacing w:after="0" w:line="311" w:lineRule="auto"/>
        <w:jc w:val="both"/>
        <w:rPr>
          <w:rFonts w:ascii="Times New Roman" w:hAnsi="Times New Roman" w:cs="Amiri"/>
        </w:rPr>
      </w:pPr>
      <w:r>
        <w:rPr>
          <w:rFonts w:ascii="Arial" w:hAnsi="Arial" w:cs="Arial"/>
          <w:color w:val="000000"/>
        </w:rPr>
        <w:t>Further, the diabetes group has both higher BMI and waist circumference levels. They are also older, live in more urbanized areas, are more likely to have insurance and men are somewhat better educated while women are less educated compared to their counterparts without diabetes. Both men and women report an average time since diagnosis of around 4.5 years. Looking at per capita household income, men and women with diabetes come from household with higher income levels than those without a diabetes diagnosis. Further it appears that in China it is less educated women that report a diagnosis, while men with diabetes are better educated compared to those without diabetes.</w:t>
      </w:r>
    </w:p>
    <w:p>
      <w:pPr>
        <w:widowControl w:val="0"/>
        <w:autoSpaceDE w:val="0"/>
        <w:autoSpaceDN w:val="0"/>
        <w:adjustRightInd w:val="0"/>
        <w:spacing w:after="0" w:line="8" w:lineRule="exact"/>
        <w:rPr>
          <w:rFonts w:ascii="Times New Roman" w:hAnsi="Times New Roman" w:cs="Amiri"/>
        </w:rPr>
      </w:pPr>
    </w:p>
    <w:p>
      <w:pPr>
        <w:widowControl w:val="0"/>
        <w:overflowPunct w:val="0"/>
        <w:autoSpaceDE w:val="0"/>
        <w:autoSpaceDN w:val="0"/>
        <w:adjustRightInd w:val="0"/>
        <w:spacing w:after="0" w:line="331" w:lineRule="auto"/>
        <w:ind w:firstLine="234"/>
        <w:jc w:val="both"/>
        <w:rPr>
          <w:rFonts w:ascii="Arial" w:hAnsi="Arial" w:cs="Arial"/>
          <w:color w:val="000000"/>
        </w:rPr>
      </w:pPr>
    </w:p>
    <w:p>
      <w:pPr>
        <w:widowControl w:val="0"/>
        <w:overflowPunct w:val="0"/>
        <w:autoSpaceDE w:val="0"/>
        <w:autoSpaceDN w:val="0"/>
        <w:adjustRightInd w:val="0"/>
        <w:spacing w:after="0" w:line="331" w:lineRule="auto"/>
        <w:ind w:firstLine="234"/>
        <w:jc w:val="both"/>
        <w:rPr>
          <w:rFonts w:ascii="Times New Roman" w:hAnsi="Times New Roman" w:cs="Amiri"/>
        </w:rPr>
      </w:pPr>
      <w:r>
        <w:rPr>
          <w:rFonts w:ascii="Arial" w:hAnsi="Arial" w:cs="Arial"/>
          <w:color w:val="000000"/>
        </w:rPr>
        <w:t xml:space="preserve">Predicting the denominator for the stabilized weights we find that for men a higher baseline BMI increases the risk of a diabetes diagnosis. Further, increases in age, waist circumference as well as urbanization levels are associated with higher chances for men to be diagnosed with diabetes throughout the survey. Interestingly becoming employed decreases the chances of being diagnosed with diabetes slightly, justifying the use of the MSM in our employment models as well (Table </w:t>
      </w:r>
      <w:r>
        <w:fldChar w:fldCharType="begin"/>
      </w:r>
      <w:r>
        <w:instrText xml:space="preserve"> HYPERLINK \l "page15" </w:instrText>
      </w:r>
      <w:r>
        <w:fldChar w:fldCharType="separate"/>
      </w:r>
      <w:r>
        <w:rPr>
          <w:rFonts w:ascii="Arial" w:hAnsi="Arial" w:cs="Arial"/>
          <w:color w:val="000000"/>
        </w:rPr>
        <w:t xml:space="preserve"> 0.2</w:t>
      </w:r>
      <w:r>
        <w:rPr>
          <w:rFonts w:ascii="Arial" w:hAnsi="Arial" w:cs="Arial"/>
          <w:color w:val="000000"/>
        </w:rPr>
        <w:fldChar w:fldCharType="end"/>
      </w:r>
      <w:r>
        <w:rPr>
          <w:rFonts w:ascii="Arial" w:hAnsi="Arial" w:cs="Arial"/>
          <w:color w:val="000000"/>
        </w:rPr>
        <w:t>). Because these are not causal esti-mates, it may be that it is more likely for men with a lower risk of diabetes to select into employment. Interestingly, we do not find that higher household income levels are pre-dictive of a diagnosis for men or women, despite what the descriptive statistics indicated. For women, higher age and waist circumference at baseline, increases in BMI as well as living in a non-rural environment predict a diabetes diagnosis.</w:t>
      </w:r>
    </w:p>
    <w:p>
      <w:pPr>
        <w:widowControl w:val="0"/>
        <w:autoSpaceDE w:val="0"/>
        <w:autoSpaceDN w:val="0"/>
        <w:adjustRightInd w:val="0"/>
        <w:spacing w:after="0" w:line="240" w:lineRule="auto"/>
        <w:rPr>
          <w:rFonts w:ascii="Times New Roman" w:hAnsi="Times New Roman" w:cs="Amiri"/>
        </w:rPr>
        <w:sectPr>
          <w:pgSz w:w="12240" w:h="15840"/>
          <w:pgMar w:top="1103" w:right="1700" w:bottom="441"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38"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Arial" w:hAnsi="Arial" w:cs="Arial"/>
          <w:color w:val="000000"/>
        </w:rPr>
        <w:t>12</w:t>
      </w:r>
    </w:p>
    <w:p>
      <w:pPr>
        <w:widowControl w:val="0"/>
        <w:autoSpaceDE w:val="0"/>
        <w:autoSpaceDN w:val="0"/>
        <w:adjustRightInd w:val="0"/>
        <w:spacing w:after="0" w:line="240" w:lineRule="auto"/>
        <w:rPr>
          <w:rFonts w:ascii="Times New Roman" w:hAnsi="Times New Roman" w:cs="Amiri"/>
        </w:rPr>
        <w:sectPr>
          <w:type w:val="continuous"/>
          <w:pgSz w:w="12240" w:h="15840"/>
          <w:pgMar w:top="1103" w:right="6140" w:bottom="441" w:left="5860" w:header="720" w:footer="720" w:gutter="0"/>
          <w:cols w:equalWidth="0" w:num="1">
            <w:col w:w="240"/>
          </w:cols>
        </w:sectPr>
      </w:pPr>
    </w:p>
    <w:p>
      <w:pPr>
        <w:widowControl w:val="0"/>
        <w:autoSpaceDE w:val="0"/>
        <w:autoSpaceDN w:val="0"/>
        <w:adjustRightInd w:val="0"/>
        <w:spacing w:after="0" w:line="200" w:lineRule="exact"/>
        <w:rPr>
          <w:rFonts w:ascii="Times New Roman" w:hAnsi="Times New Roman" w:cs="Amiri"/>
        </w:rPr>
      </w:pPr>
      <w:bookmarkStart w:id="11" w:name="page13"/>
      <w:bookmarkEnd w:id="11"/>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20" w:lineRule="exact"/>
        <w:rPr>
          <w:rFonts w:ascii="Times New Roman" w:hAnsi="Times New Roman" w:cs="Amiri"/>
        </w:rPr>
      </w:pPr>
    </w:p>
    <w:tbl>
      <w:tblPr>
        <w:tblStyle w:val="12"/>
        <w:tblW w:w="241" w:type="dxa"/>
        <w:tblInd w:w="0" w:type="dxa"/>
        <w:tblLayout w:type="fixed"/>
        <w:tblCellMar>
          <w:top w:w="0" w:type="dxa"/>
          <w:left w:w="0" w:type="dxa"/>
          <w:bottom w:w="0" w:type="dxa"/>
          <w:right w:w="0" w:type="dxa"/>
        </w:tblCellMar>
      </w:tblPr>
      <w:tblGrid>
        <w:gridCol w:w="241"/>
      </w:tblGrid>
      <w:tr>
        <w:tblPrEx>
          <w:tblLayout w:type="fixed"/>
        </w:tblPrEx>
        <w:trPr>
          <w:trHeight w:val="240" w:hRule="atLeast"/>
        </w:trPr>
        <w:tc>
          <w:tcPr>
            <w:tcW w:w="241" w:type="dxa"/>
            <w:tcBorders>
              <w:top w:val="nil"/>
              <w:left w:val="nil"/>
              <w:bottom w:val="nil"/>
              <w:right w:val="nil"/>
            </w:tcBorders>
            <w:textDirection w:val="tbRl"/>
            <w:vAlign w:val="bottom"/>
          </w:tcPr>
          <w:p>
            <w:pPr>
              <w:widowControl w:val="0"/>
              <w:autoSpaceDE w:val="0"/>
              <w:autoSpaceDN w:val="0"/>
              <w:adjustRightInd w:val="0"/>
              <w:spacing w:after="0" w:line="240" w:lineRule="auto"/>
              <w:rPr>
                <w:rFonts w:ascii="Times New Roman" w:hAnsi="Times New Roman" w:cs="Amiri"/>
              </w:rPr>
            </w:pPr>
            <w:r>
              <w:rPr>
                <w:rFonts w:ascii="Arial" w:hAnsi="Arial" w:cs="Arial"/>
                <w:color w:val="000000"/>
              </w:rPr>
              <w:t>13</w:t>
            </w:r>
          </w:p>
        </w:tc>
      </w:tr>
    </w:tbl>
    <w:p>
      <w:pPr>
        <w:widowControl w:val="0"/>
        <w:autoSpaceDE w:val="0"/>
        <w:autoSpaceDN w:val="0"/>
        <w:adjustRightInd w:val="0"/>
        <w:spacing w:after="0" w:line="200" w:lineRule="exact"/>
        <w:rPr>
          <w:rFonts w:ascii="Times New Roman" w:hAnsi="Times New Roman" w:cs="Amiri"/>
        </w:rPr>
      </w:pPr>
      <w:r>
        <w:rPr>
          <w:rFonts w:ascii="Times New Roman" w:hAnsi="Times New Roman" w:cs="Amiri"/>
        </w:rPr>
        <w:br w:type="column"/>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16" w:lineRule="exact"/>
        <w:rPr>
          <w:rFonts w:ascii="Times New Roman" w:hAnsi="Times New Roman" w:cs="Amiri"/>
        </w:rPr>
      </w:pPr>
    </w:p>
    <w:p>
      <w:pPr>
        <w:widowControl w:val="0"/>
        <w:autoSpaceDE w:val="0"/>
        <w:autoSpaceDN w:val="0"/>
        <w:adjustRightInd w:val="0"/>
        <w:spacing w:after="0" w:line="240" w:lineRule="auto"/>
        <w:ind w:left="2940"/>
        <w:rPr>
          <w:rFonts w:ascii="Times New Roman" w:hAnsi="Times New Roman" w:cs="Amiri"/>
        </w:rPr>
      </w:pPr>
      <w:r>
        <w:rPr>
          <w:rFonts w:ascii="Arial" w:hAnsi="Arial" w:cs="Arial"/>
          <w:color w:val="000000"/>
        </w:rPr>
        <w:t>Table 0.1: Sample means for males and females, by diabetes status</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41" w:lineRule="exact"/>
        <w:rPr>
          <w:rFonts w:ascii="Times New Roman" w:hAnsi="Times New Roman" w:cs="Amiri"/>
        </w:rPr>
      </w:pPr>
    </w:p>
    <w:tbl>
      <w:tblPr>
        <w:tblStyle w:val="12"/>
        <w:tblW w:w="12800" w:type="dxa"/>
        <w:tblInd w:w="0" w:type="dxa"/>
        <w:tblLayout w:type="fixed"/>
        <w:tblCellMar>
          <w:top w:w="0" w:type="dxa"/>
          <w:left w:w="0" w:type="dxa"/>
          <w:bottom w:w="0" w:type="dxa"/>
          <w:right w:w="0" w:type="dxa"/>
        </w:tblCellMar>
      </w:tblPr>
      <w:tblGrid>
        <w:gridCol w:w="4400"/>
        <w:gridCol w:w="1220"/>
        <w:gridCol w:w="1240"/>
        <w:gridCol w:w="1580"/>
        <w:gridCol w:w="220"/>
        <w:gridCol w:w="1220"/>
        <w:gridCol w:w="1280"/>
        <w:gridCol w:w="1520"/>
        <w:gridCol w:w="120"/>
      </w:tblGrid>
      <w:tr>
        <w:tblPrEx>
          <w:tblLayout w:type="fixed"/>
        </w:tblPrEx>
        <w:trPr>
          <w:trHeight w:val="324" w:hRule="atLeast"/>
        </w:trPr>
        <w:tc>
          <w:tcPr>
            <w:tcW w:w="440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2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4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51"/>
              <w:jc w:val="right"/>
              <w:rPr>
                <w:rFonts w:ascii="Times New Roman" w:hAnsi="Times New Roman" w:cs="Amiri"/>
              </w:rPr>
            </w:pPr>
            <w:r>
              <w:rPr>
                <w:rFonts w:ascii="Arial" w:hAnsi="Arial" w:cs="Arial"/>
                <w:color w:val="000000"/>
              </w:rPr>
              <w:t>Males</w:t>
            </w:r>
          </w:p>
        </w:tc>
        <w:tc>
          <w:tcPr>
            <w:tcW w:w="158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2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2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11"/>
              <w:jc w:val="right"/>
              <w:rPr>
                <w:rFonts w:ascii="Times New Roman" w:hAnsi="Times New Roman" w:cs="Amiri"/>
              </w:rPr>
            </w:pPr>
            <w:r>
              <w:rPr>
                <w:rFonts w:ascii="Arial" w:hAnsi="Arial" w:cs="Arial"/>
                <w:color w:val="000000"/>
              </w:rPr>
              <w:t>Females</w:t>
            </w:r>
          </w:p>
        </w:tc>
        <w:tc>
          <w:tcPr>
            <w:tcW w:w="152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7" w:hRule="atLeast"/>
        </w:trPr>
        <w:tc>
          <w:tcPr>
            <w:tcW w:w="4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4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3" w:hRule="atLeast"/>
        </w:trPr>
        <w:tc>
          <w:tcPr>
            <w:tcW w:w="4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20" w:type="dxa"/>
            <w:tcBorders>
              <w:top w:val="nil"/>
              <w:left w:val="nil"/>
              <w:bottom w:val="nil"/>
              <w:right w:val="nil"/>
            </w:tcBorders>
            <w:vAlign w:val="bottom"/>
          </w:tcPr>
          <w:p>
            <w:pPr>
              <w:widowControl w:val="0"/>
              <w:autoSpaceDE w:val="0"/>
              <w:autoSpaceDN w:val="0"/>
              <w:adjustRightInd w:val="0"/>
              <w:spacing w:after="0" w:line="240" w:lineRule="auto"/>
              <w:jc w:val="right"/>
              <w:rPr>
                <w:rFonts w:ascii="Times New Roman" w:hAnsi="Times New Roman" w:cs="Amiri"/>
              </w:rPr>
            </w:pPr>
            <w:r>
              <w:rPr>
                <w:rFonts w:ascii="Arial" w:hAnsi="Arial" w:cs="Arial"/>
                <w:color w:val="000000"/>
                <w:w w:val="93"/>
              </w:rPr>
              <w:t>No diabetes</w:t>
            </w:r>
          </w:p>
        </w:tc>
        <w:tc>
          <w:tcPr>
            <w:tcW w:w="1240" w:type="dxa"/>
            <w:tcBorders>
              <w:top w:val="nil"/>
              <w:left w:val="nil"/>
              <w:bottom w:val="nil"/>
              <w:right w:val="nil"/>
            </w:tcBorders>
            <w:vAlign w:val="bottom"/>
          </w:tcPr>
          <w:p>
            <w:pPr>
              <w:widowControl w:val="0"/>
              <w:autoSpaceDE w:val="0"/>
              <w:autoSpaceDN w:val="0"/>
              <w:adjustRightInd w:val="0"/>
              <w:spacing w:after="0" w:line="240" w:lineRule="auto"/>
              <w:ind w:right="71"/>
              <w:jc w:val="right"/>
              <w:rPr>
                <w:rFonts w:ascii="Times New Roman" w:hAnsi="Times New Roman" w:cs="Amiri"/>
              </w:rPr>
            </w:pPr>
            <w:r>
              <w:rPr>
                <w:rFonts w:ascii="Arial" w:hAnsi="Arial" w:cs="Arial"/>
                <w:color w:val="000000"/>
              </w:rPr>
              <w:t>Diabetes</w:t>
            </w:r>
          </w:p>
        </w:tc>
        <w:tc>
          <w:tcPr>
            <w:tcW w:w="1580" w:type="dxa"/>
            <w:tcBorders>
              <w:top w:val="nil"/>
              <w:left w:val="nil"/>
              <w:bottom w:val="nil"/>
              <w:right w:val="nil"/>
            </w:tcBorders>
            <w:vAlign w:val="bottom"/>
          </w:tcPr>
          <w:p>
            <w:pPr>
              <w:widowControl w:val="0"/>
              <w:autoSpaceDE w:val="0"/>
              <w:autoSpaceDN w:val="0"/>
              <w:adjustRightInd w:val="0"/>
              <w:spacing w:after="0" w:line="240" w:lineRule="auto"/>
              <w:jc w:val="right"/>
              <w:rPr>
                <w:rFonts w:ascii="Times New Roman" w:hAnsi="Times New Roman" w:cs="Amiri"/>
              </w:rPr>
            </w:pPr>
            <w:r>
              <w:rPr>
                <w:rFonts w:ascii="Arial" w:hAnsi="Arial" w:cs="Arial"/>
                <w:color w:val="000000"/>
              </w:rPr>
              <w:t>p-value (t-test)</w:t>
            </w:r>
          </w:p>
        </w:tc>
        <w:tc>
          <w:tcPr>
            <w:tcW w:w="2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20" w:type="dxa"/>
            <w:tcBorders>
              <w:top w:val="nil"/>
              <w:left w:val="nil"/>
              <w:bottom w:val="nil"/>
              <w:right w:val="nil"/>
            </w:tcBorders>
            <w:vAlign w:val="bottom"/>
          </w:tcPr>
          <w:p>
            <w:pPr>
              <w:widowControl w:val="0"/>
              <w:autoSpaceDE w:val="0"/>
              <w:autoSpaceDN w:val="0"/>
              <w:adjustRightInd w:val="0"/>
              <w:spacing w:after="0" w:line="240" w:lineRule="auto"/>
              <w:ind w:right="11"/>
              <w:jc w:val="right"/>
              <w:rPr>
                <w:rFonts w:ascii="Times New Roman" w:hAnsi="Times New Roman" w:cs="Amiri"/>
              </w:rPr>
            </w:pPr>
            <w:r>
              <w:rPr>
                <w:rFonts w:ascii="Arial" w:hAnsi="Arial" w:cs="Arial"/>
                <w:color w:val="000000"/>
                <w:w w:val="91"/>
              </w:rPr>
              <w:t>No diabetes</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31"/>
              <w:jc w:val="right"/>
              <w:rPr>
                <w:rFonts w:ascii="Times New Roman" w:hAnsi="Times New Roman" w:cs="Amiri"/>
              </w:rPr>
            </w:pPr>
            <w:r>
              <w:rPr>
                <w:rFonts w:ascii="Arial" w:hAnsi="Arial" w:cs="Arial"/>
                <w:color w:val="000000"/>
              </w:rPr>
              <w:t>Diabetes</w:t>
            </w:r>
          </w:p>
        </w:tc>
        <w:tc>
          <w:tcPr>
            <w:tcW w:w="1520" w:type="dxa"/>
            <w:tcBorders>
              <w:top w:val="nil"/>
              <w:left w:val="nil"/>
              <w:bottom w:val="nil"/>
              <w:right w:val="nil"/>
            </w:tcBorders>
            <w:vAlign w:val="bottom"/>
          </w:tcPr>
          <w:p>
            <w:pPr>
              <w:widowControl w:val="0"/>
              <w:autoSpaceDE w:val="0"/>
              <w:autoSpaceDN w:val="0"/>
              <w:adjustRightInd w:val="0"/>
              <w:spacing w:after="0" w:line="240" w:lineRule="auto"/>
              <w:jc w:val="right"/>
              <w:rPr>
                <w:rFonts w:ascii="Times New Roman" w:hAnsi="Times New Roman" w:cs="Amiri"/>
              </w:rPr>
            </w:pPr>
            <w:r>
              <w:rPr>
                <w:rFonts w:ascii="Arial" w:hAnsi="Arial" w:cs="Arial"/>
                <w:color w:val="000000"/>
              </w:rPr>
              <w:t>p-value (t-test)</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7" w:hRule="atLeast"/>
        </w:trPr>
        <w:tc>
          <w:tcPr>
            <w:tcW w:w="44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4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40" w:type="dxa"/>
            <w:gridSpan w:val="2"/>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55" w:hRule="atLeast"/>
        </w:trPr>
        <w:tc>
          <w:tcPr>
            <w:tcW w:w="440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Employed</w:t>
            </w:r>
          </w:p>
        </w:tc>
        <w:tc>
          <w:tcPr>
            <w:tcW w:w="1220" w:type="dxa"/>
            <w:tcBorders>
              <w:top w:val="nil"/>
              <w:left w:val="nil"/>
              <w:bottom w:val="nil"/>
              <w:right w:val="nil"/>
            </w:tcBorders>
            <w:vAlign w:val="bottom"/>
          </w:tcPr>
          <w:p>
            <w:pPr>
              <w:widowControl w:val="0"/>
              <w:autoSpaceDE w:val="0"/>
              <w:autoSpaceDN w:val="0"/>
              <w:adjustRightInd w:val="0"/>
              <w:spacing w:after="0" w:line="240" w:lineRule="auto"/>
              <w:ind w:right="371"/>
              <w:jc w:val="right"/>
              <w:rPr>
                <w:rFonts w:ascii="Times New Roman" w:hAnsi="Times New Roman" w:cs="Amiri"/>
              </w:rPr>
            </w:pPr>
            <w:r>
              <w:rPr>
                <w:rFonts w:ascii="Arial" w:hAnsi="Arial" w:cs="Arial"/>
                <w:color w:val="000000"/>
              </w:rPr>
              <w:t>82%</w:t>
            </w:r>
          </w:p>
        </w:tc>
        <w:tc>
          <w:tcPr>
            <w:tcW w:w="1240" w:type="dxa"/>
            <w:tcBorders>
              <w:top w:val="nil"/>
              <w:left w:val="nil"/>
              <w:bottom w:val="nil"/>
              <w:right w:val="nil"/>
            </w:tcBorders>
            <w:vAlign w:val="bottom"/>
          </w:tcPr>
          <w:p>
            <w:pPr>
              <w:widowControl w:val="0"/>
              <w:autoSpaceDE w:val="0"/>
              <w:autoSpaceDN w:val="0"/>
              <w:adjustRightInd w:val="0"/>
              <w:spacing w:after="0" w:line="240" w:lineRule="auto"/>
              <w:ind w:right="291"/>
              <w:jc w:val="right"/>
              <w:rPr>
                <w:rFonts w:ascii="Times New Roman" w:hAnsi="Times New Roman" w:cs="Amiri"/>
              </w:rPr>
            </w:pPr>
            <w:r>
              <w:rPr>
                <w:rFonts w:ascii="Arial" w:hAnsi="Arial" w:cs="Arial"/>
                <w:color w:val="000000"/>
              </w:rPr>
              <w:t>68%</w:t>
            </w:r>
          </w:p>
        </w:tc>
        <w:tc>
          <w:tcPr>
            <w:tcW w:w="1580" w:type="dxa"/>
            <w:tcBorders>
              <w:top w:val="nil"/>
              <w:left w:val="nil"/>
              <w:bottom w:val="nil"/>
              <w:right w:val="nil"/>
            </w:tcBorders>
            <w:vAlign w:val="bottom"/>
          </w:tcPr>
          <w:p>
            <w:pPr>
              <w:widowControl w:val="0"/>
              <w:autoSpaceDE w:val="0"/>
              <w:autoSpaceDN w:val="0"/>
              <w:adjustRightInd w:val="0"/>
              <w:spacing w:after="0" w:line="240" w:lineRule="auto"/>
              <w:ind w:right="251"/>
              <w:jc w:val="right"/>
              <w:rPr>
                <w:rFonts w:ascii="Times New Roman" w:hAnsi="Times New Roman" w:cs="Amiri"/>
              </w:rPr>
            </w:pPr>
            <w:r>
              <w:rPr>
                <w:rFonts w:ascii="Arial" w:hAnsi="Arial" w:cs="Arial"/>
                <w:i/>
                <w:iCs/>
                <w:color w:val="000000"/>
              </w:rPr>
              <w:t>&lt;</w:t>
            </w:r>
            <w:r>
              <w:rPr>
                <w:rFonts w:ascii="Arial" w:hAnsi="Arial" w:cs="Arial"/>
                <w:color w:val="000000"/>
              </w:rPr>
              <w:t>0.001</w:t>
            </w:r>
          </w:p>
        </w:tc>
        <w:tc>
          <w:tcPr>
            <w:tcW w:w="1440" w:type="dxa"/>
            <w:gridSpan w:val="2"/>
            <w:tcBorders>
              <w:top w:val="nil"/>
              <w:left w:val="nil"/>
              <w:bottom w:val="nil"/>
              <w:right w:val="nil"/>
            </w:tcBorders>
            <w:vAlign w:val="bottom"/>
          </w:tcPr>
          <w:p>
            <w:pPr>
              <w:widowControl w:val="0"/>
              <w:autoSpaceDE w:val="0"/>
              <w:autoSpaceDN w:val="0"/>
              <w:adjustRightInd w:val="0"/>
              <w:spacing w:after="0" w:line="240" w:lineRule="auto"/>
              <w:ind w:right="371"/>
              <w:jc w:val="right"/>
              <w:rPr>
                <w:rFonts w:ascii="Times New Roman" w:hAnsi="Times New Roman" w:cs="Amiri"/>
              </w:rPr>
            </w:pPr>
            <w:r>
              <w:rPr>
                <w:rFonts w:ascii="Arial" w:hAnsi="Arial" w:cs="Arial"/>
                <w:color w:val="000000"/>
              </w:rPr>
              <w:t>67%</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351"/>
              <w:jc w:val="right"/>
              <w:rPr>
                <w:rFonts w:ascii="Times New Roman" w:hAnsi="Times New Roman" w:cs="Amiri"/>
              </w:rPr>
            </w:pPr>
            <w:r>
              <w:rPr>
                <w:rFonts w:ascii="Arial" w:hAnsi="Arial" w:cs="Arial"/>
                <w:color w:val="000000"/>
              </w:rPr>
              <w:t>29%</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231"/>
              <w:jc w:val="right"/>
              <w:rPr>
                <w:rFonts w:ascii="Times New Roman" w:hAnsi="Times New Roman" w:cs="Amiri"/>
              </w:rPr>
            </w:pPr>
            <w:r>
              <w:rPr>
                <w:rFonts w:ascii="Arial" w:hAnsi="Arial" w:cs="Arial"/>
                <w:i/>
                <w:iCs/>
                <w:color w:val="000000"/>
              </w:rPr>
              <w:t>&lt;</w:t>
            </w:r>
            <w:r>
              <w:rPr>
                <w:rFonts w:ascii="Arial" w:hAnsi="Arial" w:cs="Arial"/>
                <w:color w:val="000000"/>
              </w:rPr>
              <w:t>0.001</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4" w:hRule="atLeast"/>
        </w:trPr>
        <w:tc>
          <w:tcPr>
            <w:tcW w:w="440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Smokes</w:t>
            </w:r>
          </w:p>
        </w:tc>
        <w:tc>
          <w:tcPr>
            <w:tcW w:w="1220" w:type="dxa"/>
            <w:tcBorders>
              <w:top w:val="nil"/>
              <w:left w:val="nil"/>
              <w:bottom w:val="nil"/>
              <w:right w:val="nil"/>
            </w:tcBorders>
            <w:vAlign w:val="bottom"/>
          </w:tcPr>
          <w:p>
            <w:pPr>
              <w:widowControl w:val="0"/>
              <w:autoSpaceDE w:val="0"/>
              <w:autoSpaceDN w:val="0"/>
              <w:adjustRightInd w:val="0"/>
              <w:spacing w:after="0" w:line="240" w:lineRule="auto"/>
              <w:ind w:right="371"/>
              <w:jc w:val="right"/>
              <w:rPr>
                <w:rFonts w:ascii="Times New Roman" w:hAnsi="Times New Roman" w:cs="Amiri"/>
              </w:rPr>
            </w:pPr>
            <w:r>
              <w:rPr>
                <w:rFonts w:ascii="Arial" w:hAnsi="Arial" w:cs="Arial"/>
                <w:color w:val="000000"/>
              </w:rPr>
              <w:t>58%</w:t>
            </w:r>
          </w:p>
        </w:tc>
        <w:tc>
          <w:tcPr>
            <w:tcW w:w="1240" w:type="dxa"/>
            <w:tcBorders>
              <w:top w:val="nil"/>
              <w:left w:val="nil"/>
              <w:bottom w:val="nil"/>
              <w:right w:val="nil"/>
            </w:tcBorders>
            <w:vAlign w:val="bottom"/>
          </w:tcPr>
          <w:p>
            <w:pPr>
              <w:widowControl w:val="0"/>
              <w:autoSpaceDE w:val="0"/>
              <w:autoSpaceDN w:val="0"/>
              <w:adjustRightInd w:val="0"/>
              <w:spacing w:after="0" w:line="240" w:lineRule="auto"/>
              <w:ind w:right="291"/>
              <w:jc w:val="right"/>
              <w:rPr>
                <w:rFonts w:ascii="Times New Roman" w:hAnsi="Times New Roman" w:cs="Amiri"/>
              </w:rPr>
            </w:pPr>
            <w:r>
              <w:rPr>
                <w:rFonts w:ascii="Arial" w:hAnsi="Arial" w:cs="Arial"/>
                <w:color w:val="000000"/>
              </w:rPr>
              <w:t>47%</w:t>
            </w:r>
          </w:p>
        </w:tc>
        <w:tc>
          <w:tcPr>
            <w:tcW w:w="1580" w:type="dxa"/>
            <w:tcBorders>
              <w:top w:val="nil"/>
              <w:left w:val="nil"/>
              <w:bottom w:val="nil"/>
              <w:right w:val="nil"/>
            </w:tcBorders>
            <w:vAlign w:val="bottom"/>
          </w:tcPr>
          <w:p>
            <w:pPr>
              <w:widowControl w:val="0"/>
              <w:autoSpaceDE w:val="0"/>
              <w:autoSpaceDN w:val="0"/>
              <w:adjustRightInd w:val="0"/>
              <w:spacing w:after="0" w:line="240" w:lineRule="auto"/>
              <w:ind w:right="251"/>
              <w:jc w:val="right"/>
              <w:rPr>
                <w:rFonts w:ascii="Times New Roman" w:hAnsi="Times New Roman" w:cs="Amiri"/>
              </w:rPr>
            </w:pPr>
            <w:r>
              <w:rPr>
                <w:rFonts w:ascii="Arial" w:hAnsi="Arial" w:cs="Arial"/>
                <w:i/>
                <w:iCs/>
                <w:color w:val="000000"/>
              </w:rPr>
              <w:t>&lt;</w:t>
            </w:r>
            <w:r>
              <w:rPr>
                <w:rFonts w:ascii="Arial" w:hAnsi="Arial" w:cs="Arial"/>
                <w:color w:val="000000"/>
              </w:rPr>
              <w:t>0.001</w:t>
            </w:r>
          </w:p>
        </w:tc>
        <w:tc>
          <w:tcPr>
            <w:tcW w:w="1440" w:type="dxa"/>
            <w:gridSpan w:val="2"/>
            <w:tcBorders>
              <w:top w:val="nil"/>
              <w:left w:val="nil"/>
              <w:bottom w:val="nil"/>
              <w:right w:val="nil"/>
            </w:tcBorders>
            <w:vAlign w:val="bottom"/>
          </w:tcPr>
          <w:p>
            <w:pPr>
              <w:widowControl w:val="0"/>
              <w:autoSpaceDE w:val="0"/>
              <w:autoSpaceDN w:val="0"/>
              <w:adjustRightInd w:val="0"/>
              <w:spacing w:after="0" w:line="240" w:lineRule="auto"/>
              <w:ind w:right="371"/>
              <w:jc w:val="right"/>
              <w:rPr>
                <w:rFonts w:ascii="Times New Roman" w:hAnsi="Times New Roman" w:cs="Amiri"/>
              </w:rPr>
            </w:pPr>
            <w:r>
              <w:rPr>
                <w:rFonts w:ascii="Arial" w:hAnsi="Arial" w:cs="Arial"/>
                <w:color w:val="000000"/>
              </w:rPr>
              <w:t>3%</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351"/>
              <w:jc w:val="right"/>
              <w:rPr>
                <w:rFonts w:ascii="Times New Roman" w:hAnsi="Times New Roman" w:cs="Amiri"/>
              </w:rPr>
            </w:pPr>
            <w:r>
              <w:rPr>
                <w:rFonts w:ascii="Arial" w:hAnsi="Arial" w:cs="Arial"/>
                <w:color w:val="000000"/>
              </w:rPr>
              <w:t>4%</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231"/>
              <w:jc w:val="right"/>
              <w:rPr>
                <w:rFonts w:ascii="Times New Roman" w:hAnsi="Times New Roman" w:cs="Amiri"/>
              </w:rPr>
            </w:pPr>
            <w:r>
              <w:rPr>
                <w:rFonts w:ascii="Arial" w:hAnsi="Arial" w:cs="Arial"/>
                <w:color w:val="000000"/>
              </w:rPr>
              <w:t>0.409</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4" w:hRule="atLeast"/>
        </w:trPr>
        <w:tc>
          <w:tcPr>
            <w:tcW w:w="440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Any alcohol consumption</w:t>
            </w:r>
          </w:p>
        </w:tc>
        <w:tc>
          <w:tcPr>
            <w:tcW w:w="1220" w:type="dxa"/>
            <w:tcBorders>
              <w:top w:val="nil"/>
              <w:left w:val="nil"/>
              <w:bottom w:val="nil"/>
              <w:right w:val="nil"/>
            </w:tcBorders>
            <w:vAlign w:val="bottom"/>
          </w:tcPr>
          <w:p>
            <w:pPr>
              <w:widowControl w:val="0"/>
              <w:autoSpaceDE w:val="0"/>
              <w:autoSpaceDN w:val="0"/>
              <w:adjustRightInd w:val="0"/>
              <w:spacing w:after="0" w:line="240" w:lineRule="auto"/>
              <w:ind w:right="371"/>
              <w:jc w:val="right"/>
              <w:rPr>
                <w:rFonts w:ascii="Times New Roman" w:hAnsi="Times New Roman" w:cs="Amiri"/>
              </w:rPr>
            </w:pPr>
            <w:r>
              <w:rPr>
                <w:rFonts w:ascii="Arial" w:hAnsi="Arial" w:cs="Arial"/>
                <w:color w:val="000000"/>
              </w:rPr>
              <w:t>63%</w:t>
            </w:r>
          </w:p>
        </w:tc>
        <w:tc>
          <w:tcPr>
            <w:tcW w:w="1240" w:type="dxa"/>
            <w:tcBorders>
              <w:top w:val="nil"/>
              <w:left w:val="nil"/>
              <w:bottom w:val="nil"/>
              <w:right w:val="nil"/>
            </w:tcBorders>
            <w:vAlign w:val="bottom"/>
          </w:tcPr>
          <w:p>
            <w:pPr>
              <w:widowControl w:val="0"/>
              <w:autoSpaceDE w:val="0"/>
              <w:autoSpaceDN w:val="0"/>
              <w:adjustRightInd w:val="0"/>
              <w:spacing w:after="0" w:line="240" w:lineRule="auto"/>
              <w:ind w:right="291"/>
              <w:jc w:val="right"/>
              <w:rPr>
                <w:rFonts w:ascii="Times New Roman" w:hAnsi="Times New Roman" w:cs="Amiri"/>
              </w:rPr>
            </w:pPr>
            <w:r>
              <w:rPr>
                <w:rFonts w:ascii="Arial" w:hAnsi="Arial" w:cs="Arial"/>
                <w:color w:val="000000"/>
              </w:rPr>
              <w:t>53%</w:t>
            </w:r>
          </w:p>
        </w:tc>
        <w:tc>
          <w:tcPr>
            <w:tcW w:w="1580" w:type="dxa"/>
            <w:tcBorders>
              <w:top w:val="nil"/>
              <w:left w:val="nil"/>
              <w:bottom w:val="nil"/>
              <w:right w:val="nil"/>
            </w:tcBorders>
            <w:vAlign w:val="bottom"/>
          </w:tcPr>
          <w:p>
            <w:pPr>
              <w:widowControl w:val="0"/>
              <w:autoSpaceDE w:val="0"/>
              <w:autoSpaceDN w:val="0"/>
              <w:adjustRightInd w:val="0"/>
              <w:spacing w:after="0" w:line="240" w:lineRule="auto"/>
              <w:ind w:right="251"/>
              <w:jc w:val="right"/>
              <w:rPr>
                <w:rFonts w:ascii="Times New Roman" w:hAnsi="Times New Roman" w:cs="Amiri"/>
              </w:rPr>
            </w:pPr>
            <w:r>
              <w:rPr>
                <w:rFonts w:ascii="Arial" w:hAnsi="Arial" w:cs="Arial"/>
                <w:i/>
                <w:iCs/>
                <w:color w:val="000000"/>
              </w:rPr>
              <w:t>&lt;</w:t>
            </w:r>
            <w:r>
              <w:rPr>
                <w:rFonts w:ascii="Arial" w:hAnsi="Arial" w:cs="Arial"/>
                <w:color w:val="000000"/>
              </w:rPr>
              <w:t>0.001</w:t>
            </w:r>
          </w:p>
        </w:tc>
        <w:tc>
          <w:tcPr>
            <w:tcW w:w="1440" w:type="dxa"/>
            <w:gridSpan w:val="2"/>
            <w:tcBorders>
              <w:top w:val="nil"/>
              <w:left w:val="nil"/>
              <w:bottom w:val="nil"/>
              <w:right w:val="nil"/>
            </w:tcBorders>
            <w:vAlign w:val="bottom"/>
          </w:tcPr>
          <w:p>
            <w:pPr>
              <w:widowControl w:val="0"/>
              <w:autoSpaceDE w:val="0"/>
              <w:autoSpaceDN w:val="0"/>
              <w:adjustRightInd w:val="0"/>
              <w:spacing w:after="0" w:line="240" w:lineRule="auto"/>
              <w:ind w:right="371"/>
              <w:jc w:val="right"/>
              <w:rPr>
                <w:rFonts w:ascii="Times New Roman" w:hAnsi="Times New Roman" w:cs="Amiri"/>
              </w:rPr>
            </w:pPr>
            <w:r>
              <w:rPr>
                <w:rFonts w:ascii="Arial" w:hAnsi="Arial" w:cs="Arial"/>
                <w:color w:val="000000"/>
              </w:rPr>
              <w:t>9%</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351"/>
              <w:jc w:val="right"/>
              <w:rPr>
                <w:rFonts w:ascii="Times New Roman" w:hAnsi="Times New Roman" w:cs="Amiri"/>
              </w:rPr>
            </w:pPr>
            <w:r>
              <w:rPr>
                <w:rFonts w:ascii="Arial" w:hAnsi="Arial" w:cs="Arial"/>
                <w:color w:val="000000"/>
              </w:rPr>
              <w:t>4%</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231"/>
              <w:jc w:val="right"/>
              <w:rPr>
                <w:rFonts w:ascii="Times New Roman" w:hAnsi="Times New Roman" w:cs="Amiri"/>
              </w:rPr>
            </w:pPr>
            <w:r>
              <w:rPr>
                <w:rFonts w:ascii="Arial" w:hAnsi="Arial" w:cs="Arial"/>
                <w:i/>
                <w:iCs/>
                <w:color w:val="000000"/>
              </w:rPr>
              <w:t>&lt;</w:t>
            </w:r>
            <w:r>
              <w:rPr>
                <w:rFonts w:ascii="Arial" w:hAnsi="Arial" w:cs="Arial"/>
                <w:color w:val="000000"/>
              </w:rPr>
              <w:t>0.001</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4" w:hRule="atLeast"/>
        </w:trPr>
        <w:tc>
          <w:tcPr>
            <w:tcW w:w="440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Daily Kcal eaten (3-day average)</w:t>
            </w:r>
          </w:p>
        </w:tc>
        <w:tc>
          <w:tcPr>
            <w:tcW w:w="1220" w:type="dxa"/>
            <w:tcBorders>
              <w:top w:val="nil"/>
              <w:left w:val="nil"/>
              <w:bottom w:val="nil"/>
              <w:right w:val="nil"/>
            </w:tcBorders>
            <w:vAlign w:val="bottom"/>
          </w:tcPr>
          <w:p>
            <w:pPr>
              <w:widowControl w:val="0"/>
              <w:autoSpaceDE w:val="0"/>
              <w:autoSpaceDN w:val="0"/>
              <w:adjustRightInd w:val="0"/>
              <w:spacing w:after="0" w:line="240" w:lineRule="auto"/>
              <w:ind w:right="551"/>
              <w:jc w:val="right"/>
              <w:rPr>
                <w:rFonts w:ascii="Times New Roman" w:hAnsi="Times New Roman" w:cs="Amiri"/>
              </w:rPr>
            </w:pPr>
            <w:r>
              <w:rPr>
                <w:rFonts w:ascii="Arial" w:hAnsi="Arial" w:cs="Arial"/>
                <w:color w:val="000000"/>
              </w:rPr>
              <w:t>2422</w:t>
            </w:r>
          </w:p>
        </w:tc>
        <w:tc>
          <w:tcPr>
            <w:tcW w:w="1240" w:type="dxa"/>
            <w:tcBorders>
              <w:top w:val="nil"/>
              <w:left w:val="nil"/>
              <w:bottom w:val="nil"/>
              <w:right w:val="nil"/>
            </w:tcBorders>
            <w:vAlign w:val="bottom"/>
          </w:tcPr>
          <w:p>
            <w:pPr>
              <w:widowControl w:val="0"/>
              <w:autoSpaceDE w:val="0"/>
              <w:autoSpaceDN w:val="0"/>
              <w:adjustRightInd w:val="0"/>
              <w:spacing w:after="0" w:line="240" w:lineRule="auto"/>
              <w:ind w:right="471"/>
              <w:jc w:val="right"/>
              <w:rPr>
                <w:rFonts w:ascii="Times New Roman" w:hAnsi="Times New Roman" w:cs="Amiri"/>
              </w:rPr>
            </w:pPr>
            <w:r>
              <w:rPr>
                <w:rFonts w:ascii="Arial" w:hAnsi="Arial" w:cs="Arial"/>
                <w:color w:val="000000"/>
              </w:rPr>
              <w:t>2166</w:t>
            </w:r>
          </w:p>
        </w:tc>
        <w:tc>
          <w:tcPr>
            <w:tcW w:w="1580" w:type="dxa"/>
            <w:tcBorders>
              <w:top w:val="nil"/>
              <w:left w:val="nil"/>
              <w:bottom w:val="nil"/>
              <w:right w:val="nil"/>
            </w:tcBorders>
            <w:vAlign w:val="bottom"/>
          </w:tcPr>
          <w:p>
            <w:pPr>
              <w:widowControl w:val="0"/>
              <w:autoSpaceDE w:val="0"/>
              <w:autoSpaceDN w:val="0"/>
              <w:adjustRightInd w:val="0"/>
              <w:spacing w:after="0" w:line="240" w:lineRule="auto"/>
              <w:ind w:right="251"/>
              <w:jc w:val="right"/>
              <w:rPr>
                <w:rFonts w:ascii="Times New Roman" w:hAnsi="Times New Roman" w:cs="Amiri"/>
              </w:rPr>
            </w:pPr>
            <w:r>
              <w:rPr>
                <w:rFonts w:ascii="Arial" w:hAnsi="Arial" w:cs="Arial"/>
                <w:i/>
                <w:iCs/>
                <w:color w:val="000000"/>
              </w:rPr>
              <w:t>&lt;</w:t>
            </w:r>
            <w:r>
              <w:rPr>
                <w:rFonts w:ascii="Arial" w:hAnsi="Arial" w:cs="Arial"/>
                <w:color w:val="000000"/>
              </w:rPr>
              <w:t>0.001</w:t>
            </w:r>
          </w:p>
        </w:tc>
        <w:tc>
          <w:tcPr>
            <w:tcW w:w="1440" w:type="dxa"/>
            <w:gridSpan w:val="2"/>
            <w:tcBorders>
              <w:top w:val="nil"/>
              <w:left w:val="nil"/>
              <w:bottom w:val="nil"/>
              <w:right w:val="nil"/>
            </w:tcBorders>
            <w:vAlign w:val="bottom"/>
          </w:tcPr>
          <w:p>
            <w:pPr>
              <w:widowControl w:val="0"/>
              <w:autoSpaceDE w:val="0"/>
              <w:autoSpaceDN w:val="0"/>
              <w:adjustRightInd w:val="0"/>
              <w:spacing w:after="0" w:line="240" w:lineRule="auto"/>
              <w:ind w:right="551"/>
              <w:jc w:val="right"/>
              <w:rPr>
                <w:rFonts w:ascii="Times New Roman" w:hAnsi="Times New Roman" w:cs="Amiri"/>
              </w:rPr>
            </w:pPr>
            <w:r>
              <w:rPr>
                <w:rFonts w:ascii="Arial" w:hAnsi="Arial" w:cs="Arial"/>
                <w:color w:val="000000"/>
              </w:rPr>
              <w:t>2068</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531"/>
              <w:jc w:val="right"/>
              <w:rPr>
                <w:rFonts w:ascii="Times New Roman" w:hAnsi="Times New Roman" w:cs="Amiri"/>
              </w:rPr>
            </w:pPr>
            <w:r>
              <w:rPr>
                <w:rFonts w:ascii="Arial" w:hAnsi="Arial" w:cs="Arial"/>
                <w:color w:val="000000"/>
              </w:rPr>
              <w:t>1931</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231"/>
              <w:jc w:val="right"/>
              <w:rPr>
                <w:rFonts w:ascii="Times New Roman" w:hAnsi="Times New Roman" w:cs="Amiri"/>
              </w:rPr>
            </w:pPr>
            <w:r>
              <w:rPr>
                <w:rFonts w:ascii="Arial" w:hAnsi="Arial" w:cs="Arial"/>
                <w:color w:val="000000"/>
              </w:rPr>
              <w:t>0.001</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4" w:hRule="atLeast"/>
        </w:trPr>
        <w:tc>
          <w:tcPr>
            <w:tcW w:w="440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BMI</w:t>
            </w:r>
          </w:p>
        </w:tc>
        <w:tc>
          <w:tcPr>
            <w:tcW w:w="1220" w:type="dxa"/>
            <w:tcBorders>
              <w:top w:val="nil"/>
              <w:left w:val="nil"/>
              <w:bottom w:val="nil"/>
              <w:right w:val="nil"/>
            </w:tcBorders>
            <w:vAlign w:val="bottom"/>
          </w:tcPr>
          <w:p>
            <w:pPr>
              <w:widowControl w:val="0"/>
              <w:autoSpaceDE w:val="0"/>
              <w:autoSpaceDN w:val="0"/>
              <w:adjustRightInd w:val="0"/>
              <w:spacing w:after="0" w:line="240" w:lineRule="auto"/>
              <w:ind w:right="311"/>
              <w:jc w:val="right"/>
              <w:rPr>
                <w:rFonts w:ascii="Times New Roman" w:hAnsi="Times New Roman" w:cs="Amiri"/>
              </w:rPr>
            </w:pPr>
            <w:r>
              <w:rPr>
                <w:rFonts w:ascii="Arial" w:hAnsi="Arial" w:cs="Arial"/>
                <w:color w:val="000000"/>
              </w:rPr>
              <w:t>22.99</w:t>
            </w:r>
          </w:p>
        </w:tc>
        <w:tc>
          <w:tcPr>
            <w:tcW w:w="1240" w:type="dxa"/>
            <w:tcBorders>
              <w:top w:val="nil"/>
              <w:left w:val="nil"/>
              <w:bottom w:val="nil"/>
              <w:right w:val="nil"/>
            </w:tcBorders>
            <w:vAlign w:val="bottom"/>
          </w:tcPr>
          <w:p>
            <w:pPr>
              <w:widowControl w:val="0"/>
              <w:autoSpaceDE w:val="0"/>
              <w:autoSpaceDN w:val="0"/>
              <w:adjustRightInd w:val="0"/>
              <w:spacing w:after="0" w:line="240" w:lineRule="auto"/>
              <w:jc w:val="center"/>
              <w:rPr>
                <w:rFonts w:ascii="Times New Roman" w:hAnsi="Times New Roman" w:cs="Amiri"/>
              </w:rPr>
            </w:pPr>
            <w:r>
              <w:rPr>
                <w:rFonts w:ascii="Arial" w:hAnsi="Arial" w:cs="Arial"/>
                <w:color w:val="000000"/>
                <w:w w:val="87"/>
              </w:rPr>
              <w:t>24.90</w:t>
            </w:r>
          </w:p>
        </w:tc>
        <w:tc>
          <w:tcPr>
            <w:tcW w:w="1580" w:type="dxa"/>
            <w:tcBorders>
              <w:top w:val="nil"/>
              <w:left w:val="nil"/>
              <w:bottom w:val="nil"/>
              <w:right w:val="nil"/>
            </w:tcBorders>
            <w:vAlign w:val="bottom"/>
          </w:tcPr>
          <w:p>
            <w:pPr>
              <w:widowControl w:val="0"/>
              <w:autoSpaceDE w:val="0"/>
              <w:autoSpaceDN w:val="0"/>
              <w:adjustRightInd w:val="0"/>
              <w:spacing w:after="0" w:line="240" w:lineRule="auto"/>
              <w:ind w:right="251"/>
              <w:jc w:val="right"/>
              <w:rPr>
                <w:rFonts w:ascii="Times New Roman" w:hAnsi="Times New Roman" w:cs="Amiri"/>
              </w:rPr>
            </w:pPr>
            <w:r>
              <w:rPr>
                <w:rFonts w:ascii="Arial" w:hAnsi="Arial" w:cs="Arial"/>
                <w:i/>
                <w:iCs/>
                <w:color w:val="000000"/>
              </w:rPr>
              <w:t>&lt;</w:t>
            </w:r>
            <w:r>
              <w:rPr>
                <w:rFonts w:ascii="Arial" w:hAnsi="Arial" w:cs="Arial"/>
                <w:color w:val="000000"/>
              </w:rPr>
              <w:t>0.001</w:t>
            </w:r>
          </w:p>
        </w:tc>
        <w:tc>
          <w:tcPr>
            <w:tcW w:w="1440" w:type="dxa"/>
            <w:gridSpan w:val="2"/>
            <w:tcBorders>
              <w:top w:val="nil"/>
              <w:left w:val="nil"/>
              <w:bottom w:val="nil"/>
              <w:right w:val="nil"/>
            </w:tcBorders>
            <w:vAlign w:val="bottom"/>
          </w:tcPr>
          <w:p>
            <w:pPr>
              <w:widowControl w:val="0"/>
              <w:autoSpaceDE w:val="0"/>
              <w:autoSpaceDN w:val="0"/>
              <w:adjustRightInd w:val="0"/>
              <w:spacing w:after="0" w:line="240" w:lineRule="auto"/>
              <w:ind w:right="311"/>
              <w:jc w:val="right"/>
              <w:rPr>
                <w:rFonts w:ascii="Times New Roman" w:hAnsi="Times New Roman" w:cs="Amiri"/>
              </w:rPr>
            </w:pPr>
            <w:r>
              <w:rPr>
                <w:rFonts w:ascii="Arial" w:hAnsi="Arial" w:cs="Arial"/>
                <w:color w:val="000000"/>
              </w:rPr>
              <w:t>23.10</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291"/>
              <w:jc w:val="right"/>
              <w:rPr>
                <w:rFonts w:ascii="Times New Roman" w:hAnsi="Times New Roman" w:cs="Amiri"/>
              </w:rPr>
            </w:pPr>
            <w:r>
              <w:rPr>
                <w:rFonts w:ascii="Arial" w:hAnsi="Arial" w:cs="Arial"/>
                <w:color w:val="000000"/>
              </w:rPr>
              <w:t>25.80</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231"/>
              <w:jc w:val="right"/>
              <w:rPr>
                <w:rFonts w:ascii="Times New Roman" w:hAnsi="Times New Roman" w:cs="Amiri"/>
              </w:rPr>
            </w:pPr>
            <w:r>
              <w:rPr>
                <w:rFonts w:ascii="Arial" w:hAnsi="Arial" w:cs="Arial"/>
                <w:i/>
                <w:iCs/>
                <w:color w:val="000000"/>
              </w:rPr>
              <w:t>&lt;</w:t>
            </w:r>
            <w:r>
              <w:rPr>
                <w:rFonts w:ascii="Arial" w:hAnsi="Arial" w:cs="Arial"/>
                <w:color w:val="000000"/>
              </w:rPr>
              <w:t>0.001</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4" w:hRule="atLeast"/>
        </w:trPr>
        <w:tc>
          <w:tcPr>
            <w:tcW w:w="440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Waist circ. (cm)</w:t>
            </w:r>
          </w:p>
        </w:tc>
        <w:tc>
          <w:tcPr>
            <w:tcW w:w="1220" w:type="dxa"/>
            <w:tcBorders>
              <w:top w:val="nil"/>
              <w:left w:val="nil"/>
              <w:bottom w:val="nil"/>
              <w:right w:val="nil"/>
            </w:tcBorders>
            <w:vAlign w:val="bottom"/>
          </w:tcPr>
          <w:p>
            <w:pPr>
              <w:widowControl w:val="0"/>
              <w:autoSpaceDE w:val="0"/>
              <w:autoSpaceDN w:val="0"/>
              <w:adjustRightInd w:val="0"/>
              <w:spacing w:after="0" w:line="240" w:lineRule="auto"/>
              <w:ind w:right="291"/>
              <w:jc w:val="right"/>
              <w:rPr>
                <w:rFonts w:ascii="Times New Roman" w:hAnsi="Times New Roman" w:cs="Amiri"/>
              </w:rPr>
            </w:pPr>
            <w:r>
              <w:rPr>
                <w:rFonts w:ascii="Arial" w:hAnsi="Arial" w:cs="Arial"/>
                <w:color w:val="000000"/>
              </w:rPr>
              <w:t>82.02</w:t>
            </w:r>
          </w:p>
        </w:tc>
        <w:tc>
          <w:tcPr>
            <w:tcW w:w="1240" w:type="dxa"/>
            <w:tcBorders>
              <w:top w:val="nil"/>
              <w:left w:val="nil"/>
              <w:bottom w:val="nil"/>
              <w:right w:val="nil"/>
            </w:tcBorders>
            <w:vAlign w:val="bottom"/>
          </w:tcPr>
          <w:p>
            <w:pPr>
              <w:widowControl w:val="0"/>
              <w:autoSpaceDE w:val="0"/>
              <w:autoSpaceDN w:val="0"/>
              <w:adjustRightInd w:val="0"/>
              <w:spacing w:after="0" w:line="240" w:lineRule="auto"/>
              <w:jc w:val="center"/>
              <w:rPr>
                <w:rFonts w:ascii="Times New Roman" w:hAnsi="Times New Roman" w:cs="Amiri"/>
              </w:rPr>
            </w:pPr>
            <w:r>
              <w:rPr>
                <w:rFonts w:ascii="Arial" w:hAnsi="Arial" w:cs="Arial"/>
                <w:color w:val="000000"/>
                <w:w w:val="87"/>
              </w:rPr>
              <w:t>88.81</w:t>
            </w:r>
          </w:p>
        </w:tc>
        <w:tc>
          <w:tcPr>
            <w:tcW w:w="1580" w:type="dxa"/>
            <w:tcBorders>
              <w:top w:val="nil"/>
              <w:left w:val="nil"/>
              <w:bottom w:val="nil"/>
              <w:right w:val="nil"/>
            </w:tcBorders>
            <w:vAlign w:val="bottom"/>
          </w:tcPr>
          <w:p>
            <w:pPr>
              <w:widowControl w:val="0"/>
              <w:autoSpaceDE w:val="0"/>
              <w:autoSpaceDN w:val="0"/>
              <w:adjustRightInd w:val="0"/>
              <w:spacing w:after="0" w:line="240" w:lineRule="auto"/>
              <w:ind w:right="251"/>
              <w:jc w:val="right"/>
              <w:rPr>
                <w:rFonts w:ascii="Times New Roman" w:hAnsi="Times New Roman" w:cs="Amiri"/>
              </w:rPr>
            </w:pPr>
            <w:r>
              <w:rPr>
                <w:rFonts w:ascii="Arial" w:hAnsi="Arial" w:cs="Arial"/>
                <w:i/>
                <w:iCs/>
                <w:color w:val="000000"/>
              </w:rPr>
              <w:t>&lt;</w:t>
            </w:r>
            <w:r>
              <w:rPr>
                <w:rFonts w:ascii="Arial" w:hAnsi="Arial" w:cs="Arial"/>
                <w:color w:val="000000"/>
              </w:rPr>
              <w:t>0.001</w:t>
            </w:r>
          </w:p>
        </w:tc>
        <w:tc>
          <w:tcPr>
            <w:tcW w:w="1440" w:type="dxa"/>
            <w:gridSpan w:val="2"/>
            <w:tcBorders>
              <w:top w:val="nil"/>
              <w:left w:val="nil"/>
              <w:bottom w:val="nil"/>
              <w:right w:val="nil"/>
            </w:tcBorders>
            <w:vAlign w:val="bottom"/>
          </w:tcPr>
          <w:p>
            <w:pPr>
              <w:widowControl w:val="0"/>
              <w:autoSpaceDE w:val="0"/>
              <w:autoSpaceDN w:val="0"/>
              <w:adjustRightInd w:val="0"/>
              <w:spacing w:after="0" w:line="240" w:lineRule="auto"/>
              <w:ind w:right="311"/>
              <w:jc w:val="right"/>
              <w:rPr>
                <w:rFonts w:ascii="Times New Roman" w:hAnsi="Times New Roman" w:cs="Amiri"/>
              </w:rPr>
            </w:pPr>
            <w:r>
              <w:rPr>
                <w:rFonts w:ascii="Arial" w:hAnsi="Arial" w:cs="Arial"/>
                <w:color w:val="000000"/>
              </w:rPr>
              <w:t>78.80</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291"/>
              <w:jc w:val="right"/>
              <w:rPr>
                <w:rFonts w:ascii="Times New Roman" w:hAnsi="Times New Roman" w:cs="Amiri"/>
              </w:rPr>
            </w:pPr>
            <w:r>
              <w:rPr>
                <w:rFonts w:ascii="Arial" w:hAnsi="Arial" w:cs="Arial"/>
                <w:color w:val="000000"/>
              </w:rPr>
              <w:t>87.55</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231"/>
              <w:jc w:val="right"/>
              <w:rPr>
                <w:rFonts w:ascii="Times New Roman" w:hAnsi="Times New Roman" w:cs="Amiri"/>
              </w:rPr>
            </w:pPr>
            <w:r>
              <w:rPr>
                <w:rFonts w:ascii="Arial" w:hAnsi="Arial" w:cs="Arial"/>
                <w:i/>
                <w:iCs/>
                <w:color w:val="000000"/>
              </w:rPr>
              <w:t>&lt;</w:t>
            </w:r>
            <w:r>
              <w:rPr>
                <w:rFonts w:ascii="Arial" w:hAnsi="Arial" w:cs="Arial"/>
                <w:color w:val="000000"/>
              </w:rPr>
              <w:t>0.001</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4" w:hRule="atLeast"/>
        </w:trPr>
        <w:tc>
          <w:tcPr>
            <w:tcW w:w="440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Age</w:t>
            </w:r>
          </w:p>
        </w:tc>
        <w:tc>
          <w:tcPr>
            <w:tcW w:w="1220" w:type="dxa"/>
            <w:tcBorders>
              <w:top w:val="nil"/>
              <w:left w:val="nil"/>
              <w:bottom w:val="nil"/>
              <w:right w:val="nil"/>
            </w:tcBorders>
            <w:vAlign w:val="bottom"/>
          </w:tcPr>
          <w:p>
            <w:pPr>
              <w:widowControl w:val="0"/>
              <w:autoSpaceDE w:val="0"/>
              <w:autoSpaceDN w:val="0"/>
              <w:adjustRightInd w:val="0"/>
              <w:spacing w:after="0" w:line="240" w:lineRule="auto"/>
              <w:ind w:right="291"/>
              <w:jc w:val="right"/>
              <w:rPr>
                <w:rFonts w:ascii="Times New Roman" w:hAnsi="Times New Roman" w:cs="Amiri"/>
              </w:rPr>
            </w:pPr>
            <w:r>
              <w:rPr>
                <w:rFonts w:ascii="Arial" w:hAnsi="Arial" w:cs="Arial"/>
                <w:color w:val="000000"/>
              </w:rPr>
              <w:t>42.27</w:t>
            </w:r>
          </w:p>
        </w:tc>
        <w:tc>
          <w:tcPr>
            <w:tcW w:w="1240" w:type="dxa"/>
            <w:tcBorders>
              <w:top w:val="nil"/>
              <w:left w:val="nil"/>
              <w:bottom w:val="nil"/>
              <w:right w:val="nil"/>
            </w:tcBorders>
            <w:vAlign w:val="bottom"/>
          </w:tcPr>
          <w:p>
            <w:pPr>
              <w:widowControl w:val="0"/>
              <w:autoSpaceDE w:val="0"/>
              <w:autoSpaceDN w:val="0"/>
              <w:adjustRightInd w:val="0"/>
              <w:spacing w:after="0" w:line="240" w:lineRule="auto"/>
              <w:jc w:val="center"/>
              <w:rPr>
                <w:rFonts w:ascii="Times New Roman" w:hAnsi="Times New Roman" w:cs="Amiri"/>
              </w:rPr>
            </w:pPr>
            <w:r>
              <w:rPr>
                <w:rFonts w:ascii="Arial" w:hAnsi="Arial" w:cs="Arial"/>
                <w:color w:val="000000"/>
                <w:w w:val="87"/>
              </w:rPr>
              <w:t>52.76</w:t>
            </w:r>
          </w:p>
        </w:tc>
        <w:tc>
          <w:tcPr>
            <w:tcW w:w="1580" w:type="dxa"/>
            <w:tcBorders>
              <w:top w:val="nil"/>
              <w:left w:val="nil"/>
              <w:bottom w:val="nil"/>
              <w:right w:val="nil"/>
            </w:tcBorders>
            <w:vAlign w:val="bottom"/>
          </w:tcPr>
          <w:p>
            <w:pPr>
              <w:widowControl w:val="0"/>
              <w:autoSpaceDE w:val="0"/>
              <w:autoSpaceDN w:val="0"/>
              <w:adjustRightInd w:val="0"/>
              <w:spacing w:after="0" w:line="240" w:lineRule="auto"/>
              <w:ind w:right="251"/>
              <w:jc w:val="right"/>
              <w:rPr>
                <w:rFonts w:ascii="Times New Roman" w:hAnsi="Times New Roman" w:cs="Amiri"/>
              </w:rPr>
            </w:pPr>
            <w:r>
              <w:rPr>
                <w:rFonts w:ascii="Arial" w:hAnsi="Arial" w:cs="Arial"/>
                <w:i/>
                <w:iCs/>
                <w:color w:val="000000"/>
              </w:rPr>
              <w:t>&lt;</w:t>
            </w:r>
            <w:r>
              <w:rPr>
                <w:rFonts w:ascii="Arial" w:hAnsi="Arial" w:cs="Arial"/>
                <w:color w:val="000000"/>
              </w:rPr>
              <w:t>0.001</w:t>
            </w:r>
          </w:p>
        </w:tc>
        <w:tc>
          <w:tcPr>
            <w:tcW w:w="1440" w:type="dxa"/>
            <w:gridSpan w:val="2"/>
            <w:tcBorders>
              <w:top w:val="nil"/>
              <w:left w:val="nil"/>
              <w:bottom w:val="nil"/>
              <w:right w:val="nil"/>
            </w:tcBorders>
            <w:vAlign w:val="bottom"/>
          </w:tcPr>
          <w:p>
            <w:pPr>
              <w:widowControl w:val="0"/>
              <w:autoSpaceDE w:val="0"/>
              <w:autoSpaceDN w:val="0"/>
              <w:adjustRightInd w:val="0"/>
              <w:spacing w:after="0" w:line="240" w:lineRule="auto"/>
              <w:ind w:right="311"/>
              <w:jc w:val="right"/>
              <w:rPr>
                <w:rFonts w:ascii="Times New Roman" w:hAnsi="Times New Roman" w:cs="Amiri"/>
              </w:rPr>
            </w:pPr>
            <w:r>
              <w:rPr>
                <w:rFonts w:ascii="Arial" w:hAnsi="Arial" w:cs="Arial"/>
                <w:color w:val="000000"/>
              </w:rPr>
              <w:t>43.24</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291"/>
              <w:jc w:val="right"/>
              <w:rPr>
                <w:rFonts w:ascii="Times New Roman" w:hAnsi="Times New Roman" w:cs="Amiri"/>
              </w:rPr>
            </w:pPr>
            <w:r>
              <w:rPr>
                <w:rFonts w:ascii="Arial" w:hAnsi="Arial" w:cs="Arial"/>
                <w:color w:val="000000"/>
              </w:rPr>
              <w:t>55.32</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231"/>
              <w:jc w:val="right"/>
              <w:rPr>
                <w:rFonts w:ascii="Times New Roman" w:hAnsi="Times New Roman" w:cs="Amiri"/>
              </w:rPr>
            </w:pPr>
            <w:r>
              <w:rPr>
                <w:rFonts w:ascii="Arial" w:hAnsi="Arial" w:cs="Arial"/>
                <w:i/>
                <w:iCs/>
                <w:color w:val="000000"/>
              </w:rPr>
              <w:t>&lt;</w:t>
            </w:r>
            <w:r>
              <w:rPr>
                <w:rFonts w:ascii="Arial" w:hAnsi="Arial" w:cs="Arial"/>
                <w:color w:val="000000"/>
              </w:rPr>
              <w:t>0.001</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4" w:hRule="atLeast"/>
        </w:trPr>
        <w:tc>
          <w:tcPr>
            <w:tcW w:w="440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Han ethnicity</w:t>
            </w:r>
          </w:p>
        </w:tc>
        <w:tc>
          <w:tcPr>
            <w:tcW w:w="1220" w:type="dxa"/>
            <w:tcBorders>
              <w:top w:val="nil"/>
              <w:left w:val="nil"/>
              <w:bottom w:val="nil"/>
              <w:right w:val="nil"/>
            </w:tcBorders>
            <w:vAlign w:val="bottom"/>
          </w:tcPr>
          <w:p>
            <w:pPr>
              <w:widowControl w:val="0"/>
              <w:autoSpaceDE w:val="0"/>
              <w:autoSpaceDN w:val="0"/>
              <w:adjustRightInd w:val="0"/>
              <w:spacing w:after="0" w:line="240" w:lineRule="auto"/>
              <w:ind w:right="371"/>
              <w:jc w:val="right"/>
              <w:rPr>
                <w:rFonts w:ascii="Times New Roman" w:hAnsi="Times New Roman" w:cs="Amiri"/>
              </w:rPr>
            </w:pPr>
            <w:r>
              <w:rPr>
                <w:rFonts w:ascii="Arial" w:hAnsi="Arial" w:cs="Arial"/>
                <w:color w:val="000000"/>
              </w:rPr>
              <w:t>87%</w:t>
            </w:r>
          </w:p>
        </w:tc>
        <w:tc>
          <w:tcPr>
            <w:tcW w:w="1240" w:type="dxa"/>
            <w:tcBorders>
              <w:top w:val="nil"/>
              <w:left w:val="nil"/>
              <w:bottom w:val="nil"/>
              <w:right w:val="nil"/>
            </w:tcBorders>
            <w:vAlign w:val="bottom"/>
          </w:tcPr>
          <w:p>
            <w:pPr>
              <w:widowControl w:val="0"/>
              <w:autoSpaceDE w:val="0"/>
              <w:autoSpaceDN w:val="0"/>
              <w:adjustRightInd w:val="0"/>
              <w:spacing w:after="0" w:line="240" w:lineRule="auto"/>
              <w:ind w:right="291"/>
              <w:jc w:val="right"/>
              <w:rPr>
                <w:rFonts w:ascii="Times New Roman" w:hAnsi="Times New Roman" w:cs="Amiri"/>
              </w:rPr>
            </w:pPr>
            <w:r>
              <w:rPr>
                <w:rFonts w:ascii="Arial" w:hAnsi="Arial" w:cs="Arial"/>
                <w:color w:val="000000"/>
              </w:rPr>
              <w:t>89%</w:t>
            </w:r>
          </w:p>
        </w:tc>
        <w:tc>
          <w:tcPr>
            <w:tcW w:w="1580" w:type="dxa"/>
            <w:tcBorders>
              <w:top w:val="nil"/>
              <w:left w:val="nil"/>
              <w:bottom w:val="nil"/>
              <w:right w:val="nil"/>
            </w:tcBorders>
            <w:vAlign w:val="bottom"/>
          </w:tcPr>
          <w:p>
            <w:pPr>
              <w:widowControl w:val="0"/>
              <w:autoSpaceDE w:val="0"/>
              <w:autoSpaceDN w:val="0"/>
              <w:adjustRightInd w:val="0"/>
              <w:spacing w:after="0" w:line="240" w:lineRule="auto"/>
              <w:ind w:right="251"/>
              <w:jc w:val="right"/>
              <w:rPr>
                <w:rFonts w:ascii="Times New Roman" w:hAnsi="Times New Roman" w:cs="Amiri"/>
              </w:rPr>
            </w:pPr>
            <w:r>
              <w:rPr>
                <w:rFonts w:ascii="Arial" w:hAnsi="Arial" w:cs="Arial"/>
                <w:color w:val="000000"/>
              </w:rPr>
              <w:t>0.292</w:t>
            </w:r>
          </w:p>
        </w:tc>
        <w:tc>
          <w:tcPr>
            <w:tcW w:w="1440" w:type="dxa"/>
            <w:gridSpan w:val="2"/>
            <w:tcBorders>
              <w:top w:val="nil"/>
              <w:left w:val="nil"/>
              <w:bottom w:val="nil"/>
              <w:right w:val="nil"/>
            </w:tcBorders>
            <w:vAlign w:val="bottom"/>
          </w:tcPr>
          <w:p>
            <w:pPr>
              <w:widowControl w:val="0"/>
              <w:autoSpaceDE w:val="0"/>
              <w:autoSpaceDN w:val="0"/>
              <w:adjustRightInd w:val="0"/>
              <w:spacing w:after="0" w:line="240" w:lineRule="auto"/>
              <w:ind w:right="371"/>
              <w:jc w:val="right"/>
              <w:rPr>
                <w:rFonts w:ascii="Times New Roman" w:hAnsi="Times New Roman" w:cs="Amiri"/>
              </w:rPr>
            </w:pPr>
            <w:r>
              <w:rPr>
                <w:rFonts w:ascii="Arial" w:hAnsi="Arial" w:cs="Arial"/>
                <w:color w:val="000000"/>
              </w:rPr>
              <w:t>87%</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351"/>
              <w:jc w:val="right"/>
              <w:rPr>
                <w:rFonts w:ascii="Times New Roman" w:hAnsi="Times New Roman" w:cs="Amiri"/>
              </w:rPr>
            </w:pPr>
            <w:r>
              <w:rPr>
                <w:rFonts w:ascii="Arial" w:hAnsi="Arial" w:cs="Arial"/>
                <w:color w:val="000000"/>
              </w:rPr>
              <w:t>93%</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231"/>
              <w:jc w:val="right"/>
              <w:rPr>
                <w:rFonts w:ascii="Times New Roman" w:hAnsi="Times New Roman" w:cs="Amiri"/>
              </w:rPr>
            </w:pPr>
            <w:r>
              <w:rPr>
                <w:rFonts w:ascii="Arial" w:hAnsi="Arial" w:cs="Arial"/>
                <w:color w:val="000000"/>
              </w:rPr>
              <w:t>0.002</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4" w:hRule="atLeast"/>
        </w:trPr>
        <w:tc>
          <w:tcPr>
            <w:tcW w:w="440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Rural area</w:t>
            </w:r>
          </w:p>
        </w:tc>
        <w:tc>
          <w:tcPr>
            <w:tcW w:w="1220" w:type="dxa"/>
            <w:tcBorders>
              <w:top w:val="nil"/>
              <w:left w:val="nil"/>
              <w:bottom w:val="nil"/>
              <w:right w:val="nil"/>
            </w:tcBorders>
            <w:vAlign w:val="bottom"/>
          </w:tcPr>
          <w:p>
            <w:pPr>
              <w:widowControl w:val="0"/>
              <w:autoSpaceDE w:val="0"/>
              <w:autoSpaceDN w:val="0"/>
              <w:adjustRightInd w:val="0"/>
              <w:spacing w:after="0" w:line="240" w:lineRule="auto"/>
              <w:ind w:right="371"/>
              <w:jc w:val="right"/>
              <w:rPr>
                <w:rFonts w:ascii="Times New Roman" w:hAnsi="Times New Roman" w:cs="Amiri"/>
              </w:rPr>
            </w:pPr>
            <w:r>
              <w:rPr>
                <w:rFonts w:ascii="Arial" w:hAnsi="Arial" w:cs="Arial"/>
                <w:color w:val="000000"/>
              </w:rPr>
              <w:t>69%</w:t>
            </w:r>
          </w:p>
        </w:tc>
        <w:tc>
          <w:tcPr>
            <w:tcW w:w="1240" w:type="dxa"/>
            <w:tcBorders>
              <w:top w:val="nil"/>
              <w:left w:val="nil"/>
              <w:bottom w:val="nil"/>
              <w:right w:val="nil"/>
            </w:tcBorders>
            <w:vAlign w:val="bottom"/>
          </w:tcPr>
          <w:p>
            <w:pPr>
              <w:widowControl w:val="0"/>
              <w:autoSpaceDE w:val="0"/>
              <w:autoSpaceDN w:val="0"/>
              <w:adjustRightInd w:val="0"/>
              <w:spacing w:after="0" w:line="240" w:lineRule="auto"/>
              <w:ind w:right="291"/>
              <w:jc w:val="right"/>
              <w:rPr>
                <w:rFonts w:ascii="Times New Roman" w:hAnsi="Times New Roman" w:cs="Amiri"/>
              </w:rPr>
            </w:pPr>
            <w:r>
              <w:rPr>
                <w:rFonts w:ascii="Arial" w:hAnsi="Arial" w:cs="Arial"/>
                <w:color w:val="000000"/>
              </w:rPr>
              <w:t>52%</w:t>
            </w:r>
          </w:p>
        </w:tc>
        <w:tc>
          <w:tcPr>
            <w:tcW w:w="1580" w:type="dxa"/>
            <w:tcBorders>
              <w:top w:val="nil"/>
              <w:left w:val="nil"/>
              <w:bottom w:val="nil"/>
              <w:right w:val="nil"/>
            </w:tcBorders>
            <w:vAlign w:val="bottom"/>
          </w:tcPr>
          <w:p>
            <w:pPr>
              <w:widowControl w:val="0"/>
              <w:autoSpaceDE w:val="0"/>
              <w:autoSpaceDN w:val="0"/>
              <w:adjustRightInd w:val="0"/>
              <w:spacing w:after="0" w:line="240" w:lineRule="auto"/>
              <w:ind w:right="251"/>
              <w:jc w:val="right"/>
              <w:rPr>
                <w:rFonts w:ascii="Times New Roman" w:hAnsi="Times New Roman" w:cs="Amiri"/>
              </w:rPr>
            </w:pPr>
            <w:r>
              <w:rPr>
                <w:rFonts w:ascii="Arial" w:hAnsi="Arial" w:cs="Arial"/>
                <w:i/>
                <w:iCs/>
                <w:color w:val="000000"/>
              </w:rPr>
              <w:t>&lt;</w:t>
            </w:r>
            <w:r>
              <w:rPr>
                <w:rFonts w:ascii="Arial" w:hAnsi="Arial" w:cs="Arial"/>
                <w:color w:val="000000"/>
              </w:rPr>
              <w:t>0.001</w:t>
            </w:r>
          </w:p>
        </w:tc>
        <w:tc>
          <w:tcPr>
            <w:tcW w:w="1440" w:type="dxa"/>
            <w:gridSpan w:val="2"/>
            <w:tcBorders>
              <w:top w:val="nil"/>
              <w:left w:val="nil"/>
              <w:bottom w:val="nil"/>
              <w:right w:val="nil"/>
            </w:tcBorders>
            <w:vAlign w:val="bottom"/>
          </w:tcPr>
          <w:p>
            <w:pPr>
              <w:widowControl w:val="0"/>
              <w:autoSpaceDE w:val="0"/>
              <w:autoSpaceDN w:val="0"/>
              <w:adjustRightInd w:val="0"/>
              <w:spacing w:after="0" w:line="240" w:lineRule="auto"/>
              <w:ind w:right="371"/>
              <w:jc w:val="right"/>
              <w:rPr>
                <w:rFonts w:ascii="Times New Roman" w:hAnsi="Times New Roman" w:cs="Amiri"/>
              </w:rPr>
            </w:pPr>
            <w:r>
              <w:rPr>
                <w:rFonts w:ascii="Arial" w:hAnsi="Arial" w:cs="Arial"/>
                <w:color w:val="000000"/>
              </w:rPr>
              <w:t>68%</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351"/>
              <w:jc w:val="right"/>
              <w:rPr>
                <w:rFonts w:ascii="Times New Roman" w:hAnsi="Times New Roman" w:cs="Amiri"/>
              </w:rPr>
            </w:pPr>
            <w:r>
              <w:rPr>
                <w:rFonts w:ascii="Arial" w:hAnsi="Arial" w:cs="Arial"/>
                <w:color w:val="000000"/>
              </w:rPr>
              <w:t>51%</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231"/>
              <w:jc w:val="right"/>
              <w:rPr>
                <w:rFonts w:ascii="Times New Roman" w:hAnsi="Times New Roman" w:cs="Amiri"/>
              </w:rPr>
            </w:pPr>
            <w:r>
              <w:rPr>
                <w:rFonts w:ascii="Arial" w:hAnsi="Arial" w:cs="Arial"/>
                <w:i/>
                <w:iCs/>
                <w:color w:val="000000"/>
              </w:rPr>
              <w:t>&lt;</w:t>
            </w:r>
            <w:r>
              <w:rPr>
                <w:rFonts w:ascii="Arial" w:hAnsi="Arial" w:cs="Arial"/>
                <w:color w:val="000000"/>
              </w:rPr>
              <w:t>0.001</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4" w:hRule="atLeast"/>
        </w:trPr>
        <w:tc>
          <w:tcPr>
            <w:tcW w:w="440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Married</w:t>
            </w:r>
          </w:p>
        </w:tc>
        <w:tc>
          <w:tcPr>
            <w:tcW w:w="1220" w:type="dxa"/>
            <w:tcBorders>
              <w:top w:val="nil"/>
              <w:left w:val="nil"/>
              <w:bottom w:val="nil"/>
              <w:right w:val="nil"/>
            </w:tcBorders>
            <w:vAlign w:val="bottom"/>
          </w:tcPr>
          <w:p>
            <w:pPr>
              <w:widowControl w:val="0"/>
              <w:autoSpaceDE w:val="0"/>
              <w:autoSpaceDN w:val="0"/>
              <w:adjustRightInd w:val="0"/>
              <w:spacing w:after="0" w:line="240" w:lineRule="auto"/>
              <w:ind w:right="371"/>
              <w:jc w:val="right"/>
              <w:rPr>
                <w:rFonts w:ascii="Times New Roman" w:hAnsi="Times New Roman" w:cs="Amiri"/>
              </w:rPr>
            </w:pPr>
            <w:r>
              <w:rPr>
                <w:rFonts w:ascii="Arial" w:hAnsi="Arial" w:cs="Arial"/>
                <w:color w:val="000000"/>
              </w:rPr>
              <w:t>83%</w:t>
            </w:r>
          </w:p>
        </w:tc>
        <w:tc>
          <w:tcPr>
            <w:tcW w:w="1240" w:type="dxa"/>
            <w:tcBorders>
              <w:top w:val="nil"/>
              <w:left w:val="nil"/>
              <w:bottom w:val="nil"/>
              <w:right w:val="nil"/>
            </w:tcBorders>
            <w:vAlign w:val="bottom"/>
          </w:tcPr>
          <w:p>
            <w:pPr>
              <w:widowControl w:val="0"/>
              <w:autoSpaceDE w:val="0"/>
              <w:autoSpaceDN w:val="0"/>
              <w:adjustRightInd w:val="0"/>
              <w:spacing w:after="0" w:line="240" w:lineRule="auto"/>
              <w:ind w:right="291"/>
              <w:jc w:val="right"/>
              <w:rPr>
                <w:rFonts w:ascii="Times New Roman" w:hAnsi="Times New Roman" w:cs="Amiri"/>
              </w:rPr>
            </w:pPr>
            <w:r>
              <w:rPr>
                <w:rFonts w:ascii="Arial" w:hAnsi="Arial" w:cs="Arial"/>
                <w:color w:val="000000"/>
              </w:rPr>
              <w:t>93%</w:t>
            </w:r>
          </w:p>
        </w:tc>
        <w:tc>
          <w:tcPr>
            <w:tcW w:w="1580" w:type="dxa"/>
            <w:tcBorders>
              <w:top w:val="nil"/>
              <w:left w:val="nil"/>
              <w:bottom w:val="nil"/>
              <w:right w:val="nil"/>
            </w:tcBorders>
            <w:vAlign w:val="bottom"/>
          </w:tcPr>
          <w:p>
            <w:pPr>
              <w:widowControl w:val="0"/>
              <w:autoSpaceDE w:val="0"/>
              <w:autoSpaceDN w:val="0"/>
              <w:adjustRightInd w:val="0"/>
              <w:spacing w:after="0" w:line="240" w:lineRule="auto"/>
              <w:ind w:right="251"/>
              <w:jc w:val="right"/>
              <w:rPr>
                <w:rFonts w:ascii="Times New Roman" w:hAnsi="Times New Roman" w:cs="Amiri"/>
              </w:rPr>
            </w:pPr>
            <w:r>
              <w:rPr>
                <w:rFonts w:ascii="Arial" w:hAnsi="Arial" w:cs="Arial"/>
                <w:i/>
                <w:iCs/>
                <w:color w:val="000000"/>
              </w:rPr>
              <w:t>&lt;</w:t>
            </w:r>
            <w:r>
              <w:rPr>
                <w:rFonts w:ascii="Arial" w:hAnsi="Arial" w:cs="Arial"/>
                <w:color w:val="000000"/>
              </w:rPr>
              <w:t>0.001</w:t>
            </w:r>
          </w:p>
        </w:tc>
        <w:tc>
          <w:tcPr>
            <w:tcW w:w="1440" w:type="dxa"/>
            <w:gridSpan w:val="2"/>
            <w:tcBorders>
              <w:top w:val="nil"/>
              <w:left w:val="nil"/>
              <w:bottom w:val="nil"/>
              <w:right w:val="nil"/>
            </w:tcBorders>
            <w:vAlign w:val="bottom"/>
          </w:tcPr>
          <w:p>
            <w:pPr>
              <w:widowControl w:val="0"/>
              <w:autoSpaceDE w:val="0"/>
              <w:autoSpaceDN w:val="0"/>
              <w:adjustRightInd w:val="0"/>
              <w:spacing w:after="0" w:line="240" w:lineRule="auto"/>
              <w:ind w:right="371"/>
              <w:jc w:val="right"/>
              <w:rPr>
                <w:rFonts w:ascii="Times New Roman" w:hAnsi="Times New Roman" w:cs="Amiri"/>
              </w:rPr>
            </w:pPr>
            <w:r>
              <w:rPr>
                <w:rFonts w:ascii="Arial" w:hAnsi="Arial" w:cs="Arial"/>
                <w:color w:val="000000"/>
              </w:rPr>
              <w:t>88%</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351"/>
              <w:jc w:val="right"/>
              <w:rPr>
                <w:rFonts w:ascii="Times New Roman" w:hAnsi="Times New Roman" w:cs="Amiri"/>
              </w:rPr>
            </w:pPr>
            <w:r>
              <w:rPr>
                <w:rFonts w:ascii="Arial" w:hAnsi="Arial" w:cs="Arial"/>
                <w:color w:val="000000"/>
              </w:rPr>
              <w:t>87%</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231"/>
              <w:jc w:val="right"/>
              <w:rPr>
                <w:rFonts w:ascii="Times New Roman" w:hAnsi="Times New Roman" w:cs="Amiri"/>
              </w:rPr>
            </w:pPr>
            <w:r>
              <w:rPr>
                <w:rFonts w:ascii="Arial" w:hAnsi="Arial" w:cs="Arial"/>
                <w:color w:val="000000"/>
              </w:rPr>
              <w:t>0.392</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4" w:hRule="atLeast"/>
        </w:trPr>
        <w:tc>
          <w:tcPr>
            <w:tcW w:w="440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Secondary education</w:t>
            </w:r>
          </w:p>
        </w:tc>
        <w:tc>
          <w:tcPr>
            <w:tcW w:w="1220" w:type="dxa"/>
            <w:tcBorders>
              <w:top w:val="nil"/>
              <w:left w:val="nil"/>
              <w:bottom w:val="nil"/>
              <w:right w:val="nil"/>
            </w:tcBorders>
            <w:vAlign w:val="bottom"/>
          </w:tcPr>
          <w:p>
            <w:pPr>
              <w:widowControl w:val="0"/>
              <w:autoSpaceDE w:val="0"/>
              <w:autoSpaceDN w:val="0"/>
              <w:adjustRightInd w:val="0"/>
              <w:spacing w:after="0" w:line="240" w:lineRule="auto"/>
              <w:ind w:right="371"/>
              <w:jc w:val="right"/>
              <w:rPr>
                <w:rFonts w:ascii="Times New Roman" w:hAnsi="Times New Roman" w:cs="Amiri"/>
              </w:rPr>
            </w:pPr>
            <w:r>
              <w:rPr>
                <w:rFonts w:ascii="Arial" w:hAnsi="Arial" w:cs="Arial"/>
                <w:color w:val="000000"/>
              </w:rPr>
              <w:t>65%</w:t>
            </w:r>
          </w:p>
        </w:tc>
        <w:tc>
          <w:tcPr>
            <w:tcW w:w="1240" w:type="dxa"/>
            <w:tcBorders>
              <w:top w:val="nil"/>
              <w:left w:val="nil"/>
              <w:bottom w:val="nil"/>
              <w:right w:val="nil"/>
            </w:tcBorders>
            <w:vAlign w:val="bottom"/>
          </w:tcPr>
          <w:p>
            <w:pPr>
              <w:widowControl w:val="0"/>
              <w:autoSpaceDE w:val="0"/>
              <w:autoSpaceDN w:val="0"/>
              <w:adjustRightInd w:val="0"/>
              <w:spacing w:after="0" w:line="240" w:lineRule="auto"/>
              <w:ind w:right="291"/>
              <w:jc w:val="right"/>
              <w:rPr>
                <w:rFonts w:ascii="Times New Roman" w:hAnsi="Times New Roman" w:cs="Amiri"/>
              </w:rPr>
            </w:pPr>
            <w:r>
              <w:rPr>
                <w:rFonts w:ascii="Arial" w:hAnsi="Arial" w:cs="Arial"/>
                <w:color w:val="000000"/>
              </w:rPr>
              <w:t>68%</w:t>
            </w:r>
          </w:p>
        </w:tc>
        <w:tc>
          <w:tcPr>
            <w:tcW w:w="1580" w:type="dxa"/>
            <w:tcBorders>
              <w:top w:val="nil"/>
              <w:left w:val="nil"/>
              <w:bottom w:val="nil"/>
              <w:right w:val="nil"/>
            </w:tcBorders>
            <w:vAlign w:val="bottom"/>
          </w:tcPr>
          <w:p>
            <w:pPr>
              <w:widowControl w:val="0"/>
              <w:autoSpaceDE w:val="0"/>
              <w:autoSpaceDN w:val="0"/>
              <w:adjustRightInd w:val="0"/>
              <w:spacing w:after="0" w:line="240" w:lineRule="auto"/>
              <w:ind w:right="251"/>
              <w:jc w:val="right"/>
              <w:rPr>
                <w:rFonts w:ascii="Times New Roman" w:hAnsi="Times New Roman" w:cs="Amiri"/>
              </w:rPr>
            </w:pPr>
            <w:r>
              <w:rPr>
                <w:rFonts w:ascii="Arial" w:hAnsi="Arial" w:cs="Arial"/>
                <w:color w:val="000000"/>
              </w:rPr>
              <w:t>0.439</w:t>
            </w:r>
          </w:p>
        </w:tc>
        <w:tc>
          <w:tcPr>
            <w:tcW w:w="1440" w:type="dxa"/>
            <w:gridSpan w:val="2"/>
            <w:tcBorders>
              <w:top w:val="nil"/>
              <w:left w:val="nil"/>
              <w:bottom w:val="nil"/>
              <w:right w:val="nil"/>
            </w:tcBorders>
            <w:vAlign w:val="bottom"/>
          </w:tcPr>
          <w:p>
            <w:pPr>
              <w:widowControl w:val="0"/>
              <w:autoSpaceDE w:val="0"/>
              <w:autoSpaceDN w:val="0"/>
              <w:adjustRightInd w:val="0"/>
              <w:spacing w:after="0" w:line="240" w:lineRule="auto"/>
              <w:ind w:right="371"/>
              <w:jc w:val="right"/>
              <w:rPr>
                <w:rFonts w:ascii="Times New Roman" w:hAnsi="Times New Roman" w:cs="Amiri"/>
              </w:rPr>
            </w:pPr>
            <w:r>
              <w:rPr>
                <w:rFonts w:ascii="Arial" w:hAnsi="Arial" w:cs="Arial"/>
                <w:color w:val="000000"/>
              </w:rPr>
              <w:t>50%</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351"/>
              <w:jc w:val="right"/>
              <w:rPr>
                <w:rFonts w:ascii="Times New Roman" w:hAnsi="Times New Roman" w:cs="Amiri"/>
              </w:rPr>
            </w:pPr>
            <w:r>
              <w:rPr>
                <w:rFonts w:ascii="Arial" w:hAnsi="Arial" w:cs="Arial"/>
                <w:color w:val="000000"/>
              </w:rPr>
              <w:t>43%</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231"/>
              <w:jc w:val="right"/>
              <w:rPr>
                <w:rFonts w:ascii="Times New Roman" w:hAnsi="Times New Roman" w:cs="Amiri"/>
              </w:rPr>
            </w:pPr>
            <w:r>
              <w:rPr>
                <w:rFonts w:ascii="Arial" w:hAnsi="Arial" w:cs="Arial"/>
                <w:color w:val="000000"/>
              </w:rPr>
              <w:t>0.007</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4" w:hRule="atLeast"/>
        </w:trPr>
        <w:tc>
          <w:tcPr>
            <w:tcW w:w="440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University education</w:t>
            </w:r>
          </w:p>
        </w:tc>
        <w:tc>
          <w:tcPr>
            <w:tcW w:w="1220" w:type="dxa"/>
            <w:tcBorders>
              <w:top w:val="nil"/>
              <w:left w:val="nil"/>
              <w:bottom w:val="nil"/>
              <w:right w:val="nil"/>
            </w:tcBorders>
            <w:vAlign w:val="bottom"/>
          </w:tcPr>
          <w:p>
            <w:pPr>
              <w:widowControl w:val="0"/>
              <w:autoSpaceDE w:val="0"/>
              <w:autoSpaceDN w:val="0"/>
              <w:adjustRightInd w:val="0"/>
              <w:spacing w:after="0" w:line="240" w:lineRule="auto"/>
              <w:ind w:right="371"/>
              <w:jc w:val="right"/>
              <w:rPr>
                <w:rFonts w:ascii="Times New Roman" w:hAnsi="Times New Roman" w:cs="Amiri"/>
              </w:rPr>
            </w:pPr>
            <w:r>
              <w:rPr>
                <w:rFonts w:ascii="Arial" w:hAnsi="Arial" w:cs="Arial"/>
                <w:color w:val="000000"/>
              </w:rPr>
              <w:t>5%</w:t>
            </w:r>
          </w:p>
        </w:tc>
        <w:tc>
          <w:tcPr>
            <w:tcW w:w="1240" w:type="dxa"/>
            <w:tcBorders>
              <w:top w:val="nil"/>
              <w:left w:val="nil"/>
              <w:bottom w:val="nil"/>
              <w:right w:val="nil"/>
            </w:tcBorders>
            <w:vAlign w:val="bottom"/>
          </w:tcPr>
          <w:p>
            <w:pPr>
              <w:widowControl w:val="0"/>
              <w:autoSpaceDE w:val="0"/>
              <w:autoSpaceDN w:val="0"/>
              <w:adjustRightInd w:val="0"/>
              <w:spacing w:after="0" w:line="240" w:lineRule="auto"/>
              <w:ind w:right="291"/>
              <w:jc w:val="right"/>
              <w:rPr>
                <w:rFonts w:ascii="Times New Roman" w:hAnsi="Times New Roman" w:cs="Amiri"/>
              </w:rPr>
            </w:pPr>
            <w:r>
              <w:rPr>
                <w:rFonts w:ascii="Arial" w:hAnsi="Arial" w:cs="Arial"/>
                <w:color w:val="000000"/>
              </w:rPr>
              <w:t>11%</w:t>
            </w:r>
          </w:p>
        </w:tc>
        <w:tc>
          <w:tcPr>
            <w:tcW w:w="1580" w:type="dxa"/>
            <w:tcBorders>
              <w:top w:val="nil"/>
              <w:left w:val="nil"/>
              <w:bottom w:val="nil"/>
              <w:right w:val="nil"/>
            </w:tcBorders>
            <w:vAlign w:val="bottom"/>
          </w:tcPr>
          <w:p>
            <w:pPr>
              <w:widowControl w:val="0"/>
              <w:autoSpaceDE w:val="0"/>
              <w:autoSpaceDN w:val="0"/>
              <w:adjustRightInd w:val="0"/>
              <w:spacing w:after="0" w:line="240" w:lineRule="auto"/>
              <w:ind w:right="251"/>
              <w:jc w:val="right"/>
              <w:rPr>
                <w:rFonts w:ascii="Times New Roman" w:hAnsi="Times New Roman" w:cs="Amiri"/>
              </w:rPr>
            </w:pPr>
            <w:r>
              <w:rPr>
                <w:rFonts w:ascii="Arial" w:hAnsi="Arial" w:cs="Arial"/>
                <w:i/>
                <w:iCs/>
                <w:color w:val="000000"/>
              </w:rPr>
              <w:t>&lt;</w:t>
            </w:r>
            <w:r>
              <w:rPr>
                <w:rFonts w:ascii="Arial" w:hAnsi="Arial" w:cs="Arial"/>
                <w:color w:val="000000"/>
              </w:rPr>
              <w:t>0.001</w:t>
            </w:r>
          </w:p>
        </w:tc>
        <w:tc>
          <w:tcPr>
            <w:tcW w:w="1440" w:type="dxa"/>
            <w:gridSpan w:val="2"/>
            <w:tcBorders>
              <w:top w:val="nil"/>
              <w:left w:val="nil"/>
              <w:bottom w:val="nil"/>
              <w:right w:val="nil"/>
            </w:tcBorders>
            <w:vAlign w:val="bottom"/>
          </w:tcPr>
          <w:p>
            <w:pPr>
              <w:widowControl w:val="0"/>
              <w:autoSpaceDE w:val="0"/>
              <w:autoSpaceDN w:val="0"/>
              <w:adjustRightInd w:val="0"/>
              <w:spacing w:after="0" w:line="240" w:lineRule="auto"/>
              <w:ind w:right="371"/>
              <w:jc w:val="right"/>
              <w:rPr>
                <w:rFonts w:ascii="Times New Roman" w:hAnsi="Times New Roman" w:cs="Amiri"/>
              </w:rPr>
            </w:pPr>
            <w:r>
              <w:rPr>
                <w:rFonts w:ascii="Arial" w:hAnsi="Arial" w:cs="Arial"/>
                <w:color w:val="000000"/>
              </w:rPr>
              <w:t>4%</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351"/>
              <w:jc w:val="right"/>
              <w:rPr>
                <w:rFonts w:ascii="Times New Roman" w:hAnsi="Times New Roman" w:cs="Amiri"/>
              </w:rPr>
            </w:pPr>
            <w:r>
              <w:rPr>
                <w:rFonts w:ascii="Arial" w:hAnsi="Arial" w:cs="Arial"/>
                <w:color w:val="000000"/>
              </w:rPr>
              <w:t>1%</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231"/>
              <w:jc w:val="right"/>
              <w:rPr>
                <w:rFonts w:ascii="Times New Roman" w:hAnsi="Times New Roman" w:cs="Amiri"/>
              </w:rPr>
            </w:pPr>
            <w:r>
              <w:rPr>
                <w:rFonts w:ascii="Arial" w:hAnsi="Arial" w:cs="Arial"/>
                <w:color w:val="000000"/>
              </w:rPr>
              <w:t>0.017</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4" w:hRule="atLeast"/>
        </w:trPr>
        <w:tc>
          <w:tcPr>
            <w:tcW w:w="440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Any health insurance</w:t>
            </w:r>
          </w:p>
        </w:tc>
        <w:tc>
          <w:tcPr>
            <w:tcW w:w="1220" w:type="dxa"/>
            <w:tcBorders>
              <w:top w:val="nil"/>
              <w:left w:val="nil"/>
              <w:bottom w:val="nil"/>
              <w:right w:val="nil"/>
            </w:tcBorders>
            <w:vAlign w:val="bottom"/>
          </w:tcPr>
          <w:p>
            <w:pPr>
              <w:widowControl w:val="0"/>
              <w:autoSpaceDE w:val="0"/>
              <w:autoSpaceDN w:val="0"/>
              <w:adjustRightInd w:val="0"/>
              <w:spacing w:after="0" w:line="240" w:lineRule="auto"/>
              <w:ind w:right="371"/>
              <w:jc w:val="right"/>
              <w:rPr>
                <w:rFonts w:ascii="Times New Roman" w:hAnsi="Times New Roman" w:cs="Amiri"/>
              </w:rPr>
            </w:pPr>
            <w:r>
              <w:rPr>
                <w:rFonts w:ascii="Arial" w:hAnsi="Arial" w:cs="Arial"/>
                <w:color w:val="000000"/>
              </w:rPr>
              <w:t>51%</w:t>
            </w:r>
          </w:p>
        </w:tc>
        <w:tc>
          <w:tcPr>
            <w:tcW w:w="1240" w:type="dxa"/>
            <w:tcBorders>
              <w:top w:val="nil"/>
              <w:left w:val="nil"/>
              <w:bottom w:val="nil"/>
              <w:right w:val="nil"/>
            </w:tcBorders>
            <w:vAlign w:val="bottom"/>
          </w:tcPr>
          <w:p>
            <w:pPr>
              <w:widowControl w:val="0"/>
              <w:autoSpaceDE w:val="0"/>
              <w:autoSpaceDN w:val="0"/>
              <w:adjustRightInd w:val="0"/>
              <w:spacing w:after="0" w:line="240" w:lineRule="auto"/>
              <w:ind w:right="291"/>
              <w:jc w:val="right"/>
              <w:rPr>
                <w:rFonts w:ascii="Times New Roman" w:hAnsi="Times New Roman" w:cs="Amiri"/>
              </w:rPr>
            </w:pPr>
            <w:r>
              <w:rPr>
                <w:rFonts w:ascii="Arial" w:hAnsi="Arial" w:cs="Arial"/>
                <w:color w:val="000000"/>
              </w:rPr>
              <w:t>82%</w:t>
            </w:r>
          </w:p>
        </w:tc>
        <w:tc>
          <w:tcPr>
            <w:tcW w:w="1580" w:type="dxa"/>
            <w:tcBorders>
              <w:top w:val="nil"/>
              <w:left w:val="nil"/>
              <w:bottom w:val="nil"/>
              <w:right w:val="nil"/>
            </w:tcBorders>
            <w:vAlign w:val="bottom"/>
          </w:tcPr>
          <w:p>
            <w:pPr>
              <w:widowControl w:val="0"/>
              <w:autoSpaceDE w:val="0"/>
              <w:autoSpaceDN w:val="0"/>
              <w:adjustRightInd w:val="0"/>
              <w:spacing w:after="0" w:line="240" w:lineRule="auto"/>
              <w:ind w:right="251"/>
              <w:jc w:val="right"/>
              <w:rPr>
                <w:rFonts w:ascii="Times New Roman" w:hAnsi="Times New Roman" w:cs="Amiri"/>
              </w:rPr>
            </w:pPr>
            <w:r>
              <w:rPr>
                <w:rFonts w:ascii="Arial" w:hAnsi="Arial" w:cs="Arial"/>
                <w:i/>
                <w:iCs/>
                <w:color w:val="000000"/>
              </w:rPr>
              <w:t>&lt;</w:t>
            </w:r>
            <w:r>
              <w:rPr>
                <w:rFonts w:ascii="Arial" w:hAnsi="Arial" w:cs="Arial"/>
                <w:color w:val="000000"/>
              </w:rPr>
              <w:t>0.001</w:t>
            </w:r>
          </w:p>
        </w:tc>
        <w:tc>
          <w:tcPr>
            <w:tcW w:w="1440" w:type="dxa"/>
            <w:gridSpan w:val="2"/>
            <w:tcBorders>
              <w:top w:val="nil"/>
              <w:left w:val="nil"/>
              <w:bottom w:val="nil"/>
              <w:right w:val="nil"/>
            </w:tcBorders>
            <w:vAlign w:val="bottom"/>
          </w:tcPr>
          <w:p>
            <w:pPr>
              <w:widowControl w:val="0"/>
              <w:autoSpaceDE w:val="0"/>
              <w:autoSpaceDN w:val="0"/>
              <w:adjustRightInd w:val="0"/>
              <w:spacing w:after="0" w:line="240" w:lineRule="auto"/>
              <w:ind w:right="371"/>
              <w:jc w:val="right"/>
              <w:rPr>
                <w:rFonts w:ascii="Times New Roman" w:hAnsi="Times New Roman" w:cs="Amiri"/>
              </w:rPr>
            </w:pPr>
            <w:r>
              <w:rPr>
                <w:rFonts w:ascii="Arial" w:hAnsi="Arial" w:cs="Arial"/>
                <w:color w:val="000000"/>
              </w:rPr>
              <w:t>50%</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351"/>
              <w:jc w:val="right"/>
              <w:rPr>
                <w:rFonts w:ascii="Times New Roman" w:hAnsi="Times New Roman" w:cs="Amiri"/>
              </w:rPr>
            </w:pPr>
            <w:r>
              <w:rPr>
                <w:rFonts w:ascii="Arial" w:hAnsi="Arial" w:cs="Arial"/>
                <w:color w:val="000000"/>
              </w:rPr>
              <w:t>71%</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231"/>
              <w:jc w:val="right"/>
              <w:rPr>
                <w:rFonts w:ascii="Times New Roman" w:hAnsi="Times New Roman" w:cs="Amiri"/>
              </w:rPr>
            </w:pPr>
            <w:r>
              <w:rPr>
                <w:rFonts w:ascii="Arial" w:hAnsi="Arial" w:cs="Arial"/>
                <w:i/>
                <w:iCs/>
                <w:color w:val="000000"/>
              </w:rPr>
              <w:t>&lt;</w:t>
            </w:r>
            <w:r>
              <w:rPr>
                <w:rFonts w:ascii="Arial" w:hAnsi="Arial" w:cs="Arial"/>
                <w:color w:val="000000"/>
              </w:rPr>
              <w:t>0.001</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4" w:hRule="atLeast"/>
        </w:trPr>
        <w:tc>
          <w:tcPr>
            <w:tcW w:w="440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Urbanization Index</w:t>
            </w:r>
          </w:p>
        </w:tc>
        <w:tc>
          <w:tcPr>
            <w:tcW w:w="1220" w:type="dxa"/>
            <w:tcBorders>
              <w:top w:val="nil"/>
              <w:left w:val="nil"/>
              <w:bottom w:val="nil"/>
              <w:right w:val="nil"/>
            </w:tcBorders>
            <w:vAlign w:val="bottom"/>
          </w:tcPr>
          <w:p>
            <w:pPr>
              <w:widowControl w:val="0"/>
              <w:autoSpaceDE w:val="0"/>
              <w:autoSpaceDN w:val="0"/>
              <w:adjustRightInd w:val="0"/>
              <w:spacing w:after="0" w:line="240" w:lineRule="auto"/>
              <w:ind w:right="291"/>
              <w:jc w:val="right"/>
              <w:rPr>
                <w:rFonts w:ascii="Times New Roman" w:hAnsi="Times New Roman" w:cs="Amiri"/>
              </w:rPr>
            </w:pPr>
            <w:r>
              <w:rPr>
                <w:rFonts w:ascii="Arial" w:hAnsi="Arial" w:cs="Arial"/>
                <w:color w:val="000000"/>
              </w:rPr>
              <w:t>60.87</w:t>
            </w:r>
          </w:p>
        </w:tc>
        <w:tc>
          <w:tcPr>
            <w:tcW w:w="1240" w:type="dxa"/>
            <w:tcBorders>
              <w:top w:val="nil"/>
              <w:left w:val="nil"/>
              <w:bottom w:val="nil"/>
              <w:right w:val="nil"/>
            </w:tcBorders>
            <w:vAlign w:val="bottom"/>
          </w:tcPr>
          <w:p>
            <w:pPr>
              <w:widowControl w:val="0"/>
              <w:autoSpaceDE w:val="0"/>
              <w:autoSpaceDN w:val="0"/>
              <w:adjustRightInd w:val="0"/>
              <w:spacing w:after="0" w:line="240" w:lineRule="auto"/>
              <w:jc w:val="center"/>
              <w:rPr>
                <w:rFonts w:ascii="Times New Roman" w:hAnsi="Times New Roman" w:cs="Amiri"/>
              </w:rPr>
            </w:pPr>
            <w:r>
              <w:rPr>
                <w:rFonts w:ascii="Arial" w:hAnsi="Arial" w:cs="Arial"/>
                <w:color w:val="000000"/>
                <w:w w:val="87"/>
              </w:rPr>
              <w:t>74.48</w:t>
            </w:r>
          </w:p>
        </w:tc>
        <w:tc>
          <w:tcPr>
            <w:tcW w:w="1580" w:type="dxa"/>
            <w:tcBorders>
              <w:top w:val="nil"/>
              <w:left w:val="nil"/>
              <w:bottom w:val="nil"/>
              <w:right w:val="nil"/>
            </w:tcBorders>
            <w:vAlign w:val="bottom"/>
          </w:tcPr>
          <w:p>
            <w:pPr>
              <w:widowControl w:val="0"/>
              <w:autoSpaceDE w:val="0"/>
              <w:autoSpaceDN w:val="0"/>
              <w:adjustRightInd w:val="0"/>
              <w:spacing w:after="0" w:line="240" w:lineRule="auto"/>
              <w:ind w:right="251"/>
              <w:jc w:val="right"/>
              <w:rPr>
                <w:rFonts w:ascii="Times New Roman" w:hAnsi="Times New Roman" w:cs="Amiri"/>
              </w:rPr>
            </w:pPr>
            <w:r>
              <w:rPr>
                <w:rFonts w:ascii="Arial" w:hAnsi="Arial" w:cs="Arial"/>
                <w:i/>
                <w:iCs/>
                <w:color w:val="000000"/>
              </w:rPr>
              <w:t>&lt;</w:t>
            </w:r>
            <w:r>
              <w:rPr>
                <w:rFonts w:ascii="Arial" w:hAnsi="Arial" w:cs="Arial"/>
                <w:color w:val="000000"/>
              </w:rPr>
              <w:t>0.001</w:t>
            </w:r>
          </w:p>
        </w:tc>
        <w:tc>
          <w:tcPr>
            <w:tcW w:w="1440" w:type="dxa"/>
            <w:gridSpan w:val="2"/>
            <w:tcBorders>
              <w:top w:val="nil"/>
              <w:left w:val="nil"/>
              <w:bottom w:val="nil"/>
              <w:right w:val="nil"/>
            </w:tcBorders>
            <w:vAlign w:val="bottom"/>
          </w:tcPr>
          <w:p>
            <w:pPr>
              <w:widowControl w:val="0"/>
              <w:autoSpaceDE w:val="0"/>
              <w:autoSpaceDN w:val="0"/>
              <w:adjustRightInd w:val="0"/>
              <w:spacing w:after="0" w:line="240" w:lineRule="auto"/>
              <w:ind w:right="311"/>
              <w:jc w:val="right"/>
              <w:rPr>
                <w:rFonts w:ascii="Times New Roman" w:hAnsi="Times New Roman" w:cs="Amiri"/>
              </w:rPr>
            </w:pPr>
            <w:r>
              <w:rPr>
                <w:rFonts w:ascii="Arial" w:hAnsi="Arial" w:cs="Arial"/>
                <w:color w:val="000000"/>
              </w:rPr>
              <w:t>61.77</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291"/>
              <w:jc w:val="right"/>
              <w:rPr>
                <w:rFonts w:ascii="Times New Roman" w:hAnsi="Times New Roman" w:cs="Amiri"/>
              </w:rPr>
            </w:pPr>
            <w:r>
              <w:rPr>
                <w:rFonts w:ascii="Arial" w:hAnsi="Arial" w:cs="Arial"/>
                <w:color w:val="000000"/>
              </w:rPr>
              <w:t>68.68</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231"/>
              <w:jc w:val="right"/>
              <w:rPr>
                <w:rFonts w:ascii="Times New Roman" w:hAnsi="Times New Roman" w:cs="Amiri"/>
              </w:rPr>
            </w:pPr>
            <w:r>
              <w:rPr>
                <w:rFonts w:ascii="Arial" w:hAnsi="Arial" w:cs="Arial"/>
                <w:i/>
                <w:iCs/>
                <w:color w:val="000000"/>
              </w:rPr>
              <w:t>&lt;</w:t>
            </w:r>
            <w:r>
              <w:rPr>
                <w:rFonts w:ascii="Arial" w:hAnsi="Arial" w:cs="Arial"/>
                <w:color w:val="000000"/>
              </w:rPr>
              <w:t>0.001</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4" w:hRule="atLeast"/>
        </w:trPr>
        <w:tc>
          <w:tcPr>
            <w:tcW w:w="440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Per capita household income (Yuan (2011))</w:t>
            </w:r>
          </w:p>
        </w:tc>
        <w:tc>
          <w:tcPr>
            <w:tcW w:w="1220" w:type="dxa"/>
            <w:tcBorders>
              <w:top w:val="nil"/>
              <w:left w:val="nil"/>
              <w:bottom w:val="nil"/>
              <w:right w:val="nil"/>
            </w:tcBorders>
            <w:vAlign w:val="bottom"/>
          </w:tcPr>
          <w:p>
            <w:pPr>
              <w:widowControl w:val="0"/>
              <w:autoSpaceDE w:val="0"/>
              <w:autoSpaceDN w:val="0"/>
              <w:adjustRightInd w:val="0"/>
              <w:spacing w:after="0" w:line="240" w:lineRule="auto"/>
              <w:ind w:right="551"/>
              <w:jc w:val="right"/>
              <w:rPr>
                <w:rFonts w:ascii="Times New Roman" w:hAnsi="Times New Roman" w:cs="Amiri"/>
              </w:rPr>
            </w:pPr>
            <w:r>
              <w:rPr>
                <w:rFonts w:ascii="Arial" w:hAnsi="Arial" w:cs="Arial"/>
                <w:color w:val="000000"/>
              </w:rPr>
              <w:t>8617</w:t>
            </w:r>
          </w:p>
        </w:tc>
        <w:tc>
          <w:tcPr>
            <w:tcW w:w="1240" w:type="dxa"/>
            <w:tcBorders>
              <w:top w:val="nil"/>
              <w:left w:val="nil"/>
              <w:bottom w:val="nil"/>
              <w:right w:val="nil"/>
            </w:tcBorders>
            <w:vAlign w:val="bottom"/>
          </w:tcPr>
          <w:p>
            <w:pPr>
              <w:widowControl w:val="0"/>
              <w:autoSpaceDE w:val="0"/>
              <w:autoSpaceDN w:val="0"/>
              <w:adjustRightInd w:val="0"/>
              <w:spacing w:after="0" w:line="240" w:lineRule="auto"/>
              <w:ind w:right="471"/>
              <w:jc w:val="right"/>
              <w:rPr>
                <w:rFonts w:ascii="Times New Roman" w:hAnsi="Times New Roman" w:cs="Amiri"/>
              </w:rPr>
            </w:pPr>
            <w:r>
              <w:rPr>
                <w:rFonts w:ascii="Arial" w:hAnsi="Arial" w:cs="Arial"/>
                <w:color w:val="000000"/>
              </w:rPr>
              <w:t>16328</w:t>
            </w:r>
          </w:p>
        </w:tc>
        <w:tc>
          <w:tcPr>
            <w:tcW w:w="1580" w:type="dxa"/>
            <w:tcBorders>
              <w:top w:val="nil"/>
              <w:left w:val="nil"/>
              <w:bottom w:val="nil"/>
              <w:right w:val="nil"/>
            </w:tcBorders>
            <w:vAlign w:val="bottom"/>
          </w:tcPr>
          <w:p>
            <w:pPr>
              <w:widowControl w:val="0"/>
              <w:autoSpaceDE w:val="0"/>
              <w:autoSpaceDN w:val="0"/>
              <w:adjustRightInd w:val="0"/>
              <w:spacing w:after="0" w:line="240" w:lineRule="auto"/>
              <w:ind w:right="251"/>
              <w:jc w:val="right"/>
              <w:rPr>
                <w:rFonts w:ascii="Times New Roman" w:hAnsi="Times New Roman" w:cs="Amiri"/>
              </w:rPr>
            </w:pPr>
            <w:r>
              <w:rPr>
                <w:rFonts w:ascii="Arial" w:hAnsi="Arial" w:cs="Arial"/>
                <w:i/>
                <w:iCs/>
                <w:color w:val="000000"/>
              </w:rPr>
              <w:t>&lt;</w:t>
            </w:r>
            <w:r>
              <w:rPr>
                <w:rFonts w:ascii="Arial" w:hAnsi="Arial" w:cs="Arial"/>
                <w:color w:val="000000"/>
              </w:rPr>
              <w:t>0.001</w:t>
            </w:r>
          </w:p>
        </w:tc>
        <w:tc>
          <w:tcPr>
            <w:tcW w:w="1440" w:type="dxa"/>
            <w:gridSpan w:val="2"/>
            <w:tcBorders>
              <w:top w:val="nil"/>
              <w:left w:val="nil"/>
              <w:bottom w:val="nil"/>
              <w:right w:val="nil"/>
            </w:tcBorders>
            <w:vAlign w:val="bottom"/>
          </w:tcPr>
          <w:p>
            <w:pPr>
              <w:widowControl w:val="0"/>
              <w:autoSpaceDE w:val="0"/>
              <w:autoSpaceDN w:val="0"/>
              <w:adjustRightInd w:val="0"/>
              <w:spacing w:after="0" w:line="240" w:lineRule="auto"/>
              <w:ind w:right="551"/>
              <w:jc w:val="right"/>
              <w:rPr>
                <w:rFonts w:ascii="Times New Roman" w:hAnsi="Times New Roman" w:cs="Amiri"/>
              </w:rPr>
            </w:pPr>
            <w:r>
              <w:rPr>
                <w:rFonts w:ascii="Arial" w:hAnsi="Arial" w:cs="Arial"/>
                <w:color w:val="000000"/>
              </w:rPr>
              <w:t>8581</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531"/>
              <w:jc w:val="right"/>
              <w:rPr>
                <w:rFonts w:ascii="Times New Roman" w:hAnsi="Times New Roman" w:cs="Amiri"/>
              </w:rPr>
            </w:pPr>
            <w:r>
              <w:rPr>
                <w:rFonts w:ascii="Arial" w:hAnsi="Arial" w:cs="Arial"/>
                <w:color w:val="000000"/>
              </w:rPr>
              <w:t>11101</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231"/>
              <w:jc w:val="right"/>
              <w:rPr>
                <w:rFonts w:ascii="Times New Roman" w:hAnsi="Times New Roman" w:cs="Amiri"/>
              </w:rPr>
            </w:pPr>
            <w:r>
              <w:rPr>
                <w:rFonts w:ascii="Arial" w:hAnsi="Arial" w:cs="Arial"/>
                <w:i/>
                <w:iCs/>
                <w:color w:val="000000"/>
              </w:rPr>
              <w:t>&lt;</w:t>
            </w:r>
            <w:r>
              <w:rPr>
                <w:rFonts w:ascii="Arial" w:hAnsi="Arial" w:cs="Arial"/>
                <w:color w:val="000000"/>
              </w:rPr>
              <w:t>0.001</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64" w:hRule="atLeast"/>
        </w:trPr>
        <w:tc>
          <w:tcPr>
            <w:tcW w:w="4400" w:type="dxa"/>
            <w:tcBorders>
              <w:top w:val="nil"/>
              <w:left w:val="nil"/>
              <w:bottom w:val="single" w:color="auto" w:sz="8" w:space="0"/>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Years since diabetes diagnosis</w:t>
            </w:r>
          </w:p>
        </w:tc>
        <w:tc>
          <w:tcPr>
            <w:tcW w:w="1220" w:type="dxa"/>
            <w:tcBorders>
              <w:top w:val="nil"/>
              <w:left w:val="nil"/>
              <w:bottom w:val="single" w:color="auto" w:sz="8" w:space="0"/>
              <w:right w:val="nil"/>
            </w:tcBorders>
            <w:vAlign w:val="bottom"/>
          </w:tcPr>
          <w:p>
            <w:pPr>
              <w:widowControl w:val="0"/>
              <w:autoSpaceDE w:val="0"/>
              <w:autoSpaceDN w:val="0"/>
              <w:adjustRightInd w:val="0"/>
              <w:spacing w:after="0" w:line="240" w:lineRule="auto"/>
              <w:ind w:right="551"/>
              <w:jc w:val="right"/>
              <w:rPr>
                <w:rFonts w:ascii="Times New Roman" w:hAnsi="Times New Roman" w:cs="Amiri"/>
              </w:rPr>
            </w:pPr>
            <w:r>
              <w:rPr>
                <w:rFonts w:ascii="Arial" w:hAnsi="Arial" w:cs="Arial"/>
                <w:color w:val="000000"/>
              </w:rPr>
              <w:t>−</w:t>
            </w:r>
          </w:p>
        </w:tc>
        <w:tc>
          <w:tcPr>
            <w:tcW w:w="1240" w:type="dxa"/>
            <w:tcBorders>
              <w:top w:val="nil"/>
              <w:left w:val="nil"/>
              <w:bottom w:val="single" w:color="auto" w:sz="8" w:space="0"/>
              <w:right w:val="nil"/>
            </w:tcBorders>
            <w:vAlign w:val="bottom"/>
          </w:tcPr>
          <w:p>
            <w:pPr>
              <w:widowControl w:val="0"/>
              <w:autoSpaceDE w:val="0"/>
              <w:autoSpaceDN w:val="0"/>
              <w:adjustRightInd w:val="0"/>
              <w:spacing w:after="0" w:line="240" w:lineRule="auto"/>
              <w:jc w:val="center"/>
              <w:rPr>
                <w:rFonts w:ascii="Times New Roman" w:hAnsi="Times New Roman" w:cs="Amiri"/>
              </w:rPr>
            </w:pPr>
            <w:r>
              <w:rPr>
                <w:rFonts w:ascii="Arial" w:hAnsi="Arial" w:cs="Arial"/>
                <w:color w:val="000000"/>
                <w:w w:val="91"/>
              </w:rPr>
              <w:t>4.5</w:t>
            </w:r>
          </w:p>
        </w:tc>
        <w:tc>
          <w:tcPr>
            <w:tcW w:w="1580" w:type="dxa"/>
            <w:tcBorders>
              <w:top w:val="nil"/>
              <w:left w:val="nil"/>
              <w:bottom w:val="single" w:color="auto" w:sz="8" w:space="0"/>
              <w:right w:val="nil"/>
            </w:tcBorders>
            <w:vAlign w:val="bottom"/>
          </w:tcPr>
          <w:p>
            <w:pPr>
              <w:widowControl w:val="0"/>
              <w:autoSpaceDE w:val="0"/>
              <w:autoSpaceDN w:val="0"/>
              <w:adjustRightInd w:val="0"/>
              <w:spacing w:after="0" w:line="240" w:lineRule="auto"/>
              <w:ind w:right="591"/>
              <w:jc w:val="right"/>
              <w:rPr>
                <w:rFonts w:ascii="Times New Roman" w:hAnsi="Times New Roman" w:cs="Amiri"/>
              </w:rPr>
            </w:pPr>
            <w:r>
              <w:rPr>
                <w:rFonts w:ascii="Arial" w:hAnsi="Arial" w:cs="Arial"/>
                <w:color w:val="000000"/>
              </w:rPr>
              <w:t>−</w:t>
            </w:r>
          </w:p>
        </w:tc>
        <w:tc>
          <w:tcPr>
            <w:tcW w:w="2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20" w:type="dxa"/>
            <w:tcBorders>
              <w:top w:val="nil"/>
              <w:left w:val="nil"/>
              <w:bottom w:val="single" w:color="auto" w:sz="8" w:space="0"/>
              <w:right w:val="nil"/>
            </w:tcBorders>
            <w:vAlign w:val="bottom"/>
          </w:tcPr>
          <w:p>
            <w:pPr>
              <w:widowControl w:val="0"/>
              <w:autoSpaceDE w:val="0"/>
              <w:autoSpaceDN w:val="0"/>
              <w:adjustRightInd w:val="0"/>
              <w:spacing w:after="0" w:line="240" w:lineRule="auto"/>
              <w:ind w:right="551"/>
              <w:jc w:val="right"/>
              <w:rPr>
                <w:rFonts w:ascii="Times New Roman" w:hAnsi="Times New Roman" w:cs="Amiri"/>
              </w:rPr>
            </w:pPr>
            <w:r>
              <w:rPr>
                <w:rFonts w:ascii="Arial" w:hAnsi="Arial" w:cs="Arial"/>
                <w:color w:val="000000"/>
              </w:rPr>
              <w:t>−</w:t>
            </w:r>
          </w:p>
        </w:tc>
        <w:tc>
          <w:tcPr>
            <w:tcW w:w="1280" w:type="dxa"/>
            <w:tcBorders>
              <w:top w:val="nil"/>
              <w:left w:val="nil"/>
              <w:bottom w:val="single" w:color="auto" w:sz="8" w:space="0"/>
              <w:right w:val="nil"/>
            </w:tcBorders>
            <w:vAlign w:val="bottom"/>
          </w:tcPr>
          <w:p>
            <w:pPr>
              <w:widowControl w:val="0"/>
              <w:autoSpaceDE w:val="0"/>
              <w:autoSpaceDN w:val="0"/>
              <w:adjustRightInd w:val="0"/>
              <w:spacing w:after="0" w:line="240" w:lineRule="auto"/>
              <w:ind w:right="291"/>
              <w:jc w:val="right"/>
              <w:rPr>
                <w:rFonts w:ascii="Times New Roman" w:hAnsi="Times New Roman" w:cs="Amiri"/>
              </w:rPr>
            </w:pPr>
            <w:r>
              <w:rPr>
                <w:rFonts w:ascii="Arial" w:hAnsi="Arial" w:cs="Arial"/>
                <w:color w:val="000000"/>
              </w:rPr>
              <w:t>4.65</w:t>
            </w:r>
          </w:p>
        </w:tc>
        <w:tc>
          <w:tcPr>
            <w:tcW w:w="1640" w:type="dxa"/>
            <w:gridSpan w:val="2"/>
            <w:tcBorders>
              <w:top w:val="nil"/>
              <w:left w:val="nil"/>
              <w:bottom w:val="single" w:color="auto" w:sz="8" w:space="0"/>
              <w:right w:val="nil"/>
            </w:tcBorders>
            <w:vAlign w:val="bottom"/>
          </w:tcPr>
          <w:p>
            <w:pPr>
              <w:widowControl w:val="0"/>
              <w:autoSpaceDE w:val="0"/>
              <w:autoSpaceDN w:val="0"/>
              <w:adjustRightInd w:val="0"/>
              <w:spacing w:after="0" w:line="240" w:lineRule="auto"/>
              <w:ind w:left="660"/>
              <w:rPr>
                <w:rFonts w:ascii="Times New Roman" w:hAnsi="Times New Roman" w:cs="Amiri"/>
              </w:rPr>
            </w:pPr>
            <w:r>
              <w:rPr>
                <w:rFonts w:ascii="Arial" w:hAnsi="Arial" w:cs="Arial"/>
                <w:color w:val="000000"/>
              </w:rPr>
              <w:t>−</w:t>
            </w:r>
          </w:p>
        </w:tc>
      </w:tr>
      <w:tr>
        <w:tblPrEx>
          <w:tblLayout w:type="fixed"/>
        </w:tblPrEx>
        <w:trPr>
          <w:trHeight w:val="297" w:hRule="atLeast"/>
        </w:trPr>
        <w:tc>
          <w:tcPr>
            <w:tcW w:w="440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Observations</w:t>
            </w:r>
          </w:p>
        </w:tc>
        <w:tc>
          <w:tcPr>
            <w:tcW w:w="1220" w:type="dxa"/>
            <w:tcBorders>
              <w:top w:val="nil"/>
              <w:left w:val="nil"/>
              <w:bottom w:val="nil"/>
              <w:right w:val="nil"/>
            </w:tcBorders>
            <w:vAlign w:val="bottom"/>
          </w:tcPr>
          <w:p>
            <w:pPr>
              <w:widowControl w:val="0"/>
              <w:autoSpaceDE w:val="0"/>
              <w:autoSpaceDN w:val="0"/>
              <w:adjustRightInd w:val="0"/>
              <w:spacing w:after="0" w:line="240" w:lineRule="auto"/>
              <w:ind w:right="551"/>
              <w:jc w:val="right"/>
              <w:rPr>
                <w:rFonts w:ascii="Times New Roman" w:hAnsi="Times New Roman" w:cs="Amiri"/>
              </w:rPr>
            </w:pPr>
            <w:r>
              <w:rPr>
                <w:rFonts w:ascii="Arial" w:hAnsi="Arial" w:cs="Arial"/>
                <w:color w:val="000000"/>
                <w:w w:val="88"/>
              </w:rPr>
              <w:t>23159</w:t>
            </w:r>
          </w:p>
        </w:tc>
        <w:tc>
          <w:tcPr>
            <w:tcW w:w="1240" w:type="dxa"/>
            <w:tcBorders>
              <w:top w:val="nil"/>
              <w:left w:val="nil"/>
              <w:bottom w:val="nil"/>
              <w:right w:val="nil"/>
            </w:tcBorders>
            <w:vAlign w:val="bottom"/>
          </w:tcPr>
          <w:p>
            <w:pPr>
              <w:widowControl w:val="0"/>
              <w:autoSpaceDE w:val="0"/>
              <w:autoSpaceDN w:val="0"/>
              <w:adjustRightInd w:val="0"/>
              <w:spacing w:after="0" w:line="240" w:lineRule="auto"/>
              <w:ind w:right="471"/>
              <w:jc w:val="right"/>
              <w:rPr>
                <w:rFonts w:ascii="Times New Roman" w:hAnsi="Times New Roman" w:cs="Amiri"/>
              </w:rPr>
            </w:pPr>
            <w:r>
              <w:rPr>
                <w:rFonts w:ascii="Arial" w:hAnsi="Arial" w:cs="Arial"/>
                <w:color w:val="000000"/>
              </w:rPr>
              <w:t>284</w:t>
            </w:r>
          </w:p>
        </w:tc>
        <w:tc>
          <w:tcPr>
            <w:tcW w:w="15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40" w:type="dxa"/>
            <w:gridSpan w:val="2"/>
            <w:tcBorders>
              <w:top w:val="nil"/>
              <w:left w:val="nil"/>
              <w:bottom w:val="nil"/>
              <w:right w:val="nil"/>
            </w:tcBorders>
            <w:vAlign w:val="bottom"/>
          </w:tcPr>
          <w:p>
            <w:pPr>
              <w:widowControl w:val="0"/>
              <w:autoSpaceDE w:val="0"/>
              <w:autoSpaceDN w:val="0"/>
              <w:adjustRightInd w:val="0"/>
              <w:spacing w:after="0" w:line="240" w:lineRule="auto"/>
              <w:ind w:right="551"/>
              <w:jc w:val="right"/>
              <w:rPr>
                <w:rFonts w:ascii="Times New Roman" w:hAnsi="Times New Roman" w:cs="Amiri"/>
              </w:rPr>
            </w:pPr>
            <w:r>
              <w:rPr>
                <w:rFonts w:ascii="Arial" w:hAnsi="Arial" w:cs="Arial"/>
                <w:color w:val="000000"/>
              </w:rPr>
              <w:t>23369</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531"/>
              <w:jc w:val="right"/>
              <w:rPr>
                <w:rFonts w:ascii="Times New Roman" w:hAnsi="Times New Roman" w:cs="Amiri"/>
              </w:rPr>
            </w:pPr>
            <w:r>
              <w:rPr>
                <w:rFonts w:ascii="Arial" w:hAnsi="Arial" w:cs="Arial"/>
                <w:color w:val="000000"/>
              </w:rPr>
              <w:t>333</w:t>
            </w:r>
          </w:p>
        </w:tc>
        <w:tc>
          <w:tcPr>
            <w:tcW w:w="1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7" w:hRule="atLeast"/>
        </w:trPr>
        <w:tc>
          <w:tcPr>
            <w:tcW w:w="44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4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r>
    </w:tbl>
    <w:p>
      <w:pPr>
        <w:widowControl w:val="0"/>
        <w:autoSpaceDE w:val="0"/>
        <w:autoSpaceDN w:val="0"/>
        <w:adjustRightInd w:val="0"/>
        <w:spacing w:after="0" w:line="240" w:lineRule="auto"/>
        <w:rPr>
          <w:rFonts w:ascii="Times New Roman" w:hAnsi="Times New Roman" w:cs="Amiri"/>
        </w:rPr>
        <w:sectPr>
          <w:pgSz w:w="15840" w:h="12240" w:orient="landscape"/>
          <w:pgMar w:top="1440" w:right="1200" w:bottom="1440" w:left="784" w:header="720" w:footer="720" w:gutter="0"/>
          <w:cols w:equalWidth="0" w:num="2">
            <w:col w:w="241" w:space="815"/>
            <w:col w:w="12800"/>
          </w:cols>
        </w:sectPr>
      </w:pPr>
    </w:p>
    <w:p>
      <w:pPr>
        <w:widowControl w:val="0"/>
        <w:overflowPunct w:val="0"/>
        <w:autoSpaceDE w:val="0"/>
        <w:autoSpaceDN w:val="0"/>
        <w:adjustRightInd w:val="0"/>
        <w:spacing w:after="0" w:line="240" w:lineRule="auto"/>
        <w:ind w:firstLine="234"/>
        <w:jc w:val="both"/>
        <w:rPr>
          <w:rFonts w:ascii="Times New Roman" w:hAnsi="Times New Roman" w:cs="Amiri"/>
        </w:rPr>
      </w:pPr>
      <w:bookmarkStart w:id="12" w:name="page14"/>
      <w:bookmarkEnd w:id="12"/>
      <w:r>
        <w:rPr>
          <w:rFonts w:ascii="Gabriola" w:hAnsi="Gabriola" w:cs="Gabriola"/>
          <w:color w:val="000000"/>
        </w:rPr>
        <w:t xml:space="preserve">The results of our regression analysis are presented in Table </w:t>
      </w:r>
      <w:r>
        <w:fldChar w:fldCharType="begin"/>
      </w:r>
      <w:r>
        <w:instrText xml:space="preserve"> HYPERLINK \l "page16" </w:instrText>
      </w:r>
      <w:r>
        <w:fldChar w:fldCharType="separate"/>
      </w:r>
      <w:r>
        <w:rPr>
          <w:rFonts w:ascii="Gabriola" w:hAnsi="Gabriola" w:cs="Gabriola"/>
          <w:color w:val="000000"/>
        </w:rPr>
        <w:t xml:space="preserve"> 0.3.</w:t>
      </w:r>
      <w:r>
        <w:rPr>
          <w:rFonts w:ascii="Gabriola" w:hAnsi="Gabriola" w:cs="Gabriola"/>
          <w:color w:val="000000"/>
        </w:rPr>
        <w:fldChar w:fldCharType="end"/>
      </w:r>
      <w:r>
        <w:rPr>
          <w:rFonts w:ascii="Gabriola" w:hAnsi="Gabriola" w:cs="Gabriola"/>
          <w:color w:val="000000"/>
        </w:rPr>
        <w:t xml:space="preserve"> Both theMSM and FE model indicate that women with a diabetes diagnosis have lower probabilities of being employed than their counterparts without diabetes, with a reduction of 12 percentage points in the MSM and 11 percentage points in the FE model. This translates into a relative reduction in employment probabilities between 16–17%. For men no such e</w:t>
      </w:r>
      <w:r>
        <w:rPr>
          <w:rFonts w:ascii="Cambria Math" w:hAnsi="Cambria Math" w:cs="Cambria Math"/>
          <w:color w:val="000000"/>
        </w:rPr>
        <w:t>ﬀ</w:t>
      </w:r>
      <w:r>
        <w:rPr>
          <w:rFonts w:ascii="Gabriola" w:hAnsi="Gabriola" w:cs="Gabriola"/>
          <w:color w:val="000000"/>
        </w:rPr>
        <w:t>ect is observed.</w:t>
      </w:r>
    </w:p>
    <w:p>
      <w:pPr>
        <w:widowControl w:val="0"/>
        <w:autoSpaceDE w:val="0"/>
        <w:autoSpaceDN w:val="0"/>
        <w:adjustRightInd w:val="0"/>
        <w:spacing w:after="0" w:line="384" w:lineRule="exact"/>
        <w:rPr>
          <w:rFonts w:ascii="Times New Roman" w:hAnsi="Times New Roman" w:cs="Amiri"/>
        </w:rPr>
      </w:pPr>
    </w:p>
    <w:p>
      <w:pPr>
        <w:widowControl w:val="0"/>
        <w:overflowPunct w:val="0"/>
        <w:autoSpaceDE w:val="0"/>
        <w:autoSpaceDN w:val="0"/>
        <w:adjustRightInd w:val="0"/>
        <w:spacing w:after="0" w:line="240" w:lineRule="auto"/>
        <w:ind w:firstLine="234"/>
        <w:jc w:val="both"/>
        <w:rPr>
          <w:rFonts w:ascii="Times New Roman" w:hAnsi="Times New Roman" w:cs="Amiri"/>
        </w:rPr>
      </w:pPr>
      <w:r>
        <w:rPr>
          <w:rFonts w:ascii="Gabriola" w:hAnsi="Gabriola" w:cs="Gabriola"/>
          <w:color w:val="000000"/>
        </w:rPr>
        <w:t>A more ambiguous picture is painted for the e</w:t>
      </w:r>
      <w:r>
        <w:rPr>
          <w:rFonts w:ascii="Cambria Math" w:hAnsi="Cambria Math" w:cs="Cambria Math"/>
          <w:color w:val="000000"/>
        </w:rPr>
        <w:t>ﬀ</w:t>
      </w:r>
      <w:r>
        <w:rPr>
          <w:rFonts w:ascii="Gabriola" w:hAnsi="Gabriola" w:cs="Gabriola"/>
          <w:color w:val="000000"/>
        </w:rPr>
        <w:t>ect of a diabetes diagnosis on behavioural risk factor outcomes. According to the MSM, for males a diabetes diagnosis leads to smoking cessation, reductions in alcohol consumption as well as BMI, waist circumference and calorie consumption. Results for women look di</w:t>
      </w:r>
      <w:r>
        <w:rPr>
          <w:rFonts w:ascii="Cambria Math" w:hAnsi="Cambria Math" w:cs="Cambria Math"/>
          <w:color w:val="000000"/>
        </w:rPr>
        <w:t>ﬀ</w:t>
      </w:r>
      <w:r>
        <w:rPr>
          <w:rFonts w:ascii="Gabriola" w:hAnsi="Gabriola" w:cs="Gabriola"/>
          <w:color w:val="000000"/>
        </w:rPr>
        <w:t>erent. While the point estimates indicate a reduction in all outcomes, these tend to be smaller than those for men and only exhibit strong statistical significance smoking cessation and alcohol consumptions, who already have a very low prevalence. Compared to the MSM, the FE model finds similar e</w:t>
      </w:r>
      <w:r>
        <w:rPr>
          <w:rFonts w:ascii="Cambria Math" w:hAnsi="Cambria Math" w:cs="Cambria Math"/>
          <w:color w:val="000000"/>
        </w:rPr>
        <w:t>ﬀ</w:t>
      </w:r>
      <w:r>
        <w:rPr>
          <w:rFonts w:ascii="Gabriola" w:hAnsi="Gabriola" w:cs="Gabriola"/>
          <w:color w:val="000000"/>
        </w:rPr>
        <w:t>ects for men, apart from a less important e</w:t>
      </w:r>
      <w:r>
        <w:rPr>
          <w:rFonts w:ascii="Cambria Math" w:hAnsi="Cambria Math" w:cs="Cambria Math"/>
          <w:color w:val="000000"/>
        </w:rPr>
        <w:t>ﬀ</w:t>
      </w:r>
      <w:r>
        <w:rPr>
          <w:rFonts w:ascii="Gabriola" w:hAnsi="Gabriola" w:cs="Gabriola"/>
          <w:color w:val="000000"/>
        </w:rPr>
        <w:t>ect on smoking cessation. For women, however, it finds much larger, and statistically significant, reductions in BMI and waist circumference.</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93" w:lineRule="exact"/>
        <w:rPr>
          <w:rFonts w:ascii="Times New Roman" w:hAnsi="Times New Roman" w:cs="Amiri"/>
        </w:rPr>
      </w:pPr>
    </w:p>
    <w:p>
      <w:pPr>
        <w:widowControl w:val="0"/>
        <w:overflowPunct w:val="0"/>
        <w:autoSpaceDE w:val="0"/>
        <w:autoSpaceDN w:val="0"/>
        <w:adjustRightInd w:val="0"/>
        <w:spacing w:after="0" w:line="240" w:lineRule="auto"/>
        <w:ind w:firstLine="234"/>
        <w:jc w:val="both"/>
        <w:rPr>
          <w:rFonts w:ascii="Times New Roman" w:hAnsi="Times New Roman" w:cs="Amiri"/>
        </w:rPr>
      </w:pPr>
      <w:r>
        <w:rPr>
          <w:rFonts w:ascii="Gabriola" w:hAnsi="Gabriola" w:cs="Gabriola"/>
          <w:color w:val="000000"/>
        </w:rPr>
        <w:t>The results of the RE models suggest an even stronger e</w:t>
      </w:r>
      <w:r>
        <w:rPr>
          <w:rFonts w:ascii="Cambria Math" w:hAnsi="Cambria Math" w:cs="Cambria Math"/>
          <w:color w:val="000000"/>
        </w:rPr>
        <w:t>ﬀ</w:t>
      </w:r>
      <w:r>
        <w:rPr>
          <w:rFonts w:ascii="Gabriola" w:hAnsi="Gabriola" w:cs="Gabriola"/>
          <w:color w:val="000000"/>
        </w:rPr>
        <w:t xml:space="preserve">ect of diabetes on female employment probabilities and smaller reductions in male and female BMI and waist cir-cumference, even suggesting a positive association between a diabetes diagnosis and female waist circumference. For the other outcomes, results are very similar to those from the MSMs and </w:t>
      </w:r>
      <w:commentRangeStart w:id="2"/>
      <w:r>
        <w:rPr>
          <w:rFonts w:ascii="Gabriola" w:hAnsi="Gabriola" w:cs="Gabriola"/>
          <w:color w:val="000000"/>
        </w:rPr>
        <w:t>FE models.</w:t>
      </w:r>
      <w:commentRangeEnd w:id="2"/>
      <w:r>
        <w:rPr>
          <w:rStyle w:val="9"/>
        </w:rPr>
        <w:commentReference w:id="2"/>
      </w:r>
    </w:p>
    <w:p>
      <w:pPr>
        <w:widowControl w:val="0"/>
        <w:autoSpaceDE w:val="0"/>
        <w:autoSpaceDN w:val="0"/>
        <w:adjustRightInd w:val="0"/>
        <w:spacing w:after="0" w:line="26" w:lineRule="exact"/>
        <w:rPr>
          <w:rFonts w:ascii="Times New Roman" w:hAnsi="Times New Roman" w:cs="Amiri"/>
        </w:rPr>
      </w:pPr>
    </w:p>
    <w:p>
      <w:pPr>
        <w:widowControl w:val="0"/>
        <w:overflowPunct w:val="0"/>
        <w:autoSpaceDE w:val="0"/>
        <w:autoSpaceDN w:val="0"/>
        <w:adjustRightInd w:val="0"/>
        <w:spacing w:after="0" w:line="240" w:lineRule="auto"/>
        <w:ind w:firstLine="234"/>
        <w:jc w:val="both"/>
        <w:rPr>
          <w:rFonts w:ascii="Times New Roman" w:hAnsi="Times New Roman" w:cs="Amiri"/>
        </w:rPr>
      </w:pPr>
      <w:r>
        <w:rPr>
          <w:rFonts w:ascii="Gabriola" w:hAnsi="Gabriola" w:cs="Gabriola"/>
          <w:color w:val="000000"/>
        </w:rPr>
        <w:t>Exploring the e</w:t>
      </w:r>
      <w:r>
        <w:rPr>
          <w:rFonts w:ascii="Cambria Math" w:hAnsi="Cambria Math" w:cs="Cambria Math"/>
          <w:color w:val="000000"/>
        </w:rPr>
        <w:t>ﬀ</w:t>
      </w:r>
      <w:r>
        <w:rPr>
          <w:rFonts w:ascii="Gabriola" w:hAnsi="Gabriola" w:cs="Gabriola"/>
          <w:color w:val="000000"/>
        </w:rPr>
        <w:t xml:space="preserve">ect of a diabetes diagnosis over time, we first estimate a specification using time since diagnosis as a continuous variable. The results of the MSMs (Table </w:t>
      </w:r>
      <w:r>
        <w:fldChar w:fldCharType="begin"/>
      </w:r>
      <w:r>
        <w:instrText xml:space="preserve"> HYPERLINK \l "page17" </w:instrText>
      </w:r>
      <w:r>
        <w:fldChar w:fldCharType="separate"/>
      </w:r>
      <w:r>
        <w:rPr>
          <w:rFonts w:ascii="Gabriola" w:hAnsi="Gabriola" w:cs="Gabriola"/>
          <w:color w:val="000000"/>
        </w:rPr>
        <w:t xml:space="preserve"> 0.4</w:t>
      </w:r>
      <w:r>
        <w:rPr>
          <w:rFonts w:ascii="Gabriola" w:hAnsi="Gabriola" w:cs="Gabriola"/>
          <w:color w:val="000000"/>
        </w:rPr>
        <w:fldChar w:fldCharType="end"/>
      </w:r>
      <w:r>
        <w:rPr>
          <w:rFonts w:ascii="Gabriola" w:hAnsi="Gabriola" w:cs="Gabriola"/>
          <w:color w:val="000000"/>
        </w:rPr>
        <w:t>) indicate a steady reduction of female employment probabilities of close to two percentage points per year and of male alcohol consumption, BMI, waist circumference and calorie consumption. The FE model again supports the finding of the MSM, showing very similar, though somewhat larger, e</w:t>
      </w:r>
      <w:r>
        <w:rPr>
          <w:rFonts w:ascii="Cambria Math" w:hAnsi="Cambria Math" w:cs="Cambria Math"/>
          <w:color w:val="000000"/>
        </w:rPr>
        <w:t>ﬀ</w:t>
      </w:r>
      <w:r>
        <w:rPr>
          <w:rFonts w:ascii="Gabriola" w:hAnsi="Gabriola" w:cs="Gabriola"/>
          <w:color w:val="000000"/>
        </w:rPr>
        <w:t>ects in terms of size and statistical significance. The evidence for changes in risk factors for females is less consistent across models and outcomes, with the MSM suggesting almost no e</w:t>
      </w:r>
      <w:r>
        <w:rPr>
          <w:rFonts w:ascii="Cambria Math" w:hAnsi="Cambria Math" w:cs="Cambria Math"/>
          <w:color w:val="000000"/>
        </w:rPr>
        <w:t>ﬀ</w:t>
      </w:r>
      <w:r>
        <w:rPr>
          <w:rFonts w:ascii="Gabriola" w:hAnsi="Gabriola" w:cs="Gabriola"/>
          <w:color w:val="000000"/>
        </w:rPr>
        <w:t>ects while the FE model indicates a reduction in BMI. The e</w:t>
      </w:r>
      <w:r>
        <w:rPr>
          <w:rFonts w:ascii="Cambria Math" w:hAnsi="Cambria Math" w:cs="Cambria Math"/>
          <w:color w:val="000000"/>
        </w:rPr>
        <w:t>ﬀ</w:t>
      </w:r>
      <w:r>
        <w:rPr>
          <w:rFonts w:ascii="Gabriola" w:hAnsi="Gabriola" w:cs="Gabriola"/>
          <w:color w:val="000000"/>
        </w:rPr>
        <w:t>ect sizes for changes in health behaviours in women are consistently lower than those found for men.</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93" w:lineRule="exact"/>
        <w:rPr>
          <w:rFonts w:ascii="Times New Roman" w:hAnsi="Times New Roman" w:cs="Amiri"/>
        </w:rPr>
      </w:pPr>
    </w:p>
    <w:p>
      <w:pPr>
        <w:widowControl w:val="0"/>
        <w:overflowPunct w:val="0"/>
        <w:autoSpaceDE w:val="0"/>
        <w:autoSpaceDN w:val="0"/>
        <w:adjustRightInd w:val="0"/>
        <w:spacing w:after="0" w:line="240" w:lineRule="auto"/>
        <w:ind w:firstLine="234"/>
        <w:jc w:val="both"/>
        <w:rPr>
          <w:rFonts w:ascii="Times New Roman" w:hAnsi="Times New Roman" w:cs="Amiri"/>
        </w:rPr>
      </w:pPr>
      <w:r>
        <w:rPr>
          <w:rFonts w:ascii="Gabriola" w:hAnsi="Gabriola" w:cs="Gabriola"/>
          <w:color w:val="000000"/>
        </w:rPr>
        <w:t>The RE models again find larger e</w:t>
      </w:r>
      <w:r>
        <w:rPr>
          <w:rFonts w:ascii="Cambria Math" w:hAnsi="Cambria Math" w:cs="Cambria Math"/>
          <w:color w:val="000000"/>
        </w:rPr>
        <w:t>ﬀ</w:t>
      </w:r>
      <w:r>
        <w:rPr>
          <w:rFonts w:ascii="Gabriola" w:hAnsi="Gabriola" w:cs="Gabriola"/>
          <w:color w:val="000000"/>
        </w:rPr>
        <w:t>ects on female employment probabilities and a smaller impact of a diabetes diagnosis on reductions in BMI and waist circumference for both sexes.</w:t>
      </w:r>
    </w:p>
    <w:p>
      <w:pPr>
        <w:widowControl w:val="0"/>
        <w:autoSpaceDE w:val="0"/>
        <w:autoSpaceDN w:val="0"/>
        <w:adjustRightInd w:val="0"/>
        <w:spacing w:after="0" w:line="192" w:lineRule="exact"/>
        <w:rPr>
          <w:rFonts w:ascii="Times New Roman" w:hAnsi="Times New Roman" w:cs="Amiri"/>
        </w:rPr>
      </w:pPr>
    </w:p>
    <w:p>
      <w:pPr>
        <w:widowControl w:val="0"/>
        <w:overflowPunct w:val="0"/>
        <w:autoSpaceDE w:val="0"/>
        <w:autoSpaceDN w:val="0"/>
        <w:adjustRightInd w:val="0"/>
        <w:spacing w:after="0" w:line="188" w:lineRule="auto"/>
        <w:ind w:firstLine="234"/>
        <w:jc w:val="both"/>
        <w:rPr>
          <w:rFonts w:ascii="Times New Roman" w:hAnsi="Times New Roman" w:cs="Amiri"/>
        </w:rPr>
      </w:pPr>
      <w:r>
        <w:rPr>
          <w:rFonts w:ascii="Gabriola" w:hAnsi="Gabriola" w:cs="Gabriola"/>
          <w:color w:val="000000"/>
        </w:rPr>
        <w:t>In a second step we estimate a specification using year dummies to capture the potential non-linearity in the relationship between time since diagnosis and our outcomes. The</w:t>
      </w:r>
    </w:p>
    <w:p>
      <w:pPr>
        <w:widowControl w:val="0"/>
        <w:autoSpaceDE w:val="0"/>
        <w:autoSpaceDN w:val="0"/>
        <w:adjustRightInd w:val="0"/>
        <w:spacing w:after="0" w:line="240" w:lineRule="auto"/>
        <w:rPr>
          <w:rFonts w:ascii="Times New Roman" w:hAnsi="Times New Roman" w:cs="Amiri"/>
        </w:rPr>
        <w:sectPr>
          <w:pgSz w:w="12240" w:h="15840"/>
          <w:pgMar w:top="1103"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88"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Gabriola" w:hAnsi="Gabriola" w:cs="Gabriola"/>
          <w:color w:val="000000"/>
        </w:rPr>
        <w:t>14</w:t>
      </w:r>
    </w:p>
    <w:p>
      <w:pPr>
        <w:widowControl w:val="0"/>
        <w:autoSpaceDE w:val="0"/>
        <w:autoSpaceDN w:val="0"/>
        <w:adjustRightInd w:val="0"/>
        <w:spacing w:after="0" w:line="240" w:lineRule="auto"/>
        <w:rPr>
          <w:rFonts w:ascii="Times New Roman" w:hAnsi="Times New Roman" w:cs="Amiri"/>
        </w:rPr>
        <w:sectPr>
          <w:type w:val="continuous"/>
          <w:pgSz w:w="12240" w:h="15840"/>
          <w:pgMar w:top="1103" w:right="6140" w:bottom="347" w:left="5860" w:header="720" w:footer="720" w:gutter="0"/>
          <w:cols w:equalWidth="0" w:num="1">
            <w:col w:w="240"/>
          </w:cols>
        </w:sectPr>
      </w:pPr>
    </w:p>
    <w:p>
      <w:pPr>
        <w:widowControl w:val="0"/>
        <w:autoSpaceDE w:val="0"/>
        <w:autoSpaceDN w:val="0"/>
        <w:adjustRightInd w:val="0"/>
        <w:spacing w:after="0" w:line="200" w:lineRule="exact"/>
        <w:rPr>
          <w:rFonts w:ascii="Times New Roman" w:hAnsi="Times New Roman" w:cs="Amiri"/>
        </w:rPr>
      </w:pPr>
      <w:bookmarkStart w:id="13" w:name="page15"/>
      <w:bookmarkEnd w:id="13"/>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77" w:lineRule="exact"/>
        <w:rPr>
          <w:rFonts w:ascii="Times New Roman" w:hAnsi="Times New Roman" w:cs="Amiri"/>
        </w:rPr>
      </w:pPr>
    </w:p>
    <w:p>
      <w:pPr>
        <w:widowControl w:val="0"/>
        <w:overflowPunct w:val="0"/>
        <w:autoSpaceDE w:val="0"/>
        <w:autoSpaceDN w:val="0"/>
        <w:adjustRightInd w:val="0"/>
        <w:spacing w:after="0" w:line="302" w:lineRule="auto"/>
        <w:ind w:left="960" w:hanging="1086"/>
        <w:rPr>
          <w:rFonts w:ascii="Times New Roman" w:hAnsi="Times New Roman" w:cs="Amiri"/>
        </w:rPr>
      </w:pPr>
      <w:r>
        <w:rPr>
          <w:rFonts w:ascii="Arial" w:hAnsi="Arial" w:cs="Arial"/>
          <w:color w:val="000000"/>
        </w:rPr>
        <w:t>Table 0.2: Time variant and invariant predictors of a diabetes diagnosis (denominator of stabilized weights)</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12" w:lineRule="exact"/>
        <w:rPr>
          <w:rFonts w:ascii="Times New Roman" w:hAnsi="Times New Roman" w:cs="Amiri"/>
        </w:rPr>
      </w:pPr>
    </w:p>
    <w:tbl>
      <w:tblPr>
        <w:tblStyle w:val="12"/>
        <w:tblW w:w="8960" w:type="dxa"/>
        <w:tblInd w:w="0" w:type="dxa"/>
        <w:tblLayout w:type="fixed"/>
        <w:tblCellMar>
          <w:top w:w="0" w:type="dxa"/>
          <w:left w:w="0" w:type="dxa"/>
          <w:bottom w:w="0" w:type="dxa"/>
          <w:right w:w="0" w:type="dxa"/>
        </w:tblCellMar>
      </w:tblPr>
      <w:tblGrid>
        <w:gridCol w:w="4800"/>
        <w:gridCol w:w="500"/>
        <w:gridCol w:w="800"/>
        <w:gridCol w:w="560"/>
        <w:gridCol w:w="180"/>
        <w:gridCol w:w="500"/>
        <w:gridCol w:w="920"/>
        <w:gridCol w:w="580"/>
        <w:gridCol w:w="100"/>
        <w:gridCol w:w="20"/>
      </w:tblGrid>
      <w:tr>
        <w:tblPrEx>
          <w:tblLayout w:type="fixed"/>
        </w:tblPrEx>
        <w:trPr>
          <w:trHeight w:val="283" w:hRule="atLeast"/>
        </w:trPr>
        <w:tc>
          <w:tcPr>
            <w:tcW w:w="480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0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0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44"/>
              <w:jc w:val="right"/>
              <w:rPr>
                <w:rFonts w:ascii="Times New Roman" w:hAnsi="Times New Roman" w:cs="Amiri"/>
              </w:rPr>
            </w:pPr>
            <w:r>
              <w:rPr>
                <w:rFonts w:ascii="Arial" w:hAnsi="Arial" w:cs="Arial"/>
                <w:color w:val="000000"/>
              </w:rPr>
              <w:t>Males</w:t>
            </w:r>
          </w:p>
        </w:tc>
        <w:tc>
          <w:tcPr>
            <w:tcW w:w="56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8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0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92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4"/>
              <w:jc w:val="right"/>
              <w:rPr>
                <w:rFonts w:ascii="Times New Roman" w:hAnsi="Times New Roman" w:cs="Amiri"/>
              </w:rPr>
            </w:pPr>
            <w:r>
              <w:rPr>
                <w:rFonts w:ascii="Arial" w:hAnsi="Arial" w:cs="Arial"/>
                <w:color w:val="000000"/>
              </w:rPr>
              <w:t>Females</w:t>
            </w:r>
          </w:p>
        </w:tc>
        <w:tc>
          <w:tcPr>
            <w:tcW w:w="58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0"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gridSpan w:val="2"/>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17"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gridSpan w:val="2"/>
            <w:tcBorders>
              <w:top w:val="nil"/>
              <w:left w:val="nil"/>
              <w:bottom w:val="nil"/>
              <w:right w:val="nil"/>
            </w:tcBorders>
            <w:vAlign w:val="bottom"/>
          </w:tcPr>
          <w:p>
            <w:pPr>
              <w:widowControl w:val="0"/>
              <w:autoSpaceDE w:val="0"/>
              <w:autoSpaceDN w:val="0"/>
              <w:adjustRightInd w:val="0"/>
              <w:spacing w:after="0" w:line="217" w:lineRule="exact"/>
              <w:ind w:left="400"/>
              <w:rPr>
                <w:rFonts w:ascii="Times New Roman" w:hAnsi="Times New Roman" w:cs="Amiri"/>
              </w:rPr>
            </w:pPr>
            <w:r>
              <w:rPr>
                <w:rFonts w:ascii="Arial" w:hAnsi="Arial" w:cs="Arial"/>
                <w:color w:val="000000"/>
              </w:rPr>
              <w:t>(1)</w:t>
            </w:r>
          </w:p>
        </w:tc>
        <w:tc>
          <w:tcPr>
            <w:tcW w:w="560" w:type="dxa"/>
            <w:tcBorders>
              <w:top w:val="nil"/>
              <w:left w:val="nil"/>
              <w:bottom w:val="nil"/>
              <w:right w:val="nil"/>
            </w:tcBorders>
            <w:vAlign w:val="bottom"/>
          </w:tcPr>
          <w:p>
            <w:pPr>
              <w:widowControl w:val="0"/>
              <w:autoSpaceDE w:val="0"/>
              <w:autoSpaceDN w:val="0"/>
              <w:adjustRightInd w:val="0"/>
              <w:spacing w:after="0" w:line="217" w:lineRule="exact"/>
              <w:ind w:left="120"/>
              <w:rPr>
                <w:rFonts w:ascii="Times New Roman" w:hAnsi="Times New Roman" w:cs="Amiri"/>
              </w:rPr>
            </w:pPr>
            <w:r>
              <w:rPr>
                <w:rFonts w:ascii="Arial" w:hAnsi="Arial" w:cs="Arial"/>
                <w:color w:val="000000"/>
              </w:rPr>
              <w:t>(2)</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tcBorders>
              <w:top w:val="nil"/>
              <w:left w:val="nil"/>
              <w:bottom w:val="nil"/>
              <w:right w:val="nil"/>
            </w:tcBorders>
            <w:vAlign w:val="bottom"/>
          </w:tcPr>
          <w:p>
            <w:pPr>
              <w:widowControl w:val="0"/>
              <w:autoSpaceDE w:val="0"/>
              <w:autoSpaceDN w:val="0"/>
              <w:adjustRightInd w:val="0"/>
              <w:spacing w:after="0" w:line="217" w:lineRule="exact"/>
              <w:ind w:left="400"/>
              <w:rPr>
                <w:rFonts w:ascii="Times New Roman" w:hAnsi="Times New Roman" w:cs="Amiri"/>
              </w:rPr>
            </w:pPr>
            <w:r>
              <w:rPr>
                <w:rFonts w:ascii="Arial" w:hAnsi="Arial" w:cs="Arial"/>
                <w:color w:val="000000"/>
              </w:rPr>
              <w:t>(3)</w:t>
            </w:r>
          </w:p>
        </w:tc>
        <w:tc>
          <w:tcPr>
            <w:tcW w:w="580" w:type="dxa"/>
            <w:tcBorders>
              <w:top w:val="nil"/>
              <w:left w:val="nil"/>
              <w:bottom w:val="nil"/>
              <w:right w:val="nil"/>
            </w:tcBorders>
            <w:vAlign w:val="bottom"/>
          </w:tcPr>
          <w:p>
            <w:pPr>
              <w:widowControl w:val="0"/>
              <w:autoSpaceDE w:val="0"/>
              <w:autoSpaceDN w:val="0"/>
              <w:adjustRightInd w:val="0"/>
              <w:spacing w:after="0" w:line="217" w:lineRule="exact"/>
              <w:ind w:left="80"/>
              <w:rPr>
                <w:rFonts w:ascii="Times New Roman" w:hAnsi="Times New Roman" w:cs="Amiri"/>
              </w:rPr>
            </w:pPr>
            <w:r>
              <w:rPr>
                <w:rFonts w:ascii="Arial" w:hAnsi="Arial" w:cs="Arial"/>
                <w:color w:val="000000"/>
              </w:rPr>
              <w:t>(4)</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8"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gridSpan w:val="2"/>
            <w:tcBorders>
              <w:top w:val="nil"/>
              <w:left w:val="nil"/>
              <w:bottom w:val="nil"/>
              <w:right w:val="nil"/>
            </w:tcBorders>
            <w:vAlign w:val="bottom"/>
          </w:tcPr>
          <w:p>
            <w:pPr>
              <w:widowControl w:val="0"/>
              <w:autoSpaceDE w:val="0"/>
              <w:autoSpaceDN w:val="0"/>
              <w:adjustRightInd w:val="0"/>
              <w:spacing w:after="0" w:line="262" w:lineRule="exact"/>
              <w:ind w:right="644"/>
              <w:jc w:val="right"/>
              <w:rPr>
                <w:rFonts w:ascii="Times New Roman" w:hAnsi="Times New Roman" w:cs="Amiri"/>
              </w:rPr>
            </w:pPr>
            <w:r>
              <w:rPr>
                <w:rFonts w:ascii="Gabriola" w:hAnsi="Gabriola" w:cs="Gabriola"/>
                <w:i/>
                <w:iCs/>
                <w:color w:val="000000"/>
              </w:rPr>
              <w:t>β</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SE</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tcBorders>
              <w:top w:val="nil"/>
              <w:left w:val="nil"/>
              <w:bottom w:val="nil"/>
              <w:right w:val="nil"/>
            </w:tcBorders>
            <w:vAlign w:val="bottom"/>
          </w:tcPr>
          <w:p>
            <w:pPr>
              <w:widowControl w:val="0"/>
              <w:autoSpaceDE w:val="0"/>
              <w:autoSpaceDN w:val="0"/>
              <w:adjustRightInd w:val="0"/>
              <w:spacing w:after="0" w:line="262" w:lineRule="exact"/>
              <w:ind w:right="764"/>
              <w:jc w:val="right"/>
              <w:rPr>
                <w:rFonts w:ascii="Times New Roman" w:hAnsi="Times New Roman" w:cs="Amiri"/>
              </w:rPr>
            </w:pPr>
            <w:r>
              <w:rPr>
                <w:rFonts w:ascii="Gabriola" w:hAnsi="Gabriola" w:cs="Gabriola"/>
                <w:i/>
                <w:iCs/>
                <w:color w:val="000000"/>
              </w:rPr>
              <w:t>β</w:t>
            </w:r>
          </w:p>
        </w:tc>
        <w:tc>
          <w:tcPr>
            <w:tcW w:w="680" w:type="dxa"/>
            <w:gridSpan w:val="2"/>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SE</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1" w:hRule="atLeast"/>
        </w:trPr>
        <w:tc>
          <w:tcPr>
            <w:tcW w:w="48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gridSpan w:val="2"/>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21"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Age (bl)</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84"/>
              <w:jc w:val="right"/>
              <w:rPr>
                <w:rFonts w:ascii="Times New Roman" w:hAnsi="Times New Roman" w:cs="Amiri"/>
              </w:rPr>
            </w:pPr>
            <w:r>
              <w:rPr>
                <w:rFonts w:ascii="Arial" w:hAnsi="Arial" w:cs="Arial"/>
                <w:color w:val="000000"/>
              </w:rPr>
              <w:t>−.000</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0.001</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tcBorders>
              <w:top w:val="nil"/>
              <w:left w:val="nil"/>
              <w:bottom w:val="nil"/>
              <w:right w:val="nil"/>
            </w:tcBorders>
            <w:vAlign w:val="bottom"/>
          </w:tcPr>
          <w:p>
            <w:pPr>
              <w:widowControl w:val="0"/>
              <w:autoSpaceDE w:val="0"/>
              <w:autoSpaceDN w:val="0"/>
              <w:adjustRightInd w:val="0"/>
              <w:spacing w:after="0" w:line="220" w:lineRule="exact"/>
              <w:ind w:left="400"/>
              <w:rPr>
                <w:rFonts w:ascii="Times New Roman" w:hAnsi="Times New Roman" w:cs="Amiri"/>
              </w:rPr>
            </w:pPr>
            <w:r>
              <w:rPr>
                <w:rFonts w:ascii="Arial" w:hAnsi="Arial" w:cs="Arial"/>
                <w:color w:val="000000"/>
              </w:rPr>
              <w:t>0.004</w:t>
            </w:r>
            <w:r>
              <w:rPr>
                <w:rFonts w:hint="eastAsia" w:ascii="MS PGothic" w:hAnsi="Arial" w:eastAsia="MS PGothic" w:cs="MS PGothic"/>
                <w:color w:val="000000"/>
                <w:vertAlign w:val="superscript"/>
              </w:rPr>
              <w:t>∗∗</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0.002</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Age squared (bl)</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84"/>
              <w:jc w:val="right"/>
              <w:rPr>
                <w:rFonts w:ascii="Times New Roman" w:hAnsi="Times New Roman" w:cs="Amiri"/>
              </w:rPr>
            </w:pPr>
            <w:r>
              <w:rPr>
                <w:rFonts w:ascii="Arial" w:hAnsi="Arial" w:cs="Arial"/>
                <w:color w:val="000000"/>
              </w:rPr>
              <w:t>0.000</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0.000</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tcBorders>
              <w:top w:val="nil"/>
              <w:left w:val="nil"/>
              <w:bottom w:val="nil"/>
              <w:right w:val="nil"/>
            </w:tcBorders>
            <w:vAlign w:val="bottom"/>
          </w:tcPr>
          <w:p>
            <w:pPr>
              <w:widowControl w:val="0"/>
              <w:autoSpaceDE w:val="0"/>
              <w:autoSpaceDN w:val="0"/>
              <w:adjustRightInd w:val="0"/>
              <w:spacing w:after="0" w:line="231" w:lineRule="exact"/>
              <w:ind w:left="340"/>
              <w:rPr>
                <w:rFonts w:ascii="Times New Roman" w:hAnsi="Times New Roman" w:cs="Amiri"/>
              </w:rPr>
            </w:pPr>
            <w:r>
              <w:rPr>
                <w:rFonts w:ascii="Arial" w:hAnsi="Arial" w:cs="Arial"/>
                <w:color w:val="000000"/>
              </w:rPr>
              <w:t>−.000</w:t>
            </w:r>
            <w:r>
              <w:rPr>
                <w:rFonts w:hint="eastAsia" w:ascii="MS PGothic" w:hAnsi="Arial" w:eastAsia="MS PGothic" w:cs="MS PGothic"/>
                <w:color w:val="000000"/>
                <w:vertAlign w:val="superscript"/>
              </w:rPr>
              <w:t>∗∗</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0.000</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BMI (bl)</w:t>
            </w:r>
          </w:p>
        </w:tc>
        <w:tc>
          <w:tcPr>
            <w:tcW w:w="1300" w:type="dxa"/>
            <w:gridSpan w:val="2"/>
            <w:tcBorders>
              <w:top w:val="nil"/>
              <w:left w:val="nil"/>
              <w:bottom w:val="nil"/>
              <w:right w:val="nil"/>
            </w:tcBorders>
            <w:vAlign w:val="bottom"/>
          </w:tcPr>
          <w:p>
            <w:pPr>
              <w:widowControl w:val="0"/>
              <w:autoSpaceDE w:val="0"/>
              <w:autoSpaceDN w:val="0"/>
              <w:adjustRightInd w:val="0"/>
              <w:spacing w:after="0" w:line="231" w:lineRule="exact"/>
              <w:ind w:left="400"/>
              <w:rPr>
                <w:rFonts w:ascii="Times New Roman" w:hAnsi="Times New Roman" w:cs="Amiri"/>
              </w:rPr>
            </w:pPr>
            <w:r>
              <w:rPr>
                <w:rFonts w:ascii="Arial" w:hAnsi="Arial" w:cs="Arial"/>
                <w:color w:val="000000"/>
              </w:rPr>
              <w:t>0.001</w:t>
            </w:r>
            <w:r>
              <w:rPr>
                <w:rFonts w:hint="eastAsia" w:ascii="MS PGothic" w:hAnsi="Arial" w:eastAsia="MS PGothic" w:cs="MS PGothic"/>
                <w:color w:val="000000"/>
                <w:vertAlign w:val="superscript"/>
              </w:rPr>
              <w:t>∗∗∗</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0.000</w:t>
            </w:r>
          </w:p>
        </w:tc>
        <w:tc>
          <w:tcPr>
            <w:tcW w:w="1600" w:type="dxa"/>
            <w:gridSpan w:val="3"/>
            <w:tcBorders>
              <w:top w:val="nil"/>
              <w:left w:val="nil"/>
              <w:bottom w:val="nil"/>
              <w:right w:val="nil"/>
            </w:tcBorders>
            <w:vAlign w:val="bottom"/>
          </w:tcPr>
          <w:p>
            <w:pPr>
              <w:widowControl w:val="0"/>
              <w:autoSpaceDE w:val="0"/>
              <w:autoSpaceDN w:val="0"/>
              <w:adjustRightInd w:val="0"/>
              <w:spacing w:after="0" w:line="240" w:lineRule="auto"/>
              <w:ind w:right="484"/>
              <w:jc w:val="right"/>
              <w:rPr>
                <w:rFonts w:ascii="Times New Roman" w:hAnsi="Times New Roman" w:cs="Amiri"/>
              </w:rPr>
            </w:pPr>
            <w:r>
              <w:rPr>
                <w:rFonts w:ascii="Arial" w:hAnsi="Arial" w:cs="Arial"/>
                <w:color w:val="000000"/>
              </w:rPr>
              <w:t>0.001</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0.000</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Waist circumference (cm) (bl)</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84"/>
              <w:jc w:val="right"/>
              <w:rPr>
                <w:rFonts w:ascii="Times New Roman" w:hAnsi="Times New Roman" w:cs="Amiri"/>
              </w:rPr>
            </w:pPr>
            <w:r>
              <w:rPr>
                <w:rFonts w:ascii="Arial" w:hAnsi="Arial" w:cs="Arial"/>
                <w:color w:val="000000"/>
              </w:rPr>
              <w:t>0.000</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0.000</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tcBorders>
              <w:top w:val="nil"/>
              <w:left w:val="nil"/>
              <w:bottom w:val="nil"/>
              <w:right w:val="nil"/>
            </w:tcBorders>
            <w:vAlign w:val="bottom"/>
          </w:tcPr>
          <w:p>
            <w:pPr>
              <w:widowControl w:val="0"/>
              <w:autoSpaceDE w:val="0"/>
              <w:autoSpaceDN w:val="0"/>
              <w:adjustRightInd w:val="0"/>
              <w:spacing w:after="0" w:line="231" w:lineRule="exact"/>
              <w:ind w:left="400"/>
              <w:rPr>
                <w:rFonts w:ascii="Times New Roman" w:hAnsi="Times New Roman" w:cs="Amiri"/>
              </w:rPr>
            </w:pPr>
            <w:r>
              <w:rPr>
                <w:rFonts w:ascii="Arial" w:hAnsi="Arial" w:cs="Arial"/>
                <w:color w:val="000000"/>
              </w:rPr>
              <w:t>0.000</w:t>
            </w:r>
            <w:r>
              <w:rPr>
                <w:rFonts w:hint="eastAsia" w:ascii="MS PGothic" w:hAnsi="Arial" w:eastAsia="MS PGothic" w:cs="MS PGothic"/>
                <w:color w:val="000000"/>
                <w:vertAlign w:val="superscript"/>
              </w:rPr>
              <w:t>∗</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0.000</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3-Day Ave: Energy (kcal) (bl)</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84"/>
              <w:jc w:val="right"/>
              <w:rPr>
                <w:rFonts w:ascii="Times New Roman" w:hAnsi="Times New Roman" w:cs="Amiri"/>
              </w:rPr>
            </w:pPr>
            <w:r>
              <w:rPr>
                <w:rFonts w:ascii="Arial" w:hAnsi="Arial" w:cs="Arial"/>
                <w:color w:val="000000"/>
              </w:rPr>
              <w:t>−.000</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0.000</w:t>
            </w:r>
          </w:p>
        </w:tc>
        <w:tc>
          <w:tcPr>
            <w:tcW w:w="1600" w:type="dxa"/>
            <w:gridSpan w:val="3"/>
            <w:tcBorders>
              <w:top w:val="nil"/>
              <w:left w:val="nil"/>
              <w:bottom w:val="nil"/>
              <w:right w:val="nil"/>
            </w:tcBorders>
            <w:vAlign w:val="bottom"/>
          </w:tcPr>
          <w:p>
            <w:pPr>
              <w:widowControl w:val="0"/>
              <w:autoSpaceDE w:val="0"/>
              <w:autoSpaceDN w:val="0"/>
              <w:adjustRightInd w:val="0"/>
              <w:spacing w:after="0" w:line="240" w:lineRule="auto"/>
              <w:ind w:right="484"/>
              <w:jc w:val="right"/>
              <w:rPr>
                <w:rFonts w:ascii="Times New Roman" w:hAnsi="Times New Roman" w:cs="Amiri"/>
              </w:rPr>
            </w:pPr>
            <w:r>
              <w:rPr>
                <w:rFonts w:ascii="Arial" w:hAnsi="Arial" w:cs="Arial"/>
                <w:color w:val="000000"/>
              </w:rPr>
              <w:t>0.000</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0.000</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Smoking (bl)</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84"/>
              <w:jc w:val="right"/>
              <w:rPr>
                <w:rFonts w:ascii="Times New Roman" w:hAnsi="Times New Roman" w:cs="Amiri"/>
              </w:rPr>
            </w:pPr>
            <w:r>
              <w:rPr>
                <w:rFonts w:ascii="Arial" w:hAnsi="Arial" w:cs="Arial"/>
                <w:color w:val="000000"/>
              </w:rPr>
              <w:t>0.001</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0.002</w:t>
            </w:r>
          </w:p>
        </w:tc>
        <w:tc>
          <w:tcPr>
            <w:tcW w:w="1600" w:type="dxa"/>
            <w:gridSpan w:val="3"/>
            <w:tcBorders>
              <w:top w:val="nil"/>
              <w:left w:val="nil"/>
              <w:bottom w:val="nil"/>
              <w:right w:val="nil"/>
            </w:tcBorders>
            <w:vAlign w:val="bottom"/>
          </w:tcPr>
          <w:p>
            <w:pPr>
              <w:widowControl w:val="0"/>
              <w:autoSpaceDE w:val="0"/>
              <w:autoSpaceDN w:val="0"/>
              <w:adjustRightInd w:val="0"/>
              <w:spacing w:after="0" w:line="240" w:lineRule="auto"/>
              <w:ind w:right="484"/>
              <w:jc w:val="right"/>
              <w:rPr>
                <w:rFonts w:ascii="Times New Roman" w:hAnsi="Times New Roman" w:cs="Amiri"/>
              </w:rPr>
            </w:pPr>
            <w:r>
              <w:rPr>
                <w:rFonts w:ascii="Arial" w:hAnsi="Arial" w:cs="Arial"/>
                <w:color w:val="000000"/>
              </w:rPr>
              <w:t>0.003</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0.006</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Alcohol consumption (bl)</w:t>
            </w:r>
          </w:p>
        </w:tc>
        <w:tc>
          <w:tcPr>
            <w:tcW w:w="1300" w:type="dxa"/>
            <w:gridSpan w:val="2"/>
            <w:tcBorders>
              <w:top w:val="nil"/>
              <w:left w:val="nil"/>
              <w:bottom w:val="nil"/>
              <w:right w:val="nil"/>
            </w:tcBorders>
            <w:vAlign w:val="bottom"/>
          </w:tcPr>
          <w:p>
            <w:pPr>
              <w:widowControl w:val="0"/>
              <w:autoSpaceDE w:val="0"/>
              <w:autoSpaceDN w:val="0"/>
              <w:adjustRightInd w:val="0"/>
              <w:spacing w:after="0" w:line="231" w:lineRule="exact"/>
              <w:ind w:left="400"/>
              <w:rPr>
                <w:rFonts w:ascii="Times New Roman" w:hAnsi="Times New Roman" w:cs="Amiri"/>
              </w:rPr>
            </w:pPr>
            <w:r>
              <w:rPr>
                <w:rFonts w:ascii="Arial" w:hAnsi="Arial" w:cs="Arial"/>
                <w:color w:val="000000"/>
              </w:rPr>
              <w:t>0.003</w:t>
            </w:r>
            <w:r>
              <w:rPr>
                <w:rFonts w:hint="eastAsia" w:ascii="MS PGothic" w:hAnsi="Arial" w:eastAsia="MS PGothic" w:cs="MS PGothic"/>
                <w:color w:val="000000"/>
                <w:vertAlign w:val="superscript"/>
              </w:rPr>
              <w:t>∗</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0.002</w:t>
            </w:r>
          </w:p>
        </w:tc>
        <w:tc>
          <w:tcPr>
            <w:tcW w:w="1600" w:type="dxa"/>
            <w:gridSpan w:val="3"/>
            <w:tcBorders>
              <w:top w:val="nil"/>
              <w:left w:val="nil"/>
              <w:bottom w:val="nil"/>
              <w:right w:val="nil"/>
            </w:tcBorders>
            <w:vAlign w:val="bottom"/>
          </w:tcPr>
          <w:p>
            <w:pPr>
              <w:widowControl w:val="0"/>
              <w:autoSpaceDE w:val="0"/>
              <w:autoSpaceDN w:val="0"/>
              <w:adjustRightInd w:val="0"/>
              <w:spacing w:after="0" w:line="240" w:lineRule="auto"/>
              <w:ind w:right="484"/>
              <w:jc w:val="right"/>
              <w:rPr>
                <w:rFonts w:ascii="Times New Roman" w:hAnsi="Times New Roman" w:cs="Amiri"/>
              </w:rPr>
            </w:pPr>
            <w:r>
              <w:rPr>
                <w:rFonts w:ascii="Arial" w:hAnsi="Arial" w:cs="Arial"/>
                <w:color w:val="000000"/>
              </w:rPr>
              <w:t>0.000</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0.005</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Urbanization index (bl)</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84"/>
              <w:jc w:val="right"/>
              <w:rPr>
                <w:rFonts w:ascii="Times New Roman" w:hAnsi="Times New Roman" w:cs="Amiri"/>
              </w:rPr>
            </w:pPr>
            <w:r>
              <w:rPr>
                <w:rFonts w:ascii="Arial" w:hAnsi="Arial" w:cs="Arial"/>
                <w:color w:val="000000"/>
              </w:rPr>
              <w:t>−.000</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0.000</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tcBorders>
              <w:top w:val="nil"/>
              <w:left w:val="nil"/>
              <w:bottom w:val="nil"/>
              <w:right w:val="nil"/>
            </w:tcBorders>
            <w:vAlign w:val="bottom"/>
          </w:tcPr>
          <w:p>
            <w:pPr>
              <w:widowControl w:val="0"/>
              <w:autoSpaceDE w:val="0"/>
              <w:autoSpaceDN w:val="0"/>
              <w:adjustRightInd w:val="0"/>
              <w:spacing w:after="0" w:line="240" w:lineRule="auto"/>
              <w:ind w:right="504"/>
              <w:jc w:val="right"/>
              <w:rPr>
                <w:rFonts w:ascii="Times New Roman" w:hAnsi="Times New Roman" w:cs="Amiri"/>
              </w:rPr>
            </w:pPr>
            <w:r>
              <w:rPr>
                <w:rFonts w:ascii="Arial" w:hAnsi="Arial" w:cs="Arial"/>
                <w:color w:val="000000"/>
              </w:rPr>
              <w:t>−.000</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0.000</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Secondary educ. (bl)</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84"/>
              <w:jc w:val="right"/>
              <w:rPr>
                <w:rFonts w:ascii="Times New Roman" w:hAnsi="Times New Roman" w:cs="Amiri"/>
              </w:rPr>
            </w:pPr>
            <w:r>
              <w:rPr>
                <w:rFonts w:ascii="Arial" w:hAnsi="Arial" w:cs="Arial"/>
                <w:color w:val="000000"/>
              </w:rPr>
              <w:t>−.001</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0.003</w:t>
            </w:r>
          </w:p>
        </w:tc>
        <w:tc>
          <w:tcPr>
            <w:tcW w:w="1600" w:type="dxa"/>
            <w:gridSpan w:val="3"/>
            <w:tcBorders>
              <w:top w:val="nil"/>
              <w:left w:val="nil"/>
              <w:bottom w:val="nil"/>
              <w:right w:val="nil"/>
            </w:tcBorders>
            <w:vAlign w:val="bottom"/>
          </w:tcPr>
          <w:p>
            <w:pPr>
              <w:widowControl w:val="0"/>
              <w:autoSpaceDE w:val="0"/>
              <w:autoSpaceDN w:val="0"/>
              <w:adjustRightInd w:val="0"/>
              <w:spacing w:after="0" w:line="240" w:lineRule="auto"/>
              <w:ind w:right="484"/>
              <w:jc w:val="right"/>
              <w:rPr>
                <w:rFonts w:ascii="Times New Roman" w:hAnsi="Times New Roman" w:cs="Amiri"/>
              </w:rPr>
            </w:pPr>
            <w:r>
              <w:rPr>
                <w:rFonts w:ascii="Arial" w:hAnsi="Arial" w:cs="Arial"/>
                <w:color w:val="000000"/>
              </w:rPr>
              <w:t>0.003</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0.003</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University educ. (bl)</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84"/>
              <w:jc w:val="right"/>
              <w:rPr>
                <w:rFonts w:ascii="Times New Roman" w:hAnsi="Times New Roman" w:cs="Amiri"/>
              </w:rPr>
            </w:pPr>
            <w:r>
              <w:rPr>
                <w:rFonts w:ascii="Arial" w:hAnsi="Arial" w:cs="Arial"/>
                <w:color w:val="000000"/>
              </w:rPr>
              <w:t>−.000</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0.006</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tcBorders>
              <w:top w:val="nil"/>
              <w:left w:val="nil"/>
              <w:bottom w:val="nil"/>
              <w:right w:val="nil"/>
            </w:tcBorders>
            <w:vAlign w:val="bottom"/>
          </w:tcPr>
          <w:p>
            <w:pPr>
              <w:widowControl w:val="0"/>
              <w:autoSpaceDE w:val="0"/>
              <w:autoSpaceDN w:val="0"/>
              <w:adjustRightInd w:val="0"/>
              <w:spacing w:after="0" w:line="240" w:lineRule="auto"/>
              <w:ind w:right="804"/>
              <w:jc w:val="right"/>
              <w:rPr>
                <w:rFonts w:ascii="Times New Roman" w:hAnsi="Times New Roman" w:cs="Amiri"/>
              </w:rPr>
            </w:pPr>
            <w:r>
              <w:rPr>
                <w:rFonts w:ascii="Arial" w:hAnsi="Arial" w:cs="Arial"/>
                <w:color w:val="000000"/>
              </w:rPr>
              <w:t>−</w:t>
            </w:r>
          </w:p>
        </w:tc>
        <w:tc>
          <w:tcPr>
            <w:tcW w:w="5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Married (bl)</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84"/>
              <w:jc w:val="right"/>
              <w:rPr>
                <w:rFonts w:ascii="Times New Roman" w:hAnsi="Times New Roman" w:cs="Amiri"/>
              </w:rPr>
            </w:pPr>
            <w:r>
              <w:rPr>
                <w:rFonts w:ascii="Arial" w:hAnsi="Arial" w:cs="Arial"/>
                <w:color w:val="000000"/>
              </w:rPr>
              <w:t>−.002</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0.004</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tcBorders>
              <w:top w:val="nil"/>
              <w:left w:val="nil"/>
              <w:bottom w:val="nil"/>
              <w:right w:val="nil"/>
            </w:tcBorders>
            <w:vAlign w:val="bottom"/>
          </w:tcPr>
          <w:p>
            <w:pPr>
              <w:widowControl w:val="0"/>
              <w:autoSpaceDE w:val="0"/>
              <w:autoSpaceDN w:val="0"/>
              <w:adjustRightInd w:val="0"/>
              <w:spacing w:after="0" w:line="240" w:lineRule="auto"/>
              <w:ind w:right="504"/>
              <w:jc w:val="right"/>
              <w:rPr>
                <w:rFonts w:ascii="Times New Roman" w:hAnsi="Times New Roman" w:cs="Amiri"/>
              </w:rPr>
            </w:pPr>
            <w:r>
              <w:rPr>
                <w:rFonts w:ascii="Arial" w:hAnsi="Arial" w:cs="Arial"/>
                <w:color w:val="000000"/>
              </w:rPr>
              <w:t>−.000</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0.004</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Any medical insurance (bl)</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84"/>
              <w:jc w:val="right"/>
              <w:rPr>
                <w:rFonts w:ascii="Times New Roman" w:hAnsi="Times New Roman" w:cs="Amiri"/>
              </w:rPr>
            </w:pPr>
            <w:r>
              <w:rPr>
                <w:rFonts w:ascii="Arial" w:hAnsi="Arial" w:cs="Arial"/>
                <w:color w:val="000000"/>
              </w:rPr>
              <w:t>0.002</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0.002</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tcBorders>
              <w:top w:val="nil"/>
              <w:left w:val="nil"/>
              <w:bottom w:val="nil"/>
              <w:right w:val="nil"/>
            </w:tcBorders>
            <w:vAlign w:val="bottom"/>
          </w:tcPr>
          <w:p>
            <w:pPr>
              <w:widowControl w:val="0"/>
              <w:autoSpaceDE w:val="0"/>
              <w:autoSpaceDN w:val="0"/>
              <w:adjustRightInd w:val="0"/>
              <w:spacing w:after="0" w:line="240" w:lineRule="auto"/>
              <w:ind w:right="504"/>
              <w:jc w:val="right"/>
              <w:rPr>
                <w:rFonts w:ascii="Times New Roman" w:hAnsi="Times New Roman" w:cs="Amiri"/>
              </w:rPr>
            </w:pPr>
            <w:r>
              <w:rPr>
                <w:rFonts w:ascii="Arial" w:hAnsi="Arial" w:cs="Arial"/>
                <w:color w:val="000000"/>
              </w:rPr>
              <w:t>−.000</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0.002</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Employed (bl)</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84"/>
              <w:jc w:val="right"/>
              <w:rPr>
                <w:rFonts w:ascii="Times New Roman" w:hAnsi="Times New Roman" w:cs="Amiri"/>
              </w:rPr>
            </w:pPr>
            <w:r>
              <w:rPr>
                <w:rFonts w:ascii="Arial" w:hAnsi="Arial" w:cs="Arial"/>
                <w:color w:val="000000"/>
              </w:rPr>
              <w:t>0.002</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0.003</w:t>
            </w:r>
          </w:p>
        </w:tc>
        <w:tc>
          <w:tcPr>
            <w:tcW w:w="1600" w:type="dxa"/>
            <w:gridSpan w:val="3"/>
            <w:tcBorders>
              <w:top w:val="nil"/>
              <w:left w:val="nil"/>
              <w:bottom w:val="nil"/>
              <w:right w:val="nil"/>
            </w:tcBorders>
            <w:vAlign w:val="bottom"/>
          </w:tcPr>
          <w:p>
            <w:pPr>
              <w:widowControl w:val="0"/>
              <w:autoSpaceDE w:val="0"/>
              <w:autoSpaceDN w:val="0"/>
              <w:adjustRightInd w:val="0"/>
              <w:spacing w:after="0" w:line="240" w:lineRule="auto"/>
              <w:ind w:right="484"/>
              <w:jc w:val="right"/>
              <w:rPr>
                <w:rFonts w:ascii="Times New Roman" w:hAnsi="Times New Roman" w:cs="Amiri"/>
              </w:rPr>
            </w:pPr>
            <w:r>
              <w:rPr>
                <w:rFonts w:ascii="Arial" w:hAnsi="Arial" w:cs="Arial"/>
                <w:color w:val="000000"/>
              </w:rPr>
              <w:t>0.001</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0.002</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Han ethnicity</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84"/>
              <w:jc w:val="right"/>
              <w:rPr>
                <w:rFonts w:ascii="Times New Roman" w:hAnsi="Times New Roman" w:cs="Amiri"/>
              </w:rPr>
            </w:pPr>
            <w:r>
              <w:rPr>
                <w:rFonts w:ascii="Arial" w:hAnsi="Arial" w:cs="Arial"/>
                <w:color w:val="000000"/>
              </w:rPr>
              <w:t>0.001</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0.003</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tcBorders>
              <w:top w:val="nil"/>
              <w:left w:val="nil"/>
              <w:bottom w:val="nil"/>
              <w:right w:val="nil"/>
            </w:tcBorders>
            <w:vAlign w:val="bottom"/>
          </w:tcPr>
          <w:p>
            <w:pPr>
              <w:widowControl w:val="0"/>
              <w:autoSpaceDE w:val="0"/>
              <w:autoSpaceDN w:val="0"/>
              <w:adjustRightInd w:val="0"/>
              <w:spacing w:after="0" w:line="240" w:lineRule="auto"/>
              <w:ind w:right="504"/>
              <w:jc w:val="right"/>
              <w:rPr>
                <w:rFonts w:ascii="Times New Roman" w:hAnsi="Times New Roman" w:cs="Amiri"/>
              </w:rPr>
            </w:pPr>
            <w:r>
              <w:rPr>
                <w:rFonts w:ascii="Arial" w:hAnsi="Arial" w:cs="Arial"/>
                <w:color w:val="000000"/>
              </w:rPr>
              <w:t>−.002</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0.003</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16" w:lineRule="exact"/>
              <w:ind w:left="100"/>
              <w:rPr>
                <w:rFonts w:ascii="Times New Roman" w:hAnsi="Times New Roman" w:cs="Amiri"/>
              </w:rPr>
            </w:pPr>
            <w:r>
              <w:rPr>
                <w:rFonts w:ascii="Arial" w:hAnsi="Arial" w:cs="Arial"/>
                <w:color w:val="000000"/>
              </w:rPr>
              <w:t>Rural</w:t>
            </w:r>
          </w:p>
        </w:tc>
        <w:tc>
          <w:tcPr>
            <w:tcW w:w="500" w:type="dxa"/>
            <w:tcBorders>
              <w:top w:val="nil"/>
              <w:left w:val="nil"/>
              <w:bottom w:val="nil"/>
              <w:right w:val="nil"/>
            </w:tcBorders>
            <w:vAlign w:val="bottom"/>
          </w:tcPr>
          <w:p>
            <w:pPr>
              <w:widowControl w:val="0"/>
              <w:autoSpaceDE w:val="0"/>
              <w:autoSpaceDN w:val="0"/>
              <w:adjustRightInd w:val="0"/>
              <w:spacing w:after="0" w:line="240" w:lineRule="auto"/>
              <w:ind w:left="340"/>
              <w:rPr>
                <w:rFonts w:ascii="Times New Roman" w:hAnsi="Times New Roman" w:cs="Amiri"/>
              </w:rPr>
            </w:pPr>
            <w:r>
              <w:rPr>
                <w:rFonts w:ascii="Arial" w:hAnsi="Arial" w:cs="Arial"/>
                <w:color w:val="000000"/>
              </w:rPr>
              <w:t>−</w:t>
            </w:r>
          </w:p>
        </w:tc>
        <w:tc>
          <w:tcPr>
            <w:tcW w:w="800" w:type="dxa"/>
            <w:tcBorders>
              <w:top w:val="nil"/>
              <w:left w:val="nil"/>
              <w:bottom w:val="nil"/>
              <w:right w:val="nil"/>
            </w:tcBorders>
            <w:vAlign w:val="bottom"/>
          </w:tcPr>
          <w:p>
            <w:pPr>
              <w:widowControl w:val="0"/>
              <w:autoSpaceDE w:val="0"/>
              <w:autoSpaceDN w:val="0"/>
              <w:adjustRightInd w:val="0"/>
              <w:spacing w:after="0" w:line="216" w:lineRule="exact"/>
              <w:ind w:right="384"/>
              <w:jc w:val="right"/>
              <w:rPr>
                <w:rFonts w:ascii="Times New Roman" w:hAnsi="Times New Roman" w:cs="Amiri"/>
              </w:rPr>
            </w:pPr>
            <w:r>
              <w:rPr>
                <w:rFonts w:ascii="Arial" w:hAnsi="Arial" w:cs="Arial"/>
                <w:color w:val="000000"/>
                <w:w w:val="80"/>
              </w:rPr>
              <w:t>.001</w:t>
            </w:r>
          </w:p>
        </w:tc>
        <w:tc>
          <w:tcPr>
            <w:tcW w:w="560" w:type="dxa"/>
            <w:tcBorders>
              <w:top w:val="nil"/>
              <w:left w:val="nil"/>
              <w:bottom w:val="nil"/>
              <w:right w:val="nil"/>
            </w:tcBorders>
            <w:vAlign w:val="bottom"/>
          </w:tcPr>
          <w:p>
            <w:pPr>
              <w:widowControl w:val="0"/>
              <w:autoSpaceDE w:val="0"/>
              <w:autoSpaceDN w:val="0"/>
              <w:adjustRightInd w:val="0"/>
              <w:spacing w:after="0" w:line="216" w:lineRule="exact"/>
              <w:ind w:left="120"/>
              <w:rPr>
                <w:rFonts w:ascii="Times New Roman" w:hAnsi="Times New Roman" w:cs="Amiri"/>
              </w:rPr>
            </w:pPr>
            <w:r>
              <w:rPr>
                <w:rFonts w:ascii="Arial" w:hAnsi="Arial" w:cs="Arial"/>
                <w:color w:val="000000"/>
                <w:w w:val="88"/>
              </w:rPr>
              <w:t>0.002</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00" w:type="dxa"/>
            <w:tcBorders>
              <w:top w:val="nil"/>
              <w:left w:val="nil"/>
              <w:bottom w:val="nil"/>
              <w:right w:val="nil"/>
            </w:tcBorders>
            <w:vAlign w:val="bottom"/>
          </w:tcPr>
          <w:p>
            <w:pPr>
              <w:widowControl w:val="0"/>
              <w:autoSpaceDE w:val="0"/>
              <w:autoSpaceDN w:val="0"/>
              <w:adjustRightInd w:val="0"/>
              <w:spacing w:after="0" w:line="240" w:lineRule="auto"/>
              <w:ind w:left="340"/>
              <w:rPr>
                <w:rFonts w:ascii="Times New Roman" w:hAnsi="Times New Roman" w:cs="Amiri"/>
              </w:rPr>
            </w:pPr>
            <w:r>
              <w:rPr>
                <w:rFonts w:ascii="Arial" w:hAnsi="Arial" w:cs="Arial"/>
                <w:color w:val="000000"/>
              </w:rPr>
              <w:t>−</w:t>
            </w:r>
          </w:p>
        </w:tc>
        <w:tc>
          <w:tcPr>
            <w:tcW w:w="920" w:type="dxa"/>
            <w:tcBorders>
              <w:top w:val="nil"/>
              <w:left w:val="nil"/>
              <w:bottom w:val="nil"/>
              <w:right w:val="nil"/>
            </w:tcBorders>
            <w:vAlign w:val="bottom"/>
          </w:tcPr>
          <w:p>
            <w:pPr>
              <w:widowControl w:val="0"/>
              <w:autoSpaceDE w:val="0"/>
              <w:autoSpaceDN w:val="0"/>
              <w:adjustRightInd w:val="0"/>
              <w:spacing w:after="0" w:line="216" w:lineRule="exact"/>
              <w:ind w:right="284"/>
              <w:jc w:val="right"/>
              <w:rPr>
                <w:rFonts w:ascii="Times New Roman" w:hAnsi="Times New Roman" w:cs="Amiri"/>
              </w:rPr>
            </w:pPr>
            <w:r>
              <w:rPr>
                <w:rFonts w:ascii="Arial" w:hAnsi="Arial" w:cs="Arial"/>
                <w:color w:val="000000"/>
                <w:w w:val="83"/>
              </w:rPr>
              <w:t>.005</w:t>
            </w:r>
            <w:r>
              <w:rPr>
                <w:rFonts w:hint="eastAsia" w:ascii="MS PGothic" w:hAnsi="Arial" w:eastAsia="MS PGothic" w:cs="MS PGothic"/>
                <w:color w:val="000000"/>
                <w:w w:val="83"/>
                <w:vertAlign w:val="superscript"/>
              </w:rPr>
              <w:t>∗∗∗</w:t>
            </w:r>
          </w:p>
        </w:tc>
        <w:tc>
          <w:tcPr>
            <w:tcW w:w="580" w:type="dxa"/>
            <w:tcBorders>
              <w:top w:val="nil"/>
              <w:left w:val="nil"/>
              <w:bottom w:val="nil"/>
              <w:right w:val="nil"/>
            </w:tcBorders>
            <w:vAlign w:val="bottom"/>
          </w:tcPr>
          <w:p>
            <w:pPr>
              <w:widowControl w:val="0"/>
              <w:autoSpaceDE w:val="0"/>
              <w:autoSpaceDN w:val="0"/>
              <w:adjustRightInd w:val="0"/>
              <w:spacing w:after="0" w:line="216" w:lineRule="exact"/>
              <w:ind w:left="80"/>
              <w:rPr>
                <w:rFonts w:ascii="Times New Roman" w:hAnsi="Times New Roman" w:cs="Amiri"/>
              </w:rPr>
            </w:pPr>
            <w:r>
              <w:rPr>
                <w:rFonts w:ascii="Arial" w:hAnsi="Arial" w:cs="Arial"/>
                <w:color w:val="000000"/>
              </w:rPr>
              <w:t>0.002</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Per capita household income (2011 Yuan) (bl)</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84"/>
              <w:jc w:val="right"/>
              <w:rPr>
                <w:rFonts w:ascii="Times New Roman" w:hAnsi="Times New Roman" w:cs="Amiri"/>
              </w:rPr>
            </w:pPr>
            <w:r>
              <w:rPr>
                <w:rFonts w:ascii="Arial" w:hAnsi="Arial" w:cs="Arial"/>
                <w:color w:val="000000"/>
              </w:rPr>
              <w:t>−.000</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0.000</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tcBorders>
              <w:top w:val="nil"/>
              <w:left w:val="nil"/>
              <w:bottom w:val="nil"/>
              <w:right w:val="nil"/>
            </w:tcBorders>
            <w:vAlign w:val="bottom"/>
          </w:tcPr>
          <w:p>
            <w:pPr>
              <w:widowControl w:val="0"/>
              <w:autoSpaceDE w:val="0"/>
              <w:autoSpaceDN w:val="0"/>
              <w:adjustRightInd w:val="0"/>
              <w:spacing w:after="0" w:line="240" w:lineRule="auto"/>
              <w:ind w:right="504"/>
              <w:jc w:val="right"/>
              <w:rPr>
                <w:rFonts w:ascii="Times New Roman" w:hAnsi="Times New Roman" w:cs="Amiri"/>
              </w:rPr>
            </w:pPr>
            <w:r>
              <w:rPr>
                <w:rFonts w:ascii="Arial" w:hAnsi="Arial" w:cs="Arial"/>
                <w:color w:val="000000"/>
              </w:rPr>
              <w:t>−.000</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0.000</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Survey year</w:t>
            </w:r>
          </w:p>
        </w:tc>
        <w:tc>
          <w:tcPr>
            <w:tcW w:w="5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vMerge w:val="restart"/>
            <w:tcBorders>
              <w:top w:val="nil"/>
              <w:left w:val="nil"/>
              <w:bottom w:val="nil"/>
              <w:right w:val="nil"/>
            </w:tcBorders>
            <w:vAlign w:val="bottom"/>
          </w:tcPr>
          <w:p>
            <w:pPr>
              <w:widowControl w:val="0"/>
              <w:autoSpaceDE w:val="0"/>
              <w:autoSpaceDN w:val="0"/>
              <w:adjustRightInd w:val="0"/>
              <w:spacing w:after="0" w:line="240" w:lineRule="auto"/>
              <w:ind w:right="504"/>
              <w:jc w:val="right"/>
              <w:rPr>
                <w:rFonts w:ascii="Times New Roman" w:hAnsi="Times New Roman" w:cs="Amiri"/>
              </w:rPr>
            </w:pPr>
            <w:r>
              <w:rPr>
                <w:rFonts w:ascii="Arial" w:hAnsi="Arial" w:cs="Arial"/>
                <w:color w:val="000000"/>
              </w:rPr>
              <w:t>−.001</w:t>
            </w:r>
          </w:p>
        </w:tc>
        <w:tc>
          <w:tcPr>
            <w:tcW w:w="5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560"/>
              <w:rPr>
                <w:rFonts w:ascii="Times New Roman" w:hAnsi="Times New Roman" w:cs="Amiri"/>
              </w:rPr>
            </w:pPr>
            <w:r>
              <w:rPr>
                <w:rFonts w:ascii="Arial" w:hAnsi="Arial" w:cs="Arial"/>
                <w:color w:val="000000"/>
              </w:rPr>
              <w:t>2004</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84"/>
              <w:jc w:val="right"/>
              <w:rPr>
                <w:rFonts w:ascii="Times New Roman" w:hAnsi="Times New Roman" w:cs="Amiri"/>
              </w:rPr>
            </w:pPr>
            <w:r>
              <w:rPr>
                <w:rFonts w:ascii="Arial" w:hAnsi="Arial" w:cs="Arial"/>
                <w:color w:val="000000"/>
              </w:rPr>
              <w:t>0.002</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0.002</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0.002</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560"/>
              <w:rPr>
                <w:rFonts w:ascii="Times New Roman" w:hAnsi="Times New Roman" w:cs="Amiri"/>
              </w:rPr>
            </w:pPr>
            <w:r>
              <w:rPr>
                <w:rFonts w:ascii="Arial" w:hAnsi="Arial" w:cs="Arial"/>
                <w:color w:val="000000"/>
              </w:rPr>
              <w:t>2006</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84"/>
              <w:jc w:val="right"/>
              <w:rPr>
                <w:rFonts w:ascii="Times New Roman" w:hAnsi="Times New Roman" w:cs="Amiri"/>
              </w:rPr>
            </w:pPr>
            <w:r>
              <w:rPr>
                <w:rFonts w:ascii="Arial" w:hAnsi="Arial" w:cs="Arial"/>
                <w:color w:val="000000"/>
              </w:rPr>
              <w:t>0.003</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0.002</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tcBorders>
              <w:top w:val="nil"/>
              <w:left w:val="nil"/>
              <w:bottom w:val="nil"/>
              <w:right w:val="nil"/>
            </w:tcBorders>
            <w:vAlign w:val="bottom"/>
          </w:tcPr>
          <w:p>
            <w:pPr>
              <w:widowControl w:val="0"/>
              <w:autoSpaceDE w:val="0"/>
              <w:autoSpaceDN w:val="0"/>
              <w:adjustRightInd w:val="0"/>
              <w:spacing w:after="0" w:line="240" w:lineRule="auto"/>
              <w:ind w:right="504"/>
              <w:jc w:val="right"/>
              <w:rPr>
                <w:rFonts w:ascii="Times New Roman" w:hAnsi="Times New Roman" w:cs="Amiri"/>
              </w:rPr>
            </w:pPr>
            <w:r>
              <w:rPr>
                <w:rFonts w:ascii="Arial" w:hAnsi="Arial" w:cs="Arial"/>
                <w:color w:val="000000"/>
              </w:rPr>
              <w:t>−.003</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0.003</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560"/>
              <w:rPr>
                <w:rFonts w:ascii="Times New Roman" w:hAnsi="Times New Roman" w:cs="Amiri"/>
              </w:rPr>
            </w:pPr>
            <w:r>
              <w:rPr>
                <w:rFonts w:ascii="Arial" w:hAnsi="Arial" w:cs="Arial"/>
                <w:color w:val="000000"/>
              </w:rPr>
              <w:t>2009</w:t>
            </w:r>
          </w:p>
        </w:tc>
        <w:tc>
          <w:tcPr>
            <w:tcW w:w="1300" w:type="dxa"/>
            <w:gridSpan w:val="2"/>
            <w:tcBorders>
              <w:top w:val="nil"/>
              <w:left w:val="nil"/>
              <w:bottom w:val="nil"/>
              <w:right w:val="nil"/>
            </w:tcBorders>
            <w:vAlign w:val="bottom"/>
          </w:tcPr>
          <w:p>
            <w:pPr>
              <w:widowControl w:val="0"/>
              <w:autoSpaceDE w:val="0"/>
              <w:autoSpaceDN w:val="0"/>
              <w:adjustRightInd w:val="0"/>
              <w:spacing w:after="0" w:line="231" w:lineRule="exact"/>
              <w:ind w:left="400"/>
              <w:rPr>
                <w:rFonts w:ascii="Times New Roman" w:hAnsi="Times New Roman" w:cs="Amiri"/>
              </w:rPr>
            </w:pPr>
            <w:r>
              <w:rPr>
                <w:rFonts w:ascii="Arial" w:hAnsi="Arial" w:cs="Arial"/>
                <w:color w:val="000000"/>
              </w:rPr>
              <w:t>0.009</w:t>
            </w:r>
            <w:r>
              <w:rPr>
                <w:rFonts w:hint="eastAsia" w:ascii="MS PGothic" w:hAnsi="Arial" w:eastAsia="MS PGothic" w:cs="MS PGothic"/>
                <w:color w:val="000000"/>
                <w:vertAlign w:val="superscript"/>
              </w:rPr>
              <w:t>∗∗∗</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0.003</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tcBorders>
              <w:top w:val="nil"/>
              <w:left w:val="nil"/>
              <w:bottom w:val="nil"/>
              <w:right w:val="nil"/>
            </w:tcBorders>
            <w:vAlign w:val="bottom"/>
          </w:tcPr>
          <w:p>
            <w:pPr>
              <w:widowControl w:val="0"/>
              <w:autoSpaceDE w:val="0"/>
              <w:autoSpaceDN w:val="0"/>
              <w:adjustRightInd w:val="0"/>
              <w:spacing w:after="0" w:line="240" w:lineRule="auto"/>
              <w:ind w:right="504"/>
              <w:jc w:val="right"/>
              <w:rPr>
                <w:rFonts w:ascii="Times New Roman" w:hAnsi="Times New Roman" w:cs="Amiri"/>
              </w:rPr>
            </w:pPr>
            <w:r>
              <w:rPr>
                <w:rFonts w:ascii="Arial" w:hAnsi="Arial" w:cs="Arial"/>
                <w:color w:val="000000"/>
              </w:rPr>
              <w:t>−.001</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0.004</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560"/>
              <w:rPr>
                <w:rFonts w:ascii="Times New Roman" w:hAnsi="Times New Roman" w:cs="Amiri"/>
              </w:rPr>
            </w:pPr>
            <w:r>
              <w:rPr>
                <w:rFonts w:ascii="Arial" w:hAnsi="Arial" w:cs="Arial"/>
                <w:color w:val="000000"/>
              </w:rPr>
              <w:t>2011</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84"/>
              <w:jc w:val="right"/>
              <w:rPr>
                <w:rFonts w:ascii="Times New Roman" w:hAnsi="Times New Roman" w:cs="Amiri"/>
              </w:rPr>
            </w:pPr>
            <w:r>
              <w:rPr>
                <w:rFonts w:ascii="Arial" w:hAnsi="Arial" w:cs="Arial"/>
                <w:color w:val="000000"/>
              </w:rPr>
              <w:t>0.001</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0.003</w:t>
            </w:r>
          </w:p>
        </w:tc>
        <w:tc>
          <w:tcPr>
            <w:tcW w:w="1600" w:type="dxa"/>
            <w:gridSpan w:val="3"/>
            <w:tcBorders>
              <w:top w:val="nil"/>
              <w:left w:val="nil"/>
              <w:bottom w:val="nil"/>
              <w:right w:val="nil"/>
            </w:tcBorders>
            <w:vAlign w:val="bottom"/>
          </w:tcPr>
          <w:p>
            <w:pPr>
              <w:widowControl w:val="0"/>
              <w:autoSpaceDE w:val="0"/>
              <w:autoSpaceDN w:val="0"/>
              <w:adjustRightInd w:val="0"/>
              <w:spacing w:after="0" w:line="240" w:lineRule="auto"/>
              <w:ind w:right="484"/>
              <w:jc w:val="right"/>
              <w:rPr>
                <w:rFonts w:ascii="Times New Roman" w:hAnsi="Times New Roman" w:cs="Amiri"/>
              </w:rPr>
            </w:pPr>
            <w:r>
              <w:rPr>
                <w:rFonts w:ascii="Arial" w:hAnsi="Arial" w:cs="Arial"/>
                <w:color w:val="000000"/>
              </w:rPr>
              <w:t>0.001</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0.004</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Age</w:t>
            </w:r>
          </w:p>
        </w:tc>
        <w:tc>
          <w:tcPr>
            <w:tcW w:w="1300" w:type="dxa"/>
            <w:gridSpan w:val="2"/>
            <w:tcBorders>
              <w:top w:val="nil"/>
              <w:left w:val="nil"/>
              <w:bottom w:val="nil"/>
              <w:right w:val="nil"/>
            </w:tcBorders>
            <w:vAlign w:val="bottom"/>
          </w:tcPr>
          <w:p>
            <w:pPr>
              <w:widowControl w:val="0"/>
              <w:autoSpaceDE w:val="0"/>
              <w:autoSpaceDN w:val="0"/>
              <w:adjustRightInd w:val="0"/>
              <w:spacing w:after="0" w:line="231" w:lineRule="exact"/>
              <w:ind w:left="400"/>
              <w:rPr>
                <w:rFonts w:ascii="Times New Roman" w:hAnsi="Times New Roman" w:cs="Amiri"/>
              </w:rPr>
            </w:pPr>
            <w:r>
              <w:rPr>
                <w:rFonts w:ascii="Arial" w:hAnsi="Arial" w:cs="Arial"/>
                <w:color w:val="000000"/>
              </w:rPr>
              <w:t>0.003</w:t>
            </w:r>
            <w:r>
              <w:rPr>
                <w:rFonts w:hint="eastAsia" w:ascii="MS PGothic" w:hAnsi="Arial" w:eastAsia="MS PGothic" w:cs="MS PGothic"/>
                <w:color w:val="000000"/>
                <w:vertAlign w:val="superscript"/>
              </w:rPr>
              <w:t>∗∗</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0.001</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tcBorders>
              <w:top w:val="nil"/>
              <w:left w:val="nil"/>
              <w:bottom w:val="nil"/>
              <w:right w:val="nil"/>
            </w:tcBorders>
            <w:vAlign w:val="bottom"/>
          </w:tcPr>
          <w:p>
            <w:pPr>
              <w:widowControl w:val="0"/>
              <w:autoSpaceDE w:val="0"/>
              <w:autoSpaceDN w:val="0"/>
              <w:adjustRightInd w:val="0"/>
              <w:spacing w:after="0" w:line="240" w:lineRule="auto"/>
              <w:ind w:right="504"/>
              <w:jc w:val="right"/>
              <w:rPr>
                <w:rFonts w:ascii="Times New Roman" w:hAnsi="Times New Roman" w:cs="Amiri"/>
              </w:rPr>
            </w:pPr>
            <w:r>
              <w:rPr>
                <w:rFonts w:ascii="Arial" w:hAnsi="Arial" w:cs="Arial"/>
                <w:color w:val="000000"/>
              </w:rPr>
              <w:t>−.002</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0.002</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16" w:lineRule="exact"/>
              <w:ind w:left="100"/>
              <w:rPr>
                <w:rFonts w:ascii="Times New Roman" w:hAnsi="Times New Roman" w:cs="Amiri"/>
              </w:rPr>
            </w:pPr>
            <w:r>
              <w:rPr>
                <w:rFonts w:ascii="Arial" w:hAnsi="Arial" w:cs="Arial"/>
                <w:color w:val="000000"/>
              </w:rPr>
              <w:t>Age squared</w:t>
            </w:r>
          </w:p>
        </w:tc>
        <w:tc>
          <w:tcPr>
            <w:tcW w:w="500" w:type="dxa"/>
            <w:tcBorders>
              <w:top w:val="nil"/>
              <w:left w:val="nil"/>
              <w:bottom w:val="nil"/>
              <w:right w:val="nil"/>
            </w:tcBorders>
            <w:vAlign w:val="bottom"/>
          </w:tcPr>
          <w:p>
            <w:pPr>
              <w:widowControl w:val="0"/>
              <w:autoSpaceDE w:val="0"/>
              <w:autoSpaceDN w:val="0"/>
              <w:adjustRightInd w:val="0"/>
              <w:spacing w:after="0" w:line="240" w:lineRule="auto"/>
              <w:ind w:left="340"/>
              <w:rPr>
                <w:rFonts w:ascii="Times New Roman" w:hAnsi="Times New Roman" w:cs="Amiri"/>
              </w:rPr>
            </w:pPr>
            <w:r>
              <w:rPr>
                <w:rFonts w:ascii="Arial" w:hAnsi="Arial" w:cs="Arial"/>
                <w:color w:val="000000"/>
              </w:rPr>
              <w:t>−</w:t>
            </w:r>
          </w:p>
        </w:tc>
        <w:tc>
          <w:tcPr>
            <w:tcW w:w="800" w:type="dxa"/>
            <w:tcBorders>
              <w:top w:val="nil"/>
              <w:left w:val="nil"/>
              <w:bottom w:val="nil"/>
              <w:right w:val="nil"/>
            </w:tcBorders>
            <w:vAlign w:val="bottom"/>
          </w:tcPr>
          <w:p>
            <w:pPr>
              <w:widowControl w:val="0"/>
              <w:autoSpaceDE w:val="0"/>
              <w:autoSpaceDN w:val="0"/>
              <w:adjustRightInd w:val="0"/>
              <w:spacing w:after="0" w:line="216" w:lineRule="exact"/>
              <w:ind w:right="244"/>
              <w:jc w:val="right"/>
              <w:rPr>
                <w:rFonts w:ascii="Times New Roman" w:hAnsi="Times New Roman" w:cs="Amiri"/>
              </w:rPr>
            </w:pPr>
            <w:r>
              <w:rPr>
                <w:rFonts w:ascii="Arial" w:hAnsi="Arial" w:cs="Arial"/>
                <w:color w:val="000000"/>
                <w:w w:val="81"/>
              </w:rPr>
              <w:t>.000</w:t>
            </w:r>
            <w:r>
              <w:rPr>
                <w:rFonts w:hint="eastAsia" w:ascii="MS PGothic" w:hAnsi="Arial" w:eastAsia="MS PGothic" w:cs="MS PGothic"/>
                <w:color w:val="000000"/>
                <w:w w:val="81"/>
                <w:vertAlign w:val="superscript"/>
              </w:rPr>
              <w:t>∗∗</w:t>
            </w:r>
          </w:p>
        </w:tc>
        <w:tc>
          <w:tcPr>
            <w:tcW w:w="560" w:type="dxa"/>
            <w:tcBorders>
              <w:top w:val="nil"/>
              <w:left w:val="nil"/>
              <w:bottom w:val="nil"/>
              <w:right w:val="nil"/>
            </w:tcBorders>
            <w:vAlign w:val="bottom"/>
          </w:tcPr>
          <w:p>
            <w:pPr>
              <w:widowControl w:val="0"/>
              <w:autoSpaceDE w:val="0"/>
              <w:autoSpaceDN w:val="0"/>
              <w:adjustRightInd w:val="0"/>
              <w:spacing w:after="0" w:line="216" w:lineRule="exact"/>
              <w:ind w:left="120"/>
              <w:rPr>
                <w:rFonts w:ascii="Times New Roman" w:hAnsi="Times New Roman" w:cs="Amiri"/>
              </w:rPr>
            </w:pPr>
            <w:r>
              <w:rPr>
                <w:rFonts w:ascii="Arial" w:hAnsi="Arial" w:cs="Arial"/>
                <w:color w:val="000000"/>
                <w:w w:val="88"/>
              </w:rPr>
              <w:t>0.001</w:t>
            </w:r>
          </w:p>
        </w:tc>
        <w:tc>
          <w:tcPr>
            <w:tcW w:w="1600" w:type="dxa"/>
            <w:gridSpan w:val="3"/>
            <w:tcBorders>
              <w:top w:val="nil"/>
              <w:left w:val="nil"/>
              <w:bottom w:val="nil"/>
              <w:right w:val="nil"/>
            </w:tcBorders>
            <w:vAlign w:val="bottom"/>
          </w:tcPr>
          <w:p>
            <w:pPr>
              <w:widowControl w:val="0"/>
              <w:autoSpaceDE w:val="0"/>
              <w:autoSpaceDN w:val="0"/>
              <w:adjustRightInd w:val="0"/>
              <w:spacing w:after="0" w:line="216" w:lineRule="exact"/>
              <w:ind w:right="484"/>
              <w:jc w:val="right"/>
              <w:rPr>
                <w:rFonts w:ascii="Times New Roman" w:hAnsi="Times New Roman" w:cs="Amiri"/>
              </w:rPr>
            </w:pPr>
            <w:r>
              <w:rPr>
                <w:rFonts w:ascii="Arial" w:hAnsi="Arial" w:cs="Arial"/>
                <w:color w:val="000000"/>
              </w:rPr>
              <w:t>0.000</w:t>
            </w:r>
          </w:p>
        </w:tc>
        <w:tc>
          <w:tcPr>
            <w:tcW w:w="580" w:type="dxa"/>
            <w:tcBorders>
              <w:top w:val="nil"/>
              <w:left w:val="nil"/>
              <w:bottom w:val="nil"/>
              <w:right w:val="nil"/>
            </w:tcBorders>
            <w:vAlign w:val="bottom"/>
          </w:tcPr>
          <w:p>
            <w:pPr>
              <w:widowControl w:val="0"/>
              <w:autoSpaceDE w:val="0"/>
              <w:autoSpaceDN w:val="0"/>
              <w:adjustRightInd w:val="0"/>
              <w:spacing w:after="0" w:line="216" w:lineRule="exact"/>
              <w:ind w:left="80"/>
              <w:rPr>
                <w:rFonts w:ascii="Times New Roman" w:hAnsi="Times New Roman" w:cs="Amiri"/>
              </w:rPr>
            </w:pPr>
            <w:r>
              <w:rPr>
                <w:rFonts w:ascii="Arial" w:hAnsi="Arial" w:cs="Arial"/>
                <w:color w:val="000000"/>
              </w:rPr>
              <w:t>0.000</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BMI</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84"/>
              <w:jc w:val="right"/>
              <w:rPr>
                <w:rFonts w:ascii="Times New Roman" w:hAnsi="Times New Roman" w:cs="Amiri"/>
              </w:rPr>
            </w:pPr>
            <w:r>
              <w:rPr>
                <w:rFonts w:ascii="Arial" w:hAnsi="Arial" w:cs="Arial"/>
                <w:color w:val="000000"/>
              </w:rPr>
              <w:t>−.001</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0.000</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tcBorders>
              <w:top w:val="nil"/>
              <w:left w:val="nil"/>
              <w:bottom w:val="nil"/>
              <w:right w:val="nil"/>
            </w:tcBorders>
            <w:vAlign w:val="bottom"/>
          </w:tcPr>
          <w:p>
            <w:pPr>
              <w:widowControl w:val="0"/>
              <w:autoSpaceDE w:val="0"/>
              <w:autoSpaceDN w:val="0"/>
              <w:adjustRightInd w:val="0"/>
              <w:spacing w:after="0" w:line="231" w:lineRule="exact"/>
              <w:ind w:left="400"/>
              <w:rPr>
                <w:rFonts w:ascii="Times New Roman" w:hAnsi="Times New Roman" w:cs="Amiri"/>
              </w:rPr>
            </w:pPr>
            <w:r>
              <w:rPr>
                <w:rFonts w:ascii="Arial" w:hAnsi="Arial" w:cs="Arial"/>
                <w:color w:val="000000"/>
              </w:rPr>
              <w:t>0.001</w:t>
            </w:r>
            <w:r>
              <w:rPr>
                <w:rFonts w:hint="eastAsia" w:ascii="MS PGothic" w:hAnsi="Arial" w:eastAsia="MS PGothic" w:cs="MS PGothic"/>
                <w:color w:val="000000"/>
                <w:vertAlign w:val="superscript"/>
              </w:rPr>
              <w:t>∗∗</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0.000</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Waist circumference (cm)</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84"/>
              <w:jc w:val="right"/>
              <w:rPr>
                <w:rFonts w:ascii="Times New Roman" w:hAnsi="Times New Roman" w:cs="Amiri"/>
              </w:rPr>
            </w:pPr>
            <w:r>
              <w:rPr>
                <w:rFonts w:ascii="Arial" w:hAnsi="Arial" w:cs="Arial"/>
                <w:color w:val="000000"/>
              </w:rPr>
              <w:t>0.000</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0.000</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tcBorders>
              <w:top w:val="nil"/>
              <w:left w:val="nil"/>
              <w:bottom w:val="nil"/>
              <w:right w:val="nil"/>
            </w:tcBorders>
            <w:vAlign w:val="bottom"/>
          </w:tcPr>
          <w:p>
            <w:pPr>
              <w:widowControl w:val="0"/>
              <w:autoSpaceDE w:val="0"/>
              <w:autoSpaceDN w:val="0"/>
              <w:adjustRightInd w:val="0"/>
              <w:spacing w:after="0" w:line="240" w:lineRule="auto"/>
              <w:ind w:right="504"/>
              <w:jc w:val="right"/>
              <w:rPr>
                <w:rFonts w:ascii="Times New Roman" w:hAnsi="Times New Roman" w:cs="Amiri"/>
              </w:rPr>
            </w:pPr>
            <w:r>
              <w:rPr>
                <w:rFonts w:ascii="Arial" w:hAnsi="Arial" w:cs="Arial"/>
                <w:color w:val="000000"/>
              </w:rPr>
              <w:t>−.000</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0.000</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3-Day Ave: Energy (kcal)</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84"/>
              <w:jc w:val="right"/>
              <w:rPr>
                <w:rFonts w:ascii="Times New Roman" w:hAnsi="Times New Roman" w:cs="Amiri"/>
              </w:rPr>
            </w:pPr>
            <w:r>
              <w:rPr>
                <w:rFonts w:ascii="Arial" w:hAnsi="Arial" w:cs="Arial"/>
                <w:color w:val="000000"/>
              </w:rPr>
              <w:t>−.000</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0.000</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tcBorders>
              <w:top w:val="nil"/>
              <w:left w:val="nil"/>
              <w:bottom w:val="nil"/>
              <w:right w:val="nil"/>
            </w:tcBorders>
            <w:vAlign w:val="bottom"/>
          </w:tcPr>
          <w:p>
            <w:pPr>
              <w:widowControl w:val="0"/>
              <w:autoSpaceDE w:val="0"/>
              <w:autoSpaceDN w:val="0"/>
              <w:adjustRightInd w:val="0"/>
              <w:spacing w:after="0" w:line="240" w:lineRule="auto"/>
              <w:ind w:right="504"/>
              <w:jc w:val="right"/>
              <w:rPr>
                <w:rFonts w:ascii="Times New Roman" w:hAnsi="Times New Roman" w:cs="Amiri"/>
              </w:rPr>
            </w:pPr>
            <w:r>
              <w:rPr>
                <w:rFonts w:ascii="Arial" w:hAnsi="Arial" w:cs="Arial"/>
                <w:color w:val="000000"/>
              </w:rPr>
              <w:t>−.000</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0.000</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Smoking</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84"/>
              <w:jc w:val="right"/>
              <w:rPr>
                <w:rFonts w:ascii="Times New Roman" w:hAnsi="Times New Roman" w:cs="Amiri"/>
              </w:rPr>
            </w:pPr>
            <w:r>
              <w:rPr>
                <w:rFonts w:ascii="Arial" w:hAnsi="Arial" w:cs="Arial"/>
                <w:color w:val="000000"/>
              </w:rPr>
              <w:t>−.003</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0.002</w:t>
            </w:r>
          </w:p>
        </w:tc>
        <w:tc>
          <w:tcPr>
            <w:tcW w:w="1600" w:type="dxa"/>
            <w:gridSpan w:val="3"/>
            <w:tcBorders>
              <w:top w:val="nil"/>
              <w:left w:val="nil"/>
              <w:bottom w:val="nil"/>
              <w:right w:val="nil"/>
            </w:tcBorders>
            <w:vAlign w:val="bottom"/>
          </w:tcPr>
          <w:p>
            <w:pPr>
              <w:widowControl w:val="0"/>
              <w:autoSpaceDE w:val="0"/>
              <w:autoSpaceDN w:val="0"/>
              <w:adjustRightInd w:val="0"/>
              <w:spacing w:after="0" w:line="240" w:lineRule="auto"/>
              <w:ind w:right="484"/>
              <w:jc w:val="right"/>
              <w:rPr>
                <w:rFonts w:ascii="Times New Roman" w:hAnsi="Times New Roman" w:cs="Amiri"/>
              </w:rPr>
            </w:pPr>
            <w:r>
              <w:rPr>
                <w:rFonts w:ascii="Arial" w:hAnsi="Arial" w:cs="Arial"/>
                <w:color w:val="000000"/>
              </w:rPr>
              <w:t>0.000</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0.006</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Alcohol consumption</w:t>
            </w:r>
          </w:p>
        </w:tc>
        <w:tc>
          <w:tcPr>
            <w:tcW w:w="1300" w:type="dxa"/>
            <w:gridSpan w:val="2"/>
            <w:tcBorders>
              <w:top w:val="nil"/>
              <w:left w:val="nil"/>
              <w:bottom w:val="nil"/>
              <w:right w:val="nil"/>
            </w:tcBorders>
            <w:vAlign w:val="bottom"/>
          </w:tcPr>
          <w:p>
            <w:pPr>
              <w:widowControl w:val="0"/>
              <w:autoSpaceDE w:val="0"/>
              <w:autoSpaceDN w:val="0"/>
              <w:adjustRightInd w:val="0"/>
              <w:spacing w:after="0" w:line="231" w:lineRule="exact"/>
              <w:ind w:left="340"/>
              <w:rPr>
                <w:rFonts w:ascii="Times New Roman" w:hAnsi="Times New Roman" w:cs="Amiri"/>
              </w:rPr>
            </w:pPr>
            <w:r>
              <w:rPr>
                <w:rFonts w:ascii="Arial" w:hAnsi="Arial" w:cs="Arial"/>
                <w:color w:val="000000"/>
              </w:rPr>
              <w:t>−.004</w:t>
            </w:r>
            <w:r>
              <w:rPr>
                <w:rFonts w:hint="eastAsia" w:ascii="MS PGothic" w:hAnsi="Arial" w:eastAsia="MS PGothic" w:cs="MS PGothic"/>
                <w:color w:val="000000"/>
                <w:vertAlign w:val="superscript"/>
              </w:rPr>
              <w:t>∗∗</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0.002</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tcBorders>
              <w:top w:val="nil"/>
              <w:left w:val="nil"/>
              <w:bottom w:val="nil"/>
              <w:right w:val="nil"/>
            </w:tcBorders>
            <w:vAlign w:val="bottom"/>
          </w:tcPr>
          <w:p>
            <w:pPr>
              <w:widowControl w:val="0"/>
              <w:autoSpaceDE w:val="0"/>
              <w:autoSpaceDN w:val="0"/>
              <w:adjustRightInd w:val="0"/>
              <w:spacing w:after="0" w:line="240" w:lineRule="auto"/>
              <w:ind w:right="504"/>
              <w:jc w:val="right"/>
              <w:rPr>
                <w:rFonts w:ascii="Times New Roman" w:hAnsi="Times New Roman" w:cs="Amiri"/>
              </w:rPr>
            </w:pPr>
            <w:r>
              <w:rPr>
                <w:rFonts w:ascii="Arial" w:hAnsi="Arial" w:cs="Arial"/>
                <w:color w:val="000000"/>
              </w:rPr>
              <w:t>−.003</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0.006</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Urbanization index</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84"/>
              <w:jc w:val="right"/>
              <w:rPr>
                <w:rFonts w:ascii="Times New Roman" w:hAnsi="Times New Roman" w:cs="Amiri"/>
              </w:rPr>
            </w:pPr>
            <w:r>
              <w:rPr>
                <w:rFonts w:ascii="Arial" w:hAnsi="Arial" w:cs="Arial"/>
                <w:color w:val="000000"/>
              </w:rPr>
              <w:t>0.000</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0.000</w:t>
            </w:r>
          </w:p>
        </w:tc>
        <w:tc>
          <w:tcPr>
            <w:tcW w:w="1600" w:type="dxa"/>
            <w:gridSpan w:val="3"/>
            <w:tcBorders>
              <w:top w:val="nil"/>
              <w:left w:val="nil"/>
              <w:bottom w:val="nil"/>
              <w:right w:val="nil"/>
            </w:tcBorders>
            <w:vAlign w:val="bottom"/>
          </w:tcPr>
          <w:p>
            <w:pPr>
              <w:widowControl w:val="0"/>
              <w:autoSpaceDE w:val="0"/>
              <w:autoSpaceDN w:val="0"/>
              <w:adjustRightInd w:val="0"/>
              <w:spacing w:after="0" w:line="240" w:lineRule="auto"/>
              <w:ind w:right="484"/>
              <w:jc w:val="right"/>
              <w:rPr>
                <w:rFonts w:ascii="Times New Roman" w:hAnsi="Times New Roman" w:cs="Amiri"/>
              </w:rPr>
            </w:pPr>
            <w:r>
              <w:rPr>
                <w:rFonts w:ascii="Arial" w:hAnsi="Arial" w:cs="Arial"/>
                <w:color w:val="000000"/>
              </w:rPr>
              <w:t>0.000</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0.000</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Secondary education</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84"/>
              <w:jc w:val="right"/>
              <w:rPr>
                <w:rFonts w:ascii="Times New Roman" w:hAnsi="Times New Roman" w:cs="Amiri"/>
              </w:rPr>
            </w:pPr>
            <w:r>
              <w:rPr>
                <w:rFonts w:ascii="Arial" w:hAnsi="Arial" w:cs="Arial"/>
                <w:color w:val="000000"/>
              </w:rPr>
              <w:t>0.001</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0.003</w:t>
            </w:r>
          </w:p>
        </w:tc>
        <w:tc>
          <w:tcPr>
            <w:tcW w:w="1600" w:type="dxa"/>
            <w:gridSpan w:val="3"/>
            <w:tcBorders>
              <w:top w:val="nil"/>
              <w:left w:val="nil"/>
              <w:bottom w:val="nil"/>
              <w:right w:val="nil"/>
            </w:tcBorders>
            <w:vAlign w:val="bottom"/>
          </w:tcPr>
          <w:p>
            <w:pPr>
              <w:widowControl w:val="0"/>
              <w:autoSpaceDE w:val="0"/>
              <w:autoSpaceDN w:val="0"/>
              <w:adjustRightInd w:val="0"/>
              <w:spacing w:after="0" w:line="240" w:lineRule="auto"/>
              <w:ind w:right="484"/>
              <w:jc w:val="right"/>
              <w:rPr>
                <w:rFonts w:ascii="Times New Roman" w:hAnsi="Times New Roman" w:cs="Amiri"/>
              </w:rPr>
            </w:pPr>
            <w:r>
              <w:rPr>
                <w:rFonts w:ascii="Arial" w:hAnsi="Arial" w:cs="Arial"/>
                <w:color w:val="000000"/>
              </w:rPr>
              <w:t>0.000</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0.003</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University education</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84"/>
              <w:jc w:val="right"/>
              <w:rPr>
                <w:rFonts w:ascii="Times New Roman" w:hAnsi="Times New Roman" w:cs="Amiri"/>
              </w:rPr>
            </w:pPr>
            <w:r>
              <w:rPr>
                <w:rFonts w:ascii="Arial" w:hAnsi="Arial" w:cs="Arial"/>
                <w:color w:val="000000"/>
              </w:rPr>
              <w:t>0.001</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0.006</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tcBorders>
              <w:top w:val="nil"/>
              <w:left w:val="nil"/>
              <w:bottom w:val="nil"/>
              <w:right w:val="nil"/>
            </w:tcBorders>
            <w:vAlign w:val="bottom"/>
          </w:tcPr>
          <w:p>
            <w:pPr>
              <w:widowControl w:val="0"/>
              <w:autoSpaceDE w:val="0"/>
              <w:autoSpaceDN w:val="0"/>
              <w:adjustRightInd w:val="0"/>
              <w:spacing w:after="0" w:line="240" w:lineRule="auto"/>
              <w:ind w:right="804"/>
              <w:jc w:val="right"/>
              <w:rPr>
                <w:rFonts w:ascii="Times New Roman" w:hAnsi="Times New Roman" w:cs="Amiri"/>
              </w:rPr>
            </w:pPr>
            <w:r>
              <w:rPr>
                <w:rFonts w:ascii="Arial" w:hAnsi="Arial" w:cs="Arial"/>
                <w:color w:val="000000"/>
              </w:rPr>
              <w:t>−</w:t>
            </w:r>
          </w:p>
        </w:tc>
        <w:tc>
          <w:tcPr>
            <w:tcW w:w="5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Married</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84"/>
              <w:jc w:val="right"/>
              <w:rPr>
                <w:rFonts w:ascii="Times New Roman" w:hAnsi="Times New Roman" w:cs="Amiri"/>
              </w:rPr>
            </w:pPr>
            <w:r>
              <w:rPr>
                <w:rFonts w:ascii="Arial" w:hAnsi="Arial" w:cs="Arial"/>
                <w:color w:val="000000"/>
              </w:rPr>
              <w:t>−.000</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0.004</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tcBorders>
              <w:top w:val="nil"/>
              <w:left w:val="nil"/>
              <w:bottom w:val="nil"/>
              <w:right w:val="nil"/>
            </w:tcBorders>
            <w:vAlign w:val="bottom"/>
          </w:tcPr>
          <w:p>
            <w:pPr>
              <w:widowControl w:val="0"/>
              <w:autoSpaceDE w:val="0"/>
              <w:autoSpaceDN w:val="0"/>
              <w:adjustRightInd w:val="0"/>
              <w:spacing w:after="0" w:line="240" w:lineRule="auto"/>
              <w:ind w:right="504"/>
              <w:jc w:val="right"/>
              <w:rPr>
                <w:rFonts w:ascii="Times New Roman" w:hAnsi="Times New Roman" w:cs="Amiri"/>
              </w:rPr>
            </w:pPr>
            <w:r>
              <w:rPr>
                <w:rFonts w:ascii="Arial" w:hAnsi="Arial" w:cs="Arial"/>
                <w:color w:val="000000"/>
              </w:rPr>
              <w:t>−.003</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0.004</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Any medical insurance</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84"/>
              <w:jc w:val="right"/>
              <w:rPr>
                <w:rFonts w:ascii="Times New Roman" w:hAnsi="Times New Roman" w:cs="Amiri"/>
              </w:rPr>
            </w:pPr>
            <w:r>
              <w:rPr>
                <w:rFonts w:ascii="Arial" w:hAnsi="Arial" w:cs="Arial"/>
                <w:color w:val="000000"/>
              </w:rPr>
              <w:t>0.001</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0.002</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tcBorders>
              <w:top w:val="nil"/>
              <w:left w:val="nil"/>
              <w:bottom w:val="nil"/>
              <w:right w:val="nil"/>
            </w:tcBorders>
            <w:vAlign w:val="bottom"/>
          </w:tcPr>
          <w:p>
            <w:pPr>
              <w:widowControl w:val="0"/>
              <w:autoSpaceDE w:val="0"/>
              <w:autoSpaceDN w:val="0"/>
              <w:adjustRightInd w:val="0"/>
              <w:spacing w:after="0" w:line="240" w:lineRule="auto"/>
              <w:ind w:right="504"/>
              <w:jc w:val="right"/>
              <w:rPr>
                <w:rFonts w:ascii="Times New Roman" w:hAnsi="Times New Roman" w:cs="Amiri"/>
              </w:rPr>
            </w:pPr>
            <w:r>
              <w:rPr>
                <w:rFonts w:ascii="Arial" w:hAnsi="Arial" w:cs="Arial"/>
                <w:color w:val="000000"/>
              </w:rPr>
              <w:t>−.001</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0.002</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2"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Employed</w:t>
            </w:r>
          </w:p>
        </w:tc>
        <w:tc>
          <w:tcPr>
            <w:tcW w:w="1300" w:type="dxa"/>
            <w:gridSpan w:val="2"/>
            <w:tcBorders>
              <w:top w:val="nil"/>
              <w:left w:val="nil"/>
              <w:bottom w:val="nil"/>
              <w:right w:val="nil"/>
            </w:tcBorders>
            <w:vAlign w:val="bottom"/>
          </w:tcPr>
          <w:p>
            <w:pPr>
              <w:widowControl w:val="0"/>
              <w:autoSpaceDE w:val="0"/>
              <w:autoSpaceDN w:val="0"/>
              <w:adjustRightInd w:val="0"/>
              <w:spacing w:after="0" w:line="231" w:lineRule="exact"/>
              <w:ind w:left="340"/>
              <w:rPr>
                <w:rFonts w:ascii="Times New Roman" w:hAnsi="Times New Roman" w:cs="Amiri"/>
              </w:rPr>
            </w:pPr>
            <w:r>
              <w:rPr>
                <w:rFonts w:ascii="Arial" w:hAnsi="Arial" w:cs="Arial"/>
                <w:color w:val="000000"/>
              </w:rPr>
              <w:t>−.004</w:t>
            </w:r>
            <w:r>
              <w:rPr>
                <w:rFonts w:hint="eastAsia" w:ascii="MS PGothic" w:hAnsi="Arial" w:eastAsia="MS PGothic" w:cs="MS PGothic"/>
                <w:color w:val="000000"/>
                <w:vertAlign w:val="superscript"/>
              </w:rPr>
              <w:t>∗∗</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0.002</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tcBorders>
              <w:top w:val="nil"/>
              <w:left w:val="nil"/>
              <w:bottom w:val="nil"/>
              <w:right w:val="nil"/>
            </w:tcBorders>
            <w:vAlign w:val="bottom"/>
          </w:tcPr>
          <w:p>
            <w:pPr>
              <w:widowControl w:val="0"/>
              <w:autoSpaceDE w:val="0"/>
              <w:autoSpaceDN w:val="0"/>
              <w:adjustRightInd w:val="0"/>
              <w:spacing w:after="0" w:line="240" w:lineRule="auto"/>
              <w:ind w:right="504"/>
              <w:jc w:val="right"/>
              <w:rPr>
                <w:rFonts w:ascii="Times New Roman" w:hAnsi="Times New Roman" w:cs="Amiri"/>
              </w:rPr>
            </w:pPr>
            <w:r>
              <w:rPr>
                <w:rFonts w:ascii="Arial" w:hAnsi="Arial" w:cs="Arial"/>
                <w:color w:val="000000"/>
              </w:rPr>
              <w:t>−.003</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0.002</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54" w:hRule="atLeast"/>
        </w:trPr>
        <w:tc>
          <w:tcPr>
            <w:tcW w:w="48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Per capita household income (2011 Yuan) (2011 Yuan)</w:t>
            </w:r>
          </w:p>
        </w:tc>
        <w:tc>
          <w:tcPr>
            <w:tcW w:w="1300" w:type="dxa"/>
            <w:gridSpan w:val="2"/>
            <w:tcBorders>
              <w:top w:val="nil"/>
              <w:left w:val="nil"/>
              <w:bottom w:val="nil"/>
              <w:right w:val="nil"/>
            </w:tcBorders>
            <w:vAlign w:val="bottom"/>
          </w:tcPr>
          <w:p>
            <w:pPr>
              <w:widowControl w:val="0"/>
              <w:autoSpaceDE w:val="0"/>
              <w:autoSpaceDN w:val="0"/>
              <w:adjustRightInd w:val="0"/>
              <w:spacing w:after="0" w:line="240" w:lineRule="auto"/>
              <w:ind w:right="364"/>
              <w:jc w:val="right"/>
              <w:rPr>
                <w:rFonts w:ascii="Times New Roman" w:hAnsi="Times New Roman" w:cs="Amiri"/>
              </w:rPr>
            </w:pPr>
            <w:r>
              <w:rPr>
                <w:rFonts w:ascii="Arial" w:hAnsi="Arial" w:cs="Arial"/>
                <w:color w:val="000000"/>
              </w:rPr>
              <w:t>0.000</w:t>
            </w:r>
          </w:p>
        </w:tc>
        <w:tc>
          <w:tcPr>
            <w:tcW w:w="56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w w:val="88"/>
              </w:rPr>
              <w:t>0.000</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gridSpan w:val="2"/>
            <w:tcBorders>
              <w:top w:val="nil"/>
              <w:left w:val="nil"/>
              <w:bottom w:val="nil"/>
              <w:right w:val="nil"/>
            </w:tcBorders>
            <w:vAlign w:val="bottom"/>
          </w:tcPr>
          <w:p>
            <w:pPr>
              <w:widowControl w:val="0"/>
              <w:autoSpaceDE w:val="0"/>
              <w:autoSpaceDN w:val="0"/>
              <w:adjustRightInd w:val="0"/>
              <w:spacing w:after="0" w:line="240" w:lineRule="auto"/>
              <w:ind w:right="504"/>
              <w:jc w:val="right"/>
              <w:rPr>
                <w:rFonts w:ascii="Times New Roman" w:hAnsi="Times New Roman" w:cs="Amiri"/>
              </w:rPr>
            </w:pPr>
            <w:r>
              <w:rPr>
                <w:rFonts w:ascii="Arial" w:hAnsi="Arial" w:cs="Arial"/>
                <w:color w:val="000000"/>
              </w:rPr>
              <w:t>−.000</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left="80"/>
              <w:rPr>
                <w:rFonts w:ascii="Times New Roman" w:hAnsi="Times New Roman" w:cs="Amiri"/>
              </w:rPr>
            </w:pPr>
            <w:r>
              <w:rPr>
                <w:rFonts w:ascii="Arial" w:hAnsi="Arial" w:cs="Arial"/>
                <w:color w:val="000000"/>
              </w:rPr>
              <w:t>0.000</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bl>
    <w:p>
      <w:pPr>
        <w:widowControl w:val="0"/>
        <w:autoSpaceDE w:val="0"/>
        <w:autoSpaceDN w:val="0"/>
        <w:adjustRightInd w:val="0"/>
        <w:spacing w:after="0" w:line="253" w:lineRule="exact"/>
        <w:ind w:left="100"/>
        <w:rPr>
          <w:rFonts w:ascii="Times New Roman" w:hAnsi="Times New Roman" w:cs="Amiri"/>
        </w:rPr>
      </w:pPr>
      <w:r>
        <mc:AlternateContent>
          <mc:Choice Requires="wps">
            <w:drawing>
              <wp:anchor distT="0" distB="0" distL="114300" distR="114300" simplePos="0" relativeHeight="251661312" behindDoc="1" locked="0" layoutInCell="0" allowOverlap="1">
                <wp:simplePos x="0" y="0"/>
                <wp:positionH relativeFrom="column">
                  <wp:posOffset>1270</wp:posOffset>
                </wp:positionH>
                <wp:positionV relativeFrom="paragraph">
                  <wp:posOffset>-17145</wp:posOffset>
                </wp:positionV>
                <wp:extent cx="5673090" cy="0"/>
                <wp:effectExtent l="0" t="3175" r="0" b="0"/>
                <wp:wrapNone/>
                <wp:docPr id="57" name="Line 5"/>
                <wp:cNvGraphicFramePr/>
                <a:graphic xmlns:a="http://schemas.openxmlformats.org/drawingml/2006/main">
                  <a:graphicData uri="http://schemas.microsoft.com/office/word/2010/wordprocessingShape">
                    <wps:wsp>
                      <wps:cNvCnPr>
                        <a:cxnSpLocks noChangeShapeType="1"/>
                      </wps:cNvCnPr>
                      <wps:spPr bwMode="auto">
                        <a:xfrm>
                          <a:off x="0" y="0"/>
                          <a:ext cx="5673090" cy="0"/>
                        </a:xfrm>
                        <a:prstGeom prst="line">
                          <a:avLst/>
                        </a:prstGeom>
                        <a:noFill/>
                        <a:ln w="9545">
                          <a:solidFill>
                            <a:srgbClr val="FFFFFF"/>
                          </a:solidFill>
                          <a:round/>
                        </a:ln>
                      </wps:spPr>
                      <wps:bodyPr/>
                    </wps:wsp>
                  </a:graphicData>
                </a:graphic>
              </wp:anchor>
            </w:drawing>
          </mc:Choice>
          <mc:Fallback>
            <w:pict>
              <v:line id="Line 5" o:spid="_x0000_s1026" o:spt="20" style="position:absolute;left:0pt;margin-left:0.1pt;margin-top:-1.35pt;height:0pt;width:446.7pt;z-index:-251655168;mso-width-relative:page;mso-height-relative:page;" filled="f" stroked="t" coordsize="21600,21600" o:allowincell="f" o:gfxdata="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KbdCGPSAAAA&#10;BgEAAA8AAAAAAAAAAQAgAAAAIgAAAGRycy9kb3ducmV2LnhtbFBLAQIUABQAAAAIAIdO4kB5TQk+&#10;sQEAAFIDAAAOAAAAAAAAAAEAIAAAACEBAABkcnMvZTJvRG9jLnhtbFBLBQYAAAAABgAGAFkBAABE&#10;BQAAAAA=&#10;">
                <v:fill on="f" focussize="0,0"/>
                <v:stroke weight="0.751574803149606pt" color="#FFFFFF" joinstyle="round"/>
                <v:imagedata o:title=""/>
                <o:lock v:ext="edit" aspectratio="f"/>
              </v:line>
            </w:pict>
          </mc:Fallback>
        </mc:AlternateContent>
      </w:r>
      <w:r>
        <w:rPr>
          <w:rFonts w:hint="eastAsia" w:ascii="MS PGothic" w:hAnsi="Arial" w:eastAsia="MS PGothic" w:cs="MS PGothic"/>
          <w:color w:val="000000"/>
          <w:vertAlign w:val="superscript"/>
        </w:rPr>
        <w:t>∗</w:t>
      </w:r>
      <w:r>
        <w:rPr>
          <w:rFonts w:ascii="Arial" w:hAnsi="Arial" w:cs="Arial"/>
          <w:i/>
          <w:iCs/>
          <w:color w:val="000000"/>
        </w:rPr>
        <w:t xml:space="preserve"> p &lt; </w:t>
      </w:r>
      <w:r>
        <w:rPr>
          <w:rFonts w:ascii="Arial" w:hAnsi="Arial" w:cs="Arial"/>
          <w:color w:val="000000"/>
        </w:rPr>
        <w:t>0</w:t>
      </w:r>
      <w:r>
        <w:rPr>
          <w:rFonts w:ascii="Arial" w:hAnsi="Arial" w:cs="Arial"/>
          <w:i/>
          <w:iCs/>
          <w:color w:val="000000"/>
        </w:rPr>
        <w:t>.</w:t>
      </w:r>
      <w:r>
        <w:rPr>
          <w:rFonts w:ascii="Arial" w:hAnsi="Arial" w:cs="Arial"/>
          <w:color w:val="000000"/>
        </w:rPr>
        <w:t>10,</w:t>
      </w:r>
      <w:r>
        <w:rPr>
          <w:rFonts w:ascii="Arial" w:hAnsi="Arial" w:cs="Arial"/>
          <w:i/>
          <w:iCs/>
          <w:color w:val="000000"/>
        </w:rPr>
        <w:t xml:space="preserve"> </w:t>
      </w:r>
      <w:r>
        <w:rPr>
          <w:rFonts w:hint="eastAsia" w:ascii="MS PGothic" w:hAnsi="Arial" w:eastAsia="MS PGothic" w:cs="MS PGothic"/>
          <w:color w:val="000000"/>
          <w:vertAlign w:val="superscript"/>
        </w:rPr>
        <w:t>∗∗</w:t>
      </w:r>
      <w:r>
        <w:rPr>
          <w:rFonts w:ascii="Arial" w:hAnsi="Arial" w:cs="Arial"/>
          <w:i/>
          <w:iCs/>
          <w:color w:val="000000"/>
        </w:rPr>
        <w:t xml:space="preserve"> p &lt; </w:t>
      </w:r>
      <w:r>
        <w:rPr>
          <w:rFonts w:ascii="Arial" w:hAnsi="Arial" w:cs="Arial"/>
          <w:color w:val="000000"/>
        </w:rPr>
        <w:t>0</w:t>
      </w:r>
      <w:r>
        <w:rPr>
          <w:rFonts w:ascii="Arial" w:hAnsi="Arial" w:cs="Arial"/>
          <w:i/>
          <w:iCs/>
          <w:color w:val="000000"/>
        </w:rPr>
        <w:t>.</w:t>
      </w:r>
      <w:r>
        <w:rPr>
          <w:rFonts w:ascii="Arial" w:hAnsi="Arial" w:cs="Arial"/>
          <w:color w:val="000000"/>
        </w:rPr>
        <w:t>05,</w:t>
      </w:r>
      <w:r>
        <w:rPr>
          <w:rFonts w:ascii="Arial" w:hAnsi="Arial" w:cs="Arial"/>
          <w:i/>
          <w:iCs/>
          <w:color w:val="000000"/>
        </w:rPr>
        <w:t xml:space="preserve"> </w:t>
      </w:r>
      <w:r>
        <w:rPr>
          <w:rFonts w:hint="eastAsia" w:ascii="MS PGothic" w:hAnsi="Arial" w:eastAsia="MS PGothic" w:cs="MS PGothic"/>
          <w:color w:val="000000"/>
          <w:vertAlign w:val="superscript"/>
        </w:rPr>
        <w:t>∗∗∗</w:t>
      </w:r>
      <w:r>
        <w:rPr>
          <w:rFonts w:ascii="Arial" w:hAnsi="Arial" w:cs="Arial"/>
          <w:i/>
          <w:iCs/>
          <w:color w:val="000000"/>
        </w:rPr>
        <w:t xml:space="preserve"> p &lt; </w:t>
      </w:r>
      <w:r>
        <w:rPr>
          <w:rFonts w:ascii="Arial" w:hAnsi="Arial" w:cs="Arial"/>
          <w:color w:val="000000"/>
        </w:rPr>
        <w:t>0</w:t>
      </w:r>
      <w:r>
        <w:rPr>
          <w:rFonts w:ascii="Arial" w:hAnsi="Arial" w:cs="Arial"/>
          <w:i/>
          <w:iCs/>
          <w:color w:val="000000"/>
        </w:rPr>
        <w:t>.</w:t>
      </w:r>
      <w:r>
        <w:rPr>
          <w:rFonts w:ascii="Arial" w:hAnsi="Arial" w:cs="Arial"/>
          <w:color w:val="000000"/>
        </w:rPr>
        <w:t>01</w:t>
      </w:r>
    </w:p>
    <w:p>
      <w:pPr>
        <w:widowControl w:val="0"/>
        <w:autoSpaceDE w:val="0"/>
        <w:autoSpaceDN w:val="0"/>
        <w:adjustRightInd w:val="0"/>
        <w:spacing w:after="0" w:line="217" w:lineRule="auto"/>
        <w:ind w:left="100"/>
        <w:rPr>
          <w:rFonts w:ascii="Times New Roman" w:hAnsi="Times New Roman" w:cs="Amiri"/>
        </w:rPr>
      </w:pPr>
      <w:r>
        <w:rPr>
          <w:rFonts w:ascii="Arial" w:hAnsi="Arial" w:cs="Arial"/>
          <w:color w:val="000000"/>
        </w:rPr>
        <w:t>Results for province dummies omitted to preserve space. No observations for women with university education and diabetes.</w:t>
      </w:r>
    </w:p>
    <w:p>
      <w:pPr>
        <w:widowControl w:val="0"/>
        <w:autoSpaceDE w:val="0"/>
        <w:autoSpaceDN w:val="0"/>
        <w:adjustRightInd w:val="0"/>
        <w:spacing w:after="0" w:line="240" w:lineRule="auto"/>
        <w:rPr>
          <w:rFonts w:ascii="Times New Roman" w:hAnsi="Times New Roman" w:cs="Amiri"/>
        </w:rPr>
        <w:sectPr>
          <w:pgSz w:w="12240" w:h="15840"/>
          <w:pgMar w:top="1440" w:right="1700" w:bottom="441" w:left="1540" w:header="720" w:footer="720" w:gutter="0"/>
          <w:cols w:equalWidth="0" w:num="1">
            <w:col w:w="900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76"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Arial" w:hAnsi="Arial" w:cs="Arial"/>
          <w:color w:val="000000"/>
        </w:rPr>
        <w:t>15</w:t>
      </w:r>
    </w:p>
    <w:p>
      <w:pPr>
        <w:widowControl w:val="0"/>
        <w:autoSpaceDE w:val="0"/>
        <w:autoSpaceDN w:val="0"/>
        <w:adjustRightInd w:val="0"/>
        <w:spacing w:after="0" w:line="240" w:lineRule="auto"/>
        <w:rPr>
          <w:rFonts w:ascii="Times New Roman" w:hAnsi="Times New Roman" w:cs="Amiri"/>
        </w:rPr>
        <w:sectPr>
          <w:type w:val="continuous"/>
          <w:pgSz w:w="12240" w:h="15840"/>
          <w:pgMar w:top="1440" w:right="6140" w:bottom="441" w:left="5860" w:header="720" w:footer="720" w:gutter="0"/>
          <w:cols w:equalWidth="0" w:num="1">
            <w:col w:w="240"/>
          </w:cols>
        </w:sectPr>
      </w:pPr>
    </w:p>
    <w:p>
      <w:pPr>
        <w:widowControl w:val="0"/>
        <w:autoSpaceDE w:val="0"/>
        <w:autoSpaceDN w:val="0"/>
        <w:adjustRightInd w:val="0"/>
        <w:spacing w:after="0" w:line="200" w:lineRule="exact"/>
        <w:rPr>
          <w:rFonts w:ascii="Times New Roman" w:hAnsi="Times New Roman" w:cs="Amiri"/>
        </w:rPr>
      </w:pPr>
      <w:bookmarkStart w:id="14" w:name="page16"/>
      <w:bookmarkEnd w:id="14"/>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6" w:lineRule="exact"/>
        <w:rPr>
          <w:rFonts w:ascii="Times New Roman" w:hAnsi="Times New Roman" w:cs="Amiri"/>
        </w:rPr>
      </w:pPr>
    </w:p>
    <w:p>
      <w:pPr>
        <w:widowControl w:val="0"/>
        <w:overflowPunct w:val="0"/>
        <w:autoSpaceDE w:val="0"/>
        <w:autoSpaceDN w:val="0"/>
        <w:adjustRightInd w:val="0"/>
        <w:spacing w:after="0" w:line="240" w:lineRule="auto"/>
        <w:ind w:left="1080" w:hanging="1086"/>
        <w:jc w:val="both"/>
        <w:rPr>
          <w:rFonts w:ascii="Times New Roman" w:hAnsi="Times New Roman" w:cs="Amiri"/>
        </w:rPr>
      </w:pPr>
      <w:r>
        <w:rPr>
          <w:rFonts w:ascii="Gabriola" w:hAnsi="Gabriola" w:cs="Gabriola"/>
          <w:color w:val="000000"/>
        </w:rPr>
        <w:t>Table 0.3: Analysis of the e</w:t>
      </w:r>
      <w:r>
        <w:rPr>
          <w:rFonts w:ascii="Cambria Math" w:hAnsi="Cambria Math" w:cs="Cambria Math"/>
          <w:color w:val="000000"/>
        </w:rPr>
        <w:t>ﬀ</w:t>
      </w:r>
      <w:r>
        <w:rPr>
          <w:rFonts w:ascii="Gabriola" w:hAnsi="Gabriola" w:cs="Gabriola"/>
          <w:color w:val="000000"/>
        </w:rPr>
        <w:t>ect of a diabetes diagnosis on employment status and be-havioural outcomes using MSM, FE and RE</w:t>
      </w:r>
    </w:p>
    <w:p>
      <w:pPr>
        <w:widowControl w:val="0"/>
        <w:autoSpaceDE w:val="0"/>
        <w:autoSpaceDN w:val="0"/>
        <w:adjustRightInd w:val="0"/>
        <w:spacing w:after="0" w:line="222" w:lineRule="exact"/>
        <w:rPr>
          <w:rFonts w:ascii="Times New Roman" w:hAnsi="Times New Roman" w:cs="Amiri"/>
        </w:rPr>
      </w:pPr>
    </w:p>
    <w:tbl>
      <w:tblPr>
        <w:tblStyle w:val="12"/>
        <w:tblW w:w="9140" w:type="dxa"/>
        <w:tblInd w:w="0" w:type="dxa"/>
        <w:tblLayout w:type="fixed"/>
        <w:tblCellMar>
          <w:top w:w="0" w:type="dxa"/>
          <w:left w:w="0" w:type="dxa"/>
          <w:bottom w:w="0" w:type="dxa"/>
          <w:right w:w="0" w:type="dxa"/>
        </w:tblCellMar>
      </w:tblPr>
      <w:tblGrid>
        <w:gridCol w:w="1420"/>
        <w:gridCol w:w="1300"/>
        <w:gridCol w:w="1180"/>
        <w:gridCol w:w="1320"/>
        <w:gridCol w:w="1180"/>
        <w:gridCol w:w="1200"/>
        <w:gridCol w:w="1520"/>
        <w:gridCol w:w="20"/>
      </w:tblGrid>
      <w:tr>
        <w:tblPrEx>
          <w:tblLayout w:type="fixed"/>
        </w:tblPrEx>
        <w:trPr>
          <w:trHeight w:val="251" w:hRule="atLeast"/>
        </w:trPr>
        <w:tc>
          <w:tcPr>
            <w:tcW w:w="142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single" w:color="auto" w:sz="8" w:space="0"/>
              <w:left w:val="nil"/>
              <w:bottom w:val="nil"/>
              <w:right w:val="nil"/>
            </w:tcBorders>
            <w:vAlign w:val="bottom"/>
          </w:tcPr>
          <w:p>
            <w:pPr>
              <w:widowControl w:val="0"/>
              <w:autoSpaceDE w:val="0"/>
              <w:autoSpaceDN w:val="0"/>
              <w:adjustRightInd w:val="0"/>
              <w:spacing w:after="0" w:line="251" w:lineRule="exact"/>
              <w:ind w:right="446"/>
              <w:jc w:val="right"/>
              <w:rPr>
                <w:rFonts w:ascii="Times New Roman" w:hAnsi="Times New Roman" w:cs="Amiri"/>
              </w:rPr>
            </w:pPr>
            <w:r>
              <w:rPr>
                <w:rFonts w:ascii="Gabriola" w:hAnsi="Gabriola" w:cs="Gabriola"/>
                <w:color w:val="000000"/>
              </w:rPr>
              <w:t>(1)</w:t>
            </w:r>
          </w:p>
        </w:tc>
        <w:tc>
          <w:tcPr>
            <w:tcW w:w="1180" w:type="dxa"/>
            <w:tcBorders>
              <w:top w:val="single" w:color="auto" w:sz="8" w:space="0"/>
              <w:left w:val="nil"/>
              <w:bottom w:val="nil"/>
              <w:right w:val="nil"/>
            </w:tcBorders>
            <w:vAlign w:val="bottom"/>
          </w:tcPr>
          <w:p>
            <w:pPr>
              <w:widowControl w:val="0"/>
              <w:autoSpaceDE w:val="0"/>
              <w:autoSpaceDN w:val="0"/>
              <w:adjustRightInd w:val="0"/>
              <w:spacing w:after="0" w:line="251" w:lineRule="exact"/>
              <w:ind w:right="445"/>
              <w:jc w:val="right"/>
              <w:rPr>
                <w:rFonts w:ascii="Times New Roman" w:hAnsi="Times New Roman" w:cs="Amiri"/>
              </w:rPr>
            </w:pPr>
            <w:r>
              <w:rPr>
                <w:rFonts w:ascii="Gabriola" w:hAnsi="Gabriola" w:cs="Gabriola"/>
                <w:color w:val="000000"/>
              </w:rPr>
              <w:t>(2)</w:t>
            </w:r>
          </w:p>
        </w:tc>
        <w:tc>
          <w:tcPr>
            <w:tcW w:w="1320" w:type="dxa"/>
            <w:tcBorders>
              <w:top w:val="single" w:color="auto" w:sz="8" w:space="0"/>
              <w:left w:val="nil"/>
              <w:bottom w:val="nil"/>
              <w:right w:val="nil"/>
            </w:tcBorders>
            <w:vAlign w:val="bottom"/>
          </w:tcPr>
          <w:p>
            <w:pPr>
              <w:widowControl w:val="0"/>
              <w:autoSpaceDE w:val="0"/>
              <w:autoSpaceDN w:val="0"/>
              <w:adjustRightInd w:val="0"/>
              <w:spacing w:after="0" w:line="251" w:lineRule="exact"/>
              <w:ind w:right="585"/>
              <w:jc w:val="right"/>
              <w:rPr>
                <w:rFonts w:ascii="Times New Roman" w:hAnsi="Times New Roman" w:cs="Amiri"/>
              </w:rPr>
            </w:pPr>
            <w:r>
              <w:rPr>
                <w:rFonts w:ascii="Gabriola" w:hAnsi="Gabriola" w:cs="Gabriola"/>
                <w:color w:val="000000"/>
              </w:rPr>
              <w:t>(3)</w:t>
            </w:r>
          </w:p>
        </w:tc>
        <w:tc>
          <w:tcPr>
            <w:tcW w:w="1180" w:type="dxa"/>
            <w:tcBorders>
              <w:top w:val="single" w:color="auto" w:sz="8" w:space="0"/>
              <w:left w:val="nil"/>
              <w:bottom w:val="nil"/>
              <w:right w:val="nil"/>
            </w:tcBorders>
            <w:vAlign w:val="bottom"/>
          </w:tcPr>
          <w:p>
            <w:pPr>
              <w:widowControl w:val="0"/>
              <w:autoSpaceDE w:val="0"/>
              <w:autoSpaceDN w:val="0"/>
              <w:adjustRightInd w:val="0"/>
              <w:spacing w:after="0" w:line="251" w:lineRule="exact"/>
              <w:ind w:right="505"/>
              <w:jc w:val="right"/>
              <w:rPr>
                <w:rFonts w:ascii="Times New Roman" w:hAnsi="Times New Roman" w:cs="Amiri"/>
              </w:rPr>
            </w:pPr>
            <w:r>
              <w:rPr>
                <w:rFonts w:ascii="Gabriola" w:hAnsi="Gabriola" w:cs="Gabriola"/>
                <w:color w:val="000000"/>
              </w:rPr>
              <w:t>(4)</w:t>
            </w:r>
          </w:p>
        </w:tc>
        <w:tc>
          <w:tcPr>
            <w:tcW w:w="1200" w:type="dxa"/>
            <w:tcBorders>
              <w:top w:val="single" w:color="auto" w:sz="8" w:space="0"/>
              <w:left w:val="nil"/>
              <w:bottom w:val="nil"/>
              <w:right w:val="nil"/>
            </w:tcBorders>
            <w:vAlign w:val="bottom"/>
          </w:tcPr>
          <w:p>
            <w:pPr>
              <w:widowControl w:val="0"/>
              <w:autoSpaceDE w:val="0"/>
              <w:autoSpaceDN w:val="0"/>
              <w:adjustRightInd w:val="0"/>
              <w:spacing w:after="0" w:line="251" w:lineRule="exact"/>
              <w:ind w:right="446"/>
              <w:jc w:val="right"/>
              <w:rPr>
                <w:rFonts w:ascii="Times New Roman" w:hAnsi="Times New Roman" w:cs="Amiri"/>
              </w:rPr>
            </w:pPr>
            <w:r>
              <w:rPr>
                <w:rFonts w:ascii="Gabriola" w:hAnsi="Gabriola" w:cs="Gabriola"/>
                <w:color w:val="000000"/>
              </w:rPr>
              <w:t>(5)</w:t>
            </w:r>
          </w:p>
        </w:tc>
        <w:tc>
          <w:tcPr>
            <w:tcW w:w="1520" w:type="dxa"/>
            <w:tcBorders>
              <w:top w:val="single" w:color="auto" w:sz="8" w:space="0"/>
              <w:left w:val="nil"/>
              <w:bottom w:val="nil"/>
              <w:right w:val="nil"/>
            </w:tcBorders>
            <w:vAlign w:val="bottom"/>
          </w:tcPr>
          <w:p>
            <w:pPr>
              <w:widowControl w:val="0"/>
              <w:autoSpaceDE w:val="0"/>
              <w:autoSpaceDN w:val="0"/>
              <w:adjustRightInd w:val="0"/>
              <w:spacing w:after="0" w:line="251" w:lineRule="exact"/>
              <w:ind w:right="565"/>
              <w:jc w:val="right"/>
              <w:rPr>
                <w:rFonts w:ascii="Times New Roman" w:hAnsi="Times New Roman" w:cs="Amiri"/>
              </w:rPr>
            </w:pPr>
            <w:r>
              <w:rPr>
                <w:rFonts w:ascii="Gabriola" w:hAnsi="Gabriola" w:cs="Gabriola"/>
                <w:color w:val="000000"/>
              </w:rPr>
              <w:t>(6)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73" w:lineRule="exact"/>
              <w:ind w:right="46"/>
              <w:jc w:val="right"/>
              <w:rPr>
                <w:rFonts w:ascii="Times New Roman" w:hAnsi="Times New Roman" w:cs="Amiri"/>
              </w:rPr>
            </w:pPr>
            <w:r>
              <w:rPr>
                <w:rFonts w:ascii="Gabriola" w:hAnsi="Gabriola" w:cs="Gabriola"/>
                <w:color w:val="000000"/>
              </w:rPr>
              <w:t>Employment</w:t>
            </w:r>
          </w:p>
        </w:tc>
        <w:tc>
          <w:tcPr>
            <w:tcW w:w="1180" w:type="dxa"/>
            <w:tcBorders>
              <w:top w:val="nil"/>
              <w:left w:val="nil"/>
              <w:bottom w:val="nil"/>
              <w:right w:val="nil"/>
            </w:tcBorders>
            <w:vAlign w:val="bottom"/>
          </w:tcPr>
          <w:p>
            <w:pPr>
              <w:widowControl w:val="0"/>
              <w:autoSpaceDE w:val="0"/>
              <w:autoSpaceDN w:val="0"/>
              <w:adjustRightInd w:val="0"/>
              <w:spacing w:after="0" w:line="273" w:lineRule="exact"/>
              <w:ind w:right="205"/>
              <w:jc w:val="right"/>
              <w:rPr>
                <w:rFonts w:ascii="Times New Roman" w:hAnsi="Times New Roman" w:cs="Amiri"/>
              </w:rPr>
            </w:pPr>
            <w:r>
              <w:rPr>
                <w:rFonts w:ascii="Gabriola" w:hAnsi="Gabriola" w:cs="Gabriola"/>
                <w:color w:val="000000"/>
              </w:rPr>
              <w:t>Smoking</w:t>
            </w:r>
          </w:p>
        </w:tc>
        <w:tc>
          <w:tcPr>
            <w:tcW w:w="1320" w:type="dxa"/>
            <w:tcBorders>
              <w:top w:val="nil"/>
              <w:left w:val="nil"/>
              <w:bottom w:val="nil"/>
              <w:right w:val="nil"/>
            </w:tcBorders>
            <w:vAlign w:val="bottom"/>
          </w:tcPr>
          <w:p>
            <w:pPr>
              <w:widowControl w:val="0"/>
              <w:autoSpaceDE w:val="0"/>
              <w:autoSpaceDN w:val="0"/>
              <w:adjustRightInd w:val="0"/>
              <w:spacing w:after="0" w:line="273" w:lineRule="exact"/>
              <w:ind w:right="385"/>
              <w:jc w:val="right"/>
              <w:rPr>
                <w:rFonts w:ascii="Times New Roman" w:hAnsi="Times New Roman" w:cs="Amiri"/>
              </w:rPr>
            </w:pPr>
            <w:r>
              <w:rPr>
                <w:rFonts w:ascii="Gabriola" w:hAnsi="Gabriola" w:cs="Gabriola"/>
                <w:color w:val="000000"/>
              </w:rPr>
              <w:t>Alcohol</w:t>
            </w:r>
          </w:p>
        </w:tc>
        <w:tc>
          <w:tcPr>
            <w:tcW w:w="1180" w:type="dxa"/>
            <w:tcBorders>
              <w:top w:val="nil"/>
              <w:left w:val="nil"/>
              <w:bottom w:val="nil"/>
              <w:right w:val="nil"/>
            </w:tcBorders>
            <w:vAlign w:val="bottom"/>
          </w:tcPr>
          <w:p>
            <w:pPr>
              <w:widowControl w:val="0"/>
              <w:autoSpaceDE w:val="0"/>
              <w:autoSpaceDN w:val="0"/>
              <w:adjustRightInd w:val="0"/>
              <w:spacing w:after="0" w:line="273" w:lineRule="exact"/>
              <w:ind w:right="445"/>
              <w:jc w:val="right"/>
              <w:rPr>
                <w:rFonts w:ascii="Times New Roman" w:hAnsi="Times New Roman" w:cs="Amiri"/>
              </w:rPr>
            </w:pPr>
            <w:r>
              <w:rPr>
                <w:rFonts w:ascii="Gabriola" w:hAnsi="Gabriola" w:cs="Gabriola"/>
                <w:color w:val="000000"/>
              </w:rPr>
              <w:t>BMI</w:t>
            </w:r>
          </w:p>
        </w:tc>
        <w:tc>
          <w:tcPr>
            <w:tcW w:w="1200" w:type="dxa"/>
            <w:tcBorders>
              <w:top w:val="nil"/>
              <w:left w:val="nil"/>
              <w:bottom w:val="nil"/>
              <w:right w:val="nil"/>
            </w:tcBorders>
            <w:vAlign w:val="bottom"/>
          </w:tcPr>
          <w:p>
            <w:pPr>
              <w:widowControl w:val="0"/>
              <w:autoSpaceDE w:val="0"/>
              <w:autoSpaceDN w:val="0"/>
              <w:adjustRightInd w:val="0"/>
              <w:spacing w:after="0" w:line="273" w:lineRule="exact"/>
              <w:ind w:right="106"/>
              <w:jc w:val="right"/>
              <w:rPr>
                <w:rFonts w:ascii="Times New Roman" w:hAnsi="Times New Roman" w:cs="Amiri"/>
              </w:rPr>
            </w:pPr>
            <w:r>
              <w:rPr>
                <w:rFonts w:ascii="Gabriola" w:hAnsi="Gabriola" w:cs="Gabriola"/>
                <w:color w:val="000000"/>
              </w:rPr>
              <w:t>Waist (cm)</w:t>
            </w:r>
          </w:p>
        </w:tc>
        <w:tc>
          <w:tcPr>
            <w:tcW w:w="1520" w:type="dxa"/>
            <w:tcBorders>
              <w:top w:val="nil"/>
              <w:left w:val="nil"/>
              <w:bottom w:val="nil"/>
              <w:right w:val="nil"/>
            </w:tcBorders>
            <w:vAlign w:val="bottom"/>
          </w:tcPr>
          <w:p>
            <w:pPr>
              <w:widowControl w:val="0"/>
              <w:autoSpaceDE w:val="0"/>
              <w:autoSpaceDN w:val="0"/>
              <w:adjustRightInd w:val="0"/>
              <w:spacing w:after="0" w:line="273" w:lineRule="exact"/>
              <w:ind w:right="85"/>
              <w:jc w:val="right"/>
              <w:rPr>
                <w:rFonts w:ascii="Times New Roman" w:hAnsi="Times New Roman" w:cs="Amiri"/>
              </w:rPr>
            </w:pPr>
            <w:r>
              <w:rPr>
                <w:rFonts w:ascii="Gabriola" w:hAnsi="Gabriola" w:cs="Gabriola"/>
                <w:color w:val="000000"/>
              </w:rPr>
              <w:t>Calories (kcal)</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1" w:hRule="atLeast"/>
        </w:trPr>
        <w:tc>
          <w:tcPr>
            <w:tcW w:w="14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500" w:type="dxa"/>
            <w:gridSpan w:val="2"/>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6"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500" w:type="dxa"/>
            <w:gridSpan w:val="2"/>
            <w:tcBorders>
              <w:top w:val="nil"/>
              <w:left w:val="nil"/>
              <w:bottom w:val="nil"/>
              <w:right w:val="nil"/>
            </w:tcBorders>
            <w:vAlign w:val="bottom"/>
          </w:tcPr>
          <w:p>
            <w:pPr>
              <w:widowControl w:val="0"/>
              <w:autoSpaceDE w:val="0"/>
              <w:autoSpaceDN w:val="0"/>
              <w:adjustRightInd w:val="0"/>
              <w:spacing w:after="0" w:line="265" w:lineRule="exact"/>
              <w:ind w:left="125"/>
              <w:jc w:val="center"/>
              <w:rPr>
                <w:rFonts w:ascii="Times New Roman" w:hAnsi="Times New Roman" w:cs="Amiri"/>
              </w:rPr>
            </w:pPr>
            <w:r>
              <w:rPr>
                <w:rFonts w:ascii="Gabriola" w:hAnsi="Gabriola" w:cs="Gabriola"/>
                <w:i/>
                <w:iCs/>
                <w:color w:val="000000"/>
              </w:rPr>
              <w:t>Marginal structural model</w:t>
            </w:r>
          </w:p>
        </w:tc>
        <w:tc>
          <w:tcPr>
            <w:tcW w:w="12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2" w:hRule="atLeast"/>
        </w:trPr>
        <w:tc>
          <w:tcPr>
            <w:tcW w:w="1420" w:type="dxa"/>
            <w:tcBorders>
              <w:top w:val="nil"/>
              <w:left w:val="nil"/>
              <w:bottom w:val="nil"/>
              <w:right w:val="nil"/>
            </w:tcBorders>
            <w:vAlign w:val="bottom"/>
          </w:tcPr>
          <w:p>
            <w:pPr>
              <w:widowControl w:val="0"/>
              <w:autoSpaceDE w:val="0"/>
              <w:autoSpaceDN w:val="0"/>
              <w:adjustRightInd w:val="0"/>
              <w:spacing w:after="0" w:line="291" w:lineRule="exact"/>
              <w:ind w:left="100"/>
              <w:rPr>
                <w:rFonts w:ascii="Times New Roman" w:hAnsi="Times New Roman" w:cs="Amiri"/>
              </w:rPr>
            </w:pPr>
            <w:r>
              <w:rPr>
                <w:rFonts w:ascii="Gabriola" w:hAnsi="Gabriola" w:cs="Gabriola"/>
                <w:color w:val="000000"/>
              </w:rPr>
              <w:t>Male sample</w:t>
            </w:r>
          </w:p>
        </w:tc>
        <w:tc>
          <w:tcPr>
            <w:tcW w:w="1300" w:type="dxa"/>
            <w:vMerge w:val="restart"/>
            <w:tcBorders>
              <w:top w:val="nil"/>
              <w:left w:val="nil"/>
              <w:bottom w:val="nil"/>
              <w:right w:val="nil"/>
            </w:tcBorders>
            <w:vAlign w:val="bottom"/>
          </w:tcPr>
          <w:p>
            <w:pPr>
              <w:widowControl w:val="0"/>
              <w:autoSpaceDE w:val="0"/>
              <w:autoSpaceDN w:val="0"/>
              <w:adjustRightInd w:val="0"/>
              <w:spacing w:after="0" w:line="240" w:lineRule="auto"/>
              <w:ind w:right="266"/>
              <w:jc w:val="right"/>
              <w:rPr>
                <w:rFonts w:ascii="Times New Roman" w:hAnsi="Times New Roman" w:cs="Amiri"/>
              </w:rPr>
            </w:pPr>
            <w:r>
              <w:rPr>
                <w:rFonts w:ascii="Arial" w:hAnsi="Arial" w:cs="Arial"/>
                <w:color w:val="000000"/>
              </w:rPr>
              <w:t>−</w:t>
            </w:r>
            <w:r>
              <w:rPr>
                <w:rFonts w:ascii="Gabriola" w:hAnsi="Gabriola" w:cs="Gabriola"/>
                <w:color w:val="000000"/>
              </w:rPr>
              <w:t>.009</w:t>
            </w:r>
          </w:p>
        </w:tc>
        <w:tc>
          <w:tcPr>
            <w:tcW w:w="1180" w:type="dxa"/>
            <w:vMerge w:val="restart"/>
            <w:tcBorders>
              <w:top w:val="nil"/>
              <w:left w:val="nil"/>
              <w:bottom w:val="nil"/>
              <w:right w:val="nil"/>
            </w:tcBorders>
            <w:vAlign w:val="bottom"/>
          </w:tcPr>
          <w:p>
            <w:pPr>
              <w:widowControl w:val="0"/>
              <w:autoSpaceDE w:val="0"/>
              <w:autoSpaceDN w:val="0"/>
              <w:adjustRightInd w:val="0"/>
              <w:spacing w:after="0" w:line="374" w:lineRule="exact"/>
              <w:ind w:right="125"/>
              <w:jc w:val="right"/>
              <w:rPr>
                <w:rFonts w:ascii="Times New Roman" w:hAnsi="Times New Roman" w:cs="Amiri"/>
              </w:rPr>
            </w:pPr>
            <w:r>
              <w:rPr>
                <w:rFonts w:ascii="Arial" w:hAnsi="Arial" w:cs="Arial"/>
                <w:color w:val="000000"/>
              </w:rPr>
              <w:t>−</w:t>
            </w:r>
            <w:r>
              <w:rPr>
                <w:rFonts w:ascii="Gabriola" w:hAnsi="Gabriola" w:cs="Gabriola"/>
                <w:color w:val="000000"/>
              </w:rPr>
              <w:t>.070</w:t>
            </w:r>
            <w:r>
              <w:rPr>
                <w:rFonts w:hint="eastAsia" w:ascii="MS PGothic" w:hAnsi="Arial" w:eastAsia="MS PGothic" w:cs="MS PGothic"/>
                <w:color w:val="000000"/>
                <w:vertAlign w:val="superscript"/>
              </w:rPr>
              <w:t>∗∗</w:t>
            </w:r>
          </w:p>
        </w:tc>
        <w:tc>
          <w:tcPr>
            <w:tcW w:w="1320" w:type="dxa"/>
            <w:vMerge w:val="restart"/>
            <w:tcBorders>
              <w:top w:val="nil"/>
              <w:left w:val="nil"/>
              <w:bottom w:val="nil"/>
              <w:right w:val="nil"/>
            </w:tcBorders>
            <w:vAlign w:val="bottom"/>
          </w:tcPr>
          <w:p>
            <w:pPr>
              <w:widowControl w:val="0"/>
              <w:autoSpaceDE w:val="0"/>
              <w:autoSpaceDN w:val="0"/>
              <w:adjustRightInd w:val="0"/>
              <w:spacing w:after="0" w:line="374" w:lineRule="exact"/>
              <w:ind w:left="340"/>
              <w:rPr>
                <w:rFonts w:ascii="Times New Roman" w:hAnsi="Times New Roman" w:cs="Amiri"/>
              </w:rPr>
            </w:pPr>
            <w:r>
              <w:rPr>
                <w:rFonts w:ascii="Arial" w:hAnsi="Arial" w:cs="Arial"/>
                <w:color w:val="000000"/>
              </w:rPr>
              <w:t>−</w:t>
            </w:r>
            <w:r>
              <w:rPr>
                <w:rFonts w:ascii="Gabriola" w:hAnsi="Gabriola" w:cs="Gabriola"/>
                <w:color w:val="000000"/>
              </w:rPr>
              <w:t>.094</w:t>
            </w:r>
            <w:r>
              <w:rPr>
                <w:rFonts w:hint="eastAsia" w:ascii="MS PGothic" w:hAnsi="Arial" w:eastAsia="MS PGothic" w:cs="MS PGothic"/>
                <w:color w:val="000000"/>
                <w:vertAlign w:val="superscript"/>
              </w:rPr>
              <w:t>∗∗∗</w:t>
            </w:r>
          </w:p>
        </w:tc>
        <w:tc>
          <w:tcPr>
            <w:tcW w:w="1180" w:type="dxa"/>
            <w:vMerge w:val="restart"/>
            <w:tcBorders>
              <w:top w:val="nil"/>
              <w:left w:val="nil"/>
              <w:bottom w:val="nil"/>
              <w:right w:val="nil"/>
            </w:tcBorders>
            <w:vAlign w:val="bottom"/>
          </w:tcPr>
          <w:p>
            <w:pPr>
              <w:widowControl w:val="0"/>
              <w:autoSpaceDE w:val="0"/>
              <w:autoSpaceDN w:val="0"/>
              <w:adjustRightInd w:val="0"/>
              <w:spacing w:after="0" w:line="374" w:lineRule="exact"/>
              <w:ind w:left="280"/>
              <w:rPr>
                <w:rFonts w:ascii="Times New Roman" w:hAnsi="Times New Roman" w:cs="Amiri"/>
              </w:rPr>
            </w:pPr>
            <w:r>
              <w:rPr>
                <w:rFonts w:ascii="Arial" w:hAnsi="Arial" w:cs="Arial"/>
                <w:color w:val="000000"/>
              </w:rPr>
              <w:t>−</w:t>
            </w:r>
            <w:r>
              <w:rPr>
                <w:rFonts w:ascii="Gabriola" w:hAnsi="Gabriola" w:cs="Gabriola"/>
                <w:color w:val="000000"/>
              </w:rPr>
              <w:t>.735</w:t>
            </w:r>
            <w:r>
              <w:rPr>
                <w:rFonts w:hint="eastAsia" w:ascii="MS PGothic" w:hAnsi="Arial" w:eastAsia="MS PGothic" w:cs="MS PGothic"/>
                <w:color w:val="000000"/>
                <w:vertAlign w:val="superscript"/>
              </w:rPr>
              <w:t>∗∗∗</w:t>
            </w:r>
          </w:p>
        </w:tc>
        <w:tc>
          <w:tcPr>
            <w:tcW w:w="1200" w:type="dxa"/>
            <w:vMerge w:val="restart"/>
            <w:tcBorders>
              <w:top w:val="nil"/>
              <w:left w:val="nil"/>
              <w:bottom w:val="nil"/>
              <w:right w:val="nil"/>
            </w:tcBorders>
            <w:vAlign w:val="bottom"/>
          </w:tcPr>
          <w:p>
            <w:pPr>
              <w:widowControl w:val="0"/>
              <w:autoSpaceDE w:val="0"/>
              <w:autoSpaceDN w:val="0"/>
              <w:adjustRightInd w:val="0"/>
              <w:spacing w:after="0" w:line="374" w:lineRule="exact"/>
              <w:ind w:left="260"/>
              <w:rPr>
                <w:rFonts w:ascii="Times New Roman" w:hAnsi="Times New Roman" w:cs="Amiri"/>
              </w:rPr>
            </w:pPr>
            <w:r>
              <w:rPr>
                <w:rFonts w:ascii="Arial" w:hAnsi="Arial" w:cs="Arial"/>
                <w:color w:val="000000"/>
              </w:rPr>
              <w:t>−</w:t>
            </w:r>
            <w:r>
              <w:rPr>
                <w:rFonts w:ascii="Gabriola" w:hAnsi="Gabriola" w:cs="Gabriola"/>
                <w:color w:val="000000"/>
              </w:rPr>
              <w:t>1.887</w:t>
            </w:r>
            <w:r>
              <w:rPr>
                <w:rFonts w:hint="eastAsia" w:ascii="MS PGothic" w:hAnsi="Arial" w:eastAsia="MS PGothic" w:cs="MS PGothic"/>
                <w:color w:val="000000"/>
                <w:vertAlign w:val="superscript"/>
              </w:rPr>
              <w:t>∗∗∗</w:t>
            </w:r>
          </w:p>
        </w:tc>
        <w:tc>
          <w:tcPr>
            <w:tcW w:w="1520" w:type="dxa"/>
            <w:vMerge w:val="restart"/>
            <w:tcBorders>
              <w:top w:val="nil"/>
              <w:left w:val="nil"/>
              <w:bottom w:val="nil"/>
              <w:right w:val="nil"/>
            </w:tcBorders>
            <w:vAlign w:val="bottom"/>
          </w:tcPr>
          <w:p>
            <w:pPr>
              <w:widowControl w:val="0"/>
              <w:autoSpaceDE w:val="0"/>
              <w:autoSpaceDN w:val="0"/>
              <w:adjustRightInd w:val="0"/>
              <w:spacing w:after="0" w:line="374" w:lineRule="exact"/>
              <w:ind w:left="280"/>
              <w:rPr>
                <w:rFonts w:ascii="Times New Roman" w:hAnsi="Times New Roman" w:cs="Amiri"/>
              </w:rPr>
            </w:pPr>
            <w:r>
              <w:rPr>
                <w:rFonts w:ascii="Arial" w:hAnsi="Arial" w:cs="Arial"/>
                <w:color w:val="000000"/>
              </w:rPr>
              <w:t>−</w:t>
            </w:r>
            <w:r>
              <w:rPr>
                <w:rFonts w:ascii="Gabriola" w:hAnsi="Gabriola" w:cs="Gabriola"/>
                <w:color w:val="000000"/>
              </w:rPr>
              <w:t>135.061</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6" w:hRule="atLeast"/>
        </w:trPr>
        <w:tc>
          <w:tcPr>
            <w:tcW w:w="1420" w:type="dxa"/>
            <w:tcBorders>
              <w:top w:val="nil"/>
              <w:left w:val="nil"/>
              <w:bottom w:val="nil"/>
              <w:right w:val="nil"/>
            </w:tcBorders>
            <w:vAlign w:val="bottom"/>
          </w:tcPr>
          <w:p>
            <w:pPr>
              <w:widowControl w:val="0"/>
              <w:autoSpaceDE w:val="0"/>
              <w:autoSpaceDN w:val="0"/>
              <w:adjustRightInd w:val="0"/>
              <w:spacing w:after="0" w:line="236" w:lineRule="exact"/>
              <w:ind w:left="100"/>
              <w:rPr>
                <w:rFonts w:ascii="Times New Roman" w:hAnsi="Times New Roman" w:cs="Amiri"/>
              </w:rPr>
            </w:pPr>
            <w:r>
              <w:rPr>
                <w:rFonts w:ascii="Gabriola" w:hAnsi="Gabriola" w:cs="Gabriola"/>
                <w:color w:val="000000"/>
              </w:rPr>
              <w:t>Diabetes</w:t>
            </w:r>
          </w:p>
        </w:tc>
        <w:tc>
          <w:tcPr>
            <w:tcW w:w="13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vMerge w:val="restart"/>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Gabriola" w:hAnsi="Gabriola" w:cs="Gabriola"/>
                <w:color w:val="000000"/>
              </w:rPr>
              <w:t>Female sample</w:t>
            </w:r>
          </w:p>
        </w:tc>
        <w:tc>
          <w:tcPr>
            <w:tcW w:w="1300" w:type="dxa"/>
            <w:tcBorders>
              <w:top w:val="nil"/>
              <w:left w:val="nil"/>
              <w:bottom w:val="nil"/>
              <w:right w:val="nil"/>
            </w:tcBorders>
            <w:vAlign w:val="bottom"/>
          </w:tcPr>
          <w:p>
            <w:pPr>
              <w:widowControl w:val="0"/>
              <w:autoSpaceDE w:val="0"/>
              <w:autoSpaceDN w:val="0"/>
              <w:adjustRightInd w:val="0"/>
              <w:spacing w:after="0" w:line="273" w:lineRule="exact"/>
              <w:ind w:right="186"/>
              <w:jc w:val="right"/>
              <w:rPr>
                <w:rFonts w:ascii="Times New Roman" w:hAnsi="Times New Roman" w:cs="Amiri"/>
              </w:rPr>
            </w:pPr>
            <w:r>
              <w:rPr>
                <w:rFonts w:ascii="Arial" w:hAnsi="Arial" w:cs="Arial"/>
                <w:color w:val="000000"/>
              </w:rPr>
              <w:t>(</w:t>
            </w:r>
            <w:r>
              <w:rPr>
                <w:rFonts w:ascii="Gabriola" w:hAnsi="Gabriola" w:cs="Gabriola"/>
                <w:color w:val="000000"/>
              </w:rPr>
              <w:t>.026</w:t>
            </w:r>
            <w:r>
              <w:rPr>
                <w:rFonts w:ascii="Arial" w:hAnsi="Arial" w:cs="Arial"/>
                <w:color w:val="000000"/>
              </w:rPr>
              <w:t>)</w:t>
            </w:r>
          </w:p>
        </w:tc>
        <w:tc>
          <w:tcPr>
            <w:tcW w:w="1180" w:type="dxa"/>
            <w:tcBorders>
              <w:top w:val="nil"/>
              <w:left w:val="nil"/>
              <w:bottom w:val="nil"/>
              <w:right w:val="nil"/>
            </w:tcBorders>
            <w:vAlign w:val="bottom"/>
          </w:tcPr>
          <w:p>
            <w:pPr>
              <w:widowControl w:val="0"/>
              <w:autoSpaceDE w:val="0"/>
              <w:autoSpaceDN w:val="0"/>
              <w:adjustRightInd w:val="0"/>
              <w:spacing w:after="0" w:line="273" w:lineRule="exact"/>
              <w:ind w:right="185"/>
              <w:jc w:val="right"/>
              <w:rPr>
                <w:rFonts w:ascii="Times New Roman" w:hAnsi="Times New Roman" w:cs="Amiri"/>
              </w:rPr>
            </w:pPr>
            <w:r>
              <w:rPr>
                <w:rFonts w:ascii="Arial" w:hAnsi="Arial" w:cs="Arial"/>
                <w:color w:val="000000"/>
              </w:rPr>
              <w:t>(</w:t>
            </w:r>
            <w:r>
              <w:rPr>
                <w:rFonts w:ascii="Gabriola" w:hAnsi="Gabriola" w:cs="Gabriola"/>
                <w:color w:val="000000"/>
              </w:rPr>
              <w:t>.032</w:t>
            </w:r>
            <w:r>
              <w:rPr>
                <w:rFonts w:ascii="Arial" w:hAnsi="Arial" w:cs="Arial"/>
                <w:color w:val="000000"/>
              </w:rPr>
              <w:t>)</w:t>
            </w:r>
          </w:p>
        </w:tc>
        <w:tc>
          <w:tcPr>
            <w:tcW w:w="1320" w:type="dxa"/>
            <w:tcBorders>
              <w:top w:val="nil"/>
              <w:left w:val="nil"/>
              <w:bottom w:val="nil"/>
              <w:right w:val="nil"/>
            </w:tcBorders>
            <w:vAlign w:val="bottom"/>
          </w:tcPr>
          <w:p>
            <w:pPr>
              <w:widowControl w:val="0"/>
              <w:autoSpaceDE w:val="0"/>
              <w:autoSpaceDN w:val="0"/>
              <w:adjustRightInd w:val="0"/>
              <w:spacing w:after="0" w:line="273" w:lineRule="exact"/>
              <w:ind w:right="325"/>
              <w:jc w:val="right"/>
              <w:rPr>
                <w:rFonts w:ascii="Times New Roman" w:hAnsi="Times New Roman" w:cs="Amiri"/>
              </w:rPr>
            </w:pPr>
            <w:r>
              <w:rPr>
                <w:rFonts w:ascii="Arial" w:hAnsi="Arial" w:cs="Arial"/>
                <w:color w:val="000000"/>
              </w:rPr>
              <w:t>(</w:t>
            </w:r>
            <w:r>
              <w:rPr>
                <w:rFonts w:ascii="Gabriola" w:hAnsi="Gabriola" w:cs="Gabriola"/>
                <w:color w:val="000000"/>
              </w:rPr>
              <w:t>.036</w:t>
            </w:r>
            <w:r>
              <w:rPr>
                <w:rFonts w:ascii="Arial" w:hAnsi="Arial" w:cs="Arial"/>
                <w:color w:val="000000"/>
              </w:rPr>
              <w:t>)</w:t>
            </w:r>
          </w:p>
        </w:tc>
        <w:tc>
          <w:tcPr>
            <w:tcW w:w="1180" w:type="dxa"/>
            <w:tcBorders>
              <w:top w:val="nil"/>
              <w:left w:val="nil"/>
              <w:bottom w:val="nil"/>
              <w:right w:val="nil"/>
            </w:tcBorders>
            <w:vAlign w:val="bottom"/>
          </w:tcPr>
          <w:p>
            <w:pPr>
              <w:widowControl w:val="0"/>
              <w:autoSpaceDE w:val="0"/>
              <w:autoSpaceDN w:val="0"/>
              <w:adjustRightInd w:val="0"/>
              <w:spacing w:after="0" w:line="273" w:lineRule="exact"/>
              <w:ind w:right="245"/>
              <w:jc w:val="right"/>
              <w:rPr>
                <w:rFonts w:ascii="Times New Roman" w:hAnsi="Times New Roman" w:cs="Amiri"/>
              </w:rPr>
            </w:pPr>
            <w:r>
              <w:rPr>
                <w:rFonts w:ascii="Arial" w:hAnsi="Arial" w:cs="Arial"/>
                <w:color w:val="000000"/>
              </w:rPr>
              <w:t>(</w:t>
            </w:r>
            <w:r>
              <w:rPr>
                <w:rFonts w:ascii="Gabriola" w:hAnsi="Gabriola" w:cs="Gabriola"/>
                <w:color w:val="000000"/>
              </w:rPr>
              <w:t>.180</w:t>
            </w:r>
            <w:r>
              <w:rPr>
                <w:rFonts w:ascii="Arial" w:hAnsi="Arial" w:cs="Arial"/>
                <w:color w:val="000000"/>
              </w:rPr>
              <w:t>)</w:t>
            </w:r>
          </w:p>
        </w:tc>
        <w:tc>
          <w:tcPr>
            <w:tcW w:w="1200" w:type="dxa"/>
            <w:tcBorders>
              <w:top w:val="nil"/>
              <w:left w:val="nil"/>
              <w:bottom w:val="nil"/>
              <w:right w:val="nil"/>
            </w:tcBorders>
            <w:vAlign w:val="bottom"/>
          </w:tcPr>
          <w:p>
            <w:pPr>
              <w:widowControl w:val="0"/>
              <w:autoSpaceDE w:val="0"/>
              <w:autoSpaceDN w:val="0"/>
              <w:adjustRightInd w:val="0"/>
              <w:spacing w:after="0" w:line="273" w:lineRule="exact"/>
              <w:ind w:right="186"/>
              <w:jc w:val="right"/>
              <w:rPr>
                <w:rFonts w:ascii="Times New Roman" w:hAnsi="Times New Roman" w:cs="Amiri"/>
              </w:rPr>
            </w:pPr>
            <w:r>
              <w:rPr>
                <w:rFonts w:ascii="Arial" w:hAnsi="Arial" w:cs="Arial"/>
                <w:color w:val="000000"/>
              </w:rPr>
              <w:t>(</w:t>
            </w:r>
            <w:r>
              <w:rPr>
                <w:rFonts w:ascii="Gabriola" w:hAnsi="Gabriola" w:cs="Gabriola"/>
                <w:color w:val="000000"/>
              </w:rPr>
              <w:t>.574</w:t>
            </w:r>
            <w:r>
              <w:rPr>
                <w:rFonts w:ascii="Arial" w:hAnsi="Arial" w:cs="Arial"/>
                <w:color w:val="000000"/>
              </w:rPr>
              <w:t>)</w:t>
            </w:r>
          </w:p>
        </w:tc>
        <w:tc>
          <w:tcPr>
            <w:tcW w:w="1520" w:type="dxa"/>
            <w:tcBorders>
              <w:top w:val="nil"/>
              <w:left w:val="nil"/>
              <w:bottom w:val="nil"/>
              <w:right w:val="nil"/>
            </w:tcBorders>
            <w:vAlign w:val="bottom"/>
          </w:tcPr>
          <w:p>
            <w:pPr>
              <w:widowControl w:val="0"/>
              <w:autoSpaceDE w:val="0"/>
              <w:autoSpaceDN w:val="0"/>
              <w:adjustRightInd w:val="0"/>
              <w:spacing w:after="0" w:line="273" w:lineRule="exact"/>
              <w:ind w:right="305"/>
              <w:jc w:val="right"/>
              <w:rPr>
                <w:rFonts w:ascii="Times New Roman" w:hAnsi="Times New Roman" w:cs="Amiri"/>
              </w:rPr>
            </w:pPr>
            <w:r>
              <w:rPr>
                <w:rFonts w:ascii="Arial" w:hAnsi="Arial" w:cs="Arial"/>
                <w:color w:val="000000"/>
              </w:rPr>
              <w:t>(</w:t>
            </w:r>
            <w:r>
              <w:rPr>
                <w:rFonts w:ascii="Gabriola" w:hAnsi="Gabriola" w:cs="Gabriola"/>
                <w:color w:val="000000"/>
              </w:rPr>
              <w:t>58.593</w:t>
            </w:r>
            <w:r>
              <w:rPr>
                <w:rFonts w:ascii="Arial" w:hAnsi="Arial" w:cs="Arial"/>
                <w:color w:val="000000"/>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98" w:hRule="atLeast"/>
        </w:trPr>
        <w:tc>
          <w:tcPr>
            <w:tcW w:w="14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vMerge w:val="restart"/>
            <w:tcBorders>
              <w:top w:val="nil"/>
              <w:left w:val="nil"/>
              <w:bottom w:val="nil"/>
              <w:right w:val="nil"/>
            </w:tcBorders>
            <w:vAlign w:val="bottom"/>
          </w:tcPr>
          <w:p>
            <w:pPr>
              <w:widowControl w:val="0"/>
              <w:autoSpaceDE w:val="0"/>
              <w:autoSpaceDN w:val="0"/>
              <w:adjustRightInd w:val="0"/>
              <w:spacing w:after="0" w:line="374" w:lineRule="exact"/>
              <w:ind w:right="46"/>
              <w:jc w:val="right"/>
              <w:rPr>
                <w:rFonts w:ascii="Times New Roman" w:hAnsi="Times New Roman" w:cs="Amiri"/>
              </w:rPr>
            </w:pPr>
            <w:r>
              <w:rPr>
                <w:rFonts w:ascii="Arial" w:hAnsi="Arial" w:cs="Arial"/>
                <w:color w:val="000000"/>
              </w:rPr>
              <w:t>−</w:t>
            </w:r>
            <w:r>
              <w:rPr>
                <w:rFonts w:ascii="Gabriola" w:hAnsi="Gabriola" w:cs="Gabriola"/>
                <w:color w:val="000000"/>
              </w:rPr>
              <w:t>.117</w:t>
            </w:r>
            <w:r>
              <w:rPr>
                <w:rFonts w:hint="eastAsia" w:ascii="MS PGothic" w:hAnsi="Arial" w:eastAsia="MS PGothic" w:cs="MS PGothic"/>
                <w:color w:val="000000"/>
                <w:vertAlign w:val="superscript"/>
              </w:rPr>
              <w:t>∗∗∗</w:t>
            </w:r>
          </w:p>
        </w:tc>
        <w:tc>
          <w:tcPr>
            <w:tcW w:w="1180" w:type="dxa"/>
            <w:vMerge w:val="restart"/>
            <w:tcBorders>
              <w:top w:val="nil"/>
              <w:left w:val="nil"/>
              <w:bottom w:val="nil"/>
              <w:right w:val="nil"/>
            </w:tcBorders>
            <w:vAlign w:val="bottom"/>
          </w:tcPr>
          <w:p>
            <w:pPr>
              <w:widowControl w:val="0"/>
              <w:autoSpaceDE w:val="0"/>
              <w:autoSpaceDN w:val="0"/>
              <w:adjustRightInd w:val="0"/>
              <w:spacing w:after="0" w:line="374" w:lineRule="exact"/>
              <w:ind w:right="185"/>
              <w:jc w:val="right"/>
              <w:rPr>
                <w:rFonts w:ascii="Times New Roman" w:hAnsi="Times New Roman" w:cs="Amiri"/>
              </w:rPr>
            </w:pPr>
            <w:r>
              <w:rPr>
                <w:rFonts w:ascii="Arial" w:hAnsi="Arial" w:cs="Arial"/>
                <w:color w:val="000000"/>
              </w:rPr>
              <w:t>−</w:t>
            </w:r>
            <w:r>
              <w:rPr>
                <w:rFonts w:ascii="Gabriola" w:hAnsi="Gabriola" w:cs="Gabriola"/>
                <w:color w:val="000000"/>
              </w:rPr>
              <w:t>.015</w:t>
            </w:r>
            <w:r>
              <w:rPr>
                <w:rFonts w:hint="eastAsia" w:ascii="MS PGothic" w:hAnsi="Arial" w:eastAsia="MS PGothic" w:cs="MS PGothic"/>
                <w:color w:val="000000"/>
                <w:vertAlign w:val="superscript"/>
              </w:rPr>
              <w:t>∗</w:t>
            </w:r>
          </w:p>
        </w:tc>
        <w:tc>
          <w:tcPr>
            <w:tcW w:w="1320" w:type="dxa"/>
            <w:vMerge w:val="restart"/>
            <w:tcBorders>
              <w:top w:val="nil"/>
              <w:left w:val="nil"/>
              <w:bottom w:val="nil"/>
              <w:right w:val="nil"/>
            </w:tcBorders>
            <w:vAlign w:val="bottom"/>
          </w:tcPr>
          <w:p>
            <w:pPr>
              <w:widowControl w:val="0"/>
              <w:autoSpaceDE w:val="0"/>
              <w:autoSpaceDN w:val="0"/>
              <w:adjustRightInd w:val="0"/>
              <w:spacing w:after="0" w:line="374" w:lineRule="exact"/>
              <w:ind w:left="340"/>
              <w:rPr>
                <w:rFonts w:ascii="Times New Roman" w:hAnsi="Times New Roman" w:cs="Amiri"/>
              </w:rPr>
            </w:pPr>
            <w:r>
              <w:rPr>
                <w:rFonts w:ascii="Arial" w:hAnsi="Arial" w:cs="Arial"/>
                <w:color w:val="000000"/>
              </w:rPr>
              <w:t>−</w:t>
            </w:r>
            <w:r>
              <w:rPr>
                <w:rFonts w:ascii="Gabriola" w:hAnsi="Gabriola" w:cs="Gabriola"/>
                <w:color w:val="000000"/>
              </w:rPr>
              <w:t>.029</w:t>
            </w:r>
            <w:r>
              <w:rPr>
                <w:rFonts w:hint="eastAsia" w:ascii="MS PGothic" w:hAnsi="Arial" w:eastAsia="MS PGothic" w:cs="MS PGothic"/>
                <w:color w:val="000000"/>
                <w:vertAlign w:val="superscript"/>
              </w:rPr>
              <w:t>∗∗</w:t>
            </w:r>
          </w:p>
        </w:tc>
        <w:tc>
          <w:tcPr>
            <w:tcW w:w="1180" w:type="dxa"/>
            <w:vMerge w:val="restart"/>
            <w:tcBorders>
              <w:top w:val="nil"/>
              <w:left w:val="nil"/>
              <w:bottom w:val="nil"/>
              <w:right w:val="nil"/>
            </w:tcBorders>
            <w:vAlign w:val="bottom"/>
          </w:tcPr>
          <w:p>
            <w:pPr>
              <w:widowControl w:val="0"/>
              <w:autoSpaceDE w:val="0"/>
              <w:autoSpaceDN w:val="0"/>
              <w:adjustRightInd w:val="0"/>
              <w:spacing w:after="0" w:line="240" w:lineRule="auto"/>
              <w:ind w:right="305"/>
              <w:jc w:val="right"/>
              <w:rPr>
                <w:rFonts w:ascii="Times New Roman" w:hAnsi="Times New Roman" w:cs="Amiri"/>
              </w:rPr>
            </w:pPr>
            <w:r>
              <w:rPr>
                <w:rFonts w:ascii="Arial" w:hAnsi="Arial" w:cs="Arial"/>
                <w:color w:val="000000"/>
              </w:rPr>
              <w:t>−</w:t>
            </w:r>
            <w:r>
              <w:rPr>
                <w:rFonts w:ascii="Gabriola" w:hAnsi="Gabriola" w:cs="Gabriola"/>
                <w:color w:val="000000"/>
              </w:rPr>
              <w:t>.388</w:t>
            </w:r>
          </w:p>
        </w:tc>
        <w:tc>
          <w:tcPr>
            <w:tcW w:w="1200" w:type="dxa"/>
            <w:vMerge w:val="restart"/>
            <w:tcBorders>
              <w:top w:val="nil"/>
              <w:left w:val="nil"/>
              <w:bottom w:val="nil"/>
              <w:right w:val="nil"/>
            </w:tcBorders>
            <w:vAlign w:val="bottom"/>
          </w:tcPr>
          <w:p>
            <w:pPr>
              <w:widowControl w:val="0"/>
              <w:autoSpaceDE w:val="0"/>
              <w:autoSpaceDN w:val="0"/>
              <w:adjustRightInd w:val="0"/>
              <w:spacing w:after="0" w:line="240" w:lineRule="auto"/>
              <w:ind w:right="266"/>
              <w:jc w:val="right"/>
              <w:rPr>
                <w:rFonts w:ascii="Times New Roman" w:hAnsi="Times New Roman" w:cs="Amiri"/>
              </w:rPr>
            </w:pPr>
            <w:r>
              <w:rPr>
                <w:rFonts w:ascii="Arial" w:hAnsi="Arial" w:cs="Arial"/>
                <w:color w:val="000000"/>
              </w:rPr>
              <w:t>−</w:t>
            </w:r>
            <w:r>
              <w:rPr>
                <w:rFonts w:ascii="Gabriola" w:hAnsi="Gabriola" w:cs="Gabriola"/>
                <w:color w:val="000000"/>
              </w:rPr>
              <w:t>.335</w:t>
            </w:r>
          </w:p>
        </w:tc>
        <w:tc>
          <w:tcPr>
            <w:tcW w:w="1520" w:type="dxa"/>
            <w:vMerge w:val="restart"/>
            <w:tcBorders>
              <w:top w:val="nil"/>
              <w:left w:val="nil"/>
              <w:bottom w:val="nil"/>
              <w:right w:val="nil"/>
            </w:tcBorders>
            <w:vAlign w:val="bottom"/>
          </w:tcPr>
          <w:p>
            <w:pPr>
              <w:widowControl w:val="0"/>
              <w:autoSpaceDE w:val="0"/>
              <w:autoSpaceDN w:val="0"/>
              <w:adjustRightInd w:val="0"/>
              <w:spacing w:after="0" w:line="240" w:lineRule="auto"/>
              <w:ind w:right="365"/>
              <w:jc w:val="right"/>
              <w:rPr>
                <w:rFonts w:ascii="Times New Roman" w:hAnsi="Times New Roman" w:cs="Amiri"/>
              </w:rPr>
            </w:pPr>
            <w:r>
              <w:rPr>
                <w:rFonts w:ascii="Arial" w:hAnsi="Arial" w:cs="Arial"/>
                <w:color w:val="000000"/>
              </w:rPr>
              <w:t>−</w:t>
            </w:r>
            <w:r>
              <w:rPr>
                <w:rFonts w:ascii="Gabriola" w:hAnsi="Gabriola" w:cs="Gabriola"/>
                <w:color w:val="000000"/>
              </w:rPr>
              <w:t>45.630</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6" w:hRule="atLeast"/>
        </w:trPr>
        <w:tc>
          <w:tcPr>
            <w:tcW w:w="1420" w:type="dxa"/>
            <w:tcBorders>
              <w:top w:val="nil"/>
              <w:left w:val="nil"/>
              <w:bottom w:val="nil"/>
              <w:right w:val="nil"/>
            </w:tcBorders>
            <w:vAlign w:val="bottom"/>
          </w:tcPr>
          <w:p>
            <w:pPr>
              <w:widowControl w:val="0"/>
              <w:autoSpaceDE w:val="0"/>
              <w:autoSpaceDN w:val="0"/>
              <w:adjustRightInd w:val="0"/>
              <w:spacing w:after="0" w:line="236" w:lineRule="exact"/>
              <w:ind w:left="100"/>
              <w:rPr>
                <w:rFonts w:ascii="Times New Roman" w:hAnsi="Times New Roman" w:cs="Amiri"/>
              </w:rPr>
            </w:pPr>
            <w:r>
              <w:rPr>
                <w:rFonts w:ascii="Gabriola" w:hAnsi="Gabriola" w:cs="Gabriola"/>
                <w:color w:val="000000"/>
              </w:rPr>
              <w:t>Diabetes</w:t>
            </w:r>
          </w:p>
        </w:tc>
        <w:tc>
          <w:tcPr>
            <w:tcW w:w="13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73" w:lineRule="exact"/>
              <w:ind w:right="186"/>
              <w:jc w:val="right"/>
              <w:rPr>
                <w:rFonts w:ascii="Times New Roman" w:hAnsi="Times New Roman" w:cs="Amiri"/>
              </w:rPr>
            </w:pPr>
            <w:r>
              <w:rPr>
                <w:rFonts w:ascii="Arial" w:hAnsi="Arial" w:cs="Arial"/>
                <w:color w:val="000000"/>
              </w:rPr>
              <w:t>(</w:t>
            </w:r>
            <w:r>
              <w:rPr>
                <w:rFonts w:ascii="Gabriola" w:hAnsi="Gabriola" w:cs="Gabriola"/>
                <w:color w:val="000000"/>
              </w:rPr>
              <w:t>.029</w:t>
            </w:r>
            <w:r>
              <w:rPr>
                <w:rFonts w:ascii="Arial" w:hAnsi="Arial" w:cs="Arial"/>
                <w:color w:val="000000"/>
              </w:rPr>
              <w:t>)</w:t>
            </w:r>
          </w:p>
        </w:tc>
        <w:tc>
          <w:tcPr>
            <w:tcW w:w="1180" w:type="dxa"/>
            <w:tcBorders>
              <w:top w:val="nil"/>
              <w:left w:val="nil"/>
              <w:bottom w:val="nil"/>
              <w:right w:val="nil"/>
            </w:tcBorders>
            <w:vAlign w:val="bottom"/>
          </w:tcPr>
          <w:p>
            <w:pPr>
              <w:widowControl w:val="0"/>
              <w:autoSpaceDE w:val="0"/>
              <w:autoSpaceDN w:val="0"/>
              <w:adjustRightInd w:val="0"/>
              <w:spacing w:after="0" w:line="273" w:lineRule="exact"/>
              <w:ind w:right="185"/>
              <w:jc w:val="right"/>
              <w:rPr>
                <w:rFonts w:ascii="Times New Roman" w:hAnsi="Times New Roman" w:cs="Amiri"/>
              </w:rPr>
            </w:pPr>
            <w:r>
              <w:rPr>
                <w:rFonts w:ascii="Arial" w:hAnsi="Arial" w:cs="Arial"/>
                <w:color w:val="000000"/>
              </w:rPr>
              <w:t>(</w:t>
            </w:r>
            <w:r>
              <w:rPr>
                <w:rFonts w:ascii="Gabriola" w:hAnsi="Gabriola" w:cs="Gabriola"/>
                <w:color w:val="000000"/>
              </w:rPr>
              <w:t>.008</w:t>
            </w:r>
            <w:r>
              <w:rPr>
                <w:rFonts w:ascii="Arial" w:hAnsi="Arial" w:cs="Arial"/>
                <w:color w:val="000000"/>
              </w:rPr>
              <w:t>)</w:t>
            </w:r>
          </w:p>
        </w:tc>
        <w:tc>
          <w:tcPr>
            <w:tcW w:w="1320" w:type="dxa"/>
            <w:tcBorders>
              <w:top w:val="nil"/>
              <w:left w:val="nil"/>
              <w:bottom w:val="nil"/>
              <w:right w:val="nil"/>
            </w:tcBorders>
            <w:vAlign w:val="bottom"/>
          </w:tcPr>
          <w:p>
            <w:pPr>
              <w:widowControl w:val="0"/>
              <w:autoSpaceDE w:val="0"/>
              <w:autoSpaceDN w:val="0"/>
              <w:adjustRightInd w:val="0"/>
              <w:spacing w:after="0" w:line="273" w:lineRule="exact"/>
              <w:ind w:right="325"/>
              <w:jc w:val="right"/>
              <w:rPr>
                <w:rFonts w:ascii="Times New Roman" w:hAnsi="Times New Roman" w:cs="Amiri"/>
              </w:rPr>
            </w:pPr>
            <w:r>
              <w:rPr>
                <w:rFonts w:ascii="Arial" w:hAnsi="Arial" w:cs="Arial"/>
                <w:color w:val="000000"/>
              </w:rPr>
              <w:t>(</w:t>
            </w:r>
            <w:r>
              <w:rPr>
                <w:rFonts w:ascii="Gabriola" w:hAnsi="Gabriola" w:cs="Gabriola"/>
                <w:color w:val="000000"/>
              </w:rPr>
              <w:t>.012</w:t>
            </w:r>
            <w:r>
              <w:rPr>
                <w:rFonts w:ascii="Arial" w:hAnsi="Arial" w:cs="Arial"/>
                <w:color w:val="000000"/>
              </w:rPr>
              <w:t>)</w:t>
            </w:r>
          </w:p>
        </w:tc>
        <w:tc>
          <w:tcPr>
            <w:tcW w:w="1180" w:type="dxa"/>
            <w:tcBorders>
              <w:top w:val="nil"/>
              <w:left w:val="nil"/>
              <w:bottom w:val="nil"/>
              <w:right w:val="nil"/>
            </w:tcBorders>
            <w:vAlign w:val="bottom"/>
          </w:tcPr>
          <w:p>
            <w:pPr>
              <w:widowControl w:val="0"/>
              <w:autoSpaceDE w:val="0"/>
              <w:autoSpaceDN w:val="0"/>
              <w:adjustRightInd w:val="0"/>
              <w:spacing w:after="0" w:line="273" w:lineRule="exact"/>
              <w:ind w:right="245"/>
              <w:jc w:val="right"/>
              <w:rPr>
                <w:rFonts w:ascii="Times New Roman" w:hAnsi="Times New Roman" w:cs="Amiri"/>
              </w:rPr>
            </w:pPr>
            <w:r>
              <w:rPr>
                <w:rFonts w:ascii="Arial" w:hAnsi="Arial" w:cs="Arial"/>
                <w:color w:val="000000"/>
              </w:rPr>
              <w:t>(</w:t>
            </w:r>
            <w:r>
              <w:rPr>
                <w:rFonts w:ascii="Gabriola" w:hAnsi="Gabriola" w:cs="Gabriola"/>
                <w:color w:val="000000"/>
              </w:rPr>
              <w:t>.240</w:t>
            </w:r>
            <w:r>
              <w:rPr>
                <w:rFonts w:ascii="Arial" w:hAnsi="Arial" w:cs="Arial"/>
                <w:color w:val="000000"/>
              </w:rPr>
              <w:t>)</w:t>
            </w:r>
          </w:p>
        </w:tc>
        <w:tc>
          <w:tcPr>
            <w:tcW w:w="1200" w:type="dxa"/>
            <w:tcBorders>
              <w:top w:val="nil"/>
              <w:left w:val="nil"/>
              <w:bottom w:val="nil"/>
              <w:right w:val="nil"/>
            </w:tcBorders>
            <w:vAlign w:val="bottom"/>
          </w:tcPr>
          <w:p>
            <w:pPr>
              <w:widowControl w:val="0"/>
              <w:autoSpaceDE w:val="0"/>
              <w:autoSpaceDN w:val="0"/>
              <w:adjustRightInd w:val="0"/>
              <w:spacing w:after="0" w:line="273" w:lineRule="exact"/>
              <w:ind w:right="186"/>
              <w:jc w:val="right"/>
              <w:rPr>
                <w:rFonts w:ascii="Times New Roman" w:hAnsi="Times New Roman" w:cs="Amiri"/>
              </w:rPr>
            </w:pPr>
            <w:r>
              <w:rPr>
                <w:rFonts w:ascii="Arial" w:hAnsi="Arial" w:cs="Arial"/>
                <w:color w:val="000000"/>
              </w:rPr>
              <w:t>(</w:t>
            </w:r>
            <w:r>
              <w:rPr>
                <w:rFonts w:ascii="Gabriola" w:hAnsi="Gabriola" w:cs="Gabriola"/>
                <w:color w:val="000000"/>
              </w:rPr>
              <w:t>.631</w:t>
            </w:r>
            <w:r>
              <w:rPr>
                <w:rFonts w:ascii="Arial" w:hAnsi="Arial" w:cs="Arial"/>
                <w:color w:val="000000"/>
              </w:rPr>
              <w:t>)</w:t>
            </w:r>
          </w:p>
        </w:tc>
        <w:tc>
          <w:tcPr>
            <w:tcW w:w="1520" w:type="dxa"/>
            <w:tcBorders>
              <w:top w:val="nil"/>
              <w:left w:val="nil"/>
              <w:bottom w:val="nil"/>
              <w:right w:val="nil"/>
            </w:tcBorders>
            <w:vAlign w:val="bottom"/>
          </w:tcPr>
          <w:p>
            <w:pPr>
              <w:widowControl w:val="0"/>
              <w:autoSpaceDE w:val="0"/>
              <w:autoSpaceDN w:val="0"/>
              <w:adjustRightInd w:val="0"/>
              <w:spacing w:after="0" w:line="273" w:lineRule="exact"/>
              <w:ind w:right="305"/>
              <w:jc w:val="right"/>
              <w:rPr>
                <w:rFonts w:ascii="Times New Roman" w:hAnsi="Times New Roman" w:cs="Amiri"/>
              </w:rPr>
            </w:pPr>
            <w:r>
              <w:rPr>
                <w:rFonts w:ascii="Arial" w:hAnsi="Arial" w:cs="Arial"/>
                <w:color w:val="000000"/>
              </w:rPr>
              <w:t>(</w:t>
            </w:r>
            <w:r>
              <w:rPr>
                <w:rFonts w:ascii="Gabriola" w:hAnsi="Gabriola" w:cs="Gabriola"/>
                <w:color w:val="000000"/>
              </w:rPr>
              <w:t>33.530</w:t>
            </w:r>
            <w:r>
              <w:rPr>
                <w:rFonts w:ascii="Arial" w:hAnsi="Arial" w:cs="Arial"/>
                <w:color w:val="000000"/>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1" w:hRule="atLeast"/>
        </w:trPr>
        <w:tc>
          <w:tcPr>
            <w:tcW w:w="14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500" w:type="dxa"/>
            <w:gridSpan w:val="2"/>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7"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500" w:type="dxa"/>
            <w:gridSpan w:val="2"/>
            <w:tcBorders>
              <w:top w:val="nil"/>
              <w:left w:val="nil"/>
              <w:bottom w:val="nil"/>
              <w:right w:val="nil"/>
            </w:tcBorders>
            <w:vAlign w:val="bottom"/>
          </w:tcPr>
          <w:p>
            <w:pPr>
              <w:widowControl w:val="0"/>
              <w:autoSpaceDE w:val="0"/>
              <w:autoSpaceDN w:val="0"/>
              <w:adjustRightInd w:val="0"/>
              <w:spacing w:after="0" w:line="305" w:lineRule="exact"/>
              <w:ind w:left="145"/>
              <w:jc w:val="center"/>
              <w:rPr>
                <w:rFonts w:ascii="Times New Roman" w:hAnsi="Times New Roman" w:cs="Amiri"/>
              </w:rPr>
            </w:pPr>
            <w:r>
              <w:rPr>
                <w:rFonts w:ascii="Gabriola" w:hAnsi="Gabriola" w:cs="Gabriola"/>
                <w:i/>
                <w:iCs/>
                <w:color w:val="000000"/>
              </w:rPr>
              <w:t>Fixed e</w:t>
            </w:r>
            <w:r>
              <w:rPr>
                <w:rFonts w:ascii="Cambria Math" w:hAnsi="Cambria Math" w:cs="Cambria Math"/>
                <w:i/>
                <w:iCs/>
                <w:color w:val="000000"/>
              </w:rPr>
              <w:t>ﬀ</w:t>
            </w:r>
            <w:r>
              <w:rPr>
                <w:rFonts w:ascii="Gabriola" w:hAnsi="Gabriola" w:cs="Gabriola"/>
                <w:i/>
                <w:iCs/>
                <w:color w:val="000000"/>
              </w:rPr>
              <w:t>ects</w:t>
            </w:r>
          </w:p>
        </w:tc>
        <w:tc>
          <w:tcPr>
            <w:tcW w:w="12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2" w:hRule="atLeast"/>
        </w:trPr>
        <w:tc>
          <w:tcPr>
            <w:tcW w:w="1420" w:type="dxa"/>
            <w:tcBorders>
              <w:top w:val="nil"/>
              <w:left w:val="nil"/>
              <w:bottom w:val="nil"/>
              <w:right w:val="nil"/>
            </w:tcBorders>
            <w:vAlign w:val="bottom"/>
          </w:tcPr>
          <w:p>
            <w:pPr>
              <w:widowControl w:val="0"/>
              <w:autoSpaceDE w:val="0"/>
              <w:autoSpaceDN w:val="0"/>
              <w:adjustRightInd w:val="0"/>
              <w:spacing w:after="0" w:line="291" w:lineRule="exact"/>
              <w:ind w:left="100"/>
              <w:rPr>
                <w:rFonts w:ascii="Times New Roman" w:hAnsi="Times New Roman" w:cs="Amiri"/>
              </w:rPr>
            </w:pPr>
            <w:r>
              <w:rPr>
                <w:rFonts w:ascii="Gabriola" w:hAnsi="Gabriola" w:cs="Gabriola"/>
                <w:color w:val="000000"/>
              </w:rPr>
              <w:t>Male sample</w:t>
            </w:r>
          </w:p>
        </w:tc>
        <w:tc>
          <w:tcPr>
            <w:tcW w:w="13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vMerge w:val="restart"/>
            <w:tcBorders>
              <w:top w:val="nil"/>
              <w:left w:val="nil"/>
              <w:bottom w:val="nil"/>
              <w:right w:val="nil"/>
            </w:tcBorders>
            <w:vAlign w:val="bottom"/>
          </w:tcPr>
          <w:p>
            <w:pPr>
              <w:widowControl w:val="0"/>
              <w:autoSpaceDE w:val="0"/>
              <w:autoSpaceDN w:val="0"/>
              <w:adjustRightInd w:val="0"/>
              <w:spacing w:after="0" w:line="240" w:lineRule="auto"/>
              <w:ind w:right="265"/>
              <w:jc w:val="right"/>
              <w:rPr>
                <w:rFonts w:ascii="Times New Roman" w:hAnsi="Times New Roman" w:cs="Amiri"/>
              </w:rPr>
            </w:pPr>
            <w:r>
              <w:rPr>
                <w:rFonts w:ascii="Arial" w:hAnsi="Arial" w:cs="Arial"/>
                <w:color w:val="000000"/>
              </w:rPr>
              <w:t>−</w:t>
            </w:r>
            <w:r>
              <w:rPr>
                <w:rFonts w:ascii="Gabriola" w:hAnsi="Gabriola" w:cs="Gabriola"/>
                <w:color w:val="000000"/>
              </w:rPr>
              <w:t>.023</w:t>
            </w:r>
          </w:p>
        </w:tc>
        <w:tc>
          <w:tcPr>
            <w:tcW w:w="1320" w:type="dxa"/>
            <w:vMerge w:val="restart"/>
            <w:tcBorders>
              <w:top w:val="nil"/>
              <w:left w:val="nil"/>
              <w:bottom w:val="nil"/>
              <w:right w:val="nil"/>
            </w:tcBorders>
            <w:vAlign w:val="bottom"/>
          </w:tcPr>
          <w:p>
            <w:pPr>
              <w:widowControl w:val="0"/>
              <w:autoSpaceDE w:val="0"/>
              <w:autoSpaceDN w:val="0"/>
              <w:adjustRightInd w:val="0"/>
              <w:spacing w:after="0" w:line="374" w:lineRule="exact"/>
              <w:ind w:left="340"/>
              <w:rPr>
                <w:rFonts w:ascii="Times New Roman" w:hAnsi="Times New Roman" w:cs="Amiri"/>
              </w:rPr>
            </w:pPr>
            <w:r>
              <w:rPr>
                <w:rFonts w:ascii="Arial" w:hAnsi="Arial" w:cs="Arial"/>
                <w:color w:val="000000"/>
              </w:rPr>
              <w:t>−</w:t>
            </w:r>
            <w:r>
              <w:rPr>
                <w:rFonts w:ascii="Gabriola" w:hAnsi="Gabriola" w:cs="Gabriola"/>
                <w:color w:val="000000"/>
              </w:rPr>
              <w:t>.104</w:t>
            </w:r>
            <w:r>
              <w:rPr>
                <w:rFonts w:hint="eastAsia" w:ascii="MS PGothic" w:hAnsi="Arial" w:eastAsia="MS PGothic" w:cs="MS PGothic"/>
                <w:color w:val="000000"/>
                <w:vertAlign w:val="superscript"/>
              </w:rPr>
              <w:t>∗∗∗</w:t>
            </w:r>
          </w:p>
        </w:tc>
        <w:tc>
          <w:tcPr>
            <w:tcW w:w="1180" w:type="dxa"/>
            <w:vMerge w:val="restart"/>
            <w:tcBorders>
              <w:top w:val="nil"/>
              <w:left w:val="nil"/>
              <w:bottom w:val="nil"/>
              <w:right w:val="nil"/>
            </w:tcBorders>
            <w:vAlign w:val="bottom"/>
          </w:tcPr>
          <w:p>
            <w:pPr>
              <w:widowControl w:val="0"/>
              <w:autoSpaceDE w:val="0"/>
              <w:autoSpaceDN w:val="0"/>
              <w:adjustRightInd w:val="0"/>
              <w:spacing w:after="0" w:line="374" w:lineRule="exact"/>
              <w:ind w:left="280"/>
              <w:rPr>
                <w:rFonts w:ascii="Times New Roman" w:hAnsi="Times New Roman" w:cs="Amiri"/>
              </w:rPr>
            </w:pPr>
            <w:r>
              <w:rPr>
                <w:rFonts w:ascii="Arial" w:hAnsi="Arial" w:cs="Arial"/>
                <w:color w:val="000000"/>
              </w:rPr>
              <w:t>−</w:t>
            </w:r>
            <w:r>
              <w:rPr>
                <w:rFonts w:ascii="Gabriola" w:hAnsi="Gabriola" w:cs="Gabriola"/>
                <w:color w:val="000000"/>
              </w:rPr>
              <w:t>.715</w:t>
            </w:r>
            <w:r>
              <w:rPr>
                <w:rFonts w:hint="eastAsia" w:ascii="MS PGothic" w:hAnsi="Arial" w:eastAsia="MS PGothic" w:cs="MS PGothic"/>
                <w:color w:val="000000"/>
                <w:vertAlign w:val="superscript"/>
              </w:rPr>
              <w:t>∗∗∗</w:t>
            </w:r>
          </w:p>
        </w:tc>
        <w:tc>
          <w:tcPr>
            <w:tcW w:w="1200" w:type="dxa"/>
            <w:vMerge w:val="restart"/>
            <w:tcBorders>
              <w:top w:val="nil"/>
              <w:left w:val="nil"/>
              <w:bottom w:val="nil"/>
              <w:right w:val="nil"/>
            </w:tcBorders>
            <w:vAlign w:val="bottom"/>
          </w:tcPr>
          <w:p>
            <w:pPr>
              <w:widowControl w:val="0"/>
              <w:autoSpaceDE w:val="0"/>
              <w:autoSpaceDN w:val="0"/>
              <w:adjustRightInd w:val="0"/>
              <w:spacing w:after="0" w:line="374" w:lineRule="exact"/>
              <w:ind w:left="260"/>
              <w:rPr>
                <w:rFonts w:ascii="Times New Roman" w:hAnsi="Times New Roman" w:cs="Amiri"/>
              </w:rPr>
            </w:pPr>
            <w:r>
              <w:rPr>
                <w:rFonts w:ascii="Arial" w:hAnsi="Arial" w:cs="Arial"/>
                <w:color w:val="000000"/>
              </w:rPr>
              <w:t>−</w:t>
            </w:r>
            <w:r>
              <w:rPr>
                <w:rFonts w:ascii="Gabriola" w:hAnsi="Gabriola" w:cs="Gabriola"/>
                <w:color w:val="000000"/>
              </w:rPr>
              <w:t>2.217</w:t>
            </w:r>
            <w:r>
              <w:rPr>
                <w:rFonts w:hint="eastAsia" w:ascii="MS PGothic" w:hAnsi="Arial" w:eastAsia="MS PGothic" w:cs="MS PGothic"/>
                <w:color w:val="000000"/>
                <w:vertAlign w:val="superscript"/>
              </w:rPr>
              <w:t>∗∗∗</w:t>
            </w:r>
          </w:p>
        </w:tc>
        <w:tc>
          <w:tcPr>
            <w:tcW w:w="1520" w:type="dxa"/>
            <w:vMerge w:val="restart"/>
            <w:tcBorders>
              <w:top w:val="nil"/>
              <w:left w:val="nil"/>
              <w:bottom w:val="nil"/>
              <w:right w:val="nil"/>
            </w:tcBorders>
            <w:vAlign w:val="bottom"/>
          </w:tcPr>
          <w:p>
            <w:pPr>
              <w:widowControl w:val="0"/>
              <w:autoSpaceDE w:val="0"/>
              <w:autoSpaceDN w:val="0"/>
              <w:adjustRightInd w:val="0"/>
              <w:spacing w:after="0" w:line="374" w:lineRule="exact"/>
              <w:ind w:left="280"/>
              <w:rPr>
                <w:rFonts w:ascii="Times New Roman" w:hAnsi="Times New Roman" w:cs="Amiri"/>
              </w:rPr>
            </w:pPr>
            <w:r>
              <w:rPr>
                <w:rFonts w:ascii="Arial" w:hAnsi="Arial" w:cs="Arial"/>
                <w:color w:val="000000"/>
              </w:rPr>
              <w:t>−</w:t>
            </w:r>
            <w:r>
              <w:rPr>
                <w:rFonts w:ascii="Gabriola" w:hAnsi="Gabriola" w:cs="Gabriola"/>
                <w:color w:val="000000"/>
              </w:rPr>
              <w:t>168.297</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6" w:hRule="atLeast"/>
        </w:trPr>
        <w:tc>
          <w:tcPr>
            <w:tcW w:w="1420" w:type="dxa"/>
            <w:tcBorders>
              <w:top w:val="nil"/>
              <w:left w:val="nil"/>
              <w:bottom w:val="nil"/>
              <w:right w:val="nil"/>
            </w:tcBorders>
            <w:vAlign w:val="bottom"/>
          </w:tcPr>
          <w:p>
            <w:pPr>
              <w:widowControl w:val="0"/>
              <w:autoSpaceDE w:val="0"/>
              <w:autoSpaceDN w:val="0"/>
              <w:adjustRightInd w:val="0"/>
              <w:spacing w:after="0" w:line="236" w:lineRule="exact"/>
              <w:ind w:left="100"/>
              <w:rPr>
                <w:rFonts w:ascii="Times New Roman" w:hAnsi="Times New Roman" w:cs="Amiri"/>
              </w:rPr>
            </w:pPr>
            <w:r>
              <w:rPr>
                <w:rFonts w:ascii="Gabriola" w:hAnsi="Gabriola" w:cs="Gabriola"/>
                <w:color w:val="000000"/>
              </w:rPr>
              <w:t>Diabetes</w:t>
            </w:r>
          </w:p>
        </w:tc>
        <w:tc>
          <w:tcPr>
            <w:tcW w:w="1300" w:type="dxa"/>
            <w:tcBorders>
              <w:top w:val="nil"/>
              <w:left w:val="nil"/>
              <w:bottom w:val="nil"/>
              <w:right w:val="nil"/>
            </w:tcBorders>
            <w:vAlign w:val="bottom"/>
          </w:tcPr>
          <w:p>
            <w:pPr>
              <w:widowControl w:val="0"/>
              <w:autoSpaceDE w:val="0"/>
              <w:autoSpaceDN w:val="0"/>
              <w:adjustRightInd w:val="0"/>
              <w:spacing w:after="0" w:line="236" w:lineRule="exact"/>
              <w:ind w:right="266"/>
              <w:jc w:val="right"/>
              <w:rPr>
                <w:rFonts w:ascii="Times New Roman" w:hAnsi="Times New Roman" w:cs="Amiri"/>
              </w:rPr>
            </w:pPr>
            <w:r>
              <w:rPr>
                <w:rFonts w:ascii="Gabriola" w:hAnsi="Gabriola" w:cs="Gabriola"/>
                <w:color w:val="000000"/>
              </w:rPr>
              <w:t>0.022</w:t>
            </w:r>
          </w:p>
        </w:tc>
        <w:tc>
          <w:tcPr>
            <w:tcW w:w="11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vMerge w:val="restart"/>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Gabriola" w:hAnsi="Gabriola" w:cs="Gabriola"/>
                <w:color w:val="000000"/>
              </w:rPr>
              <w:t>Female sample</w:t>
            </w:r>
          </w:p>
        </w:tc>
        <w:tc>
          <w:tcPr>
            <w:tcW w:w="1300" w:type="dxa"/>
            <w:tcBorders>
              <w:top w:val="nil"/>
              <w:left w:val="nil"/>
              <w:bottom w:val="nil"/>
              <w:right w:val="nil"/>
            </w:tcBorders>
            <w:vAlign w:val="bottom"/>
          </w:tcPr>
          <w:p>
            <w:pPr>
              <w:widowControl w:val="0"/>
              <w:autoSpaceDE w:val="0"/>
              <w:autoSpaceDN w:val="0"/>
              <w:adjustRightInd w:val="0"/>
              <w:spacing w:after="0" w:line="273" w:lineRule="exact"/>
              <w:ind w:right="186"/>
              <w:jc w:val="right"/>
              <w:rPr>
                <w:rFonts w:ascii="Times New Roman" w:hAnsi="Times New Roman" w:cs="Amiri"/>
              </w:rPr>
            </w:pPr>
            <w:r>
              <w:rPr>
                <w:rFonts w:ascii="Arial" w:hAnsi="Arial" w:cs="Arial"/>
                <w:color w:val="000000"/>
              </w:rPr>
              <w:t>(</w:t>
            </w:r>
            <w:r>
              <w:rPr>
                <w:rFonts w:ascii="Gabriola" w:hAnsi="Gabriola" w:cs="Gabriola"/>
                <w:color w:val="000000"/>
              </w:rPr>
              <w:t>.030</w:t>
            </w:r>
            <w:r>
              <w:rPr>
                <w:rFonts w:ascii="Arial" w:hAnsi="Arial" w:cs="Arial"/>
                <w:color w:val="000000"/>
              </w:rPr>
              <w:t>)</w:t>
            </w:r>
          </w:p>
        </w:tc>
        <w:tc>
          <w:tcPr>
            <w:tcW w:w="1180" w:type="dxa"/>
            <w:tcBorders>
              <w:top w:val="nil"/>
              <w:left w:val="nil"/>
              <w:bottom w:val="nil"/>
              <w:right w:val="nil"/>
            </w:tcBorders>
            <w:vAlign w:val="bottom"/>
          </w:tcPr>
          <w:p>
            <w:pPr>
              <w:widowControl w:val="0"/>
              <w:autoSpaceDE w:val="0"/>
              <w:autoSpaceDN w:val="0"/>
              <w:adjustRightInd w:val="0"/>
              <w:spacing w:after="0" w:line="273" w:lineRule="exact"/>
              <w:ind w:right="185"/>
              <w:jc w:val="right"/>
              <w:rPr>
                <w:rFonts w:ascii="Times New Roman" w:hAnsi="Times New Roman" w:cs="Amiri"/>
              </w:rPr>
            </w:pPr>
            <w:r>
              <w:rPr>
                <w:rFonts w:ascii="Arial" w:hAnsi="Arial" w:cs="Arial"/>
                <w:color w:val="000000"/>
              </w:rPr>
              <w:t>(</w:t>
            </w:r>
            <w:r>
              <w:rPr>
                <w:rFonts w:ascii="Gabriola" w:hAnsi="Gabriola" w:cs="Gabriola"/>
                <w:color w:val="000000"/>
              </w:rPr>
              <w:t>.032</w:t>
            </w:r>
            <w:r>
              <w:rPr>
                <w:rFonts w:ascii="Arial" w:hAnsi="Arial" w:cs="Arial"/>
                <w:color w:val="000000"/>
              </w:rPr>
              <w:t>)</w:t>
            </w:r>
          </w:p>
        </w:tc>
        <w:tc>
          <w:tcPr>
            <w:tcW w:w="1320" w:type="dxa"/>
            <w:tcBorders>
              <w:top w:val="nil"/>
              <w:left w:val="nil"/>
              <w:bottom w:val="nil"/>
              <w:right w:val="nil"/>
            </w:tcBorders>
            <w:vAlign w:val="bottom"/>
          </w:tcPr>
          <w:p>
            <w:pPr>
              <w:widowControl w:val="0"/>
              <w:autoSpaceDE w:val="0"/>
              <w:autoSpaceDN w:val="0"/>
              <w:adjustRightInd w:val="0"/>
              <w:spacing w:after="0" w:line="273" w:lineRule="exact"/>
              <w:ind w:right="325"/>
              <w:jc w:val="right"/>
              <w:rPr>
                <w:rFonts w:ascii="Times New Roman" w:hAnsi="Times New Roman" w:cs="Amiri"/>
              </w:rPr>
            </w:pPr>
            <w:r>
              <w:rPr>
                <w:rFonts w:ascii="Arial" w:hAnsi="Arial" w:cs="Arial"/>
                <w:color w:val="000000"/>
              </w:rPr>
              <w:t>(</w:t>
            </w:r>
            <w:r>
              <w:rPr>
                <w:rFonts w:ascii="Gabriola" w:hAnsi="Gabriola" w:cs="Gabriola"/>
                <w:color w:val="000000"/>
              </w:rPr>
              <w:t>.036</w:t>
            </w:r>
            <w:r>
              <w:rPr>
                <w:rFonts w:ascii="Arial" w:hAnsi="Arial" w:cs="Arial"/>
                <w:color w:val="000000"/>
              </w:rPr>
              <w:t>)</w:t>
            </w:r>
          </w:p>
        </w:tc>
        <w:tc>
          <w:tcPr>
            <w:tcW w:w="1180" w:type="dxa"/>
            <w:tcBorders>
              <w:top w:val="nil"/>
              <w:left w:val="nil"/>
              <w:bottom w:val="nil"/>
              <w:right w:val="nil"/>
            </w:tcBorders>
            <w:vAlign w:val="bottom"/>
          </w:tcPr>
          <w:p>
            <w:pPr>
              <w:widowControl w:val="0"/>
              <w:autoSpaceDE w:val="0"/>
              <w:autoSpaceDN w:val="0"/>
              <w:adjustRightInd w:val="0"/>
              <w:spacing w:after="0" w:line="273" w:lineRule="exact"/>
              <w:ind w:right="245"/>
              <w:jc w:val="right"/>
              <w:rPr>
                <w:rFonts w:ascii="Times New Roman" w:hAnsi="Times New Roman" w:cs="Amiri"/>
              </w:rPr>
            </w:pPr>
            <w:r>
              <w:rPr>
                <w:rFonts w:ascii="Arial" w:hAnsi="Arial" w:cs="Arial"/>
                <w:color w:val="000000"/>
              </w:rPr>
              <w:t>(</w:t>
            </w:r>
            <w:r>
              <w:rPr>
                <w:rFonts w:ascii="Gabriola" w:hAnsi="Gabriola" w:cs="Gabriola"/>
                <w:color w:val="000000"/>
              </w:rPr>
              <w:t>.183</w:t>
            </w:r>
            <w:r>
              <w:rPr>
                <w:rFonts w:ascii="Arial" w:hAnsi="Arial" w:cs="Arial"/>
                <w:color w:val="000000"/>
              </w:rPr>
              <w:t>)</w:t>
            </w:r>
          </w:p>
        </w:tc>
        <w:tc>
          <w:tcPr>
            <w:tcW w:w="1200" w:type="dxa"/>
            <w:tcBorders>
              <w:top w:val="nil"/>
              <w:left w:val="nil"/>
              <w:bottom w:val="nil"/>
              <w:right w:val="nil"/>
            </w:tcBorders>
            <w:vAlign w:val="bottom"/>
          </w:tcPr>
          <w:p>
            <w:pPr>
              <w:widowControl w:val="0"/>
              <w:autoSpaceDE w:val="0"/>
              <w:autoSpaceDN w:val="0"/>
              <w:adjustRightInd w:val="0"/>
              <w:spacing w:after="0" w:line="273" w:lineRule="exact"/>
              <w:ind w:right="186"/>
              <w:jc w:val="right"/>
              <w:rPr>
                <w:rFonts w:ascii="Times New Roman" w:hAnsi="Times New Roman" w:cs="Amiri"/>
              </w:rPr>
            </w:pPr>
            <w:r>
              <w:rPr>
                <w:rFonts w:ascii="Arial" w:hAnsi="Arial" w:cs="Arial"/>
                <w:color w:val="000000"/>
              </w:rPr>
              <w:t>(</w:t>
            </w:r>
            <w:r>
              <w:rPr>
                <w:rFonts w:ascii="Gabriola" w:hAnsi="Gabriola" w:cs="Gabriola"/>
                <w:color w:val="000000"/>
              </w:rPr>
              <w:t>.610</w:t>
            </w:r>
            <w:r>
              <w:rPr>
                <w:rFonts w:ascii="Arial" w:hAnsi="Arial" w:cs="Arial"/>
                <w:color w:val="000000"/>
              </w:rPr>
              <w:t>)</w:t>
            </w:r>
          </w:p>
        </w:tc>
        <w:tc>
          <w:tcPr>
            <w:tcW w:w="1520" w:type="dxa"/>
            <w:tcBorders>
              <w:top w:val="nil"/>
              <w:left w:val="nil"/>
              <w:bottom w:val="nil"/>
              <w:right w:val="nil"/>
            </w:tcBorders>
            <w:vAlign w:val="bottom"/>
          </w:tcPr>
          <w:p>
            <w:pPr>
              <w:widowControl w:val="0"/>
              <w:autoSpaceDE w:val="0"/>
              <w:autoSpaceDN w:val="0"/>
              <w:adjustRightInd w:val="0"/>
              <w:spacing w:after="0" w:line="273" w:lineRule="exact"/>
              <w:ind w:right="305"/>
              <w:jc w:val="right"/>
              <w:rPr>
                <w:rFonts w:ascii="Times New Roman" w:hAnsi="Times New Roman" w:cs="Amiri"/>
              </w:rPr>
            </w:pPr>
            <w:r>
              <w:rPr>
                <w:rFonts w:ascii="Arial" w:hAnsi="Arial" w:cs="Arial"/>
                <w:color w:val="000000"/>
              </w:rPr>
              <w:t>(</w:t>
            </w:r>
            <w:r>
              <w:rPr>
                <w:rFonts w:ascii="Gabriola" w:hAnsi="Gabriola" w:cs="Gabriola"/>
                <w:color w:val="000000"/>
              </w:rPr>
              <w:t>62.115</w:t>
            </w:r>
            <w:r>
              <w:rPr>
                <w:rFonts w:ascii="Arial" w:hAnsi="Arial" w:cs="Arial"/>
                <w:color w:val="000000"/>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98" w:hRule="atLeast"/>
        </w:trPr>
        <w:tc>
          <w:tcPr>
            <w:tcW w:w="14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vMerge w:val="restart"/>
            <w:tcBorders>
              <w:top w:val="nil"/>
              <w:left w:val="nil"/>
              <w:bottom w:val="nil"/>
              <w:right w:val="nil"/>
            </w:tcBorders>
            <w:vAlign w:val="bottom"/>
          </w:tcPr>
          <w:p>
            <w:pPr>
              <w:widowControl w:val="0"/>
              <w:autoSpaceDE w:val="0"/>
              <w:autoSpaceDN w:val="0"/>
              <w:adjustRightInd w:val="0"/>
              <w:spacing w:after="0" w:line="374" w:lineRule="exact"/>
              <w:ind w:right="46"/>
              <w:jc w:val="right"/>
              <w:rPr>
                <w:rFonts w:ascii="Times New Roman" w:hAnsi="Times New Roman" w:cs="Amiri"/>
              </w:rPr>
            </w:pPr>
            <w:r>
              <w:rPr>
                <w:rFonts w:ascii="Arial" w:hAnsi="Arial" w:cs="Arial"/>
                <w:color w:val="000000"/>
              </w:rPr>
              <w:t>−</w:t>
            </w:r>
            <w:r>
              <w:rPr>
                <w:rFonts w:ascii="Gabriola" w:hAnsi="Gabriola" w:cs="Gabriola"/>
                <w:color w:val="000000"/>
              </w:rPr>
              <w:t>.112</w:t>
            </w:r>
            <w:r>
              <w:rPr>
                <w:rFonts w:hint="eastAsia" w:ascii="MS PGothic" w:hAnsi="Arial" w:eastAsia="MS PGothic" w:cs="MS PGothic"/>
                <w:color w:val="000000"/>
                <w:vertAlign w:val="superscript"/>
              </w:rPr>
              <w:t>∗∗∗</w:t>
            </w:r>
          </w:p>
        </w:tc>
        <w:tc>
          <w:tcPr>
            <w:tcW w:w="1180" w:type="dxa"/>
            <w:vMerge w:val="restart"/>
            <w:tcBorders>
              <w:top w:val="nil"/>
              <w:left w:val="nil"/>
              <w:bottom w:val="nil"/>
              <w:right w:val="nil"/>
            </w:tcBorders>
            <w:vAlign w:val="bottom"/>
          </w:tcPr>
          <w:p>
            <w:pPr>
              <w:widowControl w:val="0"/>
              <w:autoSpaceDE w:val="0"/>
              <w:autoSpaceDN w:val="0"/>
              <w:adjustRightInd w:val="0"/>
              <w:spacing w:after="0" w:line="374" w:lineRule="exact"/>
              <w:ind w:right="125"/>
              <w:jc w:val="right"/>
              <w:rPr>
                <w:rFonts w:ascii="Times New Roman" w:hAnsi="Times New Roman" w:cs="Amiri"/>
              </w:rPr>
            </w:pPr>
            <w:r>
              <w:rPr>
                <w:rFonts w:ascii="Arial" w:hAnsi="Arial" w:cs="Arial"/>
                <w:color w:val="000000"/>
              </w:rPr>
              <w:t>−</w:t>
            </w:r>
            <w:r>
              <w:rPr>
                <w:rFonts w:ascii="Gabriola" w:hAnsi="Gabriola" w:cs="Gabriola"/>
                <w:color w:val="000000"/>
              </w:rPr>
              <w:t>.027</w:t>
            </w:r>
            <w:r>
              <w:rPr>
                <w:rFonts w:hint="eastAsia" w:ascii="MS PGothic" w:hAnsi="Arial" w:eastAsia="MS PGothic" w:cs="MS PGothic"/>
                <w:color w:val="000000"/>
                <w:vertAlign w:val="superscript"/>
              </w:rPr>
              <w:t>∗∗</w:t>
            </w:r>
          </w:p>
        </w:tc>
        <w:tc>
          <w:tcPr>
            <w:tcW w:w="1320" w:type="dxa"/>
            <w:vMerge w:val="restart"/>
            <w:tcBorders>
              <w:top w:val="nil"/>
              <w:left w:val="nil"/>
              <w:bottom w:val="nil"/>
              <w:right w:val="nil"/>
            </w:tcBorders>
            <w:vAlign w:val="bottom"/>
          </w:tcPr>
          <w:p>
            <w:pPr>
              <w:widowControl w:val="0"/>
              <w:autoSpaceDE w:val="0"/>
              <w:autoSpaceDN w:val="0"/>
              <w:adjustRightInd w:val="0"/>
              <w:spacing w:after="0" w:line="240" w:lineRule="auto"/>
              <w:ind w:right="385"/>
              <w:jc w:val="right"/>
              <w:rPr>
                <w:rFonts w:ascii="Times New Roman" w:hAnsi="Times New Roman" w:cs="Amiri"/>
              </w:rPr>
            </w:pPr>
            <w:r>
              <w:rPr>
                <w:rFonts w:ascii="Arial" w:hAnsi="Arial" w:cs="Arial"/>
                <w:color w:val="000000"/>
              </w:rPr>
              <w:t>−</w:t>
            </w:r>
            <w:r>
              <w:rPr>
                <w:rFonts w:ascii="Gabriola" w:hAnsi="Gabriola" w:cs="Gabriola"/>
                <w:color w:val="000000"/>
              </w:rPr>
              <w:t>.012</w:t>
            </w:r>
          </w:p>
        </w:tc>
        <w:tc>
          <w:tcPr>
            <w:tcW w:w="1180" w:type="dxa"/>
            <w:vMerge w:val="restart"/>
            <w:tcBorders>
              <w:top w:val="nil"/>
              <w:left w:val="nil"/>
              <w:bottom w:val="nil"/>
              <w:right w:val="nil"/>
            </w:tcBorders>
            <w:vAlign w:val="bottom"/>
          </w:tcPr>
          <w:p>
            <w:pPr>
              <w:widowControl w:val="0"/>
              <w:autoSpaceDE w:val="0"/>
              <w:autoSpaceDN w:val="0"/>
              <w:adjustRightInd w:val="0"/>
              <w:spacing w:after="0" w:line="374" w:lineRule="exact"/>
              <w:ind w:left="280"/>
              <w:rPr>
                <w:rFonts w:ascii="Times New Roman" w:hAnsi="Times New Roman" w:cs="Amiri"/>
              </w:rPr>
            </w:pPr>
            <w:r>
              <w:rPr>
                <w:rFonts w:ascii="Arial" w:hAnsi="Arial" w:cs="Arial"/>
                <w:color w:val="000000"/>
              </w:rPr>
              <w:t>−</w:t>
            </w:r>
            <w:r>
              <w:rPr>
                <w:rFonts w:ascii="Gabriola" w:hAnsi="Gabriola" w:cs="Gabriola"/>
                <w:color w:val="000000"/>
              </w:rPr>
              <w:t>.644</w:t>
            </w:r>
            <w:r>
              <w:rPr>
                <w:rFonts w:hint="eastAsia" w:ascii="MS PGothic" w:hAnsi="Arial" w:eastAsia="MS PGothic" w:cs="MS PGothic"/>
                <w:color w:val="000000"/>
                <w:vertAlign w:val="superscript"/>
              </w:rPr>
              <w:t>∗∗</w:t>
            </w:r>
          </w:p>
        </w:tc>
        <w:tc>
          <w:tcPr>
            <w:tcW w:w="1200" w:type="dxa"/>
            <w:vMerge w:val="restart"/>
            <w:tcBorders>
              <w:top w:val="nil"/>
              <w:left w:val="nil"/>
              <w:bottom w:val="nil"/>
              <w:right w:val="nil"/>
            </w:tcBorders>
            <w:vAlign w:val="bottom"/>
          </w:tcPr>
          <w:p>
            <w:pPr>
              <w:widowControl w:val="0"/>
              <w:autoSpaceDE w:val="0"/>
              <w:autoSpaceDN w:val="0"/>
              <w:adjustRightInd w:val="0"/>
              <w:spacing w:after="0" w:line="374" w:lineRule="exact"/>
              <w:ind w:left="260"/>
              <w:rPr>
                <w:rFonts w:ascii="Times New Roman" w:hAnsi="Times New Roman" w:cs="Amiri"/>
              </w:rPr>
            </w:pPr>
            <w:r>
              <w:rPr>
                <w:rFonts w:ascii="Arial" w:hAnsi="Arial" w:cs="Arial"/>
                <w:color w:val="000000"/>
              </w:rPr>
              <w:t>−</w:t>
            </w:r>
            <w:r>
              <w:rPr>
                <w:rFonts w:ascii="Gabriola" w:hAnsi="Gabriola" w:cs="Gabriola"/>
                <w:color w:val="000000"/>
              </w:rPr>
              <w:t>1.251</w:t>
            </w:r>
            <w:r>
              <w:rPr>
                <w:rFonts w:hint="eastAsia" w:ascii="MS PGothic" w:hAnsi="Arial" w:eastAsia="MS PGothic" w:cs="MS PGothic"/>
                <w:color w:val="000000"/>
                <w:vertAlign w:val="superscript"/>
              </w:rPr>
              <w:t>∗∗</w:t>
            </w:r>
          </w:p>
        </w:tc>
        <w:tc>
          <w:tcPr>
            <w:tcW w:w="1520" w:type="dxa"/>
            <w:vMerge w:val="restart"/>
            <w:tcBorders>
              <w:top w:val="nil"/>
              <w:left w:val="nil"/>
              <w:bottom w:val="nil"/>
              <w:right w:val="nil"/>
            </w:tcBorders>
            <w:vAlign w:val="bottom"/>
          </w:tcPr>
          <w:p>
            <w:pPr>
              <w:widowControl w:val="0"/>
              <w:autoSpaceDE w:val="0"/>
              <w:autoSpaceDN w:val="0"/>
              <w:adjustRightInd w:val="0"/>
              <w:spacing w:after="0" w:line="240" w:lineRule="auto"/>
              <w:ind w:right="365"/>
              <w:jc w:val="right"/>
              <w:rPr>
                <w:rFonts w:ascii="Times New Roman" w:hAnsi="Times New Roman" w:cs="Amiri"/>
              </w:rPr>
            </w:pPr>
            <w:r>
              <w:rPr>
                <w:rFonts w:ascii="Arial" w:hAnsi="Arial" w:cs="Arial"/>
                <w:color w:val="000000"/>
              </w:rPr>
              <w:t>−</w:t>
            </w:r>
            <w:r>
              <w:rPr>
                <w:rFonts w:ascii="Gabriola" w:hAnsi="Gabriola" w:cs="Gabriola"/>
                <w:color w:val="000000"/>
              </w:rPr>
              <w:t>61.175</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6" w:hRule="atLeast"/>
        </w:trPr>
        <w:tc>
          <w:tcPr>
            <w:tcW w:w="1420" w:type="dxa"/>
            <w:tcBorders>
              <w:top w:val="nil"/>
              <w:left w:val="nil"/>
              <w:bottom w:val="nil"/>
              <w:right w:val="nil"/>
            </w:tcBorders>
            <w:vAlign w:val="bottom"/>
          </w:tcPr>
          <w:p>
            <w:pPr>
              <w:widowControl w:val="0"/>
              <w:autoSpaceDE w:val="0"/>
              <w:autoSpaceDN w:val="0"/>
              <w:adjustRightInd w:val="0"/>
              <w:spacing w:after="0" w:line="236" w:lineRule="exact"/>
              <w:ind w:left="100"/>
              <w:rPr>
                <w:rFonts w:ascii="Times New Roman" w:hAnsi="Times New Roman" w:cs="Amiri"/>
              </w:rPr>
            </w:pPr>
            <w:r>
              <w:rPr>
                <w:rFonts w:ascii="Gabriola" w:hAnsi="Gabriola" w:cs="Gabriola"/>
                <w:color w:val="000000"/>
              </w:rPr>
              <w:t>Diabetes</w:t>
            </w:r>
          </w:p>
        </w:tc>
        <w:tc>
          <w:tcPr>
            <w:tcW w:w="13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73" w:lineRule="exact"/>
              <w:ind w:right="186"/>
              <w:jc w:val="right"/>
              <w:rPr>
                <w:rFonts w:ascii="Times New Roman" w:hAnsi="Times New Roman" w:cs="Amiri"/>
              </w:rPr>
            </w:pPr>
            <w:r>
              <w:rPr>
                <w:rFonts w:ascii="Arial" w:hAnsi="Arial" w:cs="Arial"/>
                <w:color w:val="000000"/>
              </w:rPr>
              <w:t>(</w:t>
            </w:r>
            <w:r>
              <w:rPr>
                <w:rFonts w:ascii="Gabriola" w:hAnsi="Gabriola" w:cs="Gabriola"/>
                <w:color w:val="000000"/>
              </w:rPr>
              <w:t>.035</w:t>
            </w:r>
            <w:r>
              <w:rPr>
                <w:rFonts w:ascii="Arial" w:hAnsi="Arial" w:cs="Arial"/>
                <w:color w:val="000000"/>
              </w:rPr>
              <w:t>)</w:t>
            </w:r>
          </w:p>
        </w:tc>
        <w:tc>
          <w:tcPr>
            <w:tcW w:w="1180" w:type="dxa"/>
            <w:tcBorders>
              <w:top w:val="nil"/>
              <w:left w:val="nil"/>
              <w:bottom w:val="nil"/>
              <w:right w:val="nil"/>
            </w:tcBorders>
            <w:vAlign w:val="bottom"/>
          </w:tcPr>
          <w:p>
            <w:pPr>
              <w:widowControl w:val="0"/>
              <w:autoSpaceDE w:val="0"/>
              <w:autoSpaceDN w:val="0"/>
              <w:adjustRightInd w:val="0"/>
              <w:spacing w:after="0" w:line="273" w:lineRule="exact"/>
              <w:ind w:right="185"/>
              <w:jc w:val="right"/>
              <w:rPr>
                <w:rFonts w:ascii="Times New Roman" w:hAnsi="Times New Roman" w:cs="Amiri"/>
              </w:rPr>
            </w:pPr>
            <w:r>
              <w:rPr>
                <w:rFonts w:ascii="Arial" w:hAnsi="Arial" w:cs="Arial"/>
                <w:color w:val="000000"/>
              </w:rPr>
              <w:t>(</w:t>
            </w:r>
            <w:r>
              <w:rPr>
                <w:rFonts w:ascii="Gabriola" w:hAnsi="Gabriola" w:cs="Gabriola"/>
                <w:color w:val="000000"/>
              </w:rPr>
              <w:t>.013</w:t>
            </w:r>
            <w:r>
              <w:rPr>
                <w:rFonts w:ascii="Arial" w:hAnsi="Arial" w:cs="Arial"/>
                <w:color w:val="000000"/>
              </w:rPr>
              <w:t>)</w:t>
            </w:r>
          </w:p>
        </w:tc>
        <w:tc>
          <w:tcPr>
            <w:tcW w:w="1320" w:type="dxa"/>
            <w:tcBorders>
              <w:top w:val="nil"/>
              <w:left w:val="nil"/>
              <w:bottom w:val="nil"/>
              <w:right w:val="nil"/>
            </w:tcBorders>
            <w:vAlign w:val="bottom"/>
          </w:tcPr>
          <w:p>
            <w:pPr>
              <w:widowControl w:val="0"/>
              <w:autoSpaceDE w:val="0"/>
              <w:autoSpaceDN w:val="0"/>
              <w:adjustRightInd w:val="0"/>
              <w:spacing w:after="0" w:line="273" w:lineRule="exact"/>
              <w:ind w:right="325"/>
              <w:jc w:val="right"/>
              <w:rPr>
                <w:rFonts w:ascii="Times New Roman" w:hAnsi="Times New Roman" w:cs="Amiri"/>
              </w:rPr>
            </w:pPr>
            <w:r>
              <w:rPr>
                <w:rFonts w:ascii="Arial" w:hAnsi="Arial" w:cs="Arial"/>
                <w:color w:val="000000"/>
              </w:rPr>
              <w:t>(</w:t>
            </w:r>
            <w:r>
              <w:rPr>
                <w:rFonts w:ascii="Gabriola" w:hAnsi="Gabriola" w:cs="Gabriola"/>
                <w:color w:val="000000"/>
              </w:rPr>
              <w:t>.010</w:t>
            </w:r>
            <w:r>
              <w:rPr>
                <w:rFonts w:ascii="Arial" w:hAnsi="Arial" w:cs="Arial"/>
                <w:color w:val="000000"/>
              </w:rPr>
              <w:t>)</w:t>
            </w:r>
          </w:p>
        </w:tc>
        <w:tc>
          <w:tcPr>
            <w:tcW w:w="1180" w:type="dxa"/>
            <w:tcBorders>
              <w:top w:val="nil"/>
              <w:left w:val="nil"/>
              <w:bottom w:val="nil"/>
              <w:right w:val="nil"/>
            </w:tcBorders>
            <w:vAlign w:val="bottom"/>
          </w:tcPr>
          <w:p>
            <w:pPr>
              <w:widowControl w:val="0"/>
              <w:autoSpaceDE w:val="0"/>
              <w:autoSpaceDN w:val="0"/>
              <w:adjustRightInd w:val="0"/>
              <w:spacing w:after="0" w:line="273" w:lineRule="exact"/>
              <w:ind w:right="245"/>
              <w:jc w:val="right"/>
              <w:rPr>
                <w:rFonts w:ascii="Times New Roman" w:hAnsi="Times New Roman" w:cs="Amiri"/>
              </w:rPr>
            </w:pPr>
            <w:r>
              <w:rPr>
                <w:rFonts w:ascii="Arial" w:hAnsi="Arial" w:cs="Arial"/>
                <w:color w:val="000000"/>
              </w:rPr>
              <w:t>(</w:t>
            </w:r>
            <w:r>
              <w:rPr>
                <w:rFonts w:ascii="Gabriola" w:hAnsi="Gabriola" w:cs="Gabriola"/>
                <w:color w:val="000000"/>
              </w:rPr>
              <w:t>.263</w:t>
            </w:r>
            <w:r>
              <w:rPr>
                <w:rFonts w:ascii="Arial" w:hAnsi="Arial" w:cs="Arial"/>
                <w:color w:val="000000"/>
              </w:rPr>
              <w:t>)</w:t>
            </w:r>
          </w:p>
        </w:tc>
        <w:tc>
          <w:tcPr>
            <w:tcW w:w="1200" w:type="dxa"/>
            <w:tcBorders>
              <w:top w:val="nil"/>
              <w:left w:val="nil"/>
              <w:bottom w:val="nil"/>
              <w:right w:val="nil"/>
            </w:tcBorders>
            <w:vAlign w:val="bottom"/>
          </w:tcPr>
          <w:p>
            <w:pPr>
              <w:widowControl w:val="0"/>
              <w:autoSpaceDE w:val="0"/>
              <w:autoSpaceDN w:val="0"/>
              <w:adjustRightInd w:val="0"/>
              <w:spacing w:after="0" w:line="273" w:lineRule="exact"/>
              <w:ind w:right="186"/>
              <w:jc w:val="right"/>
              <w:rPr>
                <w:rFonts w:ascii="Times New Roman" w:hAnsi="Times New Roman" w:cs="Amiri"/>
              </w:rPr>
            </w:pPr>
            <w:r>
              <w:rPr>
                <w:rFonts w:ascii="Arial" w:hAnsi="Arial" w:cs="Arial"/>
                <w:color w:val="000000"/>
              </w:rPr>
              <w:t>(</w:t>
            </w:r>
            <w:r>
              <w:rPr>
                <w:rFonts w:ascii="Gabriola" w:hAnsi="Gabriola" w:cs="Gabriola"/>
                <w:color w:val="000000"/>
              </w:rPr>
              <w:t>.616</w:t>
            </w:r>
            <w:r>
              <w:rPr>
                <w:rFonts w:ascii="Arial" w:hAnsi="Arial" w:cs="Arial"/>
                <w:color w:val="000000"/>
              </w:rPr>
              <w:t>)</w:t>
            </w:r>
          </w:p>
        </w:tc>
        <w:tc>
          <w:tcPr>
            <w:tcW w:w="1520" w:type="dxa"/>
            <w:tcBorders>
              <w:top w:val="nil"/>
              <w:left w:val="nil"/>
              <w:bottom w:val="nil"/>
              <w:right w:val="nil"/>
            </w:tcBorders>
            <w:vAlign w:val="bottom"/>
          </w:tcPr>
          <w:p>
            <w:pPr>
              <w:widowControl w:val="0"/>
              <w:autoSpaceDE w:val="0"/>
              <w:autoSpaceDN w:val="0"/>
              <w:adjustRightInd w:val="0"/>
              <w:spacing w:after="0" w:line="273" w:lineRule="exact"/>
              <w:ind w:right="305"/>
              <w:jc w:val="right"/>
              <w:rPr>
                <w:rFonts w:ascii="Times New Roman" w:hAnsi="Times New Roman" w:cs="Amiri"/>
              </w:rPr>
            </w:pPr>
            <w:r>
              <w:rPr>
                <w:rFonts w:ascii="Arial" w:hAnsi="Arial" w:cs="Arial"/>
                <w:color w:val="000000"/>
              </w:rPr>
              <w:t>(</w:t>
            </w:r>
            <w:r>
              <w:rPr>
                <w:rFonts w:ascii="Gabriola" w:hAnsi="Gabriola" w:cs="Gabriola"/>
                <w:color w:val="000000"/>
              </w:rPr>
              <w:t>47.420</w:t>
            </w:r>
            <w:r>
              <w:rPr>
                <w:rFonts w:ascii="Arial" w:hAnsi="Arial" w:cs="Arial"/>
                <w:color w:val="000000"/>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1" w:hRule="atLeast"/>
        </w:trPr>
        <w:tc>
          <w:tcPr>
            <w:tcW w:w="14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500" w:type="dxa"/>
            <w:gridSpan w:val="2"/>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7"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500" w:type="dxa"/>
            <w:gridSpan w:val="2"/>
            <w:tcBorders>
              <w:top w:val="nil"/>
              <w:left w:val="nil"/>
              <w:bottom w:val="nil"/>
              <w:right w:val="nil"/>
            </w:tcBorders>
            <w:vAlign w:val="bottom"/>
          </w:tcPr>
          <w:p>
            <w:pPr>
              <w:widowControl w:val="0"/>
              <w:autoSpaceDE w:val="0"/>
              <w:autoSpaceDN w:val="0"/>
              <w:adjustRightInd w:val="0"/>
              <w:spacing w:after="0" w:line="305" w:lineRule="exact"/>
              <w:ind w:left="145"/>
              <w:jc w:val="center"/>
              <w:rPr>
                <w:rFonts w:ascii="Times New Roman" w:hAnsi="Times New Roman" w:cs="Amiri"/>
              </w:rPr>
            </w:pPr>
            <w:r>
              <w:rPr>
                <w:rFonts w:ascii="Gabriola" w:hAnsi="Gabriola" w:cs="Gabriola"/>
                <w:i/>
                <w:iCs/>
                <w:color w:val="000000"/>
              </w:rPr>
              <w:t>Random e</w:t>
            </w:r>
            <w:r>
              <w:rPr>
                <w:rFonts w:ascii="Cambria Math" w:hAnsi="Cambria Math" w:cs="Cambria Math"/>
                <w:i/>
                <w:iCs/>
                <w:color w:val="000000"/>
              </w:rPr>
              <w:t>ﬀ</w:t>
            </w:r>
            <w:r>
              <w:rPr>
                <w:rFonts w:ascii="Gabriola" w:hAnsi="Gabriola" w:cs="Gabriola"/>
                <w:i/>
                <w:iCs/>
                <w:color w:val="000000"/>
              </w:rPr>
              <w:t>ects</w:t>
            </w:r>
          </w:p>
        </w:tc>
        <w:tc>
          <w:tcPr>
            <w:tcW w:w="12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2" w:hRule="atLeast"/>
        </w:trPr>
        <w:tc>
          <w:tcPr>
            <w:tcW w:w="1420" w:type="dxa"/>
            <w:tcBorders>
              <w:top w:val="nil"/>
              <w:left w:val="nil"/>
              <w:bottom w:val="nil"/>
              <w:right w:val="nil"/>
            </w:tcBorders>
            <w:vAlign w:val="bottom"/>
          </w:tcPr>
          <w:p>
            <w:pPr>
              <w:widowControl w:val="0"/>
              <w:autoSpaceDE w:val="0"/>
              <w:autoSpaceDN w:val="0"/>
              <w:adjustRightInd w:val="0"/>
              <w:spacing w:after="0" w:line="291" w:lineRule="exact"/>
              <w:ind w:left="100"/>
              <w:rPr>
                <w:rFonts w:ascii="Times New Roman" w:hAnsi="Times New Roman" w:cs="Amiri"/>
              </w:rPr>
            </w:pPr>
            <w:r>
              <w:rPr>
                <w:rFonts w:ascii="Gabriola" w:hAnsi="Gabriola" w:cs="Gabriola"/>
                <w:color w:val="000000"/>
              </w:rPr>
              <w:t>Male sample</w:t>
            </w:r>
          </w:p>
        </w:tc>
        <w:tc>
          <w:tcPr>
            <w:tcW w:w="1300" w:type="dxa"/>
            <w:vMerge w:val="restart"/>
            <w:tcBorders>
              <w:top w:val="nil"/>
              <w:left w:val="nil"/>
              <w:bottom w:val="nil"/>
              <w:right w:val="nil"/>
            </w:tcBorders>
            <w:vAlign w:val="bottom"/>
          </w:tcPr>
          <w:p>
            <w:pPr>
              <w:widowControl w:val="0"/>
              <w:autoSpaceDE w:val="0"/>
              <w:autoSpaceDN w:val="0"/>
              <w:adjustRightInd w:val="0"/>
              <w:spacing w:after="0" w:line="240" w:lineRule="auto"/>
              <w:ind w:right="266"/>
              <w:jc w:val="right"/>
              <w:rPr>
                <w:rFonts w:ascii="Times New Roman" w:hAnsi="Times New Roman" w:cs="Amiri"/>
              </w:rPr>
            </w:pPr>
            <w:r>
              <w:rPr>
                <w:rFonts w:ascii="Arial" w:hAnsi="Arial" w:cs="Arial"/>
                <w:color w:val="000000"/>
              </w:rPr>
              <w:t>−</w:t>
            </w:r>
            <w:r>
              <w:rPr>
                <w:rFonts w:ascii="Gabriola" w:hAnsi="Gabriola" w:cs="Gabriola"/>
                <w:color w:val="000000"/>
              </w:rPr>
              <w:t>.022</w:t>
            </w:r>
          </w:p>
        </w:tc>
        <w:tc>
          <w:tcPr>
            <w:tcW w:w="1180" w:type="dxa"/>
            <w:vMerge w:val="restart"/>
            <w:tcBorders>
              <w:top w:val="nil"/>
              <w:left w:val="nil"/>
              <w:bottom w:val="nil"/>
              <w:right w:val="nil"/>
            </w:tcBorders>
            <w:vAlign w:val="bottom"/>
          </w:tcPr>
          <w:p>
            <w:pPr>
              <w:widowControl w:val="0"/>
              <w:autoSpaceDE w:val="0"/>
              <w:autoSpaceDN w:val="0"/>
              <w:adjustRightInd w:val="0"/>
              <w:spacing w:after="0" w:line="374" w:lineRule="exact"/>
              <w:ind w:right="125"/>
              <w:jc w:val="right"/>
              <w:rPr>
                <w:rFonts w:ascii="Times New Roman" w:hAnsi="Times New Roman" w:cs="Amiri"/>
              </w:rPr>
            </w:pPr>
            <w:r>
              <w:rPr>
                <w:rFonts w:ascii="Arial" w:hAnsi="Arial" w:cs="Arial"/>
                <w:color w:val="000000"/>
              </w:rPr>
              <w:t>−</w:t>
            </w:r>
            <w:r>
              <w:rPr>
                <w:rFonts w:ascii="Gabriola" w:hAnsi="Gabriola" w:cs="Gabriola"/>
                <w:color w:val="000000"/>
              </w:rPr>
              <w:t>.064</w:t>
            </w:r>
            <w:r>
              <w:rPr>
                <w:rFonts w:hint="eastAsia" w:ascii="MS PGothic" w:hAnsi="Arial" w:eastAsia="MS PGothic" w:cs="MS PGothic"/>
                <w:color w:val="000000"/>
                <w:vertAlign w:val="superscript"/>
              </w:rPr>
              <w:t>∗∗</w:t>
            </w:r>
          </w:p>
        </w:tc>
        <w:tc>
          <w:tcPr>
            <w:tcW w:w="1320" w:type="dxa"/>
            <w:vMerge w:val="restart"/>
            <w:tcBorders>
              <w:top w:val="nil"/>
              <w:left w:val="nil"/>
              <w:bottom w:val="nil"/>
              <w:right w:val="nil"/>
            </w:tcBorders>
            <w:vAlign w:val="bottom"/>
          </w:tcPr>
          <w:p>
            <w:pPr>
              <w:widowControl w:val="0"/>
              <w:autoSpaceDE w:val="0"/>
              <w:autoSpaceDN w:val="0"/>
              <w:adjustRightInd w:val="0"/>
              <w:spacing w:after="0" w:line="374" w:lineRule="exact"/>
              <w:ind w:left="340"/>
              <w:rPr>
                <w:rFonts w:ascii="Times New Roman" w:hAnsi="Times New Roman" w:cs="Amiri"/>
              </w:rPr>
            </w:pPr>
            <w:r>
              <w:rPr>
                <w:rFonts w:ascii="Arial" w:hAnsi="Arial" w:cs="Arial"/>
                <w:color w:val="000000"/>
              </w:rPr>
              <w:t>−</w:t>
            </w:r>
            <w:r>
              <w:rPr>
                <w:rFonts w:ascii="Gabriola" w:hAnsi="Gabriola" w:cs="Gabriola"/>
                <w:color w:val="000000"/>
              </w:rPr>
              <w:t>.104</w:t>
            </w:r>
            <w:r>
              <w:rPr>
                <w:rFonts w:hint="eastAsia" w:ascii="MS PGothic" w:hAnsi="Arial" w:eastAsia="MS PGothic" w:cs="MS PGothic"/>
                <w:color w:val="000000"/>
                <w:vertAlign w:val="superscript"/>
              </w:rPr>
              <w:t>∗∗∗</w:t>
            </w:r>
          </w:p>
        </w:tc>
        <w:tc>
          <w:tcPr>
            <w:tcW w:w="1180" w:type="dxa"/>
            <w:vMerge w:val="restart"/>
            <w:tcBorders>
              <w:top w:val="nil"/>
              <w:left w:val="nil"/>
              <w:bottom w:val="nil"/>
              <w:right w:val="nil"/>
            </w:tcBorders>
            <w:vAlign w:val="bottom"/>
          </w:tcPr>
          <w:p>
            <w:pPr>
              <w:widowControl w:val="0"/>
              <w:autoSpaceDE w:val="0"/>
              <w:autoSpaceDN w:val="0"/>
              <w:adjustRightInd w:val="0"/>
              <w:spacing w:after="0" w:line="374" w:lineRule="exact"/>
              <w:ind w:left="280"/>
              <w:rPr>
                <w:rFonts w:ascii="Times New Roman" w:hAnsi="Times New Roman" w:cs="Amiri"/>
              </w:rPr>
            </w:pPr>
            <w:r>
              <w:rPr>
                <w:rFonts w:ascii="Arial" w:hAnsi="Arial" w:cs="Arial"/>
                <w:color w:val="000000"/>
              </w:rPr>
              <w:t>−</w:t>
            </w:r>
            <w:r>
              <w:rPr>
                <w:rFonts w:ascii="Gabriola" w:hAnsi="Gabriola" w:cs="Gabriola"/>
                <w:color w:val="000000"/>
              </w:rPr>
              <w:t>.379</w:t>
            </w:r>
            <w:r>
              <w:rPr>
                <w:rFonts w:hint="eastAsia" w:ascii="MS PGothic" w:hAnsi="Arial" w:eastAsia="MS PGothic" w:cs="MS PGothic"/>
                <w:color w:val="000000"/>
                <w:vertAlign w:val="superscript"/>
              </w:rPr>
              <w:t>∗∗</w:t>
            </w:r>
          </w:p>
        </w:tc>
        <w:tc>
          <w:tcPr>
            <w:tcW w:w="1200" w:type="dxa"/>
            <w:vMerge w:val="restart"/>
            <w:tcBorders>
              <w:top w:val="nil"/>
              <w:left w:val="nil"/>
              <w:bottom w:val="nil"/>
              <w:right w:val="nil"/>
            </w:tcBorders>
            <w:vAlign w:val="bottom"/>
          </w:tcPr>
          <w:p>
            <w:pPr>
              <w:widowControl w:val="0"/>
              <w:autoSpaceDE w:val="0"/>
              <w:autoSpaceDN w:val="0"/>
              <w:adjustRightInd w:val="0"/>
              <w:spacing w:after="0" w:line="240" w:lineRule="auto"/>
              <w:ind w:right="266"/>
              <w:jc w:val="right"/>
              <w:rPr>
                <w:rFonts w:ascii="Times New Roman" w:hAnsi="Times New Roman" w:cs="Amiri"/>
              </w:rPr>
            </w:pPr>
            <w:r>
              <w:rPr>
                <w:rFonts w:ascii="Arial" w:hAnsi="Arial" w:cs="Arial"/>
                <w:color w:val="000000"/>
              </w:rPr>
              <w:t>−</w:t>
            </w:r>
            <w:r>
              <w:rPr>
                <w:rFonts w:ascii="Gabriola" w:hAnsi="Gabriola" w:cs="Gabriola"/>
                <w:color w:val="000000"/>
              </w:rPr>
              <w:t>.756</w:t>
            </w:r>
          </w:p>
        </w:tc>
        <w:tc>
          <w:tcPr>
            <w:tcW w:w="1520" w:type="dxa"/>
            <w:vMerge w:val="restart"/>
            <w:tcBorders>
              <w:top w:val="nil"/>
              <w:left w:val="nil"/>
              <w:bottom w:val="nil"/>
              <w:right w:val="nil"/>
            </w:tcBorders>
            <w:vAlign w:val="bottom"/>
          </w:tcPr>
          <w:p>
            <w:pPr>
              <w:widowControl w:val="0"/>
              <w:autoSpaceDE w:val="0"/>
              <w:autoSpaceDN w:val="0"/>
              <w:adjustRightInd w:val="0"/>
              <w:spacing w:after="0" w:line="374" w:lineRule="exact"/>
              <w:ind w:left="280"/>
              <w:rPr>
                <w:rFonts w:ascii="Times New Roman" w:hAnsi="Times New Roman" w:cs="Amiri"/>
              </w:rPr>
            </w:pPr>
            <w:r>
              <w:rPr>
                <w:rFonts w:ascii="Arial" w:hAnsi="Arial" w:cs="Arial"/>
                <w:color w:val="000000"/>
              </w:rPr>
              <w:t>−</w:t>
            </w:r>
            <w:r>
              <w:rPr>
                <w:rFonts w:ascii="Gabriola" w:hAnsi="Gabriola" w:cs="Gabriola"/>
                <w:color w:val="000000"/>
              </w:rPr>
              <w:t>172.467</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6" w:hRule="atLeast"/>
        </w:trPr>
        <w:tc>
          <w:tcPr>
            <w:tcW w:w="1420" w:type="dxa"/>
            <w:tcBorders>
              <w:top w:val="nil"/>
              <w:left w:val="nil"/>
              <w:bottom w:val="nil"/>
              <w:right w:val="nil"/>
            </w:tcBorders>
            <w:vAlign w:val="bottom"/>
          </w:tcPr>
          <w:p>
            <w:pPr>
              <w:widowControl w:val="0"/>
              <w:autoSpaceDE w:val="0"/>
              <w:autoSpaceDN w:val="0"/>
              <w:adjustRightInd w:val="0"/>
              <w:spacing w:after="0" w:line="236" w:lineRule="exact"/>
              <w:ind w:left="100"/>
              <w:rPr>
                <w:rFonts w:ascii="Times New Roman" w:hAnsi="Times New Roman" w:cs="Amiri"/>
              </w:rPr>
            </w:pPr>
            <w:r>
              <w:rPr>
                <w:rFonts w:ascii="Gabriola" w:hAnsi="Gabriola" w:cs="Gabriola"/>
                <w:color w:val="000000"/>
              </w:rPr>
              <w:t>Diabetes</w:t>
            </w:r>
          </w:p>
        </w:tc>
        <w:tc>
          <w:tcPr>
            <w:tcW w:w="13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vMerge w:val="restart"/>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Gabriola" w:hAnsi="Gabriola" w:cs="Gabriola"/>
                <w:color w:val="000000"/>
              </w:rPr>
              <w:t>Female sample</w:t>
            </w:r>
          </w:p>
        </w:tc>
        <w:tc>
          <w:tcPr>
            <w:tcW w:w="1300" w:type="dxa"/>
            <w:tcBorders>
              <w:top w:val="nil"/>
              <w:left w:val="nil"/>
              <w:bottom w:val="nil"/>
              <w:right w:val="nil"/>
            </w:tcBorders>
            <w:vAlign w:val="bottom"/>
          </w:tcPr>
          <w:p>
            <w:pPr>
              <w:widowControl w:val="0"/>
              <w:autoSpaceDE w:val="0"/>
              <w:autoSpaceDN w:val="0"/>
              <w:adjustRightInd w:val="0"/>
              <w:spacing w:after="0" w:line="273" w:lineRule="exact"/>
              <w:ind w:right="186"/>
              <w:jc w:val="right"/>
              <w:rPr>
                <w:rFonts w:ascii="Times New Roman" w:hAnsi="Times New Roman" w:cs="Amiri"/>
              </w:rPr>
            </w:pPr>
            <w:r>
              <w:rPr>
                <w:rFonts w:ascii="Arial" w:hAnsi="Arial" w:cs="Arial"/>
                <w:color w:val="000000"/>
              </w:rPr>
              <w:t>(</w:t>
            </w:r>
            <w:r>
              <w:rPr>
                <w:rFonts w:ascii="Gabriola" w:hAnsi="Gabriola" w:cs="Gabriola"/>
                <w:color w:val="000000"/>
              </w:rPr>
              <w:t>.028</w:t>
            </w:r>
            <w:r>
              <w:rPr>
                <w:rFonts w:ascii="Arial" w:hAnsi="Arial" w:cs="Arial"/>
                <w:color w:val="000000"/>
              </w:rPr>
              <w:t>)</w:t>
            </w:r>
          </w:p>
        </w:tc>
        <w:tc>
          <w:tcPr>
            <w:tcW w:w="1180" w:type="dxa"/>
            <w:tcBorders>
              <w:top w:val="nil"/>
              <w:left w:val="nil"/>
              <w:bottom w:val="nil"/>
              <w:right w:val="nil"/>
            </w:tcBorders>
            <w:vAlign w:val="bottom"/>
          </w:tcPr>
          <w:p>
            <w:pPr>
              <w:widowControl w:val="0"/>
              <w:autoSpaceDE w:val="0"/>
              <w:autoSpaceDN w:val="0"/>
              <w:adjustRightInd w:val="0"/>
              <w:spacing w:after="0" w:line="273" w:lineRule="exact"/>
              <w:ind w:right="185"/>
              <w:jc w:val="right"/>
              <w:rPr>
                <w:rFonts w:ascii="Times New Roman" w:hAnsi="Times New Roman" w:cs="Amiri"/>
              </w:rPr>
            </w:pPr>
            <w:r>
              <w:rPr>
                <w:rFonts w:ascii="Arial" w:hAnsi="Arial" w:cs="Arial"/>
                <w:color w:val="000000"/>
              </w:rPr>
              <w:t>(</w:t>
            </w:r>
            <w:r>
              <w:rPr>
                <w:rFonts w:ascii="Gabriola" w:hAnsi="Gabriola" w:cs="Gabriola"/>
                <w:color w:val="000000"/>
              </w:rPr>
              <w:t>.029</w:t>
            </w:r>
            <w:r>
              <w:rPr>
                <w:rFonts w:ascii="Arial" w:hAnsi="Arial" w:cs="Arial"/>
                <w:color w:val="000000"/>
              </w:rPr>
              <w:t>)</w:t>
            </w:r>
          </w:p>
        </w:tc>
        <w:tc>
          <w:tcPr>
            <w:tcW w:w="1320" w:type="dxa"/>
            <w:tcBorders>
              <w:top w:val="nil"/>
              <w:left w:val="nil"/>
              <w:bottom w:val="nil"/>
              <w:right w:val="nil"/>
            </w:tcBorders>
            <w:vAlign w:val="bottom"/>
          </w:tcPr>
          <w:p>
            <w:pPr>
              <w:widowControl w:val="0"/>
              <w:autoSpaceDE w:val="0"/>
              <w:autoSpaceDN w:val="0"/>
              <w:adjustRightInd w:val="0"/>
              <w:spacing w:after="0" w:line="273" w:lineRule="exact"/>
              <w:ind w:right="325"/>
              <w:jc w:val="right"/>
              <w:rPr>
                <w:rFonts w:ascii="Times New Roman" w:hAnsi="Times New Roman" w:cs="Amiri"/>
              </w:rPr>
            </w:pPr>
            <w:r>
              <w:rPr>
                <w:rFonts w:ascii="Arial" w:hAnsi="Arial" w:cs="Arial"/>
                <w:color w:val="000000"/>
              </w:rPr>
              <w:t>(</w:t>
            </w:r>
            <w:r>
              <w:rPr>
                <w:rFonts w:ascii="Gabriola" w:hAnsi="Gabriola" w:cs="Gabriola"/>
                <w:color w:val="000000"/>
              </w:rPr>
              <w:t>.029</w:t>
            </w:r>
            <w:r>
              <w:rPr>
                <w:rFonts w:ascii="Arial" w:hAnsi="Arial" w:cs="Arial"/>
                <w:color w:val="000000"/>
              </w:rPr>
              <w:t>)</w:t>
            </w:r>
          </w:p>
        </w:tc>
        <w:tc>
          <w:tcPr>
            <w:tcW w:w="1180" w:type="dxa"/>
            <w:tcBorders>
              <w:top w:val="nil"/>
              <w:left w:val="nil"/>
              <w:bottom w:val="nil"/>
              <w:right w:val="nil"/>
            </w:tcBorders>
            <w:vAlign w:val="bottom"/>
          </w:tcPr>
          <w:p>
            <w:pPr>
              <w:widowControl w:val="0"/>
              <w:autoSpaceDE w:val="0"/>
              <w:autoSpaceDN w:val="0"/>
              <w:adjustRightInd w:val="0"/>
              <w:spacing w:after="0" w:line="273" w:lineRule="exact"/>
              <w:ind w:right="245"/>
              <w:jc w:val="right"/>
              <w:rPr>
                <w:rFonts w:ascii="Times New Roman" w:hAnsi="Times New Roman" w:cs="Amiri"/>
              </w:rPr>
            </w:pPr>
            <w:r>
              <w:rPr>
                <w:rFonts w:ascii="Arial" w:hAnsi="Arial" w:cs="Arial"/>
                <w:color w:val="000000"/>
              </w:rPr>
              <w:t>(</w:t>
            </w:r>
            <w:r>
              <w:rPr>
                <w:rFonts w:ascii="Gabriola" w:hAnsi="Gabriola" w:cs="Gabriola"/>
                <w:color w:val="000000"/>
              </w:rPr>
              <w:t>.177</w:t>
            </w:r>
            <w:r>
              <w:rPr>
                <w:rFonts w:ascii="Arial" w:hAnsi="Arial" w:cs="Arial"/>
                <w:color w:val="000000"/>
              </w:rPr>
              <w:t>)</w:t>
            </w:r>
          </w:p>
        </w:tc>
        <w:tc>
          <w:tcPr>
            <w:tcW w:w="1200" w:type="dxa"/>
            <w:tcBorders>
              <w:top w:val="nil"/>
              <w:left w:val="nil"/>
              <w:bottom w:val="nil"/>
              <w:right w:val="nil"/>
            </w:tcBorders>
            <w:vAlign w:val="bottom"/>
          </w:tcPr>
          <w:p>
            <w:pPr>
              <w:widowControl w:val="0"/>
              <w:autoSpaceDE w:val="0"/>
              <w:autoSpaceDN w:val="0"/>
              <w:adjustRightInd w:val="0"/>
              <w:spacing w:after="0" w:line="273" w:lineRule="exact"/>
              <w:ind w:right="186"/>
              <w:jc w:val="right"/>
              <w:rPr>
                <w:rFonts w:ascii="Times New Roman" w:hAnsi="Times New Roman" w:cs="Amiri"/>
              </w:rPr>
            </w:pPr>
            <w:r>
              <w:rPr>
                <w:rFonts w:ascii="Arial" w:hAnsi="Arial" w:cs="Arial"/>
                <w:color w:val="000000"/>
              </w:rPr>
              <w:t>(</w:t>
            </w:r>
            <w:r>
              <w:rPr>
                <w:rFonts w:ascii="Gabriola" w:hAnsi="Gabriola" w:cs="Gabriola"/>
                <w:color w:val="000000"/>
              </w:rPr>
              <w:t>.542</w:t>
            </w:r>
            <w:r>
              <w:rPr>
                <w:rFonts w:ascii="Arial" w:hAnsi="Arial" w:cs="Arial"/>
                <w:color w:val="000000"/>
              </w:rPr>
              <w:t>)</w:t>
            </w:r>
          </w:p>
        </w:tc>
        <w:tc>
          <w:tcPr>
            <w:tcW w:w="1520" w:type="dxa"/>
            <w:tcBorders>
              <w:top w:val="nil"/>
              <w:left w:val="nil"/>
              <w:bottom w:val="nil"/>
              <w:right w:val="nil"/>
            </w:tcBorders>
            <w:vAlign w:val="bottom"/>
          </w:tcPr>
          <w:p>
            <w:pPr>
              <w:widowControl w:val="0"/>
              <w:autoSpaceDE w:val="0"/>
              <w:autoSpaceDN w:val="0"/>
              <w:adjustRightInd w:val="0"/>
              <w:spacing w:after="0" w:line="273" w:lineRule="exact"/>
              <w:ind w:right="305"/>
              <w:jc w:val="right"/>
              <w:rPr>
                <w:rFonts w:ascii="Times New Roman" w:hAnsi="Times New Roman" w:cs="Amiri"/>
              </w:rPr>
            </w:pPr>
            <w:r>
              <w:rPr>
                <w:rFonts w:ascii="Arial" w:hAnsi="Arial" w:cs="Arial"/>
                <w:color w:val="000000"/>
              </w:rPr>
              <w:t>(</w:t>
            </w:r>
            <w:r>
              <w:rPr>
                <w:rFonts w:ascii="Gabriola" w:hAnsi="Gabriola" w:cs="Gabriola"/>
                <w:color w:val="000000"/>
              </w:rPr>
              <w:t>48.768</w:t>
            </w:r>
            <w:r>
              <w:rPr>
                <w:rFonts w:ascii="Arial" w:hAnsi="Arial" w:cs="Arial"/>
                <w:color w:val="000000"/>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98" w:hRule="atLeast"/>
        </w:trPr>
        <w:tc>
          <w:tcPr>
            <w:tcW w:w="14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vMerge w:val="restart"/>
            <w:tcBorders>
              <w:top w:val="nil"/>
              <w:left w:val="nil"/>
              <w:bottom w:val="nil"/>
              <w:right w:val="nil"/>
            </w:tcBorders>
            <w:vAlign w:val="bottom"/>
          </w:tcPr>
          <w:p>
            <w:pPr>
              <w:widowControl w:val="0"/>
              <w:autoSpaceDE w:val="0"/>
              <w:autoSpaceDN w:val="0"/>
              <w:adjustRightInd w:val="0"/>
              <w:spacing w:after="0" w:line="374" w:lineRule="exact"/>
              <w:ind w:right="46"/>
              <w:jc w:val="right"/>
              <w:rPr>
                <w:rFonts w:ascii="Times New Roman" w:hAnsi="Times New Roman" w:cs="Amiri"/>
              </w:rPr>
            </w:pPr>
            <w:r>
              <w:rPr>
                <w:rFonts w:ascii="Arial" w:hAnsi="Arial" w:cs="Arial"/>
                <w:color w:val="000000"/>
              </w:rPr>
              <w:t>−</w:t>
            </w:r>
            <w:r>
              <w:rPr>
                <w:rFonts w:ascii="Gabriola" w:hAnsi="Gabriola" w:cs="Gabriola"/>
                <w:color w:val="000000"/>
              </w:rPr>
              <w:t>.152</w:t>
            </w:r>
            <w:r>
              <w:rPr>
                <w:rFonts w:hint="eastAsia" w:ascii="MS PGothic" w:hAnsi="Arial" w:eastAsia="MS PGothic" w:cs="MS PGothic"/>
                <w:color w:val="000000"/>
                <w:vertAlign w:val="superscript"/>
              </w:rPr>
              <w:t>∗∗∗</w:t>
            </w:r>
          </w:p>
        </w:tc>
        <w:tc>
          <w:tcPr>
            <w:tcW w:w="1180" w:type="dxa"/>
            <w:vMerge w:val="restart"/>
            <w:tcBorders>
              <w:top w:val="nil"/>
              <w:left w:val="nil"/>
              <w:bottom w:val="nil"/>
              <w:right w:val="nil"/>
            </w:tcBorders>
            <w:vAlign w:val="bottom"/>
          </w:tcPr>
          <w:p>
            <w:pPr>
              <w:widowControl w:val="0"/>
              <w:autoSpaceDE w:val="0"/>
              <w:autoSpaceDN w:val="0"/>
              <w:adjustRightInd w:val="0"/>
              <w:spacing w:after="0" w:line="374" w:lineRule="exact"/>
              <w:ind w:right="125"/>
              <w:jc w:val="right"/>
              <w:rPr>
                <w:rFonts w:ascii="Times New Roman" w:hAnsi="Times New Roman" w:cs="Amiri"/>
              </w:rPr>
            </w:pPr>
            <w:r>
              <w:rPr>
                <w:rFonts w:ascii="Arial" w:hAnsi="Arial" w:cs="Arial"/>
                <w:color w:val="000000"/>
              </w:rPr>
              <w:t>−</w:t>
            </w:r>
            <w:r>
              <w:rPr>
                <w:rFonts w:ascii="Gabriola" w:hAnsi="Gabriola" w:cs="Gabriola"/>
                <w:color w:val="000000"/>
              </w:rPr>
              <w:t>.021</w:t>
            </w:r>
            <w:r>
              <w:rPr>
                <w:rFonts w:hint="eastAsia" w:ascii="MS PGothic" w:hAnsi="Arial" w:eastAsia="MS PGothic" w:cs="MS PGothic"/>
                <w:color w:val="000000"/>
                <w:vertAlign w:val="superscript"/>
              </w:rPr>
              <w:t>∗∗</w:t>
            </w:r>
          </w:p>
        </w:tc>
        <w:tc>
          <w:tcPr>
            <w:tcW w:w="1320" w:type="dxa"/>
            <w:vMerge w:val="restart"/>
            <w:tcBorders>
              <w:top w:val="nil"/>
              <w:left w:val="nil"/>
              <w:bottom w:val="nil"/>
              <w:right w:val="nil"/>
            </w:tcBorders>
            <w:vAlign w:val="bottom"/>
          </w:tcPr>
          <w:p>
            <w:pPr>
              <w:widowControl w:val="0"/>
              <w:autoSpaceDE w:val="0"/>
              <w:autoSpaceDN w:val="0"/>
              <w:adjustRightInd w:val="0"/>
              <w:spacing w:after="0" w:line="374" w:lineRule="exact"/>
              <w:ind w:left="340"/>
              <w:rPr>
                <w:rFonts w:ascii="Times New Roman" w:hAnsi="Times New Roman" w:cs="Amiri"/>
              </w:rPr>
            </w:pPr>
            <w:r>
              <w:rPr>
                <w:rFonts w:ascii="Arial" w:hAnsi="Arial" w:cs="Arial"/>
                <w:color w:val="000000"/>
              </w:rPr>
              <w:t>−</w:t>
            </w:r>
            <w:r>
              <w:rPr>
                <w:rFonts w:ascii="Gabriola" w:hAnsi="Gabriola" w:cs="Gabriola"/>
                <w:color w:val="000000"/>
              </w:rPr>
              <w:t>.019</w:t>
            </w:r>
            <w:r>
              <w:rPr>
                <w:rFonts w:hint="eastAsia" w:ascii="MS PGothic" w:hAnsi="Arial" w:eastAsia="MS PGothic" w:cs="MS PGothic"/>
                <w:color w:val="000000"/>
                <w:vertAlign w:val="superscript"/>
              </w:rPr>
              <w:t>∗∗∗</w:t>
            </w:r>
          </w:p>
        </w:tc>
        <w:tc>
          <w:tcPr>
            <w:tcW w:w="1180" w:type="dxa"/>
            <w:vMerge w:val="restart"/>
            <w:tcBorders>
              <w:top w:val="nil"/>
              <w:left w:val="nil"/>
              <w:bottom w:val="nil"/>
              <w:right w:val="nil"/>
            </w:tcBorders>
            <w:vAlign w:val="bottom"/>
          </w:tcPr>
          <w:p>
            <w:pPr>
              <w:widowControl w:val="0"/>
              <w:autoSpaceDE w:val="0"/>
              <w:autoSpaceDN w:val="0"/>
              <w:adjustRightInd w:val="0"/>
              <w:spacing w:after="0" w:line="240" w:lineRule="auto"/>
              <w:ind w:right="305"/>
              <w:jc w:val="right"/>
              <w:rPr>
                <w:rFonts w:ascii="Times New Roman" w:hAnsi="Times New Roman" w:cs="Amiri"/>
              </w:rPr>
            </w:pPr>
            <w:r>
              <w:rPr>
                <w:rFonts w:ascii="Arial" w:hAnsi="Arial" w:cs="Arial"/>
                <w:color w:val="000000"/>
              </w:rPr>
              <w:t>−</w:t>
            </w:r>
            <w:r>
              <w:rPr>
                <w:rFonts w:ascii="Gabriola" w:hAnsi="Gabriola" w:cs="Gabriola"/>
                <w:color w:val="000000"/>
              </w:rPr>
              <w:t>.263</w:t>
            </w:r>
          </w:p>
        </w:tc>
        <w:tc>
          <w:tcPr>
            <w:tcW w:w="12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vMerge w:val="restart"/>
            <w:tcBorders>
              <w:top w:val="nil"/>
              <w:left w:val="nil"/>
              <w:bottom w:val="nil"/>
              <w:right w:val="nil"/>
            </w:tcBorders>
            <w:vAlign w:val="bottom"/>
          </w:tcPr>
          <w:p>
            <w:pPr>
              <w:widowControl w:val="0"/>
              <w:autoSpaceDE w:val="0"/>
              <w:autoSpaceDN w:val="0"/>
              <w:adjustRightInd w:val="0"/>
              <w:spacing w:after="0" w:line="240" w:lineRule="auto"/>
              <w:ind w:right="365"/>
              <w:jc w:val="right"/>
              <w:rPr>
                <w:rFonts w:ascii="Times New Roman" w:hAnsi="Times New Roman" w:cs="Amiri"/>
              </w:rPr>
            </w:pPr>
            <w:r>
              <w:rPr>
                <w:rFonts w:ascii="Arial" w:hAnsi="Arial" w:cs="Arial"/>
                <w:color w:val="000000"/>
              </w:rPr>
              <w:t>−</w:t>
            </w:r>
            <w:r>
              <w:rPr>
                <w:rFonts w:ascii="Gabriola" w:hAnsi="Gabriola" w:cs="Gabriola"/>
                <w:color w:val="000000"/>
              </w:rPr>
              <w:t>39.267</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6" w:hRule="atLeast"/>
        </w:trPr>
        <w:tc>
          <w:tcPr>
            <w:tcW w:w="1420" w:type="dxa"/>
            <w:tcBorders>
              <w:top w:val="nil"/>
              <w:left w:val="nil"/>
              <w:bottom w:val="nil"/>
              <w:right w:val="nil"/>
            </w:tcBorders>
            <w:vAlign w:val="bottom"/>
          </w:tcPr>
          <w:p>
            <w:pPr>
              <w:widowControl w:val="0"/>
              <w:autoSpaceDE w:val="0"/>
              <w:autoSpaceDN w:val="0"/>
              <w:adjustRightInd w:val="0"/>
              <w:spacing w:after="0" w:line="236" w:lineRule="exact"/>
              <w:ind w:left="100"/>
              <w:rPr>
                <w:rFonts w:ascii="Times New Roman" w:hAnsi="Times New Roman" w:cs="Amiri"/>
              </w:rPr>
            </w:pPr>
            <w:r>
              <w:rPr>
                <w:rFonts w:ascii="Gabriola" w:hAnsi="Gabriola" w:cs="Gabriola"/>
                <w:color w:val="000000"/>
              </w:rPr>
              <w:t>Diabetes</w:t>
            </w:r>
          </w:p>
        </w:tc>
        <w:tc>
          <w:tcPr>
            <w:tcW w:w="13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236" w:lineRule="exact"/>
              <w:ind w:right="266"/>
              <w:jc w:val="right"/>
              <w:rPr>
                <w:rFonts w:ascii="Times New Roman" w:hAnsi="Times New Roman" w:cs="Amiri"/>
              </w:rPr>
            </w:pPr>
            <w:r>
              <w:rPr>
                <w:rFonts w:ascii="Gabriola" w:hAnsi="Gabriola" w:cs="Gabriola"/>
                <w:color w:val="000000"/>
              </w:rPr>
              <w:t>0.459</w:t>
            </w:r>
          </w:p>
        </w:tc>
        <w:tc>
          <w:tcPr>
            <w:tcW w:w="15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73" w:lineRule="exact"/>
              <w:ind w:right="186"/>
              <w:jc w:val="right"/>
              <w:rPr>
                <w:rFonts w:ascii="Times New Roman" w:hAnsi="Times New Roman" w:cs="Amiri"/>
              </w:rPr>
            </w:pPr>
            <w:r>
              <w:rPr>
                <w:rFonts w:ascii="Arial" w:hAnsi="Arial" w:cs="Arial"/>
                <w:color w:val="000000"/>
              </w:rPr>
              <w:t>(</w:t>
            </w:r>
            <w:r>
              <w:rPr>
                <w:rFonts w:ascii="Gabriola" w:hAnsi="Gabriola" w:cs="Gabriola"/>
                <w:color w:val="000000"/>
              </w:rPr>
              <w:t>.027</w:t>
            </w:r>
            <w:r>
              <w:rPr>
                <w:rFonts w:ascii="Arial" w:hAnsi="Arial" w:cs="Arial"/>
                <w:color w:val="000000"/>
              </w:rPr>
              <w:t>)</w:t>
            </w:r>
          </w:p>
        </w:tc>
        <w:tc>
          <w:tcPr>
            <w:tcW w:w="1180" w:type="dxa"/>
            <w:tcBorders>
              <w:top w:val="nil"/>
              <w:left w:val="nil"/>
              <w:bottom w:val="nil"/>
              <w:right w:val="nil"/>
            </w:tcBorders>
            <w:vAlign w:val="bottom"/>
          </w:tcPr>
          <w:p>
            <w:pPr>
              <w:widowControl w:val="0"/>
              <w:autoSpaceDE w:val="0"/>
              <w:autoSpaceDN w:val="0"/>
              <w:adjustRightInd w:val="0"/>
              <w:spacing w:after="0" w:line="273" w:lineRule="exact"/>
              <w:ind w:right="185"/>
              <w:jc w:val="right"/>
              <w:rPr>
                <w:rFonts w:ascii="Times New Roman" w:hAnsi="Times New Roman" w:cs="Amiri"/>
              </w:rPr>
            </w:pPr>
            <w:r>
              <w:rPr>
                <w:rFonts w:ascii="Arial" w:hAnsi="Arial" w:cs="Arial"/>
                <w:color w:val="000000"/>
              </w:rPr>
              <w:t>(</w:t>
            </w:r>
            <w:r>
              <w:rPr>
                <w:rFonts w:ascii="Gabriola" w:hAnsi="Gabriola" w:cs="Gabriola"/>
                <w:color w:val="000000"/>
              </w:rPr>
              <w:t>.011</w:t>
            </w:r>
            <w:r>
              <w:rPr>
                <w:rFonts w:ascii="Arial" w:hAnsi="Arial" w:cs="Arial"/>
                <w:color w:val="000000"/>
              </w:rPr>
              <w:t>)</w:t>
            </w:r>
          </w:p>
        </w:tc>
        <w:tc>
          <w:tcPr>
            <w:tcW w:w="1320" w:type="dxa"/>
            <w:tcBorders>
              <w:top w:val="nil"/>
              <w:left w:val="nil"/>
              <w:bottom w:val="nil"/>
              <w:right w:val="nil"/>
            </w:tcBorders>
            <w:vAlign w:val="bottom"/>
          </w:tcPr>
          <w:p>
            <w:pPr>
              <w:widowControl w:val="0"/>
              <w:autoSpaceDE w:val="0"/>
              <w:autoSpaceDN w:val="0"/>
              <w:adjustRightInd w:val="0"/>
              <w:spacing w:after="0" w:line="273" w:lineRule="exact"/>
              <w:ind w:right="325"/>
              <w:jc w:val="right"/>
              <w:rPr>
                <w:rFonts w:ascii="Times New Roman" w:hAnsi="Times New Roman" w:cs="Amiri"/>
              </w:rPr>
            </w:pPr>
            <w:r>
              <w:rPr>
                <w:rFonts w:ascii="Arial" w:hAnsi="Arial" w:cs="Arial"/>
                <w:color w:val="000000"/>
              </w:rPr>
              <w:t>(</w:t>
            </w:r>
            <w:r>
              <w:rPr>
                <w:rFonts w:ascii="Gabriola" w:hAnsi="Gabriola" w:cs="Gabriola"/>
                <w:color w:val="000000"/>
              </w:rPr>
              <w:t>.006</w:t>
            </w:r>
            <w:r>
              <w:rPr>
                <w:rFonts w:ascii="Arial" w:hAnsi="Arial" w:cs="Arial"/>
                <w:color w:val="000000"/>
              </w:rPr>
              <w:t>)</w:t>
            </w:r>
          </w:p>
        </w:tc>
        <w:tc>
          <w:tcPr>
            <w:tcW w:w="1180" w:type="dxa"/>
            <w:tcBorders>
              <w:top w:val="nil"/>
              <w:left w:val="nil"/>
              <w:bottom w:val="nil"/>
              <w:right w:val="nil"/>
            </w:tcBorders>
            <w:vAlign w:val="bottom"/>
          </w:tcPr>
          <w:p>
            <w:pPr>
              <w:widowControl w:val="0"/>
              <w:autoSpaceDE w:val="0"/>
              <w:autoSpaceDN w:val="0"/>
              <w:adjustRightInd w:val="0"/>
              <w:spacing w:after="0" w:line="273" w:lineRule="exact"/>
              <w:ind w:right="245"/>
              <w:jc w:val="right"/>
              <w:rPr>
                <w:rFonts w:ascii="Times New Roman" w:hAnsi="Times New Roman" w:cs="Amiri"/>
              </w:rPr>
            </w:pPr>
            <w:r>
              <w:rPr>
                <w:rFonts w:ascii="Arial" w:hAnsi="Arial" w:cs="Arial"/>
                <w:color w:val="000000"/>
              </w:rPr>
              <w:t>(</w:t>
            </w:r>
            <w:r>
              <w:rPr>
                <w:rFonts w:ascii="Gabriola" w:hAnsi="Gabriola" w:cs="Gabriola"/>
                <w:color w:val="000000"/>
              </w:rPr>
              <w:t>.247</w:t>
            </w:r>
            <w:r>
              <w:rPr>
                <w:rFonts w:ascii="Arial" w:hAnsi="Arial" w:cs="Arial"/>
                <w:color w:val="000000"/>
              </w:rPr>
              <w:t>)</w:t>
            </w:r>
          </w:p>
        </w:tc>
        <w:tc>
          <w:tcPr>
            <w:tcW w:w="1200" w:type="dxa"/>
            <w:tcBorders>
              <w:top w:val="nil"/>
              <w:left w:val="nil"/>
              <w:bottom w:val="nil"/>
              <w:right w:val="nil"/>
            </w:tcBorders>
            <w:vAlign w:val="bottom"/>
          </w:tcPr>
          <w:p>
            <w:pPr>
              <w:widowControl w:val="0"/>
              <w:autoSpaceDE w:val="0"/>
              <w:autoSpaceDN w:val="0"/>
              <w:adjustRightInd w:val="0"/>
              <w:spacing w:after="0" w:line="273" w:lineRule="exact"/>
              <w:ind w:right="186"/>
              <w:jc w:val="right"/>
              <w:rPr>
                <w:rFonts w:ascii="Times New Roman" w:hAnsi="Times New Roman" w:cs="Amiri"/>
              </w:rPr>
            </w:pPr>
            <w:r>
              <w:rPr>
                <w:rFonts w:ascii="Arial" w:hAnsi="Arial" w:cs="Arial"/>
                <w:color w:val="000000"/>
              </w:rPr>
              <w:t>(</w:t>
            </w:r>
            <w:r>
              <w:rPr>
                <w:rFonts w:ascii="Gabriola" w:hAnsi="Gabriola" w:cs="Gabriola"/>
                <w:color w:val="000000"/>
              </w:rPr>
              <w:t>.570</w:t>
            </w:r>
            <w:r>
              <w:rPr>
                <w:rFonts w:ascii="Arial" w:hAnsi="Arial" w:cs="Arial"/>
                <w:color w:val="000000"/>
              </w:rPr>
              <w:t>)</w:t>
            </w:r>
          </w:p>
        </w:tc>
        <w:tc>
          <w:tcPr>
            <w:tcW w:w="1520" w:type="dxa"/>
            <w:tcBorders>
              <w:top w:val="nil"/>
              <w:left w:val="nil"/>
              <w:bottom w:val="nil"/>
              <w:right w:val="nil"/>
            </w:tcBorders>
            <w:vAlign w:val="bottom"/>
          </w:tcPr>
          <w:p>
            <w:pPr>
              <w:widowControl w:val="0"/>
              <w:autoSpaceDE w:val="0"/>
              <w:autoSpaceDN w:val="0"/>
              <w:adjustRightInd w:val="0"/>
              <w:spacing w:after="0" w:line="273" w:lineRule="exact"/>
              <w:ind w:right="305"/>
              <w:jc w:val="right"/>
              <w:rPr>
                <w:rFonts w:ascii="Times New Roman" w:hAnsi="Times New Roman" w:cs="Amiri"/>
              </w:rPr>
            </w:pPr>
            <w:r>
              <w:rPr>
                <w:rFonts w:ascii="Arial" w:hAnsi="Arial" w:cs="Arial"/>
                <w:color w:val="000000"/>
              </w:rPr>
              <w:t>(</w:t>
            </w:r>
            <w:r>
              <w:rPr>
                <w:rFonts w:ascii="Gabriola" w:hAnsi="Gabriola" w:cs="Gabriola"/>
                <w:color w:val="000000"/>
              </w:rPr>
              <w:t>34.256</w:t>
            </w:r>
            <w:r>
              <w:rPr>
                <w:rFonts w:ascii="Arial" w:hAnsi="Arial" w:cs="Arial"/>
                <w:color w:val="000000"/>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bl>
    <w:p>
      <w:pPr>
        <w:widowControl w:val="0"/>
        <w:autoSpaceDE w:val="0"/>
        <w:autoSpaceDN w:val="0"/>
        <w:adjustRightInd w:val="0"/>
        <w:spacing w:after="0" w:line="82" w:lineRule="exact"/>
        <w:rPr>
          <w:rFonts w:ascii="Times New Roman" w:hAnsi="Times New Roman" w:cs="Amiri"/>
        </w:rPr>
      </w:pPr>
      <w:r>
        <mc:AlternateContent>
          <mc:Choice Requires="wps">
            <w:drawing>
              <wp:anchor distT="0" distB="0" distL="114300" distR="114300" simplePos="0" relativeHeight="251662336" behindDoc="1" locked="0" layoutInCell="0" allowOverlap="1">
                <wp:simplePos x="0" y="0"/>
                <wp:positionH relativeFrom="column">
                  <wp:posOffset>-1270</wp:posOffset>
                </wp:positionH>
                <wp:positionV relativeFrom="paragraph">
                  <wp:posOffset>36830</wp:posOffset>
                </wp:positionV>
                <wp:extent cx="5791835" cy="0"/>
                <wp:effectExtent l="0" t="1905" r="3810" b="0"/>
                <wp:wrapNone/>
                <wp:docPr id="56" name="Line 6"/>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9724">
                          <a:solidFill>
                            <a:srgbClr val="FFFFFF"/>
                          </a:solidFill>
                          <a:round/>
                        </a:ln>
                      </wps:spPr>
                      <wps:bodyPr/>
                    </wps:wsp>
                  </a:graphicData>
                </a:graphic>
              </wp:anchor>
            </w:drawing>
          </mc:Choice>
          <mc:Fallback>
            <w:pict>
              <v:line id="Line 6" o:spid="_x0000_s1026" o:spt="20" style="position:absolute;left:0pt;margin-left:-0.1pt;margin-top:2.9pt;height:0pt;width:456.05pt;z-index:-251654144;mso-width-relative:page;mso-height-relative:page;" filled="f" stroked="t" coordsize="21600,21600" o:allowincell="f" o:gfxdata="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3/fp20wAA&#10;AAUBAAAPAAAAAAAAAAEAIAAAACIAAABkcnMvZG93bnJldi54bWxQSwECFAAUAAAACACHTuJArKXM&#10;EbEBAABSAwAADgAAAAAAAAABACAAAAAiAQAAZHJzL2Uyb0RvYy54bWxQSwUGAAAAAAYABgBZAQAA&#10;RQUAAAAA&#10;">
                <v:fill on="f" focussize="0,0"/>
                <v:stroke weight="0.765669291338583pt" color="#FFFFFF" joinstyle="round"/>
                <v:imagedata o:title=""/>
                <o:lock v:ext="edit" aspectratio="f"/>
              </v:line>
            </w:pict>
          </mc:Fallback>
        </mc:AlternateContent>
      </w:r>
    </w:p>
    <w:p>
      <w:pPr>
        <w:widowControl w:val="0"/>
        <w:overflowPunct w:val="0"/>
        <w:autoSpaceDE w:val="0"/>
        <w:autoSpaceDN w:val="0"/>
        <w:adjustRightInd w:val="0"/>
        <w:spacing w:after="0" w:line="205" w:lineRule="auto"/>
        <w:ind w:firstLine="46"/>
        <w:jc w:val="both"/>
        <w:rPr>
          <w:rFonts w:ascii="Times New Roman" w:hAnsi="Times New Roman" w:cs="Amiri"/>
        </w:rPr>
      </w:pPr>
      <w:r>
        <w:rPr>
          <w:rFonts w:ascii="Gabriola" w:hAnsi="Gabriola" w:cs="Gabriola"/>
          <w:i/>
          <w:iCs/>
          <w:color w:val="000000"/>
        </w:rPr>
        <w:t xml:space="preserve">Notes </w:t>
      </w:r>
      <w:r>
        <w:rPr>
          <w:rFonts w:ascii="Gabriola" w:hAnsi="Gabriola" w:cs="Gabriola"/>
          <w:color w:val="000000"/>
        </w:rPr>
        <w:t>Standard errors in parentheses. Other control variables: age (only MSM), age squared, region, urban,</w:t>
      </w:r>
      <w:r>
        <w:rPr>
          <w:rFonts w:ascii="Gabriola" w:hAnsi="Gabriola" w:cs="Gabriola"/>
          <w:i/>
          <w:iCs/>
          <w:color w:val="000000"/>
        </w:rPr>
        <w:t xml:space="preserve"> </w:t>
      </w:r>
      <w:r>
        <w:rPr>
          <w:rFonts w:ascii="Gabriola" w:hAnsi="Gabriola" w:cs="Gabriola"/>
          <w:color w:val="000000"/>
        </w:rPr>
        <w:t>education, han, marital status, urbanization index, time dummies, health insurance status, per capite house-hold income. Fixed/random e</w:t>
      </w:r>
      <w:r>
        <w:rPr>
          <w:rFonts w:ascii="Cambria Math" w:hAnsi="Cambria Math" w:cs="Cambria Math"/>
          <w:color w:val="000000"/>
        </w:rPr>
        <w:t>ﬀ</w:t>
      </w:r>
      <w:r>
        <w:rPr>
          <w:rFonts w:ascii="Gabriola" w:hAnsi="Gabriola" w:cs="Gabriola"/>
          <w:color w:val="000000"/>
        </w:rPr>
        <w:t>ects: N=23443 (male sample), N=23702 (female sample); MSM: N=16047 (male sample), N=16658 (female sample).</w:t>
      </w:r>
    </w:p>
    <w:p>
      <w:pPr>
        <w:widowControl w:val="0"/>
        <w:autoSpaceDE w:val="0"/>
        <w:autoSpaceDN w:val="0"/>
        <w:adjustRightInd w:val="0"/>
        <w:spacing w:after="0" w:line="2" w:lineRule="exact"/>
        <w:rPr>
          <w:rFonts w:ascii="Times New Roman" w:hAnsi="Times New Roman" w:cs="Amiri"/>
        </w:rPr>
      </w:pPr>
    </w:p>
    <w:p>
      <w:pPr>
        <w:widowControl w:val="0"/>
        <w:autoSpaceDE w:val="0"/>
        <w:autoSpaceDN w:val="0"/>
        <w:adjustRightInd w:val="0"/>
        <w:spacing w:after="0" w:line="374" w:lineRule="exact"/>
        <w:ind w:left="40"/>
        <w:rPr>
          <w:rFonts w:ascii="Times New Roman" w:hAnsi="Times New Roman" w:cs="Amiri"/>
        </w:rPr>
      </w:pPr>
      <w:r>
        <w:rPr>
          <w:rFonts w:hint="eastAsia" w:ascii="MS PGothic" w:hAnsi="Arial" w:eastAsia="MS PGothic" w:cs="MS PGothic"/>
          <w:color w:val="000000"/>
          <w:vertAlign w:val="superscript"/>
        </w:rPr>
        <w:t>∗</w:t>
      </w:r>
      <w:r>
        <w:rPr>
          <w:rFonts w:ascii="Arial" w:hAnsi="Arial" w:cs="Arial"/>
          <w:i/>
          <w:iCs/>
          <w:color w:val="000000"/>
        </w:rPr>
        <w:t xml:space="preserve"> p &lt; </w:t>
      </w:r>
      <w:r>
        <w:rPr>
          <w:rFonts w:ascii="Arial" w:hAnsi="Arial" w:cs="Arial"/>
          <w:color w:val="000000"/>
        </w:rPr>
        <w:t>0</w:t>
      </w:r>
      <w:r>
        <w:rPr>
          <w:rFonts w:ascii="Arial" w:hAnsi="Arial" w:cs="Arial"/>
          <w:i/>
          <w:iCs/>
          <w:color w:val="000000"/>
        </w:rPr>
        <w:t>.</w:t>
      </w:r>
      <w:r>
        <w:rPr>
          <w:rFonts w:ascii="Arial" w:hAnsi="Arial" w:cs="Arial"/>
          <w:color w:val="000000"/>
        </w:rPr>
        <w:t>10</w:t>
      </w:r>
      <w:r>
        <w:rPr>
          <w:rFonts w:ascii="Gabriola" w:hAnsi="Gabriola" w:cs="Gabriola"/>
          <w:color w:val="000000"/>
        </w:rPr>
        <w:t>,</w:t>
      </w:r>
      <w:r>
        <w:rPr>
          <w:rFonts w:ascii="Arial" w:hAnsi="Arial" w:cs="Arial"/>
          <w:i/>
          <w:iCs/>
          <w:color w:val="000000"/>
        </w:rPr>
        <w:t xml:space="preserve"> </w:t>
      </w:r>
      <w:r>
        <w:rPr>
          <w:rFonts w:hint="eastAsia" w:ascii="MS PGothic" w:hAnsi="Arial" w:eastAsia="MS PGothic" w:cs="MS PGothic"/>
          <w:color w:val="000000"/>
          <w:vertAlign w:val="superscript"/>
        </w:rPr>
        <w:t>∗∗</w:t>
      </w:r>
      <w:r>
        <w:rPr>
          <w:rFonts w:ascii="Arial" w:hAnsi="Arial" w:cs="Arial"/>
          <w:i/>
          <w:iCs/>
          <w:color w:val="000000"/>
        </w:rPr>
        <w:t xml:space="preserve"> p &lt; </w:t>
      </w:r>
      <w:r>
        <w:rPr>
          <w:rFonts w:ascii="Arial" w:hAnsi="Arial" w:cs="Arial"/>
          <w:color w:val="000000"/>
        </w:rPr>
        <w:t>0</w:t>
      </w:r>
      <w:r>
        <w:rPr>
          <w:rFonts w:ascii="Arial" w:hAnsi="Arial" w:cs="Arial"/>
          <w:i/>
          <w:iCs/>
          <w:color w:val="000000"/>
        </w:rPr>
        <w:t>.</w:t>
      </w:r>
      <w:r>
        <w:rPr>
          <w:rFonts w:ascii="Arial" w:hAnsi="Arial" w:cs="Arial"/>
          <w:color w:val="000000"/>
        </w:rPr>
        <w:t>05</w:t>
      </w:r>
      <w:r>
        <w:rPr>
          <w:rFonts w:ascii="Gabriola" w:hAnsi="Gabriola" w:cs="Gabriola"/>
          <w:color w:val="000000"/>
        </w:rPr>
        <w:t>,</w:t>
      </w:r>
      <w:r>
        <w:rPr>
          <w:rFonts w:ascii="Arial" w:hAnsi="Arial" w:cs="Arial"/>
          <w:i/>
          <w:iCs/>
          <w:color w:val="000000"/>
        </w:rPr>
        <w:t xml:space="preserve"> </w:t>
      </w:r>
      <w:r>
        <w:rPr>
          <w:rFonts w:hint="eastAsia" w:ascii="MS PGothic" w:hAnsi="Arial" w:eastAsia="MS PGothic" w:cs="MS PGothic"/>
          <w:color w:val="000000"/>
          <w:vertAlign w:val="superscript"/>
        </w:rPr>
        <w:t>∗∗∗</w:t>
      </w:r>
      <w:r>
        <w:rPr>
          <w:rFonts w:ascii="Arial" w:hAnsi="Arial" w:cs="Arial"/>
          <w:i/>
          <w:iCs/>
          <w:color w:val="000000"/>
        </w:rPr>
        <w:t xml:space="preserve"> p &lt; </w:t>
      </w:r>
      <w:r>
        <w:rPr>
          <w:rFonts w:ascii="Arial" w:hAnsi="Arial" w:cs="Arial"/>
          <w:color w:val="000000"/>
        </w:rPr>
        <w:t>0</w:t>
      </w:r>
      <w:r>
        <w:rPr>
          <w:rFonts w:ascii="Arial" w:hAnsi="Arial" w:cs="Arial"/>
          <w:i/>
          <w:iCs/>
          <w:color w:val="000000"/>
        </w:rPr>
        <w:t>.</w:t>
      </w:r>
      <w:r>
        <w:rPr>
          <w:rFonts w:ascii="Arial" w:hAnsi="Arial" w:cs="Arial"/>
          <w:color w:val="000000"/>
        </w:rPr>
        <w:t>01</w:t>
      </w:r>
      <w:r>
        <w:rPr>
          <w:rFonts w:ascii="Gabriola" w:hAnsi="Gabriola" w:cs="Gabriola"/>
          <w:color w:val="000000"/>
        </w:rPr>
        <w:t>)</w:t>
      </w:r>
    </w:p>
    <w:p>
      <w:pPr>
        <w:widowControl w:val="0"/>
        <w:autoSpaceDE w:val="0"/>
        <w:autoSpaceDN w:val="0"/>
        <w:adjustRightInd w:val="0"/>
        <w:spacing w:after="0" w:line="240" w:lineRule="auto"/>
        <w:rPr>
          <w:rFonts w:ascii="Times New Roman" w:hAnsi="Times New Roman" w:cs="Amiri"/>
        </w:rPr>
        <w:sectPr>
          <w:pgSz w:w="12240" w:h="15840"/>
          <w:pgMar w:top="1440"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sectPr>
          <w:type w:val="continuous"/>
          <w:pgSz w:w="12240" w:h="15840"/>
          <w:pgMar w:top="1440" w:right="6140" w:bottom="347" w:left="5860" w:header="720" w:footer="720" w:gutter="0"/>
          <w:cols w:equalWidth="0" w:num="1">
            <w:col w:w="240"/>
          </w:cols>
        </w:sectPr>
      </w:pPr>
    </w:p>
    <w:p>
      <w:pPr>
        <w:widowControl w:val="0"/>
        <w:autoSpaceDE w:val="0"/>
        <w:autoSpaceDN w:val="0"/>
        <w:adjustRightInd w:val="0"/>
        <w:spacing w:after="0" w:line="200" w:lineRule="exact"/>
        <w:rPr>
          <w:rFonts w:ascii="Times New Roman" w:hAnsi="Times New Roman" w:cs="Amiri"/>
        </w:rPr>
      </w:pPr>
      <w:bookmarkStart w:id="15" w:name="page17"/>
      <w:bookmarkEnd w:id="15"/>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18" w:lineRule="exact"/>
        <w:rPr>
          <w:rFonts w:ascii="Times New Roman" w:hAnsi="Times New Roman" w:cs="Amiri"/>
        </w:rPr>
      </w:pPr>
    </w:p>
    <w:p>
      <w:pPr>
        <w:widowControl w:val="0"/>
        <w:overflowPunct w:val="0"/>
        <w:autoSpaceDE w:val="0"/>
        <w:autoSpaceDN w:val="0"/>
        <w:adjustRightInd w:val="0"/>
        <w:spacing w:after="0" w:line="185" w:lineRule="auto"/>
        <w:ind w:left="1080" w:hanging="1086"/>
        <w:jc w:val="both"/>
        <w:rPr>
          <w:del w:id="179" w:author="till" w:date="2016-09-15T15:28:32Z"/>
          <w:rFonts w:ascii="Times New Roman" w:hAnsi="Times New Roman" w:cs="Amiri"/>
        </w:rPr>
      </w:pPr>
      <w:r>
        <w:rPr>
          <w:rFonts w:ascii="Gabriola" w:hAnsi="Gabriola" w:cs="Gabriola"/>
          <w:color w:val="000000"/>
        </w:rPr>
        <w:t>Table 0.4: Analysis of the e</w:t>
      </w:r>
      <w:r>
        <w:rPr>
          <w:rFonts w:ascii="Cambria Math" w:hAnsi="Cambria Math" w:cs="Cambria Math"/>
          <w:color w:val="000000"/>
        </w:rPr>
        <w:t>ﬀ</w:t>
      </w:r>
      <w:r>
        <w:rPr>
          <w:rFonts w:ascii="Gabriola" w:hAnsi="Gabriola" w:cs="Gabriola"/>
          <w:color w:val="000000"/>
        </w:rPr>
        <w:t>ect of time since diabetes diagnosis on employment status and behavioural outcomes using MSM, FE and RE</w:t>
      </w:r>
    </w:p>
    <w:p>
      <w:pPr>
        <w:widowControl w:val="0"/>
        <w:autoSpaceDE w:val="0"/>
        <w:autoSpaceDN w:val="0"/>
        <w:adjustRightInd w:val="0"/>
        <w:spacing w:after="0" w:line="21" w:lineRule="exact"/>
        <w:rPr>
          <w:del w:id="180" w:author="till" w:date="2016-09-15T15:28:32Z"/>
          <w:rFonts w:ascii="Times New Roman" w:hAnsi="Times New Roman" w:cs="Amiri"/>
        </w:rPr>
      </w:pPr>
    </w:p>
    <w:tbl>
      <w:tblPr>
        <w:tblStyle w:val="12"/>
        <w:tblW w:w="9140" w:type="dxa"/>
        <w:tblInd w:w="0" w:type="dxa"/>
        <w:tblLayout w:type="fixed"/>
        <w:tblCellMar>
          <w:top w:w="0" w:type="dxa"/>
          <w:left w:w="0" w:type="dxa"/>
          <w:bottom w:w="0" w:type="dxa"/>
          <w:right w:w="0" w:type="dxa"/>
        </w:tblCellMar>
      </w:tblPr>
      <w:tblGrid>
        <w:gridCol w:w="1960"/>
        <w:gridCol w:w="1100"/>
        <w:gridCol w:w="1060"/>
        <w:gridCol w:w="1080"/>
        <w:gridCol w:w="180"/>
        <w:gridCol w:w="1100"/>
        <w:gridCol w:w="1260"/>
        <w:gridCol w:w="1280"/>
        <w:gridCol w:w="100"/>
        <w:gridCol w:w="20"/>
      </w:tblGrid>
      <w:tr>
        <w:tblPrEx>
          <w:tblLayout w:type="fixed"/>
        </w:tblPrEx>
        <w:trPr>
          <w:trHeight w:val="282" w:hRule="atLeast"/>
          <w:del w:id="181" w:author="till" w:date="2016-09-15T15:28:32Z"/>
        </w:trPr>
        <w:tc>
          <w:tcPr>
            <w:tcW w:w="1960" w:type="dxa"/>
            <w:tcBorders>
              <w:top w:val="single" w:color="auto" w:sz="8" w:space="0"/>
              <w:left w:val="nil"/>
              <w:bottom w:val="nil"/>
              <w:right w:val="nil"/>
            </w:tcBorders>
            <w:vAlign w:val="bottom"/>
          </w:tcPr>
          <w:p>
            <w:pPr>
              <w:widowControl w:val="0"/>
              <w:autoSpaceDE w:val="0"/>
              <w:autoSpaceDN w:val="0"/>
              <w:adjustRightInd w:val="0"/>
              <w:spacing w:after="0" w:line="240" w:lineRule="auto"/>
              <w:rPr>
                <w:del w:id="182" w:author="till" w:date="2016-09-15T15:28:32Z"/>
                <w:rFonts w:ascii="Times New Roman" w:hAnsi="Times New Roman" w:cs="Amiri"/>
              </w:rPr>
            </w:pPr>
          </w:p>
        </w:tc>
        <w:tc>
          <w:tcPr>
            <w:tcW w:w="1100" w:type="dxa"/>
            <w:tcBorders>
              <w:top w:val="single" w:color="auto" w:sz="8" w:space="0"/>
              <w:left w:val="nil"/>
              <w:bottom w:val="nil"/>
              <w:right w:val="nil"/>
            </w:tcBorders>
            <w:vAlign w:val="bottom"/>
          </w:tcPr>
          <w:p>
            <w:pPr>
              <w:widowControl w:val="0"/>
              <w:autoSpaceDE w:val="0"/>
              <w:autoSpaceDN w:val="0"/>
              <w:adjustRightInd w:val="0"/>
              <w:spacing w:after="0" w:line="240" w:lineRule="auto"/>
              <w:rPr>
                <w:del w:id="183" w:author="till" w:date="2016-09-15T15:28:32Z"/>
                <w:rFonts w:ascii="Times New Roman" w:hAnsi="Times New Roman" w:cs="Amiri"/>
              </w:rPr>
            </w:pPr>
          </w:p>
        </w:tc>
        <w:tc>
          <w:tcPr>
            <w:tcW w:w="1060" w:type="dxa"/>
            <w:tcBorders>
              <w:top w:val="single" w:color="auto" w:sz="8" w:space="0"/>
              <w:left w:val="nil"/>
              <w:bottom w:val="nil"/>
              <w:right w:val="nil"/>
            </w:tcBorders>
            <w:vAlign w:val="bottom"/>
          </w:tcPr>
          <w:p>
            <w:pPr>
              <w:widowControl w:val="0"/>
              <w:autoSpaceDE w:val="0"/>
              <w:autoSpaceDN w:val="0"/>
              <w:adjustRightInd w:val="0"/>
              <w:spacing w:after="0" w:line="281" w:lineRule="exact"/>
              <w:jc w:val="center"/>
              <w:rPr>
                <w:del w:id="184" w:author="till" w:date="2016-09-15T15:28:32Z"/>
                <w:rFonts w:ascii="Times New Roman" w:hAnsi="Times New Roman" w:cs="Amiri"/>
              </w:rPr>
            </w:pPr>
            <w:del w:id="185" w:author="till" w:date="2016-09-15T15:28:32Z">
              <w:r>
                <w:rPr>
                  <w:rFonts w:ascii="Gabriola" w:hAnsi="Gabriola" w:cs="Gabriola"/>
                  <w:color w:val="000000"/>
                </w:rPr>
                <w:delText>Odds ratios</w:delText>
              </w:r>
            </w:del>
          </w:p>
        </w:tc>
        <w:tc>
          <w:tcPr>
            <w:tcW w:w="1080" w:type="dxa"/>
            <w:tcBorders>
              <w:top w:val="single" w:color="auto" w:sz="8" w:space="0"/>
              <w:left w:val="nil"/>
              <w:bottom w:val="nil"/>
              <w:right w:val="nil"/>
            </w:tcBorders>
            <w:vAlign w:val="bottom"/>
          </w:tcPr>
          <w:p>
            <w:pPr>
              <w:widowControl w:val="0"/>
              <w:autoSpaceDE w:val="0"/>
              <w:autoSpaceDN w:val="0"/>
              <w:adjustRightInd w:val="0"/>
              <w:spacing w:after="0" w:line="240" w:lineRule="auto"/>
              <w:rPr>
                <w:del w:id="186" w:author="till" w:date="2016-09-15T15:28:32Z"/>
                <w:rFonts w:ascii="Times New Roman" w:hAnsi="Times New Roman" w:cs="Amiri"/>
              </w:rPr>
            </w:pPr>
          </w:p>
        </w:tc>
        <w:tc>
          <w:tcPr>
            <w:tcW w:w="180" w:type="dxa"/>
            <w:tcBorders>
              <w:top w:val="single" w:color="auto" w:sz="8" w:space="0"/>
              <w:left w:val="nil"/>
              <w:bottom w:val="nil"/>
              <w:right w:val="nil"/>
            </w:tcBorders>
            <w:vAlign w:val="bottom"/>
          </w:tcPr>
          <w:p>
            <w:pPr>
              <w:widowControl w:val="0"/>
              <w:autoSpaceDE w:val="0"/>
              <w:autoSpaceDN w:val="0"/>
              <w:adjustRightInd w:val="0"/>
              <w:spacing w:after="0" w:line="240" w:lineRule="auto"/>
              <w:rPr>
                <w:del w:id="187" w:author="till" w:date="2016-09-15T15:28:32Z"/>
                <w:rFonts w:ascii="Times New Roman" w:hAnsi="Times New Roman" w:cs="Amiri"/>
              </w:rPr>
            </w:pPr>
          </w:p>
        </w:tc>
        <w:tc>
          <w:tcPr>
            <w:tcW w:w="1100" w:type="dxa"/>
            <w:tcBorders>
              <w:top w:val="single" w:color="auto" w:sz="8" w:space="0"/>
              <w:left w:val="nil"/>
              <w:bottom w:val="nil"/>
              <w:right w:val="nil"/>
            </w:tcBorders>
            <w:vAlign w:val="bottom"/>
          </w:tcPr>
          <w:p>
            <w:pPr>
              <w:widowControl w:val="0"/>
              <w:autoSpaceDE w:val="0"/>
              <w:autoSpaceDN w:val="0"/>
              <w:adjustRightInd w:val="0"/>
              <w:spacing w:after="0" w:line="240" w:lineRule="auto"/>
              <w:rPr>
                <w:del w:id="188" w:author="till" w:date="2016-09-15T15:28:32Z"/>
                <w:rFonts w:ascii="Times New Roman" w:hAnsi="Times New Roman" w:cs="Amiri"/>
              </w:rPr>
            </w:pPr>
          </w:p>
        </w:tc>
        <w:tc>
          <w:tcPr>
            <w:tcW w:w="2640" w:type="dxa"/>
            <w:gridSpan w:val="3"/>
            <w:tcBorders>
              <w:top w:val="single" w:color="auto" w:sz="8" w:space="0"/>
              <w:left w:val="nil"/>
              <w:bottom w:val="nil"/>
              <w:right w:val="nil"/>
            </w:tcBorders>
            <w:vAlign w:val="bottom"/>
          </w:tcPr>
          <w:p>
            <w:pPr>
              <w:widowControl w:val="0"/>
              <w:autoSpaceDE w:val="0"/>
              <w:autoSpaceDN w:val="0"/>
              <w:adjustRightInd w:val="0"/>
              <w:spacing w:after="0" w:line="281" w:lineRule="exact"/>
              <w:ind w:left="60"/>
              <w:rPr>
                <w:del w:id="189" w:author="till" w:date="2016-09-15T15:28:32Z"/>
                <w:rFonts w:ascii="Times New Roman" w:hAnsi="Times New Roman" w:cs="Amiri"/>
              </w:rPr>
            </w:pPr>
            <w:del w:id="190" w:author="till" w:date="2016-09-15T15:28:32Z">
              <w:r>
                <w:rPr>
                  <w:rFonts w:ascii="Gabriola" w:hAnsi="Gabriola" w:cs="Gabriola"/>
                  <w:color w:val="000000"/>
                </w:rPr>
                <w:delText>Beta coe</w:delText>
              </w:r>
            </w:del>
            <w:del w:id="191" w:author="till" w:date="2016-09-15T15:28:32Z">
              <w:r>
                <w:rPr>
                  <w:rFonts w:ascii="Cambria Math" w:hAnsi="Cambria Math" w:cs="Cambria Math"/>
                  <w:color w:val="000000"/>
                </w:rPr>
                <w:delText>ﬃ</w:delText>
              </w:r>
            </w:del>
            <w:del w:id="192" w:author="till" w:date="2016-09-15T15:28:32Z">
              <w:r>
                <w:rPr>
                  <w:rFonts w:ascii="Gabriola" w:hAnsi="Gabriola" w:cs="Gabriola"/>
                  <w:color w:val="000000"/>
                </w:rPr>
                <w:delText>cients</w:delText>
              </w:r>
            </w:del>
          </w:p>
        </w:tc>
        <w:tc>
          <w:tcPr>
            <w:tcW w:w="20" w:type="dxa"/>
            <w:tcBorders>
              <w:top w:val="nil"/>
              <w:left w:val="nil"/>
              <w:bottom w:val="nil"/>
              <w:right w:val="nil"/>
            </w:tcBorders>
            <w:vAlign w:val="bottom"/>
          </w:tcPr>
          <w:p>
            <w:pPr>
              <w:widowControl w:val="0"/>
              <w:autoSpaceDE w:val="0"/>
              <w:autoSpaceDN w:val="0"/>
              <w:adjustRightInd w:val="0"/>
              <w:spacing w:after="0" w:line="240" w:lineRule="auto"/>
              <w:rPr>
                <w:del w:id="193" w:author="till" w:date="2016-09-15T15:28:32Z"/>
                <w:rFonts w:ascii="Times New Roman" w:hAnsi="Times New Roman" w:cs="Amiri"/>
              </w:rPr>
            </w:pPr>
          </w:p>
        </w:tc>
      </w:tr>
      <w:tr>
        <w:tblPrEx>
          <w:tblLayout w:type="fixed"/>
        </w:tblPrEx>
        <w:trPr>
          <w:trHeight w:val="50" w:hRule="atLeast"/>
        </w:trPr>
        <w:tc>
          <w:tcPr>
            <w:tcW w:w="19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16" w:hRule="atLeast"/>
        </w:trPr>
        <w:tc>
          <w:tcPr>
            <w:tcW w:w="19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tcBorders>
              <w:top w:val="nil"/>
              <w:left w:val="nil"/>
              <w:bottom w:val="nil"/>
              <w:right w:val="nil"/>
            </w:tcBorders>
            <w:vAlign w:val="bottom"/>
          </w:tcPr>
          <w:p>
            <w:pPr>
              <w:widowControl w:val="0"/>
              <w:autoSpaceDE w:val="0"/>
              <w:autoSpaceDN w:val="0"/>
              <w:adjustRightInd w:val="0"/>
              <w:spacing w:after="0" w:line="216" w:lineRule="exact"/>
              <w:ind w:right="346"/>
              <w:jc w:val="right"/>
              <w:rPr>
                <w:rFonts w:ascii="Times New Roman" w:hAnsi="Times New Roman" w:cs="Amiri"/>
              </w:rPr>
            </w:pPr>
            <w:r>
              <w:rPr>
                <w:rFonts w:ascii="Gabriola" w:hAnsi="Gabriola" w:cs="Gabriola"/>
                <w:color w:val="000000"/>
              </w:rPr>
              <w:t>(1)</w:t>
            </w:r>
          </w:p>
        </w:tc>
        <w:tc>
          <w:tcPr>
            <w:tcW w:w="1060" w:type="dxa"/>
            <w:tcBorders>
              <w:top w:val="nil"/>
              <w:left w:val="nil"/>
              <w:bottom w:val="nil"/>
              <w:right w:val="nil"/>
            </w:tcBorders>
            <w:vAlign w:val="bottom"/>
          </w:tcPr>
          <w:p>
            <w:pPr>
              <w:widowControl w:val="0"/>
              <w:autoSpaceDE w:val="0"/>
              <w:autoSpaceDN w:val="0"/>
              <w:adjustRightInd w:val="0"/>
              <w:spacing w:after="0" w:line="216" w:lineRule="exact"/>
              <w:jc w:val="center"/>
              <w:rPr>
                <w:rFonts w:ascii="Times New Roman" w:hAnsi="Times New Roman" w:cs="Amiri"/>
              </w:rPr>
            </w:pPr>
            <w:r>
              <w:rPr>
                <w:rFonts w:ascii="Gabriola" w:hAnsi="Gabriola" w:cs="Gabriola"/>
                <w:color w:val="000000"/>
              </w:rPr>
              <w:t>(2)</w:t>
            </w:r>
          </w:p>
        </w:tc>
        <w:tc>
          <w:tcPr>
            <w:tcW w:w="1080" w:type="dxa"/>
            <w:tcBorders>
              <w:top w:val="nil"/>
              <w:left w:val="nil"/>
              <w:bottom w:val="nil"/>
              <w:right w:val="nil"/>
            </w:tcBorders>
            <w:vAlign w:val="bottom"/>
          </w:tcPr>
          <w:p>
            <w:pPr>
              <w:widowControl w:val="0"/>
              <w:autoSpaceDE w:val="0"/>
              <w:autoSpaceDN w:val="0"/>
              <w:adjustRightInd w:val="0"/>
              <w:spacing w:after="0" w:line="216" w:lineRule="exact"/>
              <w:ind w:right="306"/>
              <w:jc w:val="right"/>
              <w:rPr>
                <w:rFonts w:ascii="Times New Roman" w:hAnsi="Times New Roman" w:cs="Amiri"/>
              </w:rPr>
            </w:pPr>
            <w:r>
              <w:rPr>
                <w:rFonts w:ascii="Gabriola" w:hAnsi="Gabriola" w:cs="Gabriola"/>
                <w:color w:val="000000"/>
              </w:rPr>
              <w:t>(3)</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tcBorders>
              <w:top w:val="nil"/>
              <w:left w:val="nil"/>
              <w:bottom w:val="nil"/>
              <w:right w:val="nil"/>
            </w:tcBorders>
            <w:vAlign w:val="bottom"/>
          </w:tcPr>
          <w:p>
            <w:pPr>
              <w:widowControl w:val="0"/>
              <w:autoSpaceDE w:val="0"/>
              <w:autoSpaceDN w:val="0"/>
              <w:adjustRightInd w:val="0"/>
              <w:spacing w:after="0" w:line="216" w:lineRule="exact"/>
              <w:ind w:right="367"/>
              <w:jc w:val="right"/>
              <w:rPr>
                <w:rFonts w:ascii="Times New Roman" w:hAnsi="Times New Roman" w:cs="Amiri"/>
              </w:rPr>
            </w:pPr>
            <w:r>
              <w:rPr>
                <w:rFonts w:ascii="Gabriola" w:hAnsi="Gabriola" w:cs="Gabriola"/>
                <w:color w:val="000000"/>
              </w:rPr>
              <w:t>(4)</w:t>
            </w:r>
          </w:p>
        </w:tc>
        <w:tc>
          <w:tcPr>
            <w:tcW w:w="1260" w:type="dxa"/>
            <w:tcBorders>
              <w:top w:val="nil"/>
              <w:left w:val="nil"/>
              <w:bottom w:val="nil"/>
              <w:right w:val="nil"/>
            </w:tcBorders>
            <w:vAlign w:val="bottom"/>
          </w:tcPr>
          <w:p>
            <w:pPr>
              <w:widowControl w:val="0"/>
              <w:autoSpaceDE w:val="0"/>
              <w:autoSpaceDN w:val="0"/>
              <w:adjustRightInd w:val="0"/>
              <w:spacing w:after="0" w:line="216" w:lineRule="exact"/>
              <w:ind w:right="407"/>
              <w:jc w:val="right"/>
              <w:rPr>
                <w:rFonts w:ascii="Times New Roman" w:hAnsi="Times New Roman" w:cs="Amiri"/>
              </w:rPr>
            </w:pPr>
            <w:r>
              <w:rPr>
                <w:rFonts w:ascii="Gabriola" w:hAnsi="Gabriola" w:cs="Gabriola"/>
                <w:color w:val="000000"/>
              </w:rPr>
              <w:t>(5)</w:t>
            </w:r>
          </w:p>
        </w:tc>
        <w:tc>
          <w:tcPr>
            <w:tcW w:w="1280" w:type="dxa"/>
            <w:tcBorders>
              <w:top w:val="nil"/>
              <w:left w:val="nil"/>
              <w:bottom w:val="nil"/>
              <w:right w:val="nil"/>
            </w:tcBorders>
            <w:vAlign w:val="bottom"/>
          </w:tcPr>
          <w:p>
            <w:pPr>
              <w:widowControl w:val="0"/>
              <w:autoSpaceDE w:val="0"/>
              <w:autoSpaceDN w:val="0"/>
              <w:adjustRightInd w:val="0"/>
              <w:spacing w:after="0" w:line="216" w:lineRule="exact"/>
              <w:ind w:right="366"/>
              <w:jc w:val="right"/>
              <w:rPr>
                <w:rFonts w:ascii="Times New Roman" w:hAnsi="Times New Roman" w:cs="Amiri"/>
              </w:rPr>
            </w:pPr>
            <w:r>
              <w:rPr>
                <w:rFonts w:ascii="Gabriola" w:hAnsi="Gabriola" w:cs="Gabriola"/>
                <w:color w:val="000000"/>
              </w:rPr>
              <w:t>(6)</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7" w:hRule="atLeast"/>
        </w:trPr>
        <w:tc>
          <w:tcPr>
            <w:tcW w:w="19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tcBorders>
              <w:top w:val="nil"/>
              <w:left w:val="nil"/>
              <w:bottom w:val="nil"/>
              <w:right w:val="nil"/>
            </w:tcBorders>
            <w:vAlign w:val="bottom"/>
          </w:tcPr>
          <w:p>
            <w:pPr>
              <w:widowControl w:val="0"/>
              <w:autoSpaceDE w:val="0"/>
              <w:autoSpaceDN w:val="0"/>
              <w:adjustRightInd w:val="0"/>
              <w:spacing w:after="0" w:line="267" w:lineRule="exact"/>
              <w:jc w:val="right"/>
              <w:rPr>
                <w:rFonts w:ascii="Times New Roman" w:hAnsi="Times New Roman" w:cs="Amiri"/>
              </w:rPr>
            </w:pPr>
            <w:r>
              <w:rPr>
                <w:rFonts w:ascii="Gabriola" w:hAnsi="Gabriola" w:cs="Gabriola"/>
                <w:color w:val="000000"/>
              </w:rPr>
              <w:t>Employment</w:t>
            </w:r>
          </w:p>
        </w:tc>
        <w:tc>
          <w:tcPr>
            <w:tcW w:w="1060" w:type="dxa"/>
            <w:tcBorders>
              <w:top w:val="nil"/>
              <w:left w:val="nil"/>
              <w:bottom w:val="nil"/>
              <w:right w:val="nil"/>
            </w:tcBorders>
            <w:vAlign w:val="bottom"/>
          </w:tcPr>
          <w:p>
            <w:pPr>
              <w:widowControl w:val="0"/>
              <w:autoSpaceDE w:val="0"/>
              <w:autoSpaceDN w:val="0"/>
              <w:adjustRightInd w:val="0"/>
              <w:spacing w:after="0" w:line="267" w:lineRule="exact"/>
              <w:jc w:val="center"/>
              <w:rPr>
                <w:rFonts w:ascii="Times New Roman" w:hAnsi="Times New Roman" w:cs="Amiri"/>
              </w:rPr>
            </w:pPr>
            <w:r>
              <w:rPr>
                <w:rFonts w:ascii="Gabriola" w:hAnsi="Gabriola" w:cs="Gabriola"/>
                <w:color w:val="000000"/>
              </w:rPr>
              <w:t>Smoking</w:t>
            </w:r>
          </w:p>
        </w:tc>
        <w:tc>
          <w:tcPr>
            <w:tcW w:w="1080" w:type="dxa"/>
            <w:tcBorders>
              <w:top w:val="nil"/>
              <w:left w:val="nil"/>
              <w:bottom w:val="nil"/>
              <w:right w:val="nil"/>
            </w:tcBorders>
            <w:vAlign w:val="bottom"/>
          </w:tcPr>
          <w:p>
            <w:pPr>
              <w:widowControl w:val="0"/>
              <w:autoSpaceDE w:val="0"/>
              <w:autoSpaceDN w:val="0"/>
              <w:adjustRightInd w:val="0"/>
              <w:spacing w:after="0" w:line="267" w:lineRule="exact"/>
              <w:jc w:val="right"/>
              <w:rPr>
                <w:rFonts w:ascii="Times New Roman" w:hAnsi="Times New Roman" w:cs="Amiri"/>
              </w:rPr>
            </w:pPr>
            <w:r>
              <w:rPr>
                <w:rFonts w:ascii="Gabriola" w:hAnsi="Gabriola" w:cs="Gabriola"/>
                <w:color w:val="000000"/>
              </w:rPr>
              <w:t>Any alcohol</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tcBorders>
              <w:top w:val="nil"/>
              <w:left w:val="nil"/>
              <w:bottom w:val="nil"/>
              <w:right w:val="nil"/>
            </w:tcBorders>
            <w:vAlign w:val="bottom"/>
          </w:tcPr>
          <w:p>
            <w:pPr>
              <w:widowControl w:val="0"/>
              <w:autoSpaceDE w:val="0"/>
              <w:autoSpaceDN w:val="0"/>
              <w:adjustRightInd w:val="0"/>
              <w:spacing w:after="0" w:line="267" w:lineRule="exact"/>
              <w:ind w:right="307"/>
              <w:jc w:val="right"/>
              <w:rPr>
                <w:rFonts w:ascii="Times New Roman" w:hAnsi="Times New Roman" w:cs="Amiri"/>
              </w:rPr>
            </w:pPr>
            <w:r>
              <w:rPr>
                <w:rFonts w:ascii="Gabriola" w:hAnsi="Gabriola" w:cs="Gabriola"/>
                <w:color w:val="000000"/>
              </w:rPr>
              <w:t>BMI</w:t>
            </w:r>
          </w:p>
        </w:tc>
        <w:tc>
          <w:tcPr>
            <w:tcW w:w="1260" w:type="dxa"/>
            <w:tcBorders>
              <w:top w:val="nil"/>
              <w:left w:val="nil"/>
              <w:bottom w:val="nil"/>
              <w:right w:val="nil"/>
            </w:tcBorders>
            <w:vAlign w:val="bottom"/>
          </w:tcPr>
          <w:p>
            <w:pPr>
              <w:widowControl w:val="0"/>
              <w:autoSpaceDE w:val="0"/>
              <w:autoSpaceDN w:val="0"/>
              <w:adjustRightInd w:val="0"/>
              <w:spacing w:after="0" w:line="267" w:lineRule="exact"/>
              <w:ind w:right="67"/>
              <w:jc w:val="right"/>
              <w:rPr>
                <w:rFonts w:ascii="Times New Roman" w:hAnsi="Times New Roman" w:cs="Amiri"/>
              </w:rPr>
            </w:pPr>
            <w:r>
              <w:rPr>
                <w:rFonts w:ascii="Gabriola" w:hAnsi="Gabriola" w:cs="Gabriola"/>
                <w:color w:val="000000"/>
              </w:rPr>
              <w:t>Waist (cm)</w:t>
            </w:r>
          </w:p>
        </w:tc>
        <w:tc>
          <w:tcPr>
            <w:tcW w:w="1380" w:type="dxa"/>
            <w:gridSpan w:val="2"/>
            <w:tcBorders>
              <w:top w:val="nil"/>
              <w:left w:val="nil"/>
              <w:bottom w:val="nil"/>
              <w:right w:val="nil"/>
            </w:tcBorders>
            <w:vAlign w:val="bottom"/>
          </w:tcPr>
          <w:p>
            <w:pPr>
              <w:widowControl w:val="0"/>
              <w:autoSpaceDE w:val="0"/>
              <w:autoSpaceDN w:val="0"/>
              <w:adjustRightInd w:val="0"/>
              <w:spacing w:after="0" w:line="267" w:lineRule="exact"/>
              <w:ind w:left="100"/>
              <w:rPr>
                <w:rFonts w:ascii="Times New Roman" w:hAnsi="Times New Roman" w:cs="Amiri"/>
              </w:rPr>
            </w:pPr>
            <w:r>
              <w:rPr>
                <w:rFonts w:ascii="Gabriola" w:hAnsi="Gabriola" w:cs="Gabriola"/>
                <w:color w:val="000000"/>
              </w:rPr>
              <w:t>Calories (kcal)</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0" w:hRule="atLeast"/>
        </w:trPr>
        <w:tc>
          <w:tcPr>
            <w:tcW w:w="19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20" w:type="dxa"/>
            <w:gridSpan w:val="4"/>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59" w:hRule="atLeast"/>
        </w:trPr>
        <w:tc>
          <w:tcPr>
            <w:tcW w:w="19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20" w:type="dxa"/>
            <w:gridSpan w:val="4"/>
            <w:tcBorders>
              <w:top w:val="nil"/>
              <w:left w:val="nil"/>
              <w:bottom w:val="nil"/>
              <w:right w:val="nil"/>
            </w:tcBorders>
            <w:vAlign w:val="bottom"/>
          </w:tcPr>
          <w:p>
            <w:pPr>
              <w:widowControl w:val="0"/>
              <w:autoSpaceDE w:val="0"/>
              <w:autoSpaceDN w:val="0"/>
              <w:adjustRightInd w:val="0"/>
              <w:spacing w:after="0" w:line="258" w:lineRule="exact"/>
              <w:ind w:right="787"/>
              <w:jc w:val="center"/>
              <w:rPr>
                <w:rFonts w:ascii="Times New Roman" w:hAnsi="Times New Roman" w:cs="Amiri"/>
              </w:rPr>
            </w:pPr>
            <w:r>
              <w:rPr>
                <w:rFonts w:ascii="Gabriola" w:hAnsi="Gabriola" w:cs="Gabriola"/>
                <w:i/>
                <w:iCs/>
                <w:color w:val="000000"/>
              </w:rPr>
              <w:t>Marginal structural model</w:t>
            </w:r>
          </w:p>
        </w:tc>
        <w:tc>
          <w:tcPr>
            <w:tcW w:w="12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6" w:hRule="atLeast"/>
        </w:trPr>
        <w:tc>
          <w:tcPr>
            <w:tcW w:w="1960" w:type="dxa"/>
            <w:tcBorders>
              <w:top w:val="nil"/>
              <w:left w:val="nil"/>
              <w:bottom w:val="nil"/>
              <w:right w:val="nil"/>
            </w:tcBorders>
            <w:vAlign w:val="bottom"/>
          </w:tcPr>
          <w:p>
            <w:pPr>
              <w:widowControl w:val="0"/>
              <w:autoSpaceDE w:val="0"/>
              <w:autoSpaceDN w:val="0"/>
              <w:adjustRightInd w:val="0"/>
              <w:spacing w:after="0" w:line="286" w:lineRule="exact"/>
              <w:ind w:left="100"/>
              <w:rPr>
                <w:rFonts w:ascii="Times New Roman" w:hAnsi="Times New Roman" w:cs="Amiri"/>
              </w:rPr>
            </w:pPr>
            <w:r>
              <w:rPr>
                <w:rFonts w:ascii="Gabriola" w:hAnsi="Gabriola" w:cs="Gabriola"/>
                <w:color w:val="000000"/>
              </w:rPr>
              <w:t>Male sample</w:t>
            </w:r>
          </w:p>
        </w:tc>
        <w:tc>
          <w:tcPr>
            <w:tcW w:w="1100" w:type="dxa"/>
            <w:vMerge w:val="restart"/>
            <w:tcBorders>
              <w:top w:val="nil"/>
              <w:left w:val="nil"/>
              <w:bottom w:val="nil"/>
              <w:right w:val="nil"/>
            </w:tcBorders>
            <w:vAlign w:val="bottom"/>
          </w:tcPr>
          <w:p>
            <w:pPr>
              <w:widowControl w:val="0"/>
              <w:autoSpaceDE w:val="0"/>
              <w:autoSpaceDN w:val="0"/>
              <w:adjustRightInd w:val="0"/>
              <w:spacing w:after="0" w:line="240" w:lineRule="auto"/>
              <w:ind w:right="166"/>
              <w:jc w:val="right"/>
              <w:rPr>
                <w:rFonts w:ascii="Times New Roman" w:hAnsi="Times New Roman" w:cs="Amiri"/>
              </w:rPr>
            </w:pPr>
            <w:r>
              <w:rPr>
                <w:rFonts w:ascii="Arial" w:hAnsi="Arial" w:cs="Arial"/>
                <w:color w:val="000000"/>
              </w:rPr>
              <w:t>−</w:t>
            </w:r>
            <w:r>
              <w:rPr>
                <w:rFonts w:ascii="Gabriola" w:hAnsi="Gabriola" w:cs="Gabriola"/>
                <w:color w:val="000000"/>
              </w:rPr>
              <w:t>.003</w:t>
            </w:r>
          </w:p>
        </w:tc>
        <w:tc>
          <w:tcPr>
            <w:tcW w:w="1060" w:type="dxa"/>
            <w:vMerge w:val="restart"/>
            <w:tcBorders>
              <w:top w:val="nil"/>
              <w:left w:val="nil"/>
              <w:bottom w:val="nil"/>
              <w:right w:val="nil"/>
            </w:tcBorders>
            <w:vAlign w:val="bottom"/>
          </w:tcPr>
          <w:p>
            <w:pPr>
              <w:widowControl w:val="0"/>
              <w:autoSpaceDE w:val="0"/>
              <w:autoSpaceDN w:val="0"/>
              <w:adjustRightInd w:val="0"/>
              <w:spacing w:after="0" w:line="358" w:lineRule="exact"/>
              <w:ind w:right="66"/>
              <w:jc w:val="right"/>
              <w:rPr>
                <w:rFonts w:ascii="Times New Roman" w:hAnsi="Times New Roman" w:cs="Amiri"/>
              </w:rPr>
            </w:pPr>
            <w:r>
              <w:rPr>
                <w:rFonts w:ascii="Arial" w:hAnsi="Arial" w:cs="Arial"/>
                <w:color w:val="000000"/>
              </w:rPr>
              <w:t>−</w:t>
            </w:r>
            <w:r>
              <w:rPr>
                <w:rFonts w:ascii="Gabriola" w:hAnsi="Gabriola" w:cs="Gabriola"/>
                <w:color w:val="000000"/>
              </w:rPr>
              <w:t>.010</w:t>
            </w:r>
            <w:r>
              <w:rPr>
                <w:rFonts w:hint="eastAsia" w:ascii="MS PGothic" w:hAnsi="Arial" w:eastAsia="MS PGothic" w:cs="MS PGothic"/>
                <w:color w:val="000000"/>
                <w:vertAlign w:val="superscript"/>
              </w:rPr>
              <w:t>∗</w:t>
            </w:r>
          </w:p>
        </w:tc>
        <w:tc>
          <w:tcPr>
            <w:tcW w:w="1080" w:type="dxa"/>
            <w:vMerge w:val="restart"/>
            <w:tcBorders>
              <w:top w:val="nil"/>
              <w:left w:val="nil"/>
              <w:bottom w:val="nil"/>
              <w:right w:val="nil"/>
            </w:tcBorders>
            <w:vAlign w:val="bottom"/>
          </w:tcPr>
          <w:p>
            <w:pPr>
              <w:widowControl w:val="0"/>
              <w:autoSpaceDE w:val="0"/>
              <w:autoSpaceDN w:val="0"/>
              <w:adjustRightInd w:val="0"/>
              <w:spacing w:after="0" w:line="358" w:lineRule="exact"/>
              <w:ind w:left="380"/>
              <w:rPr>
                <w:rFonts w:ascii="Times New Roman" w:hAnsi="Times New Roman" w:cs="Amiri"/>
              </w:rPr>
            </w:pPr>
            <w:r>
              <w:rPr>
                <w:rFonts w:ascii="Arial" w:hAnsi="Arial" w:cs="Arial"/>
                <w:color w:val="000000"/>
              </w:rPr>
              <w:t>−</w:t>
            </w:r>
            <w:r>
              <w:rPr>
                <w:rFonts w:ascii="Gabriola" w:hAnsi="Gabriola" w:cs="Gabriola"/>
                <w:color w:val="000000"/>
              </w:rPr>
              <w:t>.014</w:t>
            </w:r>
            <w:r>
              <w:rPr>
                <w:rFonts w:hint="eastAsia" w:ascii="MS PGothic" w:hAnsi="Arial" w:eastAsia="MS PGothic" w:cs="MS PGothic"/>
                <w:color w:val="000000"/>
                <w:vertAlign w:val="superscript"/>
              </w:rPr>
              <w:t>∗∗</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vMerge w:val="restart"/>
            <w:tcBorders>
              <w:top w:val="nil"/>
              <w:left w:val="nil"/>
              <w:bottom w:val="nil"/>
              <w:right w:val="nil"/>
            </w:tcBorders>
            <w:vAlign w:val="bottom"/>
          </w:tcPr>
          <w:p>
            <w:pPr>
              <w:widowControl w:val="0"/>
              <w:autoSpaceDE w:val="0"/>
              <w:autoSpaceDN w:val="0"/>
              <w:adjustRightInd w:val="0"/>
              <w:spacing w:after="0" w:line="358" w:lineRule="exact"/>
              <w:jc w:val="right"/>
              <w:rPr>
                <w:rFonts w:ascii="Times New Roman" w:hAnsi="Times New Roman" w:cs="Amiri"/>
              </w:rPr>
            </w:pPr>
            <w:r>
              <w:rPr>
                <w:rFonts w:ascii="Arial" w:hAnsi="Arial" w:cs="Arial"/>
                <w:color w:val="000000"/>
              </w:rPr>
              <w:t>−</w:t>
            </w:r>
            <w:r>
              <w:rPr>
                <w:rFonts w:ascii="Gabriola" w:hAnsi="Gabriola" w:cs="Gabriola"/>
                <w:color w:val="000000"/>
              </w:rPr>
              <w:t>.127</w:t>
            </w:r>
            <w:r>
              <w:rPr>
                <w:rFonts w:hint="eastAsia" w:ascii="MS PGothic" w:hAnsi="Arial" w:eastAsia="MS PGothic" w:cs="MS PGothic"/>
                <w:color w:val="000000"/>
                <w:vertAlign w:val="superscript"/>
              </w:rPr>
              <w:t>∗∗∗</w:t>
            </w:r>
          </w:p>
        </w:tc>
        <w:tc>
          <w:tcPr>
            <w:tcW w:w="1260" w:type="dxa"/>
            <w:vMerge w:val="restart"/>
            <w:tcBorders>
              <w:top w:val="nil"/>
              <w:left w:val="nil"/>
              <w:bottom w:val="nil"/>
              <w:right w:val="nil"/>
            </w:tcBorders>
            <w:vAlign w:val="bottom"/>
          </w:tcPr>
          <w:p>
            <w:pPr>
              <w:widowControl w:val="0"/>
              <w:autoSpaceDE w:val="0"/>
              <w:autoSpaceDN w:val="0"/>
              <w:adjustRightInd w:val="0"/>
              <w:spacing w:after="0" w:line="358" w:lineRule="exact"/>
              <w:ind w:left="480"/>
              <w:rPr>
                <w:rFonts w:ascii="Times New Roman" w:hAnsi="Times New Roman" w:cs="Amiri"/>
              </w:rPr>
            </w:pPr>
            <w:r>
              <w:rPr>
                <w:rFonts w:ascii="Arial" w:hAnsi="Arial" w:cs="Arial"/>
                <w:color w:val="000000"/>
              </w:rPr>
              <w:t>−</w:t>
            </w:r>
            <w:r>
              <w:rPr>
                <w:rFonts w:ascii="Gabriola" w:hAnsi="Gabriola" w:cs="Gabriola"/>
                <w:color w:val="000000"/>
              </w:rPr>
              <w:t>.340</w:t>
            </w:r>
            <w:r>
              <w:rPr>
                <w:rFonts w:hint="eastAsia" w:ascii="MS PGothic" w:hAnsi="Arial" w:eastAsia="MS PGothic" w:cs="MS PGothic"/>
                <w:color w:val="000000"/>
                <w:vertAlign w:val="superscript"/>
              </w:rPr>
              <w:t>∗∗∗</w:t>
            </w:r>
          </w:p>
        </w:tc>
        <w:tc>
          <w:tcPr>
            <w:tcW w:w="1380" w:type="dxa"/>
            <w:gridSpan w:val="2"/>
            <w:vMerge w:val="restart"/>
            <w:tcBorders>
              <w:top w:val="nil"/>
              <w:left w:val="nil"/>
              <w:bottom w:val="nil"/>
              <w:right w:val="nil"/>
            </w:tcBorders>
            <w:vAlign w:val="bottom"/>
          </w:tcPr>
          <w:p>
            <w:pPr>
              <w:widowControl w:val="0"/>
              <w:autoSpaceDE w:val="0"/>
              <w:autoSpaceDN w:val="0"/>
              <w:adjustRightInd w:val="0"/>
              <w:spacing w:after="0" w:line="358" w:lineRule="exact"/>
              <w:ind w:left="320"/>
              <w:rPr>
                <w:rFonts w:ascii="Times New Roman" w:hAnsi="Times New Roman" w:cs="Amiri"/>
              </w:rPr>
            </w:pPr>
            <w:r>
              <w:rPr>
                <w:rFonts w:ascii="Arial" w:hAnsi="Arial" w:cs="Arial"/>
                <w:color w:val="000000"/>
              </w:rPr>
              <w:t>−</w:t>
            </w:r>
            <w:r>
              <w:rPr>
                <w:rFonts w:ascii="Gabriola" w:hAnsi="Gabriola" w:cs="Gabriola"/>
                <w:color w:val="000000"/>
              </w:rPr>
              <w:t>21.770</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1" w:hRule="atLeast"/>
        </w:trPr>
        <w:tc>
          <w:tcPr>
            <w:tcW w:w="1960" w:type="dxa"/>
            <w:tcBorders>
              <w:top w:val="nil"/>
              <w:left w:val="nil"/>
              <w:bottom w:val="nil"/>
              <w:right w:val="nil"/>
            </w:tcBorders>
            <w:vAlign w:val="bottom"/>
          </w:tcPr>
          <w:p>
            <w:pPr>
              <w:widowControl w:val="0"/>
              <w:autoSpaceDE w:val="0"/>
              <w:autoSpaceDN w:val="0"/>
              <w:adjustRightInd w:val="0"/>
              <w:spacing w:after="0" w:line="231" w:lineRule="exact"/>
              <w:ind w:left="100"/>
              <w:rPr>
                <w:rFonts w:ascii="Times New Roman" w:hAnsi="Times New Roman" w:cs="Amiri"/>
              </w:rPr>
            </w:pPr>
            <w:r>
              <w:rPr>
                <w:rFonts w:ascii="Gabriola" w:hAnsi="Gabriola" w:cs="Gabriola"/>
                <w:color w:val="000000"/>
              </w:rPr>
              <w:t>Time since diagnosis</w:t>
            </w:r>
          </w:p>
        </w:tc>
        <w:tc>
          <w:tcPr>
            <w:tcW w:w="11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gridSpan w:val="2"/>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7" w:hRule="atLeast"/>
        </w:trPr>
        <w:tc>
          <w:tcPr>
            <w:tcW w:w="1960" w:type="dxa"/>
            <w:vMerge w:val="restart"/>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Gabriola" w:hAnsi="Gabriola" w:cs="Gabriola"/>
                <w:color w:val="000000"/>
              </w:rPr>
              <w:t>Female sample</w:t>
            </w:r>
          </w:p>
        </w:tc>
        <w:tc>
          <w:tcPr>
            <w:tcW w:w="1100" w:type="dxa"/>
            <w:tcBorders>
              <w:top w:val="nil"/>
              <w:left w:val="nil"/>
              <w:bottom w:val="nil"/>
              <w:right w:val="nil"/>
            </w:tcBorders>
            <w:vAlign w:val="bottom"/>
          </w:tcPr>
          <w:p>
            <w:pPr>
              <w:widowControl w:val="0"/>
              <w:autoSpaceDE w:val="0"/>
              <w:autoSpaceDN w:val="0"/>
              <w:adjustRightInd w:val="0"/>
              <w:spacing w:after="0" w:line="267" w:lineRule="exact"/>
              <w:ind w:right="86"/>
              <w:jc w:val="right"/>
              <w:rPr>
                <w:rFonts w:ascii="Times New Roman" w:hAnsi="Times New Roman" w:cs="Amiri"/>
              </w:rPr>
            </w:pPr>
            <w:r>
              <w:rPr>
                <w:rFonts w:ascii="Arial" w:hAnsi="Arial" w:cs="Arial"/>
                <w:color w:val="000000"/>
              </w:rPr>
              <w:t>(</w:t>
            </w:r>
            <w:r>
              <w:rPr>
                <w:rFonts w:ascii="Gabriola" w:hAnsi="Gabriola" w:cs="Gabriola"/>
                <w:color w:val="000000"/>
              </w:rPr>
              <w:t>.004</w:t>
            </w:r>
            <w:r>
              <w:rPr>
                <w:rFonts w:ascii="Arial" w:hAnsi="Arial" w:cs="Arial"/>
                <w:color w:val="000000"/>
              </w:rPr>
              <w:t>)</w:t>
            </w:r>
          </w:p>
        </w:tc>
        <w:tc>
          <w:tcPr>
            <w:tcW w:w="1060" w:type="dxa"/>
            <w:tcBorders>
              <w:top w:val="nil"/>
              <w:left w:val="nil"/>
              <w:bottom w:val="nil"/>
              <w:right w:val="nil"/>
            </w:tcBorders>
            <w:vAlign w:val="bottom"/>
          </w:tcPr>
          <w:p>
            <w:pPr>
              <w:widowControl w:val="0"/>
              <w:autoSpaceDE w:val="0"/>
              <w:autoSpaceDN w:val="0"/>
              <w:adjustRightInd w:val="0"/>
              <w:spacing w:after="0" w:line="267" w:lineRule="exact"/>
              <w:ind w:right="66"/>
              <w:jc w:val="right"/>
              <w:rPr>
                <w:rFonts w:ascii="Times New Roman" w:hAnsi="Times New Roman" w:cs="Amiri"/>
              </w:rPr>
            </w:pPr>
            <w:r>
              <w:rPr>
                <w:rFonts w:ascii="Arial" w:hAnsi="Arial" w:cs="Arial"/>
                <w:color w:val="000000"/>
              </w:rPr>
              <w:t>(</w:t>
            </w:r>
            <w:r>
              <w:rPr>
                <w:rFonts w:ascii="Gabriola" w:hAnsi="Gabriola" w:cs="Gabriola"/>
                <w:color w:val="000000"/>
              </w:rPr>
              <w:t>.005</w:t>
            </w:r>
            <w:r>
              <w:rPr>
                <w:rFonts w:ascii="Arial" w:hAnsi="Arial" w:cs="Arial"/>
                <w:color w:val="000000"/>
              </w:rPr>
              <w:t>)</w:t>
            </w:r>
          </w:p>
        </w:tc>
        <w:tc>
          <w:tcPr>
            <w:tcW w:w="1080" w:type="dxa"/>
            <w:tcBorders>
              <w:top w:val="nil"/>
              <w:left w:val="nil"/>
              <w:bottom w:val="nil"/>
              <w:right w:val="nil"/>
            </w:tcBorders>
            <w:vAlign w:val="bottom"/>
          </w:tcPr>
          <w:p>
            <w:pPr>
              <w:widowControl w:val="0"/>
              <w:autoSpaceDE w:val="0"/>
              <w:autoSpaceDN w:val="0"/>
              <w:adjustRightInd w:val="0"/>
              <w:spacing w:after="0" w:line="267" w:lineRule="exact"/>
              <w:ind w:right="46"/>
              <w:jc w:val="right"/>
              <w:rPr>
                <w:rFonts w:ascii="Times New Roman" w:hAnsi="Times New Roman" w:cs="Amiri"/>
              </w:rPr>
            </w:pPr>
            <w:r>
              <w:rPr>
                <w:rFonts w:ascii="Arial" w:hAnsi="Arial" w:cs="Arial"/>
                <w:color w:val="000000"/>
              </w:rPr>
              <w:t>(</w:t>
            </w:r>
            <w:r>
              <w:rPr>
                <w:rFonts w:ascii="Gabriola" w:hAnsi="Gabriola" w:cs="Gabriola"/>
                <w:color w:val="000000"/>
              </w:rPr>
              <w:t>.007</w:t>
            </w:r>
            <w:r>
              <w:rPr>
                <w:rFonts w:ascii="Arial" w:hAnsi="Arial" w:cs="Arial"/>
                <w:color w:val="000000"/>
              </w:rPr>
              <w:t>)</w:t>
            </w:r>
          </w:p>
        </w:tc>
        <w:tc>
          <w:tcPr>
            <w:tcW w:w="1280" w:type="dxa"/>
            <w:gridSpan w:val="2"/>
            <w:tcBorders>
              <w:top w:val="nil"/>
              <w:left w:val="nil"/>
              <w:bottom w:val="nil"/>
              <w:right w:val="nil"/>
            </w:tcBorders>
            <w:vAlign w:val="bottom"/>
          </w:tcPr>
          <w:p>
            <w:pPr>
              <w:widowControl w:val="0"/>
              <w:autoSpaceDE w:val="0"/>
              <w:autoSpaceDN w:val="0"/>
              <w:adjustRightInd w:val="0"/>
              <w:spacing w:after="0" w:line="267" w:lineRule="exact"/>
              <w:ind w:right="107"/>
              <w:jc w:val="right"/>
              <w:rPr>
                <w:rFonts w:ascii="Times New Roman" w:hAnsi="Times New Roman" w:cs="Amiri"/>
              </w:rPr>
            </w:pPr>
            <w:r>
              <w:rPr>
                <w:rFonts w:ascii="Arial" w:hAnsi="Arial" w:cs="Arial"/>
                <w:color w:val="000000"/>
              </w:rPr>
              <w:t>(</w:t>
            </w:r>
            <w:r>
              <w:rPr>
                <w:rFonts w:ascii="Gabriola" w:hAnsi="Gabriola" w:cs="Gabriola"/>
                <w:color w:val="000000"/>
              </w:rPr>
              <w:t>.031</w:t>
            </w:r>
            <w:r>
              <w:rPr>
                <w:rFonts w:ascii="Arial" w:hAnsi="Arial" w:cs="Arial"/>
                <w:color w:val="000000"/>
              </w:rPr>
              <w:t>)</w:t>
            </w:r>
          </w:p>
        </w:tc>
        <w:tc>
          <w:tcPr>
            <w:tcW w:w="1260" w:type="dxa"/>
            <w:tcBorders>
              <w:top w:val="nil"/>
              <w:left w:val="nil"/>
              <w:bottom w:val="nil"/>
              <w:right w:val="nil"/>
            </w:tcBorders>
            <w:vAlign w:val="bottom"/>
          </w:tcPr>
          <w:p>
            <w:pPr>
              <w:widowControl w:val="0"/>
              <w:autoSpaceDE w:val="0"/>
              <w:autoSpaceDN w:val="0"/>
              <w:adjustRightInd w:val="0"/>
              <w:spacing w:after="0" w:line="267" w:lineRule="exact"/>
              <w:ind w:right="147"/>
              <w:jc w:val="right"/>
              <w:rPr>
                <w:rFonts w:ascii="Times New Roman" w:hAnsi="Times New Roman" w:cs="Amiri"/>
              </w:rPr>
            </w:pPr>
            <w:r>
              <w:rPr>
                <w:rFonts w:ascii="Arial" w:hAnsi="Arial" w:cs="Arial"/>
                <w:color w:val="000000"/>
              </w:rPr>
              <w:t>(</w:t>
            </w:r>
            <w:r>
              <w:rPr>
                <w:rFonts w:ascii="Gabriola" w:hAnsi="Gabriola" w:cs="Gabriola"/>
                <w:color w:val="000000"/>
              </w:rPr>
              <w:t>.099</w:t>
            </w:r>
            <w:r>
              <w:rPr>
                <w:rFonts w:ascii="Arial" w:hAnsi="Arial" w:cs="Arial"/>
                <w:color w:val="000000"/>
              </w:rPr>
              <w:t>)</w:t>
            </w:r>
          </w:p>
        </w:tc>
        <w:tc>
          <w:tcPr>
            <w:tcW w:w="1280" w:type="dxa"/>
            <w:tcBorders>
              <w:top w:val="nil"/>
              <w:left w:val="nil"/>
              <w:bottom w:val="nil"/>
              <w:right w:val="nil"/>
            </w:tcBorders>
            <w:vAlign w:val="bottom"/>
          </w:tcPr>
          <w:p>
            <w:pPr>
              <w:widowControl w:val="0"/>
              <w:autoSpaceDE w:val="0"/>
              <w:autoSpaceDN w:val="0"/>
              <w:adjustRightInd w:val="0"/>
              <w:spacing w:after="0" w:line="267" w:lineRule="exact"/>
              <w:ind w:right="126"/>
              <w:jc w:val="right"/>
              <w:rPr>
                <w:rFonts w:ascii="Times New Roman" w:hAnsi="Times New Roman" w:cs="Amiri"/>
              </w:rPr>
            </w:pPr>
            <w:r>
              <w:rPr>
                <w:rFonts w:ascii="Arial" w:hAnsi="Arial" w:cs="Arial"/>
                <w:color w:val="000000"/>
              </w:rPr>
              <w:t>(</w:t>
            </w:r>
            <w:r>
              <w:rPr>
                <w:rFonts w:ascii="Gabriola" w:hAnsi="Gabriola" w:cs="Gabriola"/>
                <w:color w:val="000000"/>
              </w:rPr>
              <w:t>9.842</w:t>
            </w:r>
            <w:r>
              <w:rPr>
                <w:rFonts w:ascii="Arial" w:hAnsi="Arial" w:cs="Arial"/>
                <w:color w:val="000000"/>
              </w:rPr>
              <w:t>)</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95" w:hRule="atLeast"/>
        </w:trPr>
        <w:tc>
          <w:tcPr>
            <w:tcW w:w="19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vMerge w:val="restart"/>
            <w:tcBorders>
              <w:top w:val="nil"/>
              <w:left w:val="nil"/>
              <w:bottom w:val="nil"/>
              <w:right w:val="nil"/>
            </w:tcBorders>
            <w:vAlign w:val="bottom"/>
          </w:tcPr>
          <w:p>
            <w:pPr>
              <w:widowControl w:val="0"/>
              <w:autoSpaceDE w:val="0"/>
              <w:autoSpaceDN w:val="0"/>
              <w:adjustRightInd w:val="0"/>
              <w:spacing w:after="0" w:line="358" w:lineRule="exact"/>
              <w:jc w:val="right"/>
              <w:rPr>
                <w:rFonts w:ascii="Times New Roman" w:hAnsi="Times New Roman" w:cs="Amiri"/>
              </w:rPr>
            </w:pPr>
            <w:r>
              <w:rPr>
                <w:rFonts w:ascii="Arial" w:hAnsi="Arial" w:cs="Arial"/>
                <w:color w:val="000000"/>
              </w:rPr>
              <w:t>−</w:t>
            </w:r>
            <w:r>
              <w:rPr>
                <w:rFonts w:ascii="Gabriola" w:hAnsi="Gabriola" w:cs="Gabriola"/>
                <w:color w:val="000000"/>
              </w:rPr>
              <w:t>.017</w:t>
            </w:r>
            <w:r>
              <w:rPr>
                <w:rFonts w:hint="eastAsia" w:ascii="MS PGothic" w:hAnsi="Arial" w:eastAsia="MS PGothic" w:cs="MS PGothic"/>
                <w:color w:val="000000"/>
                <w:vertAlign w:val="superscript"/>
              </w:rPr>
              <w:t>∗∗∗</w:t>
            </w:r>
          </w:p>
        </w:tc>
        <w:tc>
          <w:tcPr>
            <w:tcW w:w="1060" w:type="dxa"/>
            <w:vMerge w:val="restart"/>
            <w:tcBorders>
              <w:top w:val="nil"/>
              <w:left w:val="nil"/>
              <w:bottom w:val="nil"/>
              <w:right w:val="nil"/>
            </w:tcBorders>
            <w:vAlign w:val="bottom"/>
          </w:tcPr>
          <w:p>
            <w:pPr>
              <w:widowControl w:val="0"/>
              <w:autoSpaceDE w:val="0"/>
              <w:autoSpaceDN w:val="0"/>
              <w:adjustRightInd w:val="0"/>
              <w:spacing w:after="0" w:line="240" w:lineRule="auto"/>
              <w:ind w:right="146"/>
              <w:jc w:val="right"/>
              <w:rPr>
                <w:rFonts w:ascii="Times New Roman" w:hAnsi="Times New Roman" w:cs="Amiri"/>
              </w:rPr>
            </w:pPr>
            <w:r>
              <w:rPr>
                <w:rFonts w:ascii="Arial" w:hAnsi="Arial" w:cs="Arial"/>
                <w:color w:val="000000"/>
              </w:rPr>
              <w:t>−</w:t>
            </w:r>
            <w:r>
              <w:rPr>
                <w:rFonts w:ascii="Gabriola" w:hAnsi="Gabriola" w:cs="Gabriola"/>
                <w:color w:val="000000"/>
              </w:rPr>
              <w:t>.002</w:t>
            </w:r>
          </w:p>
        </w:tc>
        <w:tc>
          <w:tcPr>
            <w:tcW w:w="1080" w:type="dxa"/>
            <w:vMerge w:val="restart"/>
            <w:tcBorders>
              <w:top w:val="nil"/>
              <w:left w:val="nil"/>
              <w:bottom w:val="nil"/>
              <w:right w:val="nil"/>
            </w:tcBorders>
            <w:vAlign w:val="bottom"/>
          </w:tcPr>
          <w:p>
            <w:pPr>
              <w:widowControl w:val="0"/>
              <w:autoSpaceDE w:val="0"/>
              <w:autoSpaceDN w:val="0"/>
              <w:adjustRightInd w:val="0"/>
              <w:spacing w:after="0" w:line="240" w:lineRule="auto"/>
              <w:ind w:right="126"/>
              <w:jc w:val="right"/>
              <w:rPr>
                <w:rFonts w:ascii="Times New Roman" w:hAnsi="Times New Roman" w:cs="Amiri"/>
              </w:rPr>
            </w:pPr>
            <w:r>
              <w:rPr>
                <w:rFonts w:ascii="Arial" w:hAnsi="Arial" w:cs="Arial"/>
                <w:color w:val="000000"/>
              </w:rPr>
              <w:t>−</w:t>
            </w:r>
            <w:r>
              <w:rPr>
                <w:rFonts w:ascii="Gabriola" w:hAnsi="Gabriola" w:cs="Gabriola"/>
                <w:color w:val="000000"/>
              </w:rPr>
              <w:t>.004</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vMerge w:val="restart"/>
            <w:tcBorders>
              <w:top w:val="nil"/>
              <w:left w:val="nil"/>
              <w:bottom w:val="nil"/>
              <w:right w:val="nil"/>
            </w:tcBorders>
            <w:vAlign w:val="bottom"/>
          </w:tcPr>
          <w:p>
            <w:pPr>
              <w:widowControl w:val="0"/>
              <w:autoSpaceDE w:val="0"/>
              <w:autoSpaceDN w:val="0"/>
              <w:adjustRightInd w:val="0"/>
              <w:spacing w:after="0" w:line="358" w:lineRule="exact"/>
              <w:ind w:right="107"/>
              <w:jc w:val="right"/>
              <w:rPr>
                <w:rFonts w:ascii="Times New Roman" w:hAnsi="Times New Roman" w:cs="Amiri"/>
              </w:rPr>
            </w:pPr>
            <w:r>
              <w:rPr>
                <w:rFonts w:ascii="Arial" w:hAnsi="Arial" w:cs="Arial"/>
                <w:color w:val="000000"/>
              </w:rPr>
              <w:t>−</w:t>
            </w:r>
            <w:r>
              <w:rPr>
                <w:rFonts w:ascii="Gabriola" w:hAnsi="Gabriola" w:cs="Gabriola"/>
                <w:color w:val="000000"/>
              </w:rPr>
              <w:t>.066</w:t>
            </w:r>
            <w:r>
              <w:rPr>
                <w:rFonts w:hint="eastAsia" w:ascii="MS PGothic" w:hAnsi="Arial" w:eastAsia="MS PGothic" w:cs="MS PGothic"/>
                <w:color w:val="000000"/>
                <w:vertAlign w:val="superscript"/>
              </w:rPr>
              <w:t>∗</w:t>
            </w:r>
          </w:p>
        </w:tc>
        <w:tc>
          <w:tcPr>
            <w:tcW w:w="1260" w:type="dxa"/>
            <w:vMerge w:val="restart"/>
            <w:tcBorders>
              <w:top w:val="nil"/>
              <w:left w:val="nil"/>
              <w:bottom w:val="nil"/>
              <w:right w:val="nil"/>
            </w:tcBorders>
            <w:vAlign w:val="bottom"/>
          </w:tcPr>
          <w:p>
            <w:pPr>
              <w:widowControl w:val="0"/>
              <w:autoSpaceDE w:val="0"/>
              <w:autoSpaceDN w:val="0"/>
              <w:adjustRightInd w:val="0"/>
              <w:spacing w:after="0" w:line="240" w:lineRule="auto"/>
              <w:ind w:right="207"/>
              <w:jc w:val="right"/>
              <w:rPr>
                <w:rFonts w:ascii="Times New Roman" w:hAnsi="Times New Roman" w:cs="Amiri"/>
              </w:rPr>
            </w:pPr>
            <w:r>
              <w:rPr>
                <w:rFonts w:ascii="Arial" w:hAnsi="Arial" w:cs="Arial"/>
                <w:color w:val="000000"/>
              </w:rPr>
              <w:t>−</w:t>
            </w:r>
            <w:r>
              <w:rPr>
                <w:rFonts w:ascii="Gabriola" w:hAnsi="Gabriola" w:cs="Gabriola"/>
                <w:color w:val="000000"/>
              </w:rPr>
              <w:t>.072</w:t>
            </w:r>
          </w:p>
        </w:tc>
        <w:tc>
          <w:tcPr>
            <w:tcW w:w="1380" w:type="dxa"/>
            <w:gridSpan w:val="2"/>
            <w:vMerge w:val="restart"/>
            <w:tcBorders>
              <w:top w:val="nil"/>
              <w:left w:val="nil"/>
              <w:bottom w:val="nil"/>
              <w:right w:val="nil"/>
            </w:tcBorders>
            <w:vAlign w:val="bottom"/>
          </w:tcPr>
          <w:p>
            <w:pPr>
              <w:widowControl w:val="0"/>
              <w:autoSpaceDE w:val="0"/>
              <w:autoSpaceDN w:val="0"/>
              <w:adjustRightInd w:val="0"/>
              <w:spacing w:after="0" w:line="240" w:lineRule="auto"/>
              <w:ind w:right="380"/>
              <w:jc w:val="right"/>
              <w:rPr>
                <w:rFonts w:ascii="Times New Roman" w:hAnsi="Times New Roman" w:cs="Amiri"/>
              </w:rPr>
            </w:pPr>
            <w:r>
              <w:rPr>
                <w:rFonts w:ascii="Arial" w:hAnsi="Arial" w:cs="Arial"/>
                <w:color w:val="000000"/>
              </w:rPr>
              <w:t>−</w:t>
            </w:r>
            <w:r>
              <w:rPr>
                <w:rFonts w:ascii="Gabriola" w:hAnsi="Gabriola" w:cs="Gabriola"/>
                <w:color w:val="000000"/>
              </w:rPr>
              <w:t>8.735</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1" w:hRule="atLeast"/>
        </w:trPr>
        <w:tc>
          <w:tcPr>
            <w:tcW w:w="1960" w:type="dxa"/>
            <w:tcBorders>
              <w:top w:val="nil"/>
              <w:left w:val="nil"/>
              <w:bottom w:val="nil"/>
              <w:right w:val="nil"/>
            </w:tcBorders>
            <w:vAlign w:val="bottom"/>
          </w:tcPr>
          <w:p>
            <w:pPr>
              <w:widowControl w:val="0"/>
              <w:autoSpaceDE w:val="0"/>
              <w:autoSpaceDN w:val="0"/>
              <w:adjustRightInd w:val="0"/>
              <w:spacing w:after="0" w:line="231" w:lineRule="exact"/>
              <w:ind w:left="100"/>
              <w:rPr>
                <w:rFonts w:ascii="Times New Roman" w:hAnsi="Times New Roman" w:cs="Amiri"/>
              </w:rPr>
            </w:pPr>
            <w:r>
              <w:rPr>
                <w:rFonts w:ascii="Gabriola" w:hAnsi="Gabriola" w:cs="Gabriola"/>
                <w:color w:val="000000"/>
              </w:rPr>
              <w:t>Time since diagnosis</w:t>
            </w:r>
          </w:p>
        </w:tc>
        <w:tc>
          <w:tcPr>
            <w:tcW w:w="11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gridSpan w:val="2"/>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7" w:hRule="atLeast"/>
        </w:trPr>
        <w:tc>
          <w:tcPr>
            <w:tcW w:w="19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tcBorders>
              <w:top w:val="nil"/>
              <w:left w:val="nil"/>
              <w:bottom w:val="nil"/>
              <w:right w:val="nil"/>
            </w:tcBorders>
            <w:vAlign w:val="bottom"/>
          </w:tcPr>
          <w:p>
            <w:pPr>
              <w:widowControl w:val="0"/>
              <w:autoSpaceDE w:val="0"/>
              <w:autoSpaceDN w:val="0"/>
              <w:adjustRightInd w:val="0"/>
              <w:spacing w:after="0" w:line="267" w:lineRule="exact"/>
              <w:ind w:right="86"/>
              <w:jc w:val="right"/>
              <w:rPr>
                <w:rFonts w:ascii="Times New Roman" w:hAnsi="Times New Roman" w:cs="Amiri"/>
              </w:rPr>
            </w:pPr>
            <w:r>
              <w:rPr>
                <w:rFonts w:ascii="Arial" w:hAnsi="Arial" w:cs="Arial"/>
                <w:color w:val="000000"/>
              </w:rPr>
              <w:t>(</w:t>
            </w:r>
            <w:r>
              <w:rPr>
                <w:rFonts w:ascii="Gabriola" w:hAnsi="Gabriola" w:cs="Gabriola"/>
                <w:color w:val="000000"/>
              </w:rPr>
              <w:t>.005</w:t>
            </w:r>
            <w:r>
              <w:rPr>
                <w:rFonts w:ascii="Arial" w:hAnsi="Arial" w:cs="Arial"/>
                <w:color w:val="000000"/>
              </w:rPr>
              <w:t>)</w:t>
            </w:r>
          </w:p>
        </w:tc>
        <w:tc>
          <w:tcPr>
            <w:tcW w:w="1060" w:type="dxa"/>
            <w:tcBorders>
              <w:top w:val="nil"/>
              <w:left w:val="nil"/>
              <w:bottom w:val="nil"/>
              <w:right w:val="nil"/>
            </w:tcBorders>
            <w:vAlign w:val="bottom"/>
          </w:tcPr>
          <w:p>
            <w:pPr>
              <w:widowControl w:val="0"/>
              <w:autoSpaceDE w:val="0"/>
              <w:autoSpaceDN w:val="0"/>
              <w:adjustRightInd w:val="0"/>
              <w:spacing w:after="0" w:line="267" w:lineRule="exact"/>
              <w:ind w:right="66"/>
              <w:jc w:val="right"/>
              <w:rPr>
                <w:rFonts w:ascii="Times New Roman" w:hAnsi="Times New Roman" w:cs="Amiri"/>
              </w:rPr>
            </w:pPr>
            <w:r>
              <w:rPr>
                <w:rFonts w:ascii="Arial" w:hAnsi="Arial" w:cs="Arial"/>
                <w:color w:val="000000"/>
              </w:rPr>
              <w:t>(</w:t>
            </w:r>
            <w:r>
              <w:rPr>
                <w:rFonts w:ascii="Gabriola" w:hAnsi="Gabriola" w:cs="Gabriola"/>
                <w:color w:val="000000"/>
              </w:rPr>
              <w:t>.001</w:t>
            </w:r>
            <w:r>
              <w:rPr>
                <w:rFonts w:ascii="Arial" w:hAnsi="Arial" w:cs="Arial"/>
                <w:color w:val="000000"/>
              </w:rPr>
              <w:t>)</w:t>
            </w:r>
          </w:p>
        </w:tc>
        <w:tc>
          <w:tcPr>
            <w:tcW w:w="1080" w:type="dxa"/>
            <w:tcBorders>
              <w:top w:val="nil"/>
              <w:left w:val="nil"/>
              <w:bottom w:val="nil"/>
              <w:right w:val="nil"/>
            </w:tcBorders>
            <w:vAlign w:val="bottom"/>
          </w:tcPr>
          <w:p>
            <w:pPr>
              <w:widowControl w:val="0"/>
              <w:autoSpaceDE w:val="0"/>
              <w:autoSpaceDN w:val="0"/>
              <w:adjustRightInd w:val="0"/>
              <w:spacing w:after="0" w:line="267" w:lineRule="exact"/>
              <w:ind w:right="46"/>
              <w:jc w:val="right"/>
              <w:rPr>
                <w:rFonts w:ascii="Times New Roman" w:hAnsi="Times New Roman" w:cs="Amiri"/>
              </w:rPr>
            </w:pPr>
            <w:r>
              <w:rPr>
                <w:rFonts w:ascii="Arial" w:hAnsi="Arial" w:cs="Arial"/>
                <w:color w:val="000000"/>
              </w:rPr>
              <w:t>(</w:t>
            </w:r>
            <w:r>
              <w:rPr>
                <w:rFonts w:ascii="Gabriola" w:hAnsi="Gabriola" w:cs="Gabriola"/>
                <w:color w:val="000000"/>
              </w:rPr>
              <w:t>.003</w:t>
            </w:r>
            <w:r>
              <w:rPr>
                <w:rFonts w:ascii="Arial" w:hAnsi="Arial" w:cs="Arial"/>
                <w:color w:val="000000"/>
              </w:rPr>
              <w:t>)</w:t>
            </w:r>
          </w:p>
        </w:tc>
        <w:tc>
          <w:tcPr>
            <w:tcW w:w="1280" w:type="dxa"/>
            <w:gridSpan w:val="2"/>
            <w:tcBorders>
              <w:top w:val="nil"/>
              <w:left w:val="nil"/>
              <w:bottom w:val="nil"/>
              <w:right w:val="nil"/>
            </w:tcBorders>
            <w:vAlign w:val="bottom"/>
          </w:tcPr>
          <w:p>
            <w:pPr>
              <w:widowControl w:val="0"/>
              <w:autoSpaceDE w:val="0"/>
              <w:autoSpaceDN w:val="0"/>
              <w:adjustRightInd w:val="0"/>
              <w:spacing w:after="0" w:line="267" w:lineRule="exact"/>
              <w:ind w:right="107"/>
              <w:jc w:val="right"/>
              <w:rPr>
                <w:rFonts w:ascii="Times New Roman" w:hAnsi="Times New Roman" w:cs="Amiri"/>
              </w:rPr>
            </w:pPr>
            <w:r>
              <w:rPr>
                <w:rFonts w:ascii="Arial" w:hAnsi="Arial" w:cs="Arial"/>
                <w:color w:val="000000"/>
              </w:rPr>
              <w:t>(</w:t>
            </w:r>
            <w:r>
              <w:rPr>
                <w:rFonts w:ascii="Gabriola" w:hAnsi="Gabriola" w:cs="Gabriola"/>
                <w:color w:val="000000"/>
              </w:rPr>
              <w:t>.040</w:t>
            </w:r>
            <w:r>
              <w:rPr>
                <w:rFonts w:ascii="Arial" w:hAnsi="Arial" w:cs="Arial"/>
                <w:color w:val="000000"/>
              </w:rPr>
              <w:t>)</w:t>
            </w:r>
          </w:p>
        </w:tc>
        <w:tc>
          <w:tcPr>
            <w:tcW w:w="1260" w:type="dxa"/>
            <w:tcBorders>
              <w:top w:val="nil"/>
              <w:left w:val="nil"/>
              <w:bottom w:val="nil"/>
              <w:right w:val="nil"/>
            </w:tcBorders>
            <w:vAlign w:val="bottom"/>
          </w:tcPr>
          <w:p>
            <w:pPr>
              <w:widowControl w:val="0"/>
              <w:autoSpaceDE w:val="0"/>
              <w:autoSpaceDN w:val="0"/>
              <w:adjustRightInd w:val="0"/>
              <w:spacing w:after="0" w:line="267" w:lineRule="exact"/>
              <w:ind w:right="147"/>
              <w:jc w:val="right"/>
              <w:rPr>
                <w:rFonts w:ascii="Times New Roman" w:hAnsi="Times New Roman" w:cs="Amiri"/>
              </w:rPr>
            </w:pPr>
            <w:r>
              <w:rPr>
                <w:rFonts w:ascii="Arial" w:hAnsi="Arial" w:cs="Arial"/>
                <w:color w:val="000000"/>
              </w:rPr>
              <w:t>(</w:t>
            </w:r>
            <w:r>
              <w:rPr>
                <w:rFonts w:ascii="Gabriola" w:hAnsi="Gabriola" w:cs="Gabriola"/>
                <w:color w:val="000000"/>
              </w:rPr>
              <w:t>.109</w:t>
            </w:r>
            <w:r>
              <w:rPr>
                <w:rFonts w:ascii="Arial" w:hAnsi="Arial" w:cs="Arial"/>
                <w:color w:val="000000"/>
              </w:rPr>
              <w:t>)</w:t>
            </w:r>
          </w:p>
        </w:tc>
        <w:tc>
          <w:tcPr>
            <w:tcW w:w="1280" w:type="dxa"/>
            <w:tcBorders>
              <w:top w:val="nil"/>
              <w:left w:val="nil"/>
              <w:bottom w:val="nil"/>
              <w:right w:val="nil"/>
            </w:tcBorders>
            <w:vAlign w:val="bottom"/>
          </w:tcPr>
          <w:p>
            <w:pPr>
              <w:widowControl w:val="0"/>
              <w:autoSpaceDE w:val="0"/>
              <w:autoSpaceDN w:val="0"/>
              <w:adjustRightInd w:val="0"/>
              <w:spacing w:after="0" w:line="267" w:lineRule="exact"/>
              <w:ind w:right="126"/>
              <w:jc w:val="right"/>
              <w:rPr>
                <w:rFonts w:ascii="Times New Roman" w:hAnsi="Times New Roman" w:cs="Amiri"/>
              </w:rPr>
            </w:pPr>
            <w:r>
              <w:rPr>
                <w:rFonts w:ascii="Arial" w:hAnsi="Arial" w:cs="Arial"/>
                <w:color w:val="000000"/>
              </w:rPr>
              <w:t>(</w:t>
            </w:r>
            <w:r>
              <w:rPr>
                <w:rFonts w:ascii="Gabriola" w:hAnsi="Gabriola" w:cs="Gabriola"/>
                <w:color w:val="000000"/>
              </w:rPr>
              <w:t>5.589</w:t>
            </w:r>
            <w:r>
              <w:rPr>
                <w:rFonts w:ascii="Arial" w:hAnsi="Arial" w:cs="Arial"/>
                <w:color w:val="000000"/>
              </w:rPr>
              <w:t>)</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11" w:hRule="atLeast"/>
        </w:trPr>
        <w:tc>
          <w:tcPr>
            <w:tcW w:w="19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360" w:type="dxa"/>
            <w:gridSpan w:val="3"/>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59" w:hRule="atLeast"/>
        </w:trPr>
        <w:tc>
          <w:tcPr>
            <w:tcW w:w="19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360" w:type="dxa"/>
            <w:gridSpan w:val="3"/>
            <w:tcBorders>
              <w:top w:val="nil"/>
              <w:left w:val="nil"/>
              <w:bottom w:val="nil"/>
              <w:right w:val="nil"/>
            </w:tcBorders>
            <w:vAlign w:val="bottom"/>
          </w:tcPr>
          <w:p>
            <w:pPr>
              <w:widowControl w:val="0"/>
              <w:autoSpaceDE w:val="0"/>
              <w:autoSpaceDN w:val="0"/>
              <w:adjustRightInd w:val="0"/>
              <w:spacing w:after="0" w:line="258" w:lineRule="exact"/>
              <w:ind w:left="306"/>
              <w:jc w:val="center"/>
              <w:rPr>
                <w:rFonts w:ascii="Times New Roman" w:hAnsi="Times New Roman" w:cs="Amiri"/>
              </w:rPr>
            </w:pPr>
            <w:r>
              <w:rPr>
                <w:rFonts w:ascii="Gabriola" w:hAnsi="Gabriola" w:cs="Gabriola"/>
                <w:i/>
                <w:iCs/>
                <w:color w:val="000000"/>
              </w:rPr>
              <w:t>Fixed e</w:t>
            </w:r>
            <w:r>
              <w:rPr>
                <w:rFonts w:ascii="Cambria Math" w:hAnsi="Cambria Math" w:cs="Cambria Math"/>
                <w:i/>
                <w:iCs/>
                <w:color w:val="000000"/>
              </w:rPr>
              <w:t>ﬀ</w:t>
            </w:r>
            <w:r>
              <w:rPr>
                <w:rFonts w:ascii="Gabriola" w:hAnsi="Gabriola" w:cs="Gabriola"/>
                <w:i/>
                <w:iCs/>
                <w:color w:val="000000"/>
              </w:rPr>
              <w:t>ects</w:t>
            </w:r>
          </w:p>
        </w:tc>
        <w:tc>
          <w:tcPr>
            <w:tcW w:w="1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6" w:hRule="atLeast"/>
        </w:trPr>
        <w:tc>
          <w:tcPr>
            <w:tcW w:w="1960" w:type="dxa"/>
            <w:tcBorders>
              <w:top w:val="nil"/>
              <w:left w:val="nil"/>
              <w:bottom w:val="nil"/>
              <w:right w:val="nil"/>
            </w:tcBorders>
            <w:vAlign w:val="bottom"/>
          </w:tcPr>
          <w:p>
            <w:pPr>
              <w:widowControl w:val="0"/>
              <w:autoSpaceDE w:val="0"/>
              <w:autoSpaceDN w:val="0"/>
              <w:adjustRightInd w:val="0"/>
              <w:spacing w:after="0" w:line="286" w:lineRule="exact"/>
              <w:ind w:left="100"/>
              <w:rPr>
                <w:rFonts w:ascii="Times New Roman" w:hAnsi="Times New Roman" w:cs="Amiri"/>
              </w:rPr>
            </w:pPr>
            <w:r>
              <w:rPr>
                <w:rFonts w:ascii="Gabriola" w:hAnsi="Gabriola" w:cs="Gabriola"/>
                <w:color w:val="000000"/>
              </w:rPr>
              <w:t>Male sample</w:t>
            </w:r>
          </w:p>
        </w:tc>
        <w:tc>
          <w:tcPr>
            <w:tcW w:w="1100" w:type="dxa"/>
            <w:vMerge w:val="restart"/>
            <w:tcBorders>
              <w:top w:val="nil"/>
              <w:left w:val="nil"/>
              <w:bottom w:val="nil"/>
              <w:right w:val="nil"/>
            </w:tcBorders>
            <w:vAlign w:val="bottom"/>
          </w:tcPr>
          <w:p>
            <w:pPr>
              <w:widowControl w:val="0"/>
              <w:autoSpaceDE w:val="0"/>
              <w:autoSpaceDN w:val="0"/>
              <w:adjustRightInd w:val="0"/>
              <w:spacing w:after="0" w:line="240" w:lineRule="auto"/>
              <w:ind w:right="166"/>
              <w:jc w:val="right"/>
              <w:rPr>
                <w:rFonts w:ascii="Times New Roman" w:hAnsi="Times New Roman" w:cs="Amiri"/>
              </w:rPr>
            </w:pPr>
            <w:r>
              <w:rPr>
                <w:rFonts w:ascii="Arial" w:hAnsi="Arial" w:cs="Arial"/>
                <w:color w:val="000000"/>
              </w:rPr>
              <w:t>−</w:t>
            </w:r>
            <w:r>
              <w:rPr>
                <w:rFonts w:ascii="Gabriola" w:hAnsi="Gabriola" w:cs="Gabriola"/>
                <w:color w:val="000000"/>
              </w:rPr>
              <w:t>.001</w:t>
            </w:r>
          </w:p>
        </w:tc>
        <w:tc>
          <w:tcPr>
            <w:tcW w:w="1060" w:type="dxa"/>
            <w:vMerge w:val="restart"/>
            <w:tcBorders>
              <w:top w:val="nil"/>
              <w:left w:val="nil"/>
              <w:bottom w:val="nil"/>
              <w:right w:val="nil"/>
            </w:tcBorders>
            <w:vAlign w:val="bottom"/>
          </w:tcPr>
          <w:p>
            <w:pPr>
              <w:widowControl w:val="0"/>
              <w:autoSpaceDE w:val="0"/>
              <w:autoSpaceDN w:val="0"/>
              <w:adjustRightInd w:val="0"/>
              <w:spacing w:after="0" w:line="240" w:lineRule="auto"/>
              <w:ind w:right="146"/>
              <w:jc w:val="right"/>
              <w:rPr>
                <w:rFonts w:ascii="Times New Roman" w:hAnsi="Times New Roman" w:cs="Amiri"/>
              </w:rPr>
            </w:pPr>
            <w:r>
              <w:rPr>
                <w:rFonts w:ascii="Arial" w:hAnsi="Arial" w:cs="Arial"/>
                <w:color w:val="000000"/>
              </w:rPr>
              <w:t>−</w:t>
            </w:r>
            <w:r>
              <w:rPr>
                <w:rFonts w:ascii="Gabriola" w:hAnsi="Gabriola" w:cs="Gabriola"/>
                <w:color w:val="000000"/>
              </w:rPr>
              <w:t>.003</w:t>
            </w:r>
          </w:p>
        </w:tc>
        <w:tc>
          <w:tcPr>
            <w:tcW w:w="1080" w:type="dxa"/>
            <w:vMerge w:val="restart"/>
            <w:tcBorders>
              <w:top w:val="nil"/>
              <w:left w:val="nil"/>
              <w:bottom w:val="nil"/>
              <w:right w:val="nil"/>
            </w:tcBorders>
            <w:vAlign w:val="bottom"/>
          </w:tcPr>
          <w:p>
            <w:pPr>
              <w:widowControl w:val="0"/>
              <w:autoSpaceDE w:val="0"/>
              <w:autoSpaceDN w:val="0"/>
              <w:adjustRightInd w:val="0"/>
              <w:spacing w:after="0" w:line="358" w:lineRule="exact"/>
              <w:ind w:left="380"/>
              <w:rPr>
                <w:rFonts w:ascii="Times New Roman" w:hAnsi="Times New Roman" w:cs="Amiri"/>
              </w:rPr>
            </w:pPr>
            <w:r>
              <w:rPr>
                <w:rFonts w:ascii="Arial" w:hAnsi="Arial" w:cs="Arial"/>
                <w:color w:val="000000"/>
              </w:rPr>
              <w:t>−</w:t>
            </w:r>
            <w:r>
              <w:rPr>
                <w:rFonts w:ascii="Gabriola" w:hAnsi="Gabriola" w:cs="Gabriola"/>
                <w:color w:val="000000"/>
              </w:rPr>
              <w:t>.017</w:t>
            </w:r>
            <w:r>
              <w:rPr>
                <w:rFonts w:hint="eastAsia" w:ascii="MS PGothic" w:hAnsi="Arial" w:eastAsia="MS PGothic" w:cs="MS PGothic"/>
                <w:color w:val="000000"/>
                <w:vertAlign w:val="superscript"/>
              </w:rPr>
              <w:t>∗∗</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vMerge w:val="restart"/>
            <w:tcBorders>
              <w:top w:val="nil"/>
              <w:left w:val="nil"/>
              <w:bottom w:val="nil"/>
              <w:right w:val="nil"/>
            </w:tcBorders>
            <w:vAlign w:val="bottom"/>
          </w:tcPr>
          <w:p>
            <w:pPr>
              <w:widowControl w:val="0"/>
              <w:autoSpaceDE w:val="0"/>
              <w:autoSpaceDN w:val="0"/>
              <w:adjustRightInd w:val="0"/>
              <w:spacing w:after="0" w:line="358" w:lineRule="exact"/>
              <w:jc w:val="right"/>
              <w:rPr>
                <w:rFonts w:ascii="Times New Roman" w:hAnsi="Times New Roman" w:cs="Amiri"/>
              </w:rPr>
            </w:pPr>
            <w:r>
              <w:rPr>
                <w:rFonts w:ascii="Arial" w:hAnsi="Arial" w:cs="Arial"/>
                <w:color w:val="000000"/>
              </w:rPr>
              <w:t>−</w:t>
            </w:r>
            <w:r>
              <w:rPr>
                <w:rFonts w:ascii="Gabriola" w:hAnsi="Gabriola" w:cs="Gabriola"/>
                <w:color w:val="000000"/>
              </w:rPr>
              <w:t>.150</w:t>
            </w:r>
            <w:r>
              <w:rPr>
                <w:rFonts w:hint="eastAsia" w:ascii="MS PGothic" w:hAnsi="Arial" w:eastAsia="MS PGothic" w:cs="MS PGothic"/>
                <w:color w:val="000000"/>
                <w:vertAlign w:val="superscript"/>
              </w:rPr>
              <w:t>∗∗∗</w:t>
            </w:r>
          </w:p>
        </w:tc>
        <w:tc>
          <w:tcPr>
            <w:tcW w:w="1260" w:type="dxa"/>
            <w:vMerge w:val="restart"/>
            <w:tcBorders>
              <w:top w:val="nil"/>
              <w:left w:val="nil"/>
              <w:bottom w:val="nil"/>
              <w:right w:val="nil"/>
            </w:tcBorders>
            <w:vAlign w:val="bottom"/>
          </w:tcPr>
          <w:p>
            <w:pPr>
              <w:widowControl w:val="0"/>
              <w:autoSpaceDE w:val="0"/>
              <w:autoSpaceDN w:val="0"/>
              <w:adjustRightInd w:val="0"/>
              <w:spacing w:after="0" w:line="358" w:lineRule="exact"/>
              <w:ind w:left="480"/>
              <w:rPr>
                <w:rFonts w:ascii="Times New Roman" w:hAnsi="Times New Roman" w:cs="Amiri"/>
              </w:rPr>
            </w:pPr>
            <w:r>
              <w:rPr>
                <w:rFonts w:ascii="Arial" w:hAnsi="Arial" w:cs="Arial"/>
                <w:color w:val="000000"/>
              </w:rPr>
              <w:t>−</w:t>
            </w:r>
            <w:r>
              <w:rPr>
                <w:rFonts w:ascii="Gabriola" w:hAnsi="Gabriola" w:cs="Gabriola"/>
                <w:color w:val="000000"/>
              </w:rPr>
              <w:t>.520</w:t>
            </w:r>
            <w:r>
              <w:rPr>
                <w:rFonts w:hint="eastAsia" w:ascii="MS PGothic" w:hAnsi="Arial" w:eastAsia="MS PGothic" w:cs="MS PGothic"/>
                <w:color w:val="000000"/>
                <w:vertAlign w:val="superscript"/>
              </w:rPr>
              <w:t>∗∗∗</w:t>
            </w:r>
          </w:p>
        </w:tc>
        <w:tc>
          <w:tcPr>
            <w:tcW w:w="1380" w:type="dxa"/>
            <w:gridSpan w:val="2"/>
            <w:vMerge w:val="restart"/>
            <w:tcBorders>
              <w:top w:val="nil"/>
              <w:left w:val="nil"/>
              <w:bottom w:val="nil"/>
              <w:right w:val="nil"/>
            </w:tcBorders>
            <w:vAlign w:val="bottom"/>
          </w:tcPr>
          <w:p>
            <w:pPr>
              <w:widowControl w:val="0"/>
              <w:autoSpaceDE w:val="0"/>
              <w:autoSpaceDN w:val="0"/>
              <w:adjustRightInd w:val="0"/>
              <w:spacing w:after="0" w:line="358" w:lineRule="exact"/>
              <w:ind w:left="320"/>
              <w:rPr>
                <w:rFonts w:ascii="Times New Roman" w:hAnsi="Times New Roman" w:cs="Amiri"/>
              </w:rPr>
            </w:pPr>
            <w:r>
              <w:rPr>
                <w:rFonts w:ascii="Arial" w:hAnsi="Arial" w:cs="Arial"/>
                <w:color w:val="000000"/>
              </w:rPr>
              <w:t>−</w:t>
            </w:r>
            <w:r>
              <w:rPr>
                <w:rFonts w:ascii="Gabriola" w:hAnsi="Gabriola" w:cs="Gabriola"/>
                <w:color w:val="000000"/>
              </w:rPr>
              <w:t>22.286</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1" w:hRule="atLeast"/>
        </w:trPr>
        <w:tc>
          <w:tcPr>
            <w:tcW w:w="1960" w:type="dxa"/>
            <w:tcBorders>
              <w:top w:val="nil"/>
              <w:left w:val="nil"/>
              <w:bottom w:val="nil"/>
              <w:right w:val="nil"/>
            </w:tcBorders>
            <w:vAlign w:val="bottom"/>
          </w:tcPr>
          <w:p>
            <w:pPr>
              <w:widowControl w:val="0"/>
              <w:autoSpaceDE w:val="0"/>
              <w:autoSpaceDN w:val="0"/>
              <w:adjustRightInd w:val="0"/>
              <w:spacing w:after="0" w:line="231" w:lineRule="exact"/>
              <w:ind w:left="100"/>
              <w:rPr>
                <w:rFonts w:ascii="Times New Roman" w:hAnsi="Times New Roman" w:cs="Amiri"/>
              </w:rPr>
            </w:pPr>
            <w:r>
              <w:rPr>
                <w:rFonts w:ascii="Gabriola" w:hAnsi="Gabriola" w:cs="Gabriola"/>
                <w:color w:val="000000"/>
              </w:rPr>
              <w:t>Time since diagnosis</w:t>
            </w:r>
          </w:p>
        </w:tc>
        <w:tc>
          <w:tcPr>
            <w:tcW w:w="11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gridSpan w:val="2"/>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7" w:hRule="atLeast"/>
        </w:trPr>
        <w:tc>
          <w:tcPr>
            <w:tcW w:w="1960" w:type="dxa"/>
            <w:vMerge w:val="restart"/>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Gabriola" w:hAnsi="Gabriola" w:cs="Gabriola"/>
                <w:color w:val="000000"/>
              </w:rPr>
              <w:t>Female sample</w:t>
            </w:r>
          </w:p>
        </w:tc>
        <w:tc>
          <w:tcPr>
            <w:tcW w:w="1100" w:type="dxa"/>
            <w:tcBorders>
              <w:top w:val="nil"/>
              <w:left w:val="nil"/>
              <w:bottom w:val="nil"/>
              <w:right w:val="nil"/>
            </w:tcBorders>
            <w:vAlign w:val="bottom"/>
          </w:tcPr>
          <w:p>
            <w:pPr>
              <w:widowControl w:val="0"/>
              <w:autoSpaceDE w:val="0"/>
              <w:autoSpaceDN w:val="0"/>
              <w:adjustRightInd w:val="0"/>
              <w:spacing w:after="0" w:line="267" w:lineRule="exact"/>
              <w:ind w:right="86"/>
              <w:jc w:val="right"/>
              <w:rPr>
                <w:rFonts w:ascii="Times New Roman" w:hAnsi="Times New Roman" w:cs="Amiri"/>
              </w:rPr>
            </w:pPr>
            <w:r>
              <w:rPr>
                <w:rFonts w:ascii="Arial" w:hAnsi="Arial" w:cs="Arial"/>
                <w:color w:val="000000"/>
              </w:rPr>
              <w:t>(</w:t>
            </w:r>
            <w:r>
              <w:rPr>
                <w:rFonts w:ascii="Gabriola" w:hAnsi="Gabriola" w:cs="Gabriola"/>
                <w:color w:val="000000"/>
              </w:rPr>
              <w:t>.007</w:t>
            </w:r>
            <w:r>
              <w:rPr>
                <w:rFonts w:ascii="Arial" w:hAnsi="Arial" w:cs="Arial"/>
                <w:color w:val="000000"/>
              </w:rPr>
              <w:t>)</w:t>
            </w:r>
          </w:p>
        </w:tc>
        <w:tc>
          <w:tcPr>
            <w:tcW w:w="1060" w:type="dxa"/>
            <w:tcBorders>
              <w:top w:val="nil"/>
              <w:left w:val="nil"/>
              <w:bottom w:val="nil"/>
              <w:right w:val="nil"/>
            </w:tcBorders>
            <w:vAlign w:val="bottom"/>
          </w:tcPr>
          <w:p>
            <w:pPr>
              <w:widowControl w:val="0"/>
              <w:autoSpaceDE w:val="0"/>
              <w:autoSpaceDN w:val="0"/>
              <w:adjustRightInd w:val="0"/>
              <w:spacing w:after="0" w:line="267" w:lineRule="exact"/>
              <w:ind w:right="66"/>
              <w:jc w:val="right"/>
              <w:rPr>
                <w:rFonts w:ascii="Times New Roman" w:hAnsi="Times New Roman" w:cs="Amiri"/>
              </w:rPr>
            </w:pPr>
            <w:r>
              <w:rPr>
                <w:rFonts w:ascii="Arial" w:hAnsi="Arial" w:cs="Arial"/>
                <w:color w:val="000000"/>
              </w:rPr>
              <w:t>(</w:t>
            </w:r>
            <w:r>
              <w:rPr>
                <w:rFonts w:ascii="Gabriola" w:hAnsi="Gabriola" w:cs="Gabriola"/>
                <w:color w:val="000000"/>
              </w:rPr>
              <w:t>.006</w:t>
            </w:r>
            <w:r>
              <w:rPr>
                <w:rFonts w:ascii="Arial" w:hAnsi="Arial" w:cs="Arial"/>
                <w:color w:val="000000"/>
              </w:rPr>
              <w:t>)</w:t>
            </w:r>
          </w:p>
        </w:tc>
        <w:tc>
          <w:tcPr>
            <w:tcW w:w="1080" w:type="dxa"/>
            <w:tcBorders>
              <w:top w:val="nil"/>
              <w:left w:val="nil"/>
              <w:bottom w:val="nil"/>
              <w:right w:val="nil"/>
            </w:tcBorders>
            <w:vAlign w:val="bottom"/>
          </w:tcPr>
          <w:p>
            <w:pPr>
              <w:widowControl w:val="0"/>
              <w:autoSpaceDE w:val="0"/>
              <w:autoSpaceDN w:val="0"/>
              <w:adjustRightInd w:val="0"/>
              <w:spacing w:after="0" w:line="267" w:lineRule="exact"/>
              <w:ind w:right="46"/>
              <w:jc w:val="right"/>
              <w:rPr>
                <w:rFonts w:ascii="Times New Roman" w:hAnsi="Times New Roman" w:cs="Amiri"/>
              </w:rPr>
            </w:pPr>
            <w:r>
              <w:rPr>
                <w:rFonts w:ascii="Arial" w:hAnsi="Arial" w:cs="Arial"/>
                <w:color w:val="000000"/>
              </w:rPr>
              <w:t>(</w:t>
            </w:r>
            <w:r>
              <w:rPr>
                <w:rFonts w:ascii="Gabriola" w:hAnsi="Gabriola" w:cs="Gabriola"/>
                <w:color w:val="000000"/>
              </w:rPr>
              <w:t>.007</w:t>
            </w:r>
            <w:r>
              <w:rPr>
                <w:rFonts w:ascii="Arial" w:hAnsi="Arial" w:cs="Arial"/>
                <w:color w:val="000000"/>
              </w:rPr>
              <w:t>)</w:t>
            </w:r>
          </w:p>
        </w:tc>
        <w:tc>
          <w:tcPr>
            <w:tcW w:w="1280" w:type="dxa"/>
            <w:gridSpan w:val="2"/>
            <w:tcBorders>
              <w:top w:val="nil"/>
              <w:left w:val="nil"/>
              <w:bottom w:val="nil"/>
              <w:right w:val="nil"/>
            </w:tcBorders>
            <w:vAlign w:val="bottom"/>
          </w:tcPr>
          <w:p>
            <w:pPr>
              <w:widowControl w:val="0"/>
              <w:autoSpaceDE w:val="0"/>
              <w:autoSpaceDN w:val="0"/>
              <w:adjustRightInd w:val="0"/>
              <w:spacing w:after="0" w:line="267" w:lineRule="exact"/>
              <w:ind w:right="107"/>
              <w:jc w:val="right"/>
              <w:rPr>
                <w:rFonts w:ascii="Times New Roman" w:hAnsi="Times New Roman" w:cs="Amiri"/>
              </w:rPr>
            </w:pPr>
            <w:r>
              <w:rPr>
                <w:rFonts w:ascii="Arial" w:hAnsi="Arial" w:cs="Arial"/>
                <w:color w:val="000000"/>
              </w:rPr>
              <w:t>(</w:t>
            </w:r>
            <w:r>
              <w:rPr>
                <w:rFonts w:ascii="Gabriola" w:hAnsi="Gabriola" w:cs="Gabriola"/>
                <w:color w:val="000000"/>
              </w:rPr>
              <w:t>.037</w:t>
            </w:r>
            <w:r>
              <w:rPr>
                <w:rFonts w:ascii="Arial" w:hAnsi="Arial" w:cs="Arial"/>
                <w:color w:val="000000"/>
              </w:rPr>
              <w:t>)</w:t>
            </w:r>
          </w:p>
        </w:tc>
        <w:tc>
          <w:tcPr>
            <w:tcW w:w="1260" w:type="dxa"/>
            <w:tcBorders>
              <w:top w:val="nil"/>
              <w:left w:val="nil"/>
              <w:bottom w:val="nil"/>
              <w:right w:val="nil"/>
            </w:tcBorders>
            <w:vAlign w:val="bottom"/>
          </w:tcPr>
          <w:p>
            <w:pPr>
              <w:widowControl w:val="0"/>
              <w:autoSpaceDE w:val="0"/>
              <w:autoSpaceDN w:val="0"/>
              <w:adjustRightInd w:val="0"/>
              <w:spacing w:after="0" w:line="267" w:lineRule="exact"/>
              <w:ind w:right="147"/>
              <w:jc w:val="right"/>
              <w:rPr>
                <w:rFonts w:ascii="Times New Roman" w:hAnsi="Times New Roman" w:cs="Amiri"/>
              </w:rPr>
            </w:pPr>
            <w:r>
              <w:rPr>
                <w:rFonts w:ascii="Arial" w:hAnsi="Arial" w:cs="Arial"/>
                <w:color w:val="000000"/>
              </w:rPr>
              <w:t>(</w:t>
            </w:r>
            <w:r>
              <w:rPr>
                <w:rFonts w:ascii="Gabriola" w:hAnsi="Gabriola" w:cs="Gabriola"/>
                <w:color w:val="000000"/>
              </w:rPr>
              <w:t>.121</w:t>
            </w:r>
            <w:r>
              <w:rPr>
                <w:rFonts w:ascii="Arial" w:hAnsi="Arial" w:cs="Arial"/>
                <w:color w:val="000000"/>
              </w:rPr>
              <w:t>)</w:t>
            </w:r>
          </w:p>
        </w:tc>
        <w:tc>
          <w:tcPr>
            <w:tcW w:w="1280" w:type="dxa"/>
            <w:tcBorders>
              <w:top w:val="nil"/>
              <w:left w:val="nil"/>
              <w:bottom w:val="nil"/>
              <w:right w:val="nil"/>
            </w:tcBorders>
            <w:vAlign w:val="bottom"/>
          </w:tcPr>
          <w:p>
            <w:pPr>
              <w:widowControl w:val="0"/>
              <w:autoSpaceDE w:val="0"/>
              <w:autoSpaceDN w:val="0"/>
              <w:adjustRightInd w:val="0"/>
              <w:spacing w:after="0" w:line="267" w:lineRule="exact"/>
              <w:ind w:right="126"/>
              <w:jc w:val="right"/>
              <w:rPr>
                <w:rFonts w:ascii="Times New Roman" w:hAnsi="Times New Roman" w:cs="Amiri"/>
              </w:rPr>
            </w:pPr>
            <w:r>
              <w:rPr>
                <w:rFonts w:ascii="Arial" w:hAnsi="Arial" w:cs="Arial"/>
                <w:color w:val="000000"/>
              </w:rPr>
              <w:t>(</w:t>
            </w:r>
            <w:r>
              <w:rPr>
                <w:rFonts w:ascii="Gabriola" w:hAnsi="Gabriola" w:cs="Gabriola"/>
                <w:color w:val="000000"/>
              </w:rPr>
              <w:t>11.083</w:t>
            </w:r>
            <w:r>
              <w:rPr>
                <w:rFonts w:ascii="Arial" w:hAnsi="Arial" w:cs="Arial"/>
                <w:color w:val="000000"/>
              </w:rPr>
              <w:t>)</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95" w:hRule="atLeast"/>
        </w:trPr>
        <w:tc>
          <w:tcPr>
            <w:tcW w:w="19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vMerge w:val="restart"/>
            <w:tcBorders>
              <w:top w:val="nil"/>
              <w:left w:val="nil"/>
              <w:bottom w:val="nil"/>
              <w:right w:val="nil"/>
            </w:tcBorders>
            <w:vAlign w:val="bottom"/>
          </w:tcPr>
          <w:p>
            <w:pPr>
              <w:widowControl w:val="0"/>
              <w:autoSpaceDE w:val="0"/>
              <w:autoSpaceDN w:val="0"/>
              <w:adjustRightInd w:val="0"/>
              <w:spacing w:after="0" w:line="358" w:lineRule="exact"/>
              <w:jc w:val="right"/>
              <w:rPr>
                <w:rFonts w:ascii="Times New Roman" w:hAnsi="Times New Roman" w:cs="Amiri"/>
              </w:rPr>
            </w:pPr>
            <w:r>
              <w:rPr>
                <w:rFonts w:ascii="Arial" w:hAnsi="Arial" w:cs="Arial"/>
                <w:color w:val="000000"/>
              </w:rPr>
              <w:t>−</w:t>
            </w:r>
            <w:r>
              <w:rPr>
                <w:rFonts w:ascii="Gabriola" w:hAnsi="Gabriola" w:cs="Gabriola"/>
                <w:color w:val="000000"/>
              </w:rPr>
              <w:t>.019</w:t>
            </w:r>
            <w:r>
              <w:rPr>
                <w:rFonts w:hint="eastAsia" w:ascii="MS PGothic" w:hAnsi="Arial" w:eastAsia="MS PGothic" w:cs="MS PGothic"/>
                <w:color w:val="000000"/>
                <w:vertAlign w:val="superscript"/>
              </w:rPr>
              <w:t>∗∗∗</w:t>
            </w:r>
          </w:p>
        </w:tc>
        <w:tc>
          <w:tcPr>
            <w:tcW w:w="1060" w:type="dxa"/>
            <w:vMerge w:val="restart"/>
            <w:tcBorders>
              <w:top w:val="nil"/>
              <w:left w:val="nil"/>
              <w:bottom w:val="nil"/>
              <w:right w:val="nil"/>
            </w:tcBorders>
            <w:vAlign w:val="bottom"/>
          </w:tcPr>
          <w:p>
            <w:pPr>
              <w:widowControl w:val="0"/>
              <w:autoSpaceDE w:val="0"/>
              <w:autoSpaceDN w:val="0"/>
              <w:adjustRightInd w:val="0"/>
              <w:spacing w:after="0" w:line="240" w:lineRule="auto"/>
              <w:ind w:right="146"/>
              <w:jc w:val="right"/>
              <w:rPr>
                <w:rFonts w:ascii="Times New Roman" w:hAnsi="Times New Roman" w:cs="Amiri"/>
              </w:rPr>
            </w:pPr>
            <w:r>
              <w:rPr>
                <w:rFonts w:ascii="Arial" w:hAnsi="Arial" w:cs="Arial"/>
                <w:color w:val="000000"/>
              </w:rPr>
              <w:t>−</w:t>
            </w:r>
            <w:r>
              <w:rPr>
                <w:rFonts w:ascii="Gabriola" w:hAnsi="Gabriola" w:cs="Gabriola"/>
                <w:color w:val="000000"/>
              </w:rPr>
              <w:t>.003</w:t>
            </w:r>
          </w:p>
        </w:tc>
        <w:tc>
          <w:tcPr>
            <w:tcW w:w="1080" w:type="dxa"/>
            <w:vMerge w:val="restart"/>
            <w:tcBorders>
              <w:top w:val="nil"/>
              <w:left w:val="nil"/>
              <w:bottom w:val="nil"/>
              <w:right w:val="nil"/>
            </w:tcBorders>
            <w:vAlign w:val="bottom"/>
          </w:tcPr>
          <w:p>
            <w:pPr>
              <w:widowControl w:val="0"/>
              <w:autoSpaceDE w:val="0"/>
              <w:autoSpaceDN w:val="0"/>
              <w:adjustRightInd w:val="0"/>
              <w:spacing w:after="0" w:line="240" w:lineRule="auto"/>
              <w:ind w:right="126"/>
              <w:jc w:val="right"/>
              <w:rPr>
                <w:rFonts w:ascii="Times New Roman" w:hAnsi="Times New Roman" w:cs="Amiri"/>
              </w:rPr>
            </w:pPr>
            <w:r>
              <w:rPr>
                <w:rFonts w:ascii="Arial" w:hAnsi="Arial" w:cs="Arial"/>
                <w:color w:val="000000"/>
              </w:rPr>
              <w:t>−</w:t>
            </w:r>
            <w:r>
              <w:rPr>
                <w:rFonts w:ascii="Gabriola" w:hAnsi="Gabriola" w:cs="Gabriola"/>
                <w:color w:val="000000"/>
              </w:rPr>
              <w:t>.000</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vMerge w:val="restart"/>
            <w:tcBorders>
              <w:top w:val="nil"/>
              <w:left w:val="nil"/>
              <w:bottom w:val="nil"/>
              <w:right w:val="nil"/>
            </w:tcBorders>
            <w:vAlign w:val="bottom"/>
          </w:tcPr>
          <w:p>
            <w:pPr>
              <w:widowControl w:val="0"/>
              <w:autoSpaceDE w:val="0"/>
              <w:autoSpaceDN w:val="0"/>
              <w:adjustRightInd w:val="0"/>
              <w:spacing w:after="0" w:line="358" w:lineRule="exact"/>
              <w:jc w:val="right"/>
              <w:rPr>
                <w:rFonts w:ascii="Times New Roman" w:hAnsi="Times New Roman" w:cs="Amiri"/>
              </w:rPr>
            </w:pPr>
            <w:r>
              <w:rPr>
                <w:rFonts w:ascii="Arial" w:hAnsi="Arial" w:cs="Arial"/>
                <w:color w:val="000000"/>
              </w:rPr>
              <w:t>−</w:t>
            </w:r>
            <w:r>
              <w:rPr>
                <w:rFonts w:ascii="Gabriola" w:hAnsi="Gabriola" w:cs="Gabriola"/>
                <w:color w:val="000000"/>
              </w:rPr>
              <w:t>.102</w:t>
            </w:r>
            <w:r>
              <w:rPr>
                <w:rFonts w:hint="eastAsia" w:ascii="MS PGothic" w:hAnsi="Arial" w:eastAsia="MS PGothic" w:cs="MS PGothic"/>
                <w:color w:val="000000"/>
                <w:vertAlign w:val="superscript"/>
              </w:rPr>
              <w:t>∗∗∗</w:t>
            </w:r>
          </w:p>
        </w:tc>
        <w:tc>
          <w:tcPr>
            <w:tcW w:w="1260" w:type="dxa"/>
            <w:vMerge w:val="restart"/>
            <w:tcBorders>
              <w:top w:val="nil"/>
              <w:left w:val="nil"/>
              <w:bottom w:val="nil"/>
              <w:right w:val="nil"/>
            </w:tcBorders>
            <w:vAlign w:val="bottom"/>
          </w:tcPr>
          <w:p>
            <w:pPr>
              <w:widowControl w:val="0"/>
              <w:autoSpaceDE w:val="0"/>
              <w:autoSpaceDN w:val="0"/>
              <w:adjustRightInd w:val="0"/>
              <w:spacing w:after="0" w:line="358" w:lineRule="exact"/>
              <w:ind w:left="480"/>
              <w:rPr>
                <w:rFonts w:ascii="Times New Roman" w:hAnsi="Times New Roman" w:cs="Amiri"/>
              </w:rPr>
            </w:pPr>
            <w:r>
              <w:rPr>
                <w:rFonts w:ascii="Arial" w:hAnsi="Arial" w:cs="Arial"/>
                <w:color w:val="000000"/>
              </w:rPr>
              <w:t>−</w:t>
            </w:r>
            <w:r>
              <w:rPr>
                <w:rFonts w:ascii="Gabriola" w:hAnsi="Gabriola" w:cs="Gabriola"/>
                <w:color w:val="000000"/>
              </w:rPr>
              <w:t>.215</w:t>
            </w:r>
            <w:r>
              <w:rPr>
                <w:rFonts w:hint="eastAsia" w:ascii="MS PGothic" w:hAnsi="Arial" w:eastAsia="MS PGothic" w:cs="MS PGothic"/>
                <w:color w:val="000000"/>
                <w:vertAlign w:val="superscript"/>
              </w:rPr>
              <w:t>∗</w:t>
            </w:r>
          </w:p>
        </w:tc>
        <w:tc>
          <w:tcPr>
            <w:tcW w:w="1380" w:type="dxa"/>
            <w:gridSpan w:val="2"/>
            <w:vMerge w:val="restart"/>
            <w:tcBorders>
              <w:top w:val="nil"/>
              <w:left w:val="nil"/>
              <w:bottom w:val="nil"/>
              <w:right w:val="nil"/>
            </w:tcBorders>
            <w:vAlign w:val="bottom"/>
          </w:tcPr>
          <w:p>
            <w:pPr>
              <w:widowControl w:val="0"/>
              <w:autoSpaceDE w:val="0"/>
              <w:autoSpaceDN w:val="0"/>
              <w:adjustRightInd w:val="0"/>
              <w:spacing w:after="0" w:line="240" w:lineRule="auto"/>
              <w:ind w:right="380"/>
              <w:jc w:val="right"/>
              <w:rPr>
                <w:rFonts w:ascii="Times New Roman" w:hAnsi="Times New Roman" w:cs="Amiri"/>
              </w:rPr>
            </w:pPr>
            <w:r>
              <w:rPr>
                <w:rFonts w:ascii="Arial" w:hAnsi="Arial" w:cs="Arial"/>
                <w:color w:val="000000"/>
              </w:rPr>
              <w:t>−</w:t>
            </w:r>
            <w:r>
              <w:rPr>
                <w:rFonts w:ascii="Gabriola" w:hAnsi="Gabriola" w:cs="Gabriola"/>
                <w:color w:val="000000"/>
              </w:rPr>
              <w:t>6.747</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1" w:hRule="atLeast"/>
        </w:trPr>
        <w:tc>
          <w:tcPr>
            <w:tcW w:w="1960" w:type="dxa"/>
            <w:tcBorders>
              <w:top w:val="nil"/>
              <w:left w:val="nil"/>
              <w:bottom w:val="nil"/>
              <w:right w:val="nil"/>
            </w:tcBorders>
            <w:vAlign w:val="bottom"/>
          </w:tcPr>
          <w:p>
            <w:pPr>
              <w:widowControl w:val="0"/>
              <w:autoSpaceDE w:val="0"/>
              <w:autoSpaceDN w:val="0"/>
              <w:adjustRightInd w:val="0"/>
              <w:spacing w:after="0" w:line="231" w:lineRule="exact"/>
              <w:ind w:left="100"/>
              <w:rPr>
                <w:rFonts w:ascii="Times New Roman" w:hAnsi="Times New Roman" w:cs="Amiri"/>
              </w:rPr>
            </w:pPr>
            <w:r>
              <w:rPr>
                <w:rFonts w:ascii="Gabriola" w:hAnsi="Gabriola" w:cs="Gabriola"/>
                <w:color w:val="000000"/>
              </w:rPr>
              <w:t>Time since diagnosis</w:t>
            </w:r>
          </w:p>
        </w:tc>
        <w:tc>
          <w:tcPr>
            <w:tcW w:w="11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gridSpan w:val="2"/>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7" w:hRule="atLeast"/>
        </w:trPr>
        <w:tc>
          <w:tcPr>
            <w:tcW w:w="19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tcBorders>
              <w:top w:val="nil"/>
              <w:left w:val="nil"/>
              <w:bottom w:val="nil"/>
              <w:right w:val="nil"/>
            </w:tcBorders>
            <w:vAlign w:val="bottom"/>
          </w:tcPr>
          <w:p>
            <w:pPr>
              <w:widowControl w:val="0"/>
              <w:autoSpaceDE w:val="0"/>
              <w:autoSpaceDN w:val="0"/>
              <w:adjustRightInd w:val="0"/>
              <w:spacing w:after="0" w:line="267" w:lineRule="exact"/>
              <w:ind w:right="86"/>
              <w:jc w:val="right"/>
              <w:rPr>
                <w:rFonts w:ascii="Times New Roman" w:hAnsi="Times New Roman" w:cs="Amiri"/>
              </w:rPr>
            </w:pPr>
            <w:r>
              <w:rPr>
                <w:rFonts w:ascii="Arial" w:hAnsi="Arial" w:cs="Arial"/>
                <w:color w:val="000000"/>
              </w:rPr>
              <w:t>(</w:t>
            </w:r>
            <w:r>
              <w:rPr>
                <w:rFonts w:ascii="Gabriola" w:hAnsi="Gabriola" w:cs="Gabriola"/>
                <w:color w:val="000000"/>
              </w:rPr>
              <w:t>.007</w:t>
            </w:r>
            <w:r>
              <w:rPr>
                <w:rFonts w:ascii="Arial" w:hAnsi="Arial" w:cs="Arial"/>
                <w:color w:val="000000"/>
              </w:rPr>
              <w:t>)</w:t>
            </w:r>
          </w:p>
        </w:tc>
        <w:tc>
          <w:tcPr>
            <w:tcW w:w="1060" w:type="dxa"/>
            <w:tcBorders>
              <w:top w:val="nil"/>
              <w:left w:val="nil"/>
              <w:bottom w:val="nil"/>
              <w:right w:val="nil"/>
            </w:tcBorders>
            <w:vAlign w:val="bottom"/>
          </w:tcPr>
          <w:p>
            <w:pPr>
              <w:widowControl w:val="0"/>
              <w:autoSpaceDE w:val="0"/>
              <w:autoSpaceDN w:val="0"/>
              <w:adjustRightInd w:val="0"/>
              <w:spacing w:after="0" w:line="267" w:lineRule="exact"/>
              <w:ind w:right="66"/>
              <w:jc w:val="right"/>
              <w:rPr>
                <w:rFonts w:ascii="Times New Roman" w:hAnsi="Times New Roman" w:cs="Amiri"/>
              </w:rPr>
            </w:pPr>
            <w:r>
              <w:rPr>
                <w:rFonts w:ascii="Arial" w:hAnsi="Arial" w:cs="Arial"/>
                <w:color w:val="000000"/>
              </w:rPr>
              <w:t>(</w:t>
            </w:r>
            <w:r>
              <w:rPr>
                <w:rFonts w:ascii="Gabriola" w:hAnsi="Gabriola" w:cs="Gabriola"/>
                <w:color w:val="000000"/>
              </w:rPr>
              <w:t>.002</w:t>
            </w:r>
            <w:r>
              <w:rPr>
                <w:rFonts w:ascii="Arial" w:hAnsi="Arial" w:cs="Arial"/>
                <w:color w:val="000000"/>
              </w:rPr>
              <w:t>)</w:t>
            </w:r>
          </w:p>
        </w:tc>
        <w:tc>
          <w:tcPr>
            <w:tcW w:w="1080" w:type="dxa"/>
            <w:tcBorders>
              <w:top w:val="nil"/>
              <w:left w:val="nil"/>
              <w:bottom w:val="nil"/>
              <w:right w:val="nil"/>
            </w:tcBorders>
            <w:vAlign w:val="bottom"/>
          </w:tcPr>
          <w:p>
            <w:pPr>
              <w:widowControl w:val="0"/>
              <w:autoSpaceDE w:val="0"/>
              <w:autoSpaceDN w:val="0"/>
              <w:adjustRightInd w:val="0"/>
              <w:spacing w:after="0" w:line="267" w:lineRule="exact"/>
              <w:ind w:right="46"/>
              <w:jc w:val="right"/>
              <w:rPr>
                <w:rFonts w:ascii="Times New Roman" w:hAnsi="Times New Roman" w:cs="Amiri"/>
              </w:rPr>
            </w:pPr>
            <w:r>
              <w:rPr>
                <w:rFonts w:ascii="Arial" w:hAnsi="Arial" w:cs="Arial"/>
                <w:color w:val="000000"/>
              </w:rPr>
              <w:t>(</w:t>
            </w:r>
            <w:r>
              <w:rPr>
                <w:rFonts w:ascii="Gabriola" w:hAnsi="Gabriola" w:cs="Gabriola"/>
                <w:color w:val="000000"/>
              </w:rPr>
              <w:t>.001</w:t>
            </w:r>
            <w:r>
              <w:rPr>
                <w:rFonts w:ascii="Arial" w:hAnsi="Arial" w:cs="Arial"/>
                <w:color w:val="000000"/>
              </w:rPr>
              <w:t>)</w:t>
            </w:r>
          </w:p>
        </w:tc>
        <w:tc>
          <w:tcPr>
            <w:tcW w:w="1280" w:type="dxa"/>
            <w:gridSpan w:val="2"/>
            <w:tcBorders>
              <w:top w:val="nil"/>
              <w:left w:val="nil"/>
              <w:bottom w:val="nil"/>
              <w:right w:val="nil"/>
            </w:tcBorders>
            <w:vAlign w:val="bottom"/>
          </w:tcPr>
          <w:p>
            <w:pPr>
              <w:widowControl w:val="0"/>
              <w:autoSpaceDE w:val="0"/>
              <w:autoSpaceDN w:val="0"/>
              <w:adjustRightInd w:val="0"/>
              <w:spacing w:after="0" w:line="267" w:lineRule="exact"/>
              <w:ind w:right="107"/>
              <w:jc w:val="right"/>
              <w:rPr>
                <w:rFonts w:ascii="Times New Roman" w:hAnsi="Times New Roman" w:cs="Amiri"/>
              </w:rPr>
            </w:pPr>
            <w:r>
              <w:rPr>
                <w:rFonts w:ascii="Arial" w:hAnsi="Arial" w:cs="Arial"/>
                <w:color w:val="000000"/>
              </w:rPr>
              <w:t>(</w:t>
            </w:r>
            <w:r>
              <w:rPr>
                <w:rFonts w:ascii="Gabriola" w:hAnsi="Gabriola" w:cs="Gabriola"/>
                <w:color w:val="000000"/>
              </w:rPr>
              <w:t>.039</w:t>
            </w:r>
            <w:r>
              <w:rPr>
                <w:rFonts w:ascii="Arial" w:hAnsi="Arial" w:cs="Arial"/>
                <w:color w:val="000000"/>
              </w:rPr>
              <w:t>)</w:t>
            </w:r>
          </w:p>
        </w:tc>
        <w:tc>
          <w:tcPr>
            <w:tcW w:w="1260" w:type="dxa"/>
            <w:tcBorders>
              <w:top w:val="nil"/>
              <w:left w:val="nil"/>
              <w:bottom w:val="nil"/>
              <w:right w:val="nil"/>
            </w:tcBorders>
            <w:vAlign w:val="bottom"/>
          </w:tcPr>
          <w:p>
            <w:pPr>
              <w:widowControl w:val="0"/>
              <w:autoSpaceDE w:val="0"/>
              <w:autoSpaceDN w:val="0"/>
              <w:adjustRightInd w:val="0"/>
              <w:spacing w:after="0" w:line="267" w:lineRule="exact"/>
              <w:ind w:right="147"/>
              <w:jc w:val="right"/>
              <w:rPr>
                <w:rFonts w:ascii="Times New Roman" w:hAnsi="Times New Roman" w:cs="Amiri"/>
              </w:rPr>
            </w:pPr>
            <w:r>
              <w:rPr>
                <w:rFonts w:ascii="Arial" w:hAnsi="Arial" w:cs="Arial"/>
                <w:color w:val="000000"/>
              </w:rPr>
              <w:t>(</w:t>
            </w:r>
            <w:r>
              <w:rPr>
                <w:rFonts w:ascii="Gabriola" w:hAnsi="Gabriola" w:cs="Gabriola"/>
                <w:color w:val="000000"/>
              </w:rPr>
              <w:t>.117</w:t>
            </w:r>
            <w:r>
              <w:rPr>
                <w:rFonts w:ascii="Arial" w:hAnsi="Arial" w:cs="Arial"/>
                <w:color w:val="000000"/>
              </w:rPr>
              <w:t>)</w:t>
            </w:r>
          </w:p>
        </w:tc>
        <w:tc>
          <w:tcPr>
            <w:tcW w:w="1280" w:type="dxa"/>
            <w:tcBorders>
              <w:top w:val="nil"/>
              <w:left w:val="nil"/>
              <w:bottom w:val="nil"/>
              <w:right w:val="nil"/>
            </w:tcBorders>
            <w:vAlign w:val="bottom"/>
          </w:tcPr>
          <w:p>
            <w:pPr>
              <w:widowControl w:val="0"/>
              <w:autoSpaceDE w:val="0"/>
              <w:autoSpaceDN w:val="0"/>
              <w:adjustRightInd w:val="0"/>
              <w:spacing w:after="0" w:line="267" w:lineRule="exact"/>
              <w:ind w:right="126"/>
              <w:jc w:val="right"/>
              <w:rPr>
                <w:rFonts w:ascii="Times New Roman" w:hAnsi="Times New Roman" w:cs="Amiri"/>
              </w:rPr>
            </w:pPr>
            <w:r>
              <w:rPr>
                <w:rFonts w:ascii="Arial" w:hAnsi="Arial" w:cs="Arial"/>
                <w:color w:val="000000"/>
              </w:rPr>
              <w:t>(</w:t>
            </w:r>
            <w:r>
              <w:rPr>
                <w:rFonts w:ascii="Gabriola" w:hAnsi="Gabriola" w:cs="Gabriola"/>
                <w:color w:val="000000"/>
              </w:rPr>
              <w:t>7.028</w:t>
            </w:r>
            <w:r>
              <w:rPr>
                <w:rFonts w:ascii="Arial" w:hAnsi="Arial" w:cs="Arial"/>
                <w:color w:val="000000"/>
              </w:rPr>
              <w:t>)</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0" w:hRule="atLeast"/>
        </w:trPr>
        <w:tc>
          <w:tcPr>
            <w:tcW w:w="19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360" w:type="dxa"/>
            <w:gridSpan w:val="3"/>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9" w:hRule="atLeast"/>
        </w:trPr>
        <w:tc>
          <w:tcPr>
            <w:tcW w:w="19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360" w:type="dxa"/>
            <w:gridSpan w:val="3"/>
            <w:tcBorders>
              <w:top w:val="nil"/>
              <w:left w:val="nil"/>
              <w:bottom w:val="nil"/>
              <w:right w:val="nil"/>
            </w:tcBorders>
            <w:vAlign w:val="bottom"/>
          </w:tcPr>
          <w:p>
            <w:pPr>
              <w:widowControl w:val="0"/>
              <w:autoSpaceDE w:val="0"/>
              <w:autoSpaceDN w:val="0"/>
              <w:adjustRightInd w:val="0"/>
              <w:spacing w:after="0" w:line="297" w:lineRule="exact"/>
              <w:ind w:left="306"/>
              <w:jc w:val="center"/>
              <w:rPr>
                <w:rFonts w:ascii="Times New Roman" w:hAnsi="Times New Roman" w:cs="Amiri"/>
              </w:rPr>
            </w:pPr>
            <w:r>
              <w:rPr>
                <w:rFonts w:ascii="Gabriola" w:hAnsi="Gabriola" w:cs="Gabriola"/>
                <w:i/>
                <w:iCs/>
                <w:color w:val="000000"/>
              </w:rPr>
              <w:t>Random e</w:t>
            </w:r>
            <w:r>
              <w:rPr>
                <w:rFonts w:ascii="Cambria Math" w:hAnsi="Cambria Math" w:cs="Cambria Math"/>
                <w:i/>
                <w:iCs/>
                <w:color w:val="000000"/>
              </w:rPr>
              <w:t>ﬀ</w:t>
            </w:r>
            <w:r>
              <w:rPr>
                <w:rFonts w:ascii="Gabriola" w:hAnsi="Gabriola" w:cs="Gabriola"/>
                <w:i/>
                <w:iCs/>
                <w:color w:val="000000"/>
              </w:rPr>
              <w:t>ects</w:t>
            </w:r>
          </w:p>
        </w:tc>
        <w:tc>
          <w:tcPr>
            <w:tcW w:w="1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6" w:hRule="atLeast"/>
        </w:trPr>
        <w:tc>
          <w:tcPr>
            <w:tcW w:w="1960" w:type="dxa"/>
            <w:tcBorders>
              <w:top w:val="nil"/>
              <w:left w:val="nil"/>
              <w:bottom w:val="nil"/>
              <w:right w:val="nil"/>
            </w:tcBorders>
            <w:vAlign w:val="bottom"/>
          </w:tcPr>
          <w:p>
            <w:pPr>
              <w:widowControl w:val="0"/>
              <w:autoSpaceDE w:val="0"/>
              <w:autoSpaceDN w:val="0"/>
              <w:adjustRightInd w:val="0"/>
              <w:spacing w:after="0" w:line="286" w:lineRule="exact"/>
              <w:ind w:left="100"/>
              <w:rPr>
                <w:rFonts w:ascii="Times New Roman" w:hAnsi="Times New Roman" w:cs="Amiri"/>
              </w:rPr>
            </w:pPr>
            <w:r>
              <w:rPr>
                <w:rFonts w:ascii="Gabriola" w:hAnsi="Gabriola" w:cs="Gabriola"/>
                <w:color w:val="000000"/>
              </w:rPr>
              <w:t>Male sample</w:t>
            </w:r>
          </w:p>
        </w:tc>
        <w:tc>
          <w:tcPr>
            <w:tcW w:w="1100" w:type="dxa"/>
            <w:vMerge w:val="restart"/>
            <w:tcBorders>
              <w:top w:val="nil"/>
              <w:left w:val="nil"/>
              <w:bottom w:val="nil"/>
              <w:right w:val="nil"/>
            </w:tcBorders>
            <w:vAlign w:val="bottom"/>
          </w:tcPr>
          <w:p>
            <w:pPr>
              <w:widowControl w:val="0"/>
              <w:autoSpaceDE w:val="0"/>
              <w:autoSpaceDN w:val="0"/>
              <w:adjustRightInd w:val="0"/>
              <w:spacing w:after="0" w:line="240" w:lineRule="auto"/>
              <w:ind w:right="166"/>
              <w:jc w:val="right"/>
              <w:rPr>
                <w:rFonts w:ascii="Times New Roman" w:hAnsi="Times New Roman" w:cs="Amiri"/>
              </w:rPr>
            </w:pPr>
            <w:r>
              <w:rPr>
                <w:rFonts w:ascii="Arial" w:hAnsi="Arial" w:cs="Arial"/>
                <w:color w:val="000000"/>
              </w:rPr>
              <w:t>−</w:t>
            </w:r>
            <w:r>
              <w:rPr>
                <w:rFonts w:ascii="Gabriola" w:hAnsi="Gabriola" w:cs="Gabriola"/>
                <w:color w:val="000000"/>
              </w:rPr>
              <w:t>.006</w:t>
            </w:r>
          </w:p>
        </w:tc>
        <w:tc>
          <w:tcPr>
            <w:tcW w:w="1060" w:type="dxa"/>
            <w:vMerge w:val="restart"/>
            <w:tcBorders>
              <w:top w:val="nil"/>
              <w:left w:val="nil"/>
              <w:bottom w:val="nil"/>
              <w:right w:val="nil"/>
            </w:tcBorders>
            <w:vAlign w:val="bottom"/>
          </w:tcPr>
          <w:p>
            <w:pPr>
              <w:widowControl w:val="0"/>
              <w:autoSpaceDE w:val="0"/>
              <w:autoSpaceDN w:val="0"/>
              <w:adjustRightInd w:val="0"/>
              <w:spacing w:after="0" w:line="358" w:lineRule="exact"/>
              <w:ind w:right="66"/>
              <w:jc w:val="right"/>
              <w:rPr>
                <w:rFonts w:ascii="Times New Roman" w:hAnsi="Times New Roman" w:cs="Amiri"/>
              </w:rPr>
            </w:pPr>
            <w:r>
              <w:rPr>
                <w:rFonts w:ascii="Arial" w:hAnsi="Arial" w:cs="Arial"/>
                <w:color w:val="000000"/>
              </w:rPr>
              <w:t>−</w:t>
            </w:r>
            <w:r>
              <w:rPr>
                <w:rFonts w:ascii="Gabriola" w:hAnsi="Gabriola" w:cs="Gabriola"/>
                <w:color w:val="000000"/>
              </w:rPr>
              <w:t>.009</w:t>
            </w:r>
            <w:r>
              <w:rPr>
                <w:rFonts w:hint="eastAsia" w:ascii="MS PGothic" w:hAnsi="Arial" w:eastAsia="MS PGothic" w:cs="MS PGothic"/>
                <w:color w:val="000000"/>
                <w:vertAlign w:val="superscript"/>
              </w:rPr>
              <w:t>∗</w:t>
            </w:r>
          </w:p>
        </w:tc>
        <w:tc>
          <w:tcPr>
            <w:tcW w:w="1080" w:type="dxa"/>
            <w:vMerge w:val="restart"/>
            <w:tcBorders>
              <w:top w:val="nil"/>
              <w:left w:val="nil"/>
              <w:bottom w:val="nil"/>
              <w:right w:val="nil"/>
            </w:tcBorders>
            <w:vAlign w:val="bottom"/>
          </w:tcPr>
          <w:p>
            <w:pPr>
              <w:widowControl w:val="0"/>
              <w:autoSpaceDE w:val="0"/>
              <w:autoSpaceDN w:val="0"/>
              <w:adjustRightInd w:val="0"/>
              <w:spacing w:after="0" w:line="358" w:lineRule="exact"/>
              <w:ind w:left="380"/>
              <w:rPr>
                <w:rFonts w:ascii="Times New Roman" w:hAnsi="Times New Roman" w:cs="Amiri"/>
              </w:rPr>
            </w:pPr>
            <w:r>
              <w:rPr>
                <w:rFonts w:ascii="Arial" w:hAnsi="Arial" w:cs="Arial"/>
                <w:color w:val="000000"/>
              </w:rPr>
              <w:t>−</w:t>
            </w:r>
            <w:r>
              <w:rPr>
                <w:rFonts w:ascii="Gabriola" w:hAnsi="Gabriola" w:cs="Gabriola"/>
                <w:color w:val="000000"/>
              </w:rPr>
              <w:t>.015</w:t>
            </w:r>
            <w:r>
              <w:rPr>
                <w:rFonts w:hint="eastAsia" w:ascii="MS PGothic" w:hAnsi="Arial" w:eastAsia="MS PGothic" w:cs="MS PGothic"/>
                <w:color w:val="000000"/>
                <w:vertAlign w:val="superscript"/>
              </w:rPr>
              <w:t>∗∗∗</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vMerge w:val="restart"/>
            <w:tcBorders>
              <w:top w:val="nil"/>
              <w:left w:val="nil"/>
              <w:bottom w:val="nil"/>
              <w:right w:val="nil"/>
            </w:tcBorders>
            <w:vAlign w:val="bottom"/>
          </w:tcPr>
          <w:p>
            <w:pPr>
              <w:widowControl w:val="0"/>
              <w:autoSpaceDE w:val="0"/>
              <w:autoSpaceDN w:val="0"/>
              <w:adjustRightInd w:val="0"/>
              <w:spacing w:after="0" w:line="358" w:lineRule="exact"/>
              <w:jc w:val="right"/>
              <w:rPr>
                <w:rFonts w:ascii="Times New Roman" w:hAnsi="Times New Roman" w:cs="Amiri"/>
              </w:rPr>
            </w:pPr>
            <w:r>
              <w:rPr>
                <w:rFonts w:ascii="Arial" w:hAnsi="Arial" w:cs="Arial"/>
                <w:color w:val="000000"/>
              </w:rPr>
              <w:t>−</w:t>
            </w:r>
            <w:r>
              <w:rPr>
                <w:rFonts w:ascii="Gabriola" w:hAnsi="Gabriola" w:cs="Gabriola"/>
                <w:color w:val="000000"/>
              </w:rPr>
              <w:t>.099</w:t>
            </w:r>
            <w:r>
              <w:rPr>
                <w:rFonts w:hint="eastAsia" w:ascii="MS PGothic" w:hAnsi="Arial" w:eastAsia="MS PGothic" w:cs="MS PGothic"/>
                <w:color w:val="000000"/>
                <w:vertAlign w:val="superscript"/>
              </w:rPr>
              <w:t>∗∗∗</w:t>
            </w:r>
          </w:p>
        </w:tc>
        <w:tc>
          <w:tcPr>
            <w:tcW w:w="1260" w:type="dxa"/>
            <w:vMerge w:val="restart"/>
            <w:tcBorders>
              <w:top w:val="nil"/>
              <w:left w:val="nil"/>
              <w:bottom w:val="nil"/>
              <w:right w:val="nil"/>
            </w:tcBorders>
            <w:vAlign w:val="bottom"/>
          </w:tcPr>
          <w:p>
            <w:pPr>
              <w:widowControl w:val="0"/>
              <w:autoSpaceDE w:val="0"/>
              <w:autoSpaceDN w:val="0"/>
              <w:adjustRightInd w:val="0"/>
              <w:spacing w:after="0" w:line="358" w:lineRule="exact"/>
              <w:ind w:left="480"/>
              <w:rPr>
                <w:rFonts w:ascii="Times New Roman" w:hAnsi="Times New Roman" w:cs="Amiri"/>
              </w:rPr>
            </w:pPr>
            <w:r>
              <w:rPr>
                <w:rFonts w:ascii="Arial" w:hAnsi="Arial" w:cs="Arial"/>
                <w:color w:val="000000"/>
              </w:rPr>
              <w:t>−</w:t>
            </w:r>
            <w:r>
              <w:rPr>
                <w:rFonts w:ascii="Gabriola" w:hAnsi="Gabriola" w:cs="Gabriola"/>
                <w:color w:val="000000"/>
              </w:rPr>
              <w:t>.269</w:t>
            </w:r>
            <w:r>
              <w:rPr>
                <w:rFonts w:hint="eastAsia" w:ascii="MS PGothic" w:hAnsi="Arial" w:eastAsia="MS PGothic" w:cs="MS PGothic"/>
                <w:color w:val="000000"/>
                <w:vertAlign w:val="superscript"/>
              </w:rPr>
              <w:t>∗∗∗</w:t>
            </w:r>
          </w:p>
        </w:tc>
        <w:tc>
          <w:tcPr>
            <w:tcW w:w="1380" w:type="dxa"/>
            <w:gridSpan w:val="2"/>
            <w:vMerge w:val="restart"/>
            <w:tcBorders>
              <w:top w:val="nil"/>
              <w:left w:val="nil"/>
              <w:bottom w:val="nil"/>
              <w:right w:val="nil"/>
            </w:tcBorders>
            <w:vAlign w:val="bottom"/>
          </w:tcPr>
          <w:p>
            <w:pPr>
              <w:widowControl w:val="0"/>
              <w:autoSpaceDE w:val="0"/>
              <w:autoSpaceDN w:val="0"/>
              <w:adjustRightInd w:val="0"/>
              <w:spacing w:after="0" w:line="358" w:lineRule="exact"/>
              <w:ind w:left="320"/>
              <w:rPr>
                <w:rFonts w:ascii="Times New Roman" w:hAnsi="Times New Roman" w:cs="Amiri"/>
              </w:rPr>
            </w:pPr>
            <w:r>
              <w:rPr>
                <w:rFonts w:ascii="Arial" w:hAnsi="Arial" w:cs="Arial"/>
                <w:color w:val="000000"/>
              </w:rPr>
              <w:t>−</w:t>
            </w:r>
            <w:r>
              <w:rPr>
                <w:rFonts w:ascii="Gabriola" w:hAnsi="Gabriola" w:cs="Gabriola"/>
                <w:color w:val="000000"/>
              </w:rPr>
              <w:t>24.703</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1" w:hRule="atLeast"/>
        </w:trPr>
        <w:tc>
          <w:tcPr>
            <w:tcW w:w="1960" w:type="dxa"/>
            <w:tcBorders>
              <w:top w:val="nil"/>
              <w:left w:val="nil"/>
              <w:bottom w:val="nil"/>
              <w:right w:val="nil"/>
            </w:tcBorders>
            <w:vAlign w:val="bottom"/>
          </w:tcPr>
          <w:p>
            <w:pPr>
              <w:widowControl w:val="0"/>
              <w:autoSpaceDE w:val="0"/>
              <w:autoSpaceDN w:val="0"/>
              <w:adjustRightInd w:val="0"/>
              <w:spacing w:after="0" w:line="231" w:lineRule="exact"/>
              <w:ind w:left="100"/>
              <w:rPr>
                <w:rFonts w:ascii="Times New Roman" w:hAnsi="Times New Roman" w:cs="Amiri"/>
              </w:rPr>
            </w:pPr>
            <w:r>
              <w:rPr>
                <w:rFonts w:ascii="Gabriola" w:hAnsi="Gabriola" w:cs="Gabriola"/>
                <w:color w:val="000000"/>
              </w:rPr>
              <w:t>Diabetes</w:t>
            </w:r>
          </w:p>
        </w:tc>
        <w:tc>
          <w:tcPr>
            <w:tcW w:w="11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gridSpan w:val="2"/>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7" w:hRule="atLeast"/>
        </w:trPr>
        <w:tc>
          <w:tcPr>
            <w:tcW w:w="1960" w:type="dxa"/>
            <w:vMerge w:val="restart"/>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Gabriola" w:hAnsi="Gabriola" w:cs="Gabriola"/>
                <w:color w:val="000000"/>
              </w:rPr>
              <w:t>Female sample</w:t>
            </w:r>
          </w:p>
        </w:tc>
        <w:tc>
          <w:tcPr>
            <w:tcW w:w="1100" w:type="dxa"/>
            <w:tcBorders>
              <w:top w:val="nil"/>
              <w:left w:val="nil"/>
              <w:bottom w:val="nil"/>
              <w:right w:val="nil"/>
            </w:tcBorders>
            <w:vAlign w:val="bottom"/>
          </w:tcPr>
          <w:p>
            <w:pPr>
              <w:widowControl w:val="0"/>
              <w:autoSpaceDE w:val="0"/>
              <w:autoSpaceDN w:val="0"/>
              <w:adjustRightInd w:val="0"/>
              <w:spacing w:after="0" w:line="267" w:lineRule="exact"/>
              <w:ind w:right="86"/>
              <w:jc w:val="right"/>
              <w:rPr>
                <w:rFonts w:ascii="Times New Roman" w:hAnsi="Times New Roman" w:cs="Amiri"/>
              </w:rPr>
            </w:pPr>
            <w:r>
              <w:rPr>
                <w:rFonts w:ascii="Arial" w:hAnsi="Arial" w:cs="Arial"/>
                <w:color w:val="000000"/>
              </w:rPr>
              <w:t>(</w:t>
            </w:r>
            <w:r>
              <w:rPr>
                <w:rFonts w:ascii="Gabriola" w:hAnsi="Gabriola" w:cs="Gabriola"/>
                <w:color w:val="000000"/>
              </w:rPr>
              <w:t>.006</w:t>
            </w:r>
            <w:r>
              <w:rPr>
                <w:rFonts w:ascii="Arial" w:hAnsi="Arial" w:cs="Arial"/>
                <w:color w:val="000000"/>
              </w:rPr>
              <w:t>)</w:t>
            </w:r>
          </w:p>
        </w:tc>
        <w:tc>
          <w:tcPr>
            <w:tcW w:w="1060" w:type="dxa"/>
            <w:tcBorders>
              <w:top w:val="nil"/>
              <w:left w:val="nil"/>
              <w:bottom w:val="nil"/>
              <w:right w:val="nil"/>
            </w:tcBorders>
            <w:vAlign w:val="bottom"/>
          </w:tcPr>
          <w:p>
            <w:pPr>
              <w:widowControl w:val="0"/>
              <w:autoSpaceDE w:val="0"/>
              <w:autoSpaceDN w:val="0"/>
              <w:adjustRightInd w:val="0"/>
              <w:spacing w:after="0" w:line="267" w:lineRule="exact"/>
              <w:ind w:right="66"/>
              <w:jc w:val="right"/>
              <w:rPr>
                <w:rFonts w:ascii="Times New Roman" w:hAnsi="Times New Roman" w:cs="Amiri"/>
              </w:rPr>
            </w:pPr>
            <w:r>
              <w:rPr>
                <w:rFonts w:ascii="Arial" w:hAnsi="Arial" w:cs="Arial"/>
                <w:color w:val="000000"/>
              </w:rPr>
              <w:t>(</w:t>
            </w:r>
            <w:r>
              <w:rPr>
                <w:rFonts w:ascii="Gabriola" w:hAnsi="Gabriola" w:cs="Gabriola"/>
                <w:color w:val="000000"/>
              </w:rPr>
              <w:t>.006</w:t>
            </w:r>
            <w:r>
              <w:rPr>
                <w:rFonts w:ascii="Arial" w:hAnsi="Arial" w:cs="Arial"/>
                <w:color w:val="000000"/>
              </w:rPr>
              <w:t>)</w:t>
            </w:r>
          </w:p>
        </w:tc>
        <w:tc>
          <w:tcPr>
            <w:tcW w:w="1080" w:type="dxa"/>
            <w:tcBorders>
              <w:top w:val="nil"/>
              <w:left w:val="nil"/>
              <w:bottom w:val="nil"/>
              <w:right w:val="nil"/>
            </w:tcBorders>
            <w:vAlign w:val="bottom"/>
          </w:tcPr>
          <w:p>
            <w:pPr>
              <w:widowControl w:val="0"/>
              <w:autoSpaceDE w:val="0"/>
              <w:autoSpaceDN w:val="0"/>
              <w:adjustRightInd w:val="0"/>
              <w:spacing w:after="0" w:line="267" w:lineRule="exact"/>
              <w:ind w:right="46"/>
              <w:jc w:val="right"/>
              <w:rPr>
                <w:rFonts w:ascii="Times New Roman" w:hAnsi="Times New Roman" w:cs="Amiri"/>
              </w:rPr>
            </w:pPr>
            <w:r>
              <w:rPr>
                <w:rFonts w:ascii="Arial" w:hAnsi="Arial" w:cs="Arial"/>
                <w:color w:val="000000"/>
              </w:rPr>
              <w:t>(</w:t>
            </w:r>
            <w:r>
              <w:rPr>
                <w:rFonts w:ascii="Gabriola" w:hAnsi="Gabriola" w:cs="Gabriola"/>
                <w:color w:val="000000"/>
              </w:rPr>
              <w:t>.005</w:t>
            </w:r>
            <w:r>
              <w:rPr>
                <w:rFonts w:ascii="Arial" w:hAnsi="Arial" w:cs="Arial"/>
                <w:color w:val="000000"/>
              </w:rPr>
              <w:t>)</w:t>
            </w:r>
          </w:p>
        </w:tc>
        <w:tc>
          <w:tcPr>
            <w:tcW w:w="1280" w:type="dxa"/>
            <w:gridSpan w:val="2"/>
            <w:tcBorders>
              <w:top w:val="nil"/>
              <w:left w:val="nil"/>
              <w:bottom w:val="nil"/>
              <w:right w:val="nil"/>
            </w:tcBorders>
            <w:vAlign w:val="bottom"/>
          </w:tcPr>
          <w:p>
            <w:pPr>
              <w:widowControl w:val="0"/>
              <w:autoSpaceDE w:val="0"/>
              <w:autoSpaceDN w:val="0"/>
              <w:adjustRightInd w:val="0"/>
              <w:spacing w:after="0" w:line="267" w:lineRule="exact"/>
              <w:ind w:right="107"/>
              <w:jc w:val="right"/>
              <w:rPr>
                <w:rFonts w:ascii="Times New Roman" w:hAnsi="Times New Roman" w:cs="Amiri"/>
              </w:rPr>
            </w:pPr>
            <w:r>
              <w:rPr>
                <w:rFonts w:ascii="Arial" w:hAnsi="Arial" w:cs="Arial"/>
                <w:color w:val="000000"/>
              </w:rPr>
              <w:t>(</w:t>
            </w:r>
            <w:r>
              <w:rPr>
                <w:rFonts w:ascii="Gabriola" w:hAnsi="Gabriola" w:cs="Gabriola"/>
                <w:color w:val="000000"/>
              </w:rPr>
              <w:t>.035</w:t>
            </w:r>
            <w:r>
              <w:rPr>
                <w:rFonts w:ascii="Arial" w:hAnsi="Arial" w:cs="Arial"/>
                <w:color w:val="000000"/>
              </w:rPr>
              <w:t>)</w:t>
            </w:r>
          </w:p>
        </w:tc>
        <w:tc>
          <w:tcPr>
            <w:tcW w:w="1260" w:type="dxa"/>
            <w:tcBorders>
              <w:top w:val="nil"/>
              <w:left w:val="nil"/>
              <w:bottom w:val="nil"/>
              <w:right w:val="nil"/>
            </w:tcBorders>
            <w:vAlign w:val="bottom"/>
          </w:tcPr>
          <w:p>
            <w:pPr>
              <w:widowControl w:val="0"/>
              <w:autoSpaceDE w:val="0"/>
              <w:autoSpaceDN w:val="0"/>
              <w:adjustRightInd w:val="0"/>
              <w:spacing w:after="0" w:line="267" w:lineRule="exact"/>
              <w:ind w:right="147"/>
              <w:jc w:val="right"/>
              <w:rPr>
                <w:rFonts w:ascii="Times New Roman" w:hAnsi="Times New Roman" w:cs="Amiri"/>
              </w:rPr>
            </w:pPr>
            <w:r>
              <w:rPr>
                <w:rFonts w:ascii="Arial" w:hAnsi="Arial" w:cs="Arial"/>
                <w:color w:val="000000"/>
              </w:rPr>
              <w:t>(</w:t>
            </w:r>
            <w:r>
              <w:rPr>
                <w:rFonts w:ascii="Gabriola" w:hAnsi="Gabriola" w:cs="Gabriola"/>
                <w:color w:val="000000"/>
              </w:rPr>
              <w:t>.096</w:t>
            </w:r>
            <w:r>
              <w:rPr>
                <w:rFonts w:ascii="Arial" w:hAnsi="Arial" w:cs="Arial"/>
                <w:color w:val="000000"/>
              </w:rPr>
              <w:t>)</w:t>
            </w:r>
          </w:p>
        </w:tc>
        <w:tc>
          <w:tcPr>
            <w:tcW w:w="1280" w:type="dxa"/>
            <w:tcBorders>
              <w:top w:val="nil"/>
              <w:left w:val="nil"/>
              <w:bottom w:val="nil"/>
              <w:right w:val="nil"/>
            </w:tcBorders>
            <w:vAlign w:val="bottom"/>
          </w:tcPr>
          <w:p>
            <w:pPr>
              <w:widowControl w:val="0"/>
              <w:autoSpaceDE w:val="0"/>
              <w:autoSpaceDN w:val="0"/>
              <w:adjustRightInd w:val="0"/>
              <w:spacing w:after="0" w:line="267" w:lineRule="exact"/>
              <w:ind w:right="126"/>
              <w:jc w:val="right"/>
              <w:rPr>
                <w:rFonts w:ascii="Times New Roman" w:hAnsi="Times New Roman" w:cs="Amiri"/>
              </w:rPr>
            </w:pPr>
            <w:r>
              <w:rPr>
                <w:rFonts w:ascii="Arial" w:hAnsi="Arial" w:cs="Arial"/>
                <w:color w:val="000000"/>
              </w:rPr>
              <w:t>(</w:t>
            </w:r>
            <w:r>
              <w:rPr>
                <w:rFonts w:ascii="Gabriola" w:hAnsi="Gabriola" w:cs="Gabriola"/>
                <w:color w:val="000000"/>
              </w:rPr>
              <w:t>8.655</w:t>
            </w:r>
            <w:r>
              <w:rPr>
                <w:rFonts w:ascii="Arial" w:hAnsi="Arial" w:cs="Arial"/>
                <w:color w:val="000000"/>
              </w:rPr>
              <w:t>)</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95" w:hRule="atLeast"/>
        </w:trPr>
        <w:tc>
          <w:tcPr>
            <w:tcW w:w="19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vMerge w:val="restart"/>
            <w:tcBorders>
              <w:top w:val="nil"/>
              <w:left w:val="nil"/>
              <w:bottom w:val="nil"/>
              <w:right w:val="nil"/>
            </w:tcBorders>
            <w:vAlign w:val="bottom"/>
          </w:tcPr>
          <w:p>
            <w:pPr>
              <w:widowControl w:val="0"/>
              <w:autoSpaceDE w:val="0"/>
              <w:autoSpaceDN w:val="0"/>
              <w:adjustRightInd w:val="0"/>
              <w:spacing w:after="0" w:line="358" w:lineRule="exact"/>
              <w:jc w:val="right"/>
              <w:rPr>
                <w:rFonts w:ascii="Times New Roman" w:hAnsi="Times New Roman" w:cs="Amiri"/>
              </w:rPr>
            </w:pPr>
            <w:r>
              <w:rPr>
                <w:rFonts w:ascii="Arial" w:hAnsi="Arial" w:cs="Arial"/>
                <w:color w:val="000000"/>
              </w:rPr>
              <w:t>−</w:t>
            </w:r>
            <w:r>
              <w:rPr>
                <w:rFonts w:ascii="Gabriola" w:hAnsi="Gabriola" w:cs="Gabriola"/>
                <w:color w:val="000000"/>
              </w:rPr>
              <w:t>.023</w:t>
            </w:r>
            <w:r>
              <w:rPr>
                <w:rFonts w:hint="eastAsia" w:ascii="MS PGothic" w:hAnsi="Arial" w:eastAsia="MS PGothic" w:cs="MS PGothic"/>
                <w:color w:val="000000"/>
                <w:vertAlign w:val="superscript"/>
              </w:rPr>
              <w:t>∗∗∗</w:t>
            </w:r>
          </w:p>
        </w:tc>
        <w:tc>
          <w:tcPr>
            <w:tcW w:w="1060" w:type="dxa"/>
            <w:vMerge w:val="restart"/>
            <w:tcBorders>
              <w:top w:val="nil"/>
              <w:left w:val="nil"/>
              <w:bottom w:val="nil"/>
              <w:right w:val="nil"/>
            </w:tcBorders>
            <w:vAlign w:val="bottom"/>
          </w:tcPr>
          <w:p>
            <w:pPr>
              <w:widowControl w:val="0"/>
              <w:autoSpaceDE w:val="0"/>
              <w:autoSpaceDN w:val="0"/>
              <w:adjustRightInd w:val="0"/>
              <w:spacing w:after="0" w:line="240" w:lineRule="auto"/>
              <w:ind w:right="146"/>
              <w:jc w:val="right"/>
              <w:rPr>
                <w:rFonts w:ascii="Times New Roman" w:hAnsi="Times New Roman" w:cs="Amiri"/>
              </w:rPr>
            </w:pPr>
            <w:r>
              <w:rPr>
                <w:rFonts w:ascii="Arial" w:hAnsi="Arial" w:cs="Arial"/>
                <w:color w:val="000000"/>
              </w:rPr>
              <w:t>−</w:t>
            </w:r>
            <w:r>
              <w:rPr>
                <w:rFonts w:ascii="Gabriola" w:hAnsi="Gabriola" w:cs="Gabriola"/>
                <w:color w:val="000000"/>
              </w:rPr>
              <w:t>.002</w:t>
            </w:r>
          </w:p>
        </w:tc>
        <w:tc>
          <w:tcPr>
            <w:tcW w:w="1080" w:type="dxa"/>
            <w:vMerge w:val="restart"/>
            <w:tcBorders>
              <w:top w:val="nil"/>
              <w:left w:val="nil"/>
              <w:bottom w:val="nil"/>
              <w:right w:val="nil"/>
            </w:tcBorders>
            <w:vAlign w:val="bottom"/>
          </w:tcPr>
          <w:p>
            <w:pPr>
              <w:widowControl w:val="0"/>
              <w:autoSpaceDE w:val="0"/>
              <w:autoSpaceDN w:val="0"/>
              <w:adjustRightInd w:val="0"/>
              <w:spacing w:after="0" w:line="358" w:lineRule="exact"/>
              <w:ind w:left="380"/>
              <w:rPr>
                <w:rFonts w:ascii="Times New Roman" w:hAnsi="Times New Roman" w:cs="Amiri"/>
              </w:rPr>
            </w:pPr>
            <w:r>
              <w:rPr>
                <w:rFonts w:ascii="Arial" w:hAnsi="Arial" w:cs="Arial"/>
                <w:color w:val="000000"/>
              </w:rPr>
              <w:t>−</w:t>
            </w:r>
            <w:r>
              <w:rPr>
                <w:rFonts w:ascii="Gabriola" w:hAnsi="Gabriola" w:cs="Gabriola"/>
                <w:color w:val="000000"/>
              </w:rPr>
              <w:t>.002</w:t>
            </w:r>
            <w:r>
              <w:rPr>
                <w:rFonts w:hint="eastAsia" w:ascii="MS PGothic" w:hAnsi="Arial" w:eastAsia="MS PGothic" w:cs="MS PGothic"/>
                <w:color w:val="000000"/>
                <w:vertAlign w:val="superscript"/>
              </w:rPr>
              <w:t>∗∗</w:t>
            </w: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vMerge w:val="restart"/>
            <w:tcBorders>
              <w:top w:val="nil"/>
              <w:left w:val="nil"/>
              <w:bottom w:val="nil"/>
              <w:right w:val="nil"/>
            </w:tcBorders>
            <w:vAlign w:val="bottom"/>
          </w:tcPr>
          <w:p>
            <w:pPr>
              <w:widowControl w:val="0"/>
              <w:autoSpaceDE w:val="0"/>
              <w:autoSpaceDN w:val="0"/>
              <w:adjustRightInd w:val="0"/>
              <w:spacing w:after="0" w:line="240" w:lineRule="auto"/>
              <w:ind w:right="187"/>
              <w:jc w:val="right"/>
              <w:rPr>
                <w:rFonts w:ascii="Times New Roman" w:hAnsi="Times New Roman" w:cs="Amiri"/>
              </w:rPr>
            </w:pPr>
            <w:r>
              <w:rPr>
                <w:rFonts w:ascii="Arial" w:hAnsi="Arial" w:cs="Arial"/>
                <w:color w:val="000000"/>
              </w:rPr>
              <w:t>−</w:t>
            </w:r>
            <w:r>
              <w:rPr>
                <w:rFonts w:ascii="Gabriola" w:hAnsi="Gabriola" w:cs="Gabriola"/>
                <w:color w:val="000000"/>
              </w:rPr>
              <w:t>.056</w:t>
            </w:r>
          </w:p>
        </w:tc>
        <w:tc>
          <w:tcPr>
            <w:tcW w:w="1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gridSpan w:val="2"/>
            <w:vMerge w:val="restart"/>
            <w:tcBorders>
              <w:top w:val="nil"/>
              <w:left w:val="nil"/>
              <w:bottom w:val="nil"/>
              <w:right w:val="nil"/>
            </w:tcBorders>
            <w:vAlign w:val="bottom"/>
          </w:tcPr>
          <w:p>
            <w:pPr>
              <w:widowControl w:val="0"/>
              <w:autoSpaceDE w:val="0"/>
              <w:autoSpaceDN w:val="0"/>
              <w:adjustRightInd w:val="0"/>
              <w:spacing w:after="0" w:line="240" w:lineRule="auto"/>
              <w:ind w:right="380"/>
              <w:jc w:val="right"/>
              <w:rPr>
                <w:rFonts w:ascii="Times New Roman" w:hAnsi="Times New Roman" w:cs="Amiri"/>
              </w:rPr>
            </w:pPr>
            <w:r>
              <w:rPr>
                <w:rFonts w:ascii="Arial" w:hAnsi="Arial" w:cs="Arial"/>
                <w:color w:val="000000"/>
              </w:rPr>
              <w:t>−</w:t>
            </w:r>
            <w:r>
              <w:rPr>
                <w:rFonts w:ascii="Gabriola" w:hAnsi="Gabriola" w:cs="Gabriola"/>
                <w:color w:val="000000"/>
              </w:rPr>
              <w:t>6.444</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1" w:hRule="atLeast"/>
        </w:trPr>
        <w:tc>
          <w:tcPr>
            <w:tcW w:w="1960" w:type="dxa"/>
            <w:tcBorders>
              <w:top w:val="nil"/>
              <w:left w:val="nil"/>
              <w:bottom w:val="nil"/>
              <w:right w:val="nil"/>
            </w:tcBorders>
            <w:vAlign w:val="bottom"/>
          </w:tcPr>
          <w:p>
            <w:pPr>
              <w:widowControl w:val="0"/>
              <w:autoSpaceDE w:val="0"/>
              <w:autoSpaceDN w:val="0"/>
              <w:adjustRightInd w:val="0"/>
              <w:spacing w:after="0" w:line="231" w:lineRule="exact"/>
              <w:ind w:left="100"/>
              <w:rPr>
                <w:rFonts w:ascii="Times New Roman" w:hAnsi="Times New Roman" w:cs="Amiri"/>
              </w:rPr>
            </w:pPr>
            <w:r>
              <w:rPr>
                <w:rFonts w:ascii="Gabriola" w:hAnsi="Gabriola" w:cs="Gabriola"/>
                <w:color w:val="000000"/>
              </w:rPr>
              <w:t>Diabetes</w:t>
            </w:r>
          </w:p>
        </w:tc>
        <w:tc>
          <w:tcPr>
            <w:tcW w:w="11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nil"/>
              <w:right w:val="nil"/>
            </w:tcBorders>
            <w:vAlign w:val="bottom"/>
          </w:tcPr>
          <w:p>
            <w:pPr>
              <w:widowControl w:val="0"/>
              <w:autoSpaceDE w:val="0"/>
              <w:autoSpaceDN w:val="0"/>
              <w:adjustRightInd w:val="0"/>
              <w:spacing w:after="0" w:line="231" w:lineRule="exact"/>
              <w:ind w:right="207"/>
              <w:jc w:val="right"/>
              <w:rPr>
                <w:rFonts w:ascii="Times New Roman" w:hAnsi="Times New Roman" w:cs="Amiri"/>
              </w:rPr>
            </w:pPr>
            <w:r>
              <w:rPr>
                <w:rFonts w:ascii="Gabriola" w:hAnsi="Gabriola" w:cs="Gabriola"/>
                <w:color w:val="000000"/>
              </w:rPr>
              <w:t>0.013</w:t>
            </w:r>
          </w:p>
        </w:tc>
        <w:tc>
          <w:tcPr>
            <w:tcW w:w="1380" w:type="dxa"/>
            <w:gridSpan w:val="2"/>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7" w:hRule="atLeast"/>
        </w:trPr>
        <w:tc>
          <w:tcPr>
            <w:tcW w:w="19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tcBorders>
              <w:top w:val="nil"/>
              <w:left w:val="nil"/>
              <w:bottom w:val="nil"/>
              <w:right w:val="nil"/>
            </w:tcBorders>
            <w:vAlign w:val="bottom"/>
          </w:tcPr>
          <w:p>
            <w:pPr>
              <w:widowControl w:val="0"/>
              <w:autoSpaceDE w:val="0"/>
              <w:autoSpaceDN w:val="0"/>
              <w:adjustRightInd w:val="0"/>
              <w:spacing w:after="0" w:line="267" w:lineRule="exact"/>
              <w:ind w:right="86"/>
              <w:jc w:val="right"/>
              <w:rPr>
                <w:rFonts w:ascii="Times New Roman" w:hAnsi="Times New Roman" w:cs="Amiri"/>
              </w:rPr>
            </w:pPr>
            <w:r>
              <w:rPr>
                <w:rFonts w:ascii="Arial" w:hAnsi="Arial" w:cs="Arial"/>
                <w:color w:val="000000"/>
              </w:rPr>
              <w:t>(</w:t>
            </w:r>
            <w:r>
              <w:rPr>
                <w:rFonts w:ascii="Gabriola" w:hAnsi="Gabriola" w:cs="Gabriola"/>
                <w:color w:val="000000"/>
              </w:rPr>
              <w:t>.006</w:t>
            </w:r>
            <w:r>
              <w:rPr>
                <w:rFonts w:ascii="Arial" w:hAnsi="Arial" w:cs="Arial"/>
                <w:color w:val="000000"/>
              </w:rPr>
              <w:t>)</w:t>
            </w:r>
          </w:p>
        </w:tc>
        <w:tc>
          <w:tcPr>
            <w:tcW w:w="1060" w:type="dxa"/>
            <w:tcBorders>
              <w:top w:val="nil"/>
              <w:left w:val="nil"/>
              <w:bottom w:val="nil"/>
              <w:right w:val="nil"/>
            </w:tcBorders>
            <w:vAlign w:val="bottom"/>
          </w:tcPr>
          <w:p>
            <w:pPr>
              <w:widowControl w:val="0"/>
              <w:autoSpaceDE w:val="0"/>
              <w:autoSpaceDN w:val="0"/>
              <w:adjustRightInd w:val="0"/>
              <w:spacing w:after="0" w:line="267" w:lineRule="exact"/>
              <w:ind w:right="66"/>
              <w:jc w:val="right"/>
              <w:rPr>
                <w:rFonts w:ascii="Times New Roman" w:hAnsi="Times New Roman" w:cs="Amiri"/>
              </w:rPr>
            </w:pPr>
            <w:r>
              <w:rPr>
                <w:rFonts w:ascii="Arial" w:hAnsi="Arial" w:cs="Arial"/>
                <w:color w:val="000000"/>
              </w:rPr>
              <w:t>(</w:t>
            </w:r>
            <w:r>
              <w:rPr>
                <w:rFonts w:ascii="Gabriola" w:hAnsi="Gabriola" w:cs="Gabriola"/>
                <w:color w:val="000000"/>
              </w:rPr>
              <w:t>.002</w:t>
            </w:r>
            <w:r>
              <w:rPr>
                <w:rFonts w:ascii="Arial" w:hAnsi="Arial" w:cs="Arial"/>
                <w:color w:val="000000"/>
              </w:rPr>
              <w:t>)</w:t>
            </w:r>
          </w:p>
        </w:tc>
        <w:tc>
          <w:tcPr>
            <w:tcW w:w="1080" w:type="dxa"/>
            <w:tcBorders>
              <w:top w:val="nil"/>
              <w:left w:val="nil"/>
              <w:bottom w:val="nil"/>
              <w:right w:val="nil"/>
            </w:tcBorders>
            <w:vAlign w:val="bottom"/>
          </w:tcPr>
          <w:p>
            <w:pPr>
              <w:widowControl w:val="0"/>
              <w:autoSpaceDE w:val="0"/>
              <w:autoSpaceDN w:val="0"/>
              <w:adjustRightInd w:val="0"/>
              <w:spacing w:after="0" w:line="267" w:lineRule="exact"/>
              <w:ind w:right="46"/>
              <w:jc w:val="right"/>
              <w:rPr>
                <w:rFonts w:ascii="Times New Roman" w:hAnsi="Times New Roman" w:cs="Amiri"/>
              </w:rPr>
            </w:pPr>
            <w:r>
              <w:rPr>
                <w:rFonts w:ascii="Arial" w:hAnsi="Arial" w:cs="Arial"/>
                <w:color w:val="000000"/>
              </w:rPr>
              <w:t>(</w:t>
            </w:r>
            <w:r>
              <w:rPr>
                <w:rFonts w:ascii="Gabriola" w:hAnsi="Gabriola" w:cs="Gabriola"/>
                <w:color w:val="000000"/>
              </w:rPr>
              <w:t>.001</w:t>
            </w:r>
            <w:r>
              <w:rPr>
                <w:rFonts w:ascii="Arial" w:hAnsi="Arial" w:cs="Arial"/>
                <w:color w:val="000000"/>
              </w:rPr>
              <w:t>)</w:t>
            </w:r>
          </w:p>
        </w:tc>
        <w:tc>
          <w:tcPr>
            <w:tcW w:w="1280" w:type="dxa"/>
            <w:gridSpan w:val="2"/>
            <w:tcBorders>
              <w:top w:val="nil"/>
              <w:left w:val="nil"/>
              <w:bottom w:val="nil"/>
              <w:right w:val="nil"/>
            </w:tcBorders>
            <w:vAlign w:val="bottom"/>
          </w:tcPr>
          <w:p>
            <w:pPr>
              <w:widowControl w:val="0"/>
              <w:autoSpaceDE w:val="0"/>
              <w:autoSpaceDN w:val="0"/>
              <w:adjustRightInd w:val="0"/>
              <w:spacing w:after="0" w:line="267" w:lineRule="exact"/>
              <w:ind w:right="107"/>
              <w:jc w:val="right"/>
              <w:rPr>
                <w:rFonts w:ascii="Times New Roman" w:hAnsi="Times New Roman" w:cs="Amiri"/>
              </w:rPr>
            </w:pPr>
            <w:r>
              <w:rPr>
                <w:rFonts w:ascii="Arial" w:hAnsi="Arial" w:cs="Arial"/>
                <w:color w:val="000000"/>
              </w:rPr>
              <w:t>(</w:t>
            </w:r>
            <w:r>
              <w:rPr>
                <w:rFonts w:ascii="Gabriola" w:hAnsi="Gabriola" w:cs="Gabriola"/>
                <w:color w:val="000000"/>
              </w:rPr>
              <w:t>.039</w:t>
            </w:r>
            <w:r>
              <w:rPr>
                <w:rFonts w:ascii="Arial" w:hAnsi="Arial" w:cs="Arial"/>
                <w:color w:val="000000"/>
              </w:rPr>
              <w:t>)</w:t>
            </w:r>
          </w:p>
        </w:tc>
        <w:tc>
          <w:tcPr>
            <w:tcW w:w="1260" w:type="dxa"/>
            <w:tcBorders>
              <w:top w:val="nil"/>
              <w:left w:val="nil"/>
              <w:bottom w:val="nil"/>
              <w:right w:val="nil"/>
            </w:tcBorders>
            <w:vAlign w:val="bottom"/>
          </w:tcPr>
          <w:p>
            <w:pPr>
              <w:widowControl w:val="0"/>
              <w:autoSpaceDE w:val="0"/>
              <w:autoSpaceDN w:val="0"/>
              <w:adjustRightInd w:val="0"/>
              <w:spacing w:after="0" w:line="267" w:lineRule="exact"/>
              <w:ind w:right="147"/>
              <w:jc w:val="right"/>
              <w:rPr>
                <w:rFonts w:ascii="Times New Roman" w:hAnsi="Times New Roman" w:cs="Amiri"/>
              </w:rPr>
            </w:pPr>
            <w:r>
              <w:rPr>
                <w:rFonts w:ascii="Arial" w:hAnsi="Arial" w:cs="Arial"/>
                <w:color w:val="000000"/>
              </w:rPr>
              <w:t>(</w:t>
            </w:r>
            <w:r>
              <w:rPr>
                <w:rFonts w:ascii="Gabriola" w:hAnsi="Gabriola" w:cs="Gabriola"/>
                <w:color w:val="000000"/>
              </w:rPr>
              <w:t>.114</w:t>
            </w:r>
            <w:r>
              <w:rPr>
                <w:rFonts w:ascii="Arial" w:hAnsi="Arial" w:cs="Arial"/>
                <w:color w:val="000000"/>
              </w:rPr>
              <w:t>)</w:t>
            </w:r>
          </w:p>
        </w:tc>
        <w:tc>
          <w:tcPr>
            <w:tcW w:w="1280" w:type="dxa"/>
            <w:tcBorders>
              <w:top w:val="nil"/>
              <w:left w:val="nil"/>
              <w:bottom w:val="nil"/>
              <w:right w:val="nil"/>
            </w:tcBorders>
            <w:vAlign w:val="bottom"/>
          </w:tcPr>
          <w:p>
            <w:pPr>
              <w:widowControl w:val="0"/>
              <w:autoSpaceDE w:val="0"/>
              <w:autoSpaceDN w:val="0"/>
              <w:adjustRightInd w:val="0"/>
              <w:spacing w:after="0" w:line="267" w:lineRule="exact"/>
              <w:ind w:right="126"/>
              <w:jc w:val="right"/>
              <w:rPr>
                <w:rFonts w:ascii="Times New Roman" w:hAnsi="Times New Roman" w:cs="Amiri"/>
              </w:rPr>
            </w:pPr>
            <w:r>
              <w:rPr>
                <w:rFonts w:ascii="Arial" w:hAnsi="Arial" w:cs="Arial"/>
                <w:color w:val="000000"/>
              </w:rPr>
              <w:t>(</w:t>
            </w:r>
            <w:r>
              <w:rPr>
                <w:rFonts w:ascii="Gabriola" w:hAnsi="Gabriola" w:cs="Gabriola"/>
                <w:color w:val="000000"/>
              </w:rPr>
              <w:t>5.670</w:t>
            </w:r>
            <w:r>
              <w:rPr>
                <w:rFonts w:ascii="Arial" w:hAnsi="Arial" w:cs="Arial"/>
                <w:color w:val="000000"/>
              </w:rPr>
              <w:t>)</w:t>
            </w: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bl>
    <w:p>
      <w:pPr>
        <w:widowControl w:val="0"/>
        <w:autoSpaceDE w:val="0"/>
        <w:autoSpaceDN w:val="0"/>
        <w:adjustRightInd w:val="0"/>
        <w:spacing w:after="0" w:line="81" w:lineRule="exact"/>
        <w:rPr>
          <w:rFonts w:ascii="Times New Roman" w:hAnsi="Times New Roman" w:cs="Amiri"/>
        </w:rPr>
      </w:pPr>
      <w:r>
        <mc:AlternateContent>
          <mc:Choice Requires="wps">
            <w:drawing>
              <wp:anchor distT="0" distB="0" distL="114300" distR="114300" simplePos="0" relativeHeight="251663360" behindDoc="1" locked="0" layoutInCell="0" allowOverlap="1">
                <wp:simplePos x="0" y="0"/>
                <wp:positionH relativeFrom="column">
                  <wp:posOffset>-1270</wp:posOffset>
                </wp:positionH>
                <wp:positionV relativeFrom="paragraph">
                  <wp:posOffset>36195</wp:posOffset>
                </wp:positionV>
                <wp:extent cx="5791835" cy="0"/>
                <wp:effectExtent l="0" t="0" r="635" b="1905"/>
                <wp:wrapNone/>
                <wp:docPr id="55" name="Line 7"/>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9503">
                          <a:solidFill>
                            <a:srgbClr val="FFFFFF"/>
                          </a:solidFill>
                          <a:round/>
                        </a:ln>
                      </wps:spPr>
                      <wps:bodyPr/>
                    </wps:wsp>
                  </a:graphicData>
                </a:graphic>
              </wp:anchor>
            </w:drawing>
          </mc:Choice>
          <mc:Fallback>
            <w:pict>
              <v:line id="Line 7" o:spid="_x0000_s1026" o:spt="20" style="position:absolute;left:0pt;margin-left:-0.1pt;margin-top:2.85pt;height:0pt;width:456.05pt;z-index:-251653120;mso-width-relative:page;mso-height-relative:page;" filled="f" stroked="t" coordsize="21600,21600" o:allowincell="f" o:gfxdata="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NX9gTTSAAAA&#10;BQEAAA8AAAAAAAAAAQAgAAAAIgAAAGRycy9kb3ducmV2LnhtbFBLAQIUABQAAAAIAIdO4kBhj9lR&#10;sQEAAFIDAAAOAAAAAAAAAAEAIAAAACEBAABkcnMvZTJvRG9jLnhtbFBLBQYAAAAABgAGAFkBAABE&#10;BQAAAAA=&#10;">
                <v:fill on="f" focussize="0,0"/>
                <v:stroke weight="0.748267716535433pt" color="#FFFFFF" joinstyle="round"/>
                <v:imagedata o:title=""/>
                <o:lock v:ext="edit" aspectratio="f"/>
              </v:line>
            </w:pict>
          </mc:Fallback>
        </mc:AlternateContent>
      </w:r>
    </w:p>
    <w:p>
      <w:pPr>
        <w:widowControl w:val="0"/>
        <w:overflowPunct w:val="0"/>
        <w:autoSpaceDE w:val="0"/>
        <w:autoSpaceDN w:val="0"/>
        <w:adjustRightInd w:val="0"/>
        <w:spacing w:after="0" w:line="211" w:lineRule="auto"/>
        <w:ind w:firstLine="45"/>
        <w:jc w:val="both"/>
        <w:rPr>
          <w:rFonts w:ascii="Times New Roman" w:hAnsi="Times New Roman" w:cs="Amiri"/>
        </w:rPr>
      </w:pPr>
      <w:r>
        <w:rPr>
          <w:rFonts w:ascii="Gabriola" w:hAnsi="Gabriola" w:cs="Gabriola"/>
          <w:i/>
          <w:iCs/>
          <w:color w:val="000000"/>
        </w:rPr>
        <w:t xml:space="preserve">Notes </w:t>
      </w:r>
      <w:r>
        <w:rPr>
          <w:rFonts w:ascii="Gabriola" w:hAnsi="Gabriola" w:cs="Gabriola"/>
          <w:color w:val="000000"/>
        </w:rPr>
        <w:t>Standard errors in parentheses. Other control variables: age (only MSM), age squared, region, urban,</w:t>
      </w:r>
      <w:r>
        <w:rPr>
          <w:rFonts w:ascii="Gabriola" w:hAnsi="Gabriola" w:cs="Gabriola"/>
          <w:i/>
          <w:iCs/>
          <w:color w:val="000000"/>
        </w:rPr>
        <w:t xml:space="preserve"> </w:t>
      </w:r>
      <w:r>
        <w:rPr>
          <w:rFonts w:ascii="Gabriola" w:hAnsi="Gabriola" w:cs="Gabriola"/>
          <w:color w:val="000000"/>
        </w:rPr>
        <w:t>education, han, marital status, urbanization index, time dummies, health insurance status, household expen-ditures. Fixed/random e</w:t>
      </w:r>
      <w:r>
        <w:rPr>
          <w:rFonts w:ascii="Cambria Math" w:hAnsi="Cambria Math" w:cs="Cambria Math"/>
          <w:color w:val="000000"/>
        </w:rPr>
        <w:t>ﬀ</w:t>
      </w:r>
      <w:r>
        <w:rPr>
          <w:rFonts w:ascii="Gabriola" w:hAnsi="Gabriola" w:cs="Gabriola"/>
          <w:color w:val="000000"/>
        </w:rPr>
        <w:t>ects: N=23443 (male sample), N=23702 (female sample); MSM: N=16047 (male sample), N=16658 (female sample)</w:t>
      </w:r>
    </w:p>
    <w:p>
      <w:pPr>
        <w:widowControl w:val="0"/>
        <w:autoSpaceDE w:val="0"/>
        <w:autoSpaceDN w:val="0"/>
        <w:adjustRightInd w:val="0"/>
        <w:spacing w:after="0" w:line="1" w:lineRule="exact"/>
        <w:rPr>
          <w:rFonts w:ascii="Times New Roman" w:hAnsi="Times New Roman" w:cs="Amiri"/>
        </w:rPr>
      </w:pPr>
    </w:p>
    <w:p>
      <w:pPr>
        <w:widowControl w:val="0"/>
        <w:autoSpaceDE w:val="0"/>
        <w:autoSpaceDN w:val="0"/>
        <w:adjustRightInd w:val="0"/>
        <w:spacing w:after="0" w:line="358" w:lineRule="exact"/>
        <w:ind w:left="40"/>
        <w:rPr>
          <w:rFonts w:ascii="Times New Roman" w:hAnsi="Times New Roman" w:cs="Amiri"/>
        </w:rPr>
      </w:pPr>
      <w:r>
        <w:rPr>
          <w:rFonts w:hint="eastAsia" w:ascii="MS PGothic" w:hAnsi="Arial" w:eastAsia="MS PGothic" w:cs="MS PGothic"/>
          <w:color w:val="000000"/>
          <w:vertAlign w:val="superscript"/>
        </w:rPr>
        <w:t>∗</w:t>
      </w:r>
      <w:r>
        <w:rPr>
          <w:rFonts w:ascii="Arial" w:hAnsi="Arial" w:cs="Arial"/>
          <w:i/>
          <w:iCs/>
          <w:color w:val="000000"/>
        </w:rPr>
        <w:t xml:space="preserve"> p &lt; </w:t>
      </w:r>
      <w:r>
        <w:rPr>
          <w:rFonts w:ascii="Arial" w:hAnsi="Arial" w:cs="Arial"/>
          <w:color w:val="000000"/>
        </w:rPr>
        <w:t>0</w:t>
      </w:r>
      <w:r>
        <w:rPr>
          <w:rFonts w:ascii="Arial" w:hAnsi="Arial" w:cs="Arial"/>
          <w:i/>
          <w:iCs/>
          <w:color w:val="000000"/>
        </w:rPr>
        <w:t>.</w:t>
      </w:r>
      <w:r>
        <w:rPr>
          <w:rFonts w:ascii="Arial" w:hAnsi="Arial" w:cs="Arial"/>
          <w:color w:val="000000"/>
        </w:rPr>
        <w:t>10</w:t>
      </w:r>
      <w:r>
        <w:rPr>
          <w:rFonts w:ascii="Gabriola" w:hAnsi="Gabriola" w:cs="Gabriola"/>
          <w:color w:val="000000"/>
        </w:rPr>
        <w:t>,</w:t>
      </w:r>
      <w:r>
        <w:rPr>
          <w:rFonts w:ascii="Arial" w:hAnsi="Arial" w:cs="Arial"/>
          <w:i/>
          <w:iCs/>
          <w:color w:val="000000"/>
        </w:rPr>
        <w:t xml:space="preserve"> </w:t>
      </w:r>
      <w:r>
        <w:rPr>
          <w:rFonts w:hint="eastAsia" w:ascii="MS PGothic" w:hAnsi="Arial" w:eastAsia="MS PGothic" w:cs="MS PGothic"/>
          <w:color w:val="000000"/>
          <w:vertAlign w:val="superscript"/>
        </w:rPr>
        <w:t>∗∗</w:t>
      </w:r>
      <w:r>
        <w:rPr>
          <w:rFonts w:ascii="Arial" w:hAnsi="Arial" w:cs="Arial"/>
          <w:i/>
          <w:iCs/>
          <w:color w:val="000000"/>
        </w:rPr>
        <w:t xml:space="preserve"> p &lt; </w:t>
      </w:r>
      <w:r>
        <w:rPr>
          <w:rFonts w:ascii="Arial" w:hAnsi="Arial" w:cs="Arial"/>
          <w:color w:val="000000"/>
        </w:rPr>
        <w:t>0</w:t>
      </w:r>
      <w:r>
        <w:rPr>
          <w:rFonts w:ascii="Arial" w:hAnsi="Arial" w:cs="Arial"/>
          <w:i/>
          <w:iCs/>
          <w:color w:val="000000"/>
        </w:rPr>
        <w:t>.</w:t>
      </w:r>
      <w:r>
        <w:rPr>
          <w:rFonts w:ascii="Arial" w:hAnsi="Arial" w:cs="Arial"/>
          <w:color w:val="000000"/>
        </w:rPr>
        <w:t>05</w:t>
      </w:r>
      <w:r>
        <w:rPr>
          <w:rFonts w:ascii="Gabriola" w:hAnsi="Gabriola" w:cs="Gabriola"/>
          <w:color w:val="000000"/>
        </w:rPr>
        <w:t>,</w:t>
      </w:r>
      <w:r>
        <w:rPr>
          <w:rFonts w:ascii="Arial" w:hAnsi="Arial" w:cs="Arial"/>
          <w:i/>
          <w:iCs/>
          <w:color w:val="000000"/>
        </w:rPr>
        <w:t xml:space="preserve"> </w:t>
      </w:r>
      <w:r>
        <w:rPr>
          <w:rFonts w:hint="eastAsia" w:ascii="MS PGothic" w:hAnsi="Arial" w:eastAsia="MS PGothic" w:cs="MS PGothic"/>
          <w:color w:val="000000"/>
          <w:vertAlign w:val="superscript"/>
        </w:rPr>
        <w:t>∗∗∗</w:t>
      </w:r>
      <w:r>
        <w:rPr>
          <w:rFonts w:ascii="Arial" w:hAnsi="Arial" w:cs="Arial"/>
          <w:i/>
          <w:iCs/>
          <w:color w:val="000000"/>
        </w:rPr>
        <w:t xml:space="preserve"> p &lt; </w:t>
      </w:r>
      <w:r>
        <w:rPr>
          <w:rFonts w:ascii="Arial" w:hAnsi="Arial" w:cs="Arial"/>
          <w:color w:val="000000"/>
        </w:rPr>
        <w:t>0</w:t>
      </w:r>
      <w:r>
        <w:rPr>
          <w:rFonts w:ascii="Arial" w:hAnsi="Arial" w:cs="Arial"/>
          <w:i/>
          <w:iCs/>
          <w:color w:val="000000"/>
        </w:rPr>
        <w:t>.</w:t>
      </w:r>
      <w:r>
        <w:rPr>
          <w:rFonts w:ascii="Arial" w:hAnsi="Arial" w:cs="Arial"/>
          <w:color w:val="000000"/>
        </w:rPr>
        <w:t>01</w:t>
      </w:r>
      <w:r>
        <w:rPr>
          <w:rFonts w:ascii="Gabriola" w:hAnsi="Gabriola" w:cs="Gabriola"/>
          <w:color w:val="000000"/>
        </w:rPr>
        <w:t>)</w:t>
      </w:r>
    </w:p>
    <w:p>
      <w:pPr>
        <w:widowControl w:val="0"/>
        <w:autoSpaceDE w:val="0"/>
        <w:autoSpaceDN w:val="0"/>
        <w:adjustRightInd w:val="0"/>
        <w:spacing w:after="0" w:line="240" w:lineRule="auto"/>
        <w:rPr>
          <w:rFonts w:ascii="Times New Roman" w:hAnsi="Times New Roman" w:cs="Amiri"/>
        </w:rPr>
        <w:sectPr>
          <w:pgSz w:w="12240" w:h="15840"/>
          <w:pgMar w:top="1440" w:right="1700" w:bottom="347" w:left="1420" w:header="720" w:footer="720" w:gutter="0"/>
          <w:cols w:equalWidth="0" w:num="1">
            <w:col w:w="9120"/>
          </w:cols>
        </w:sectPr>
      </w:pPr>
    </w:p>
    <w:p>
      <w:pPr>
        <w:widowControl w:val="0"/>
        <w:autoSpaceDE w:val="0"/>
        <w:autoSpaceDN w:val="0"/>
        <w:adjustRightInd w:val="0"/>
        <w:spacing w:after="0" w:line="240" w:lineRule="auto"/>
        <w:rPr>
          <w:rFonts w:ascii="Times New Roman" w:hAnsi="Times New Roman" w:cs="Amiri"/>
        </w:rPr>
        <w:sectPr>
          <w:type w:val="continuous"/>
          <w:pgSz w:w="12240" w:h="15840"/>
          <w:pgMar w:top="1440" w:right="6140" w:bottom="347" w:left="5860" w:header="720" w:footer="720" w:gutter="0"/>
          <w:cols w:equalWidth="0" w:num="1">
            <w:col w:w="240"/>
          </w:cols>
        </w:sectPr>
      </w:pPr>
    </w:p>
    <w:p>
      <w:pPr>
        <w:widowControl w:val="0"/>
        <w:overflowPunct w:val="0"/>
        <w:autoSpaceDE w:val="0"/>
        <w:autoSpaceDN w:val="0"/>
        <w:adjustRightInd w:val="0"/>
        <w:spacing w:after="0" w:line="240" w:lineRule="auto"/>
        <w:jc w:val="both"/>
        <w:rPr>
          <w:rFonts w:ascii="Times New Roman" w:hAnsi="Times New Roman" w:cs="Amiri"/>
        </w:rPr>
      </w:pPr>
      <w:bookmarkStart w:id="16" w:name="page18"/>
      <w:bookmarkEnd w:id="16"/>
      <w:r>
        <w:rPr>
          <w:rFonts w:ascii="Gabriola" w:hAnsi="Gabriola" w:cs="Gabriola"/>
          <w:color w:val="000000"/>
        </w:rPr>
        <w:t>results for the di</w:t>
      </w:r>
      <w:r>
        <w:rPr>
          <w:rFonts w:ascii="Cambria Math" w:hAnsi="Cambria Math" w:cs="Cambria Math"/>
          <w:color w:val="000000"/>
        </w:rPr>
        <w:t>ﬀ</w:t>
      </w:r>
      <w:r>
        <w:rPr>
          <w:rFonts w:ascii="Gabriola" w:hAnsi="Gabriola" w:cs="Gabriola"/>
          <w:color w:val="000000"/>
        </w:rPr>
        <w:t xml:space="preserve">erent estimation methods are visualized in Figures </w:t>
      </w:r>
      <w:r>
        <w:fldChar w:fldCharType="begin"/>
      </w:r>
      <w:r>
        <w:instrText xml:space="preserve"> HYPERLINK \l "page19" </w:instrText>
      </w:r>
      <w:r>
        <w:fldChar w:fldCharType="separate"/>
      </w:r>
      <w:r>
        <w:rPr>
          <w:rFonts w:ascii="Gabriola" w:hAnsi="Gabriola" w:cs="Gabriola"/>
          <w:color w:val="000000"/>
        </w:rPr>
        <w:t xml:space="preserve"> 0.3,</w:t>
      </w:r>
      <w:r>
        <w:rPr>
          <w:rFonts w:ascii="Gabriola" w:hAnsi="Gabriola" w:cs="Gabriola"/>
          <w:color w:val="000000"/>
        </w:rPr>
        <w:fldChar w:fldCharType="end"/>
      </w:r>
      <w:r>
        <w:rPr>
          <w:rFonts w:ascii="Gabriola" w:hAnsi="Gabriola" w:cs="Gabriola"/>
          <w:color w:val="000000"/>
        </w:rPr>
        <w:t xml:space="preserve"> </w:t>
      </w:r>
      <w:r>
        <w:fldChar w:fldCharType="begin"/>
      </w:r>
      <w:r>
        <w:instrText xml:space="preserve"> HYPERLINK \l "page20" </w:instrText>
      </w:r>
      <w:r>
        <w:fldChar w:fldCharType="separate"/>
      </w:r>
      <w:r>
        <w:rPr>
          <w:rFonts w:ascii="Gabriola" w:hAnsi="Gabriola" w:cs="Gabriola"/>
          <w:color w:val="000000"/>
        </w:rPr>
        <w:t xml:space="preserve"> 0.4</w:t>
      </w:r>
      <w:r>
        <w:rPr>
          <w:rFonts w:ascii="Gabriola" w:hAnsi="Gabriola" w:cs="Gabriola"/>
          <w:color w:val="000000"/>
        </w:rPr>
        <w:fldChar w:fldCharType="end"/>
      </w:r>
      <w:r>
        <w:rPr>
          <w:rFonts w:ascii="Gabriola" w:hAnsi="Gabriola" w:cs="Gabriola"/>
          <w:color w:val="000000"/>
        </w:rPr>
        <w:t xml:space="preserve"> and </w:t>
      </w:r>
      <w:r>
        <w:fldChar w:fldCharType="begin"/>
      </w:r>
      <w:r>
        <w:instrText xml:space="preserve"> HYPERLINK \l "page21" </w:instrText>
      </w:r>
      <w:r>
        <w:fldChar w:fldCharType="separate"/>
      </w:r>
      <w:r>
        <w:rPr>
          <w:rFonts w:ascii="Gabriola" w:hAnsi="Gabriola" w:cs="Gabriola"/>
          <w:color w:val="000000"/>
        </w:rPr>
        <w:t xml:space="preserve"> 0.5</w:t>
      </w:r>
      <w:r>
        <w:rPr>
          <w:rFonts w:ascii="Gabriola" w:hAnsi="Gabriola" w:cs="Gabriola"/>
          <w:color w:val="000000"/>
        </w:rPr>
        <w:fldChar w:fldCharType="end"/>
      </w:r>
      <w:r>
        <w:rPr>
          <w:rFonts w:ascii="Gabriola" w:hAnsi="Gabriola" w:cs="Gabriola"/>
          <w:color w:val="000000"/>
        </w:rPr>
        <w:t xml:space="preserve"> and presented in Tables </w:t>
      </w:r>
      <w:r>
        <w:fldChar w:fldCharType="begin"/>
      </w:r>
      <w:r>
        <w:instrText xml:space="preserve"> HYPERLINK \l "page30" </w:instrText>
      </w:r>
      <w:r>
        <w:fldChar w:fldCharType="separate"/>
      </w:r>
      <w:r>
        <w:rPr>
          <w:rFonts w:ascii="Gabriola" w:hAnsi="Gabriola" w:cs="Gabriola"/>
          <w:color w:val="000000"/>
        </w:rPr>
        <w:t xml:space="preserve"> 0.7,</w:t>
      </w:r>
      <w:r>
        <w:rPr>
          <w:rFonts w:ascii="Gabriola" w:hAnsi="Gabriola" w:cs="Gabriola"/>
          <w:color w:val="000000"/>
        </w:rPr>
        <w:fldChar w:fldCharType="end"/>
      </w:r>
      <w:r>
        <w:rPr>
          <w:rFonts w:ascii="Gabriola" w:hAnsi="Gabriola" w:cs="Gabriola"/>
          <w:color w:val="000000"/>
        </w:rPr>
        <w:t xml:space="preserve"> </w:t>
      </w:r>
      <w:r>
        <w:fldChar w:fldCharType="begin"/>
      </w:r>
      <w:r>
        <w:instrText xml:space="preserve"> HYPERLINK \l "page31" </w:instrText>
      </w:r>
      <w:r>
        <w:fldChar w:fldCharType="separate"/>
      </w:r>
      <w:r>
        <w:rPr>
          <w:rFonts w:ascii="Gabriola" w:hAnsi="Gabriola" w:cs="Gabriola"/>
          <w:color w:val="000000"/>
        </w:rPr>
        <w:t xml:space="preserve"> 0.8</w:t>
      </w:r>
      <w:r>
        <w:rPr>
          <w:rFonts w:ascii="Gabriola" w:hAnsi="Gabriola" w:cs="Gabriola"/>
          <w:color w:val="000000"/>
        </w:rPr>
        <w:fldChar w:fldCharType="end"/>
      </w:r>
      <w:r>
        <w:rPr>
          <w:rFonts w:ascii="Gabriola" w:hAnsi="Gabriola" w:cs="Gabriola"/>
          <w:color w:val="000000"/>
        </w:rPr>
        <w:t xml:space="preserve"> and </w:t>
      </w:r>
      <w:r>
        <w:fldChar w:fldCharType="begin"/>
      </w:r>
      <w:r>
        <w:instrText xml:space="preserve"> HYPERLINK \l "page32" </w:instrText>
      </w:r>
      <w:r>
        <w:fldChar w:fldCharType="separate"/>
      </w:r>
      <w:r>
        <w:rPr>
          <w:rFonts w:ascii="Gabriola" w:hAnsi="Gabriola" w:cs="Gabriola"/>
          <w:color w:val="000000"/>
        </w:rPr>
        <w:t xml:space="preserve"> 0.9</w:t>
      </w:r>
      <w:r>
        <w:rPr>
          <w:rFonts w:ascii="Gabriola" w:hAnsi="Gabriola" w:cs="Gabriola"/>
          <w:color w:val="000000"/>
        </w:rPr>
        <w:fldChar w:fldCharType="end"/>
      </w:r>
      <w:r>
        <w:rPr>
          <w:rFonts w:ascii="Gabriola" w:hAnsi="Gabriola" w:cs="Gabriola"/>
          <w:color w:val="000000"/>
        </w:rPr>
        <w:t xml:space="preserve"> for the MSM, FE and RE model, respectively. Despite the reduced sample size in each group and hence lower precision, the MSM model still indicates a reduction in female employment chances and male BMI, waist circumference and calorie consumption as well as smoking and alcohol consumption, especially in the first 8 to 10 years after diagnosis. Behavioural risk factors for women are again not found to be reduced consistently, apart from BMI where some trend towards a reduction over time is visible. Interestingly, female employment already decreases rapidly in the first to second year after diagnosis and it does not appear that females are able to increase their employment probabilities later on. Unfortunately it was not possible to estimate the e</w:t>
      </w:r>
      <w:r>
        <w:rPr>
          <w:rFonts w:ascii="Cambria Math" w:hAnsi="Cambria Math" w:cs="Cambria Math"/>
          <w:color w:val="000000"/>
        </w:rPr>
        <w:t>ﬀ</w:t>
      </w:r>
      <w:r>
        <w:rPr>
          <w:rFonts w:ascii="Gabriola" w:hAnsi="Gabriola" w:cs="Gabriola"/>
          <w:color w:val="000000"/>
        </w:rPr>
        <w:t>ects on female smoking and alcohol consumption due to the low prevalence of these risk factors in females, the lower sample size in the MSM and the reductions in sample size in each duration group. Using the FE model, all point estimates suggest similar e</w:t>
      </w:r>
      <w:r>
        <w:rPr>
          <w:rFonts w:ascii="Cambria Math" w:hAnsi="Cambria Math" w:cs="Cambria Math"/>
          <w:color w:val="000000"/>
        </w:rPr>
        <w:t>ﬀ</w:t>
      </w:r>
      <w:r>
        <w:rPr>
          <w:rFonts w:ascii="Gabriola" w:hAnsi="Gabriola" w:cs="Gabriola"/>
          <w:color w:val="000000"/>
        </w:rPr>
        <w:t>ects. The RE model, again suggests larger e</w:t>
      </w:r>
      <w:r>
        <w:rPr>
          <w:rFonts w:ascii="Cambria Math" w:hAnsi="Cambria Math" w:cs="Cambria Math"/>
          <w:color w:val="000000"/>
        </w:rPr>
        <w:t>ﬀ</w:t>
      </w:r>
      <w:r>
        <w:rPr>
          <w:rFonts w:ascii="Gabriola" w:hAnsi="Gabriola" w:cs="Gabriola"/>
          <w:color w:val="000000"/>
        </w:rPr>
        <w:t>ects on female employment and lower e</w:t>
      </w:r>
      <w:r>
        <w:rPr>
          <w:rFonts w:ascii="Cambria Math" w:hAnsi="Cambria Math" w:cs="Cambria Math"/>
          <w:color w:val="000000"/>
        </w:rPr>
        <w:t>ﬀ</w:t>
      </w:r>
      <w:r>
        <w:rPr>
          <w:rFonts w:ascii="Gabriola" w:hAnsi="Gabriola" w:cs="Gabriola"/>
          <w:color w:val="000000"/>
        </w:rPr>
        <w:t>ects on BMI and waist circumference than both other estimation methods.</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18" w:lineRule="exact"/>
        <w:rPr>
          <w:rFonts w:ascii="Times New Roman" w:hAnsi="Times New Roman" w:cs="Amiri"/>
        </w:rPr>
      </w:pPr>
    </w:p>
    <w:p>
      <w:pPr>
        <w:widowControl w:val="0"/>
        <w:overflowPunct w:val="0"/>
        <w:autoSpaceDE w:val="0"/>
        <w:autoSpaceDN w:val="0"/>
        <w:adjustRightInd w:val="0"/>
        <w:spacing w:after="0" w:line="240" w:lineRule="auto"/>
        <w:ind w:firstLine="234"/>
        <w:jc w:val="both"/>
        <w:rPr>
          <w:rFonts w:ascii="Times New Roman" w:hAnsi="Times New Roman" w:cs="Amiri"/>
        </w:rPr>
      </w:pPr>
      <w:r>
        <w:rPr>
          <w:rFonts w:ascii="Gabriola" w:hAnsi="Gabriola" w:cs="Gabriola"/>
          <w:color w:val="000000"/>
        </w:rPr>
        <w:t>The sensitivity analyses using truncated weights shows very similar e</w:t>
      </w:r>
      <w:r>
        <w:rPr>
          <w:rFonts w:ascii="Cambria Math" w:hAnsi="Cambria Math" w:cs="Cambria Math"/>
          <w:color w:val="000000"/>
        </w:rPr>
        <w:t>ﬀ</w:t>
      </w:r>
      <w:r>
        <w:rPr>
          <w:rFonts w:ascii="Gabriola" w:hAnsi="Gabriola" w:cs="Gabriola"/>
          <w:color w:val="000000"/>
        </w:rPr>
        <w:t xml:space="preserve">ects to those using the untruncated weights (Table </w:t>
      </w:r>
      <w:r>
        <w:fldChar w:fldCharType="begin"/>
      </w:r>
      <w:r>
        <w:instrText xml:space="preserve"> HYPERLINK \l "page33" </w:instrText>
      </w:r>
      <w:r>
        <w:fldChar w:fldCharType="separate"/>
      </w:r>
      <w:r>
        <w:rPr>
          <w:rFonts w:ascii="Gabriola" w:hAnsi="Gabriola" w:cs="Gabriola"/>
          <w:color w:val="000000"/>
        </w:rPr>
        <w:t xml:space="preserve"> 0.10</w:t>
      </w:r>
      <w:r>
        <w:rPr>
          <w:rFonts w:ascii="Gabriola" w:hAnsi="Gabriola" w:cs="Gabriola"/>
          <w:color w:val="000000"/>
        </w:rPr>
        <w:fldChar w:fldCharType="end"/>
      </w:r>
      <w:r>
        <w:rPr>
          <w:rFonts w:ascii="Gabriola" w:hAnsi="Gabriola" w:cs="Gabriola"/>
          <w:color w:val="000000"/>
        </w:rPr>
        <w:t xml:space="preserve"> and </w:t>
      </w:r>
      <w:r>
        <w:fldChar w:fldCharType="begin"/>
      </w:r>
      <w:r>
        <w:instrText xml:space="preserve"> HYPERLINK \l "page34" </w:instrText>
      </w:r>
      <w:r>
        <w:fldChar w:fldCharType="separate"/>
      </w:r>
      <w:r>
        <w:rPr>
          <w:rFonts w:ascii="Gabriola" w:hAnsi="Gabriola" w:cs="Gabriola"/>
          <w:color w:val="000000"/>
        </w:rPr>
        <w:t xml:space="preserve"> 0.11),</w:t>
      </w:r>
      <w:r>
        <w:rPr>
          <w:rFonts w:ascii="Gabriola" w:hAnsi="Gabriola" w:cs="Gabriola"/>
          <w:color w:val="000000"/>
        </w:rPr>
        <w:fldChar w:fldCharType="end"/>
      </w:r>
      <w:r>
        <w:rPr>
          <w:rFonts w:ascii="Gabriola" w:hAnsi="Gabriola" w:cs="Gabriola"/>
          <w:color w:val="000000"/>
        </w:rPr>
        <w:t xml:space="preserve"> suggesting no important loss in e</w:t>
      </w:r>
      <w:r>
        <w:rPr>
          <w:rFonts w:ascii="Cambria Math" w:hAnsi="Cambria Math" w:cs="Cambria Math"/>
          <w:color w:val="000000"/>
        </w:rPr>
        <w:t>ﬃ</w:t>
      </w:r>
      <w:r>
        <w:rPr>
          <w:rFonts w:ascii="Gabriola" w:hAnsi="Gabriola" w:cs="Gabriola"/>
          <w:color w:val="000000"/>
        </w:rPr>
        <w:t xml:space="preserve">ciency and supporting the decision to use untruncated weights. The results using non-imputed data are broadly similar (Tables </w:t>
      </w:r>
      <w:r>
        <w:fldChar w:fldCharType="begin"/>
      </w:r>
      <w:r>
        <w:instrText xml:space="preserve"> HYPERLINK \l "page35" </w:instrText>
      </w:r>
      <w:r>
        <w:fldChar w:fldCharType="separate"/>
      </w:r>
      <w:r>
        <w:rPr>
          <w:rFonts w:ascii="Gabriola" w:hAnsi="Gabriola" w:cs="Gabriola"/>
          <w:color w:val="000000"/>
        </w:rPr>
        <w:t xml:space="preserve"> 0.12,</w:t>
      </w:r>
      <w:r>
        <w:rPr>
          <w:rFonts w:ascii="Gabriola" w:hAnsi="Gabriola" w:cs="Gabriola"/>
          <w:color w:val="000000"/>
        </w:rPr>
        <w:fldChar w:fldCharType="end"/>
      </w:r>
      <w:r>
        <w:rPr>
          <w:rFonts w:ascii="Gabriola" w:hAnsi="Gabriola" w:cs="Gabriola"/>
          <w:color w:val="000000"/>
        </w:rPr>
        <w:t xml:space="preserve"> </w:t>
      </w:r>
      <w:r>
        <w:fldChar w:fldCharType="begin"/>
      </w:r>
      <w:r>
        <w:instrText xml:space="preserve"> HYPERLINK \l "page36" </w:instrText>
      </w:r>
      <w:r>
        <w:fldChar w:fldCharType="separate"/>
      </w:r>
      <w:r>
        <w:rPr>
          <w:rFonts w:ascii="Gabriola" w:hAnsi="Gabriola" w:cs="Gabriola"/>
          <w:color w:val="000000"/>
        </w:rPr>
        <w:t xml:space="preserve"> 0.13,</w:t>
      </w:r>
      <w:r>
        <w:rPr>
          <w:rFonts w:ascii="Gabriola" w:hAnsi="Gabriola" w:cs="Gabriola"/>
          <w:color w:val="000000"/>
        </w:rPr>
        <w:fldChar w:fldCharType="end"/>
      </w:r>
      <w:r>
        <w:rPr>
          <w:rFonts w:ascii="Gabriola" w:hAnsi="Gabriola" w:cs="Gabriola"/>
          <w:color w:val="000000"/>
        </w:rPr>
        <w:t xml:space="preserve"> </w:t>
      </w:r>
      <w:r>
        <w:fldChar w:fldCharType="begin"/>
      </w:r>
      <w:r>
        <w:instrText xml:space="preserve"> HYPERLINK \l "page37" </w:instrText>
      </w:r>
      <w:r>
        <w:fldChar w:fldCharType="separate"/>
      </w:r>
      <w:r>
        <w:rPr>
          <w:rFonts w:ascii="Gabriola" w:hAnsi="Gabriola" w:cs="Gabriola"/>
          <w:color w:val="000000"/>
        </w:rPr>
        <w:t xml:space="preserve"> 0.14,</w:t>
      </w:r>
      <w:r>
        <w:rPr>
          <w:rFonts w:ascii="Gabriola" w:hAnsi="Gabriola" w:cs="Gabriola"/>
          <w:color w:val="000000"/>
        </w:rPr>
        <w:fldChar w:fldCharType="end"/>
      </w:r>
      <w:r>
        <w:rPr>
          <w:rFonts w:ascii="Gabriola" w:hAnsi="Gabriola" w:cs="Gabriola"/>
          <w:color w:val="000000"/>
        </w:rPr>
        <w:t xml:space="preserve"> </w:t>
      </w:r>
      <w:r>
        <w:fldChar w:fldCharType="begin"/>
      </w:r>
      <w:r>
        <w:instrText xml:space="preserve"> HYPERLINK \l "page38" </w:instrText>
      </w:r>
      <w:r>
        <w:fldChar w:fldCharType="separate"/>
      </w:r>
      <w:r>
        <w:rPr>
          <w:rFonts w:ascii="Gabriola" w:hAnsi="Gabriola" w:cs="Gabriola"/>
          <w:color w:val="000000"/>
        </w:rPr>
        <w:t xml:space="preserve"> 0.15</w:t>
      </w:r>
      <w:r>
        <w:rPr>
          <w:rFonts w:ascii="Gabriola" w:hAnsi="Gabriola" w:cs="Gabriola"/>
          <w:color w:val="000000"/>
        </w:rPr>
        <w:fldChar w:fldCharType="end"/>
      </w:r>
      <w:r>
        <w:rPr>
          <w:rFonts w:ascii="Gabriola" w:hAnsi="Gabriola" w:cs="Gabriola"/>
          <w:color w:val="000000"/>
        </w:rPr>
        <w:t xml:space="preserve"> and </w:t>
      </w:r>
      <w:r>
        <w:fldChar w:fldCharType="begin"/>
      </w:r>
      <w:r>
        <w:instrText xml:space="preserve"> HYPERLINK \l "page39" </w:instrText>
      </w:r>
      <w:r>
        <w:fldChar w:fldCharType="separate"/>
      </w:r>
      <w:r>
        <w:rPr>
          <w:rFonts w:ascii="Gabriola" w:hAnsi="Gabriola" w:cs="Gabriola"/>
          <w:color w:val="000000"/>
        </w:rPr>
        <w:t xml:space="preserve"> 0.16</w:t>
      </w:r>
      <w:r>
        <w:rPr>
          <w:rFonts w:ascii="Gabriola" w:hAnsi="Gabriola" w:cs="Gabriola"/>
          <w:color w:val="000000"/>
        </w:rPr>
        <w:fldChar w:fldCharType="end"/>
      </w:r>
      <w:r>
        <w:rPr>
          <w:rFonts w:ascii="Gabriola" w:hAnsi="Gabriola" w:cs="Gabriola"/>
          <w:color w:val="000000"/>
        </w:rPr>
        <w:t xml:space="preserve"> ), in particular for the FE model, still indicating a reduction in female employment chances and male alcohol consumption, BMI and waist circumference. The coe</w:t>
      </w:r>
      <w:r>
        <w:rPr>
          <w:rFonts w:ascii="Cambria Math" w:hAnsi="Cambria Math" w:cs="Cambria Math"/>
          <w:color w:val="000000"/>
        </w:rPr>
        <w:t>ﬃ</w:t>
      </w:r>
      <w:r>
        <w:rPr>
          <w:rFonts w:ascii="Gabriola" w:hAnsi="Gabriola" w:cs="Gabriola"/>
          <w:color w:val="000000"/>
        </w:rPr>
        <w:t>cients of the MSM still point into the same direction as those using the imputed data, but the estimated e</w:t>
      </w:r>
      <w:r>
        <w:rPr>
          <w:rFonts w:ascii="Cambria Math" w:hAnsi="Cambria Math" w:cs="Cambria Math"/>
          <w:color w:val="000000"/>
        </w:rPr>
        <w:t>ﬀ</w:t>
      </w:r>
      <w:r>
        <w:rPr>
          <w:rFonts w:ascii="Gabriola" w:hAnsi="Gabriola" w:cs="Gabriola"/>
          <w:color w:val="000000"/>
        </w:rPr>
        <w:t>ects are smaller in size and confidence intervals are relatively large. The RE model still shows a stronger e</w:t>
      </w:r>
      <w:r>
        <w:rPr>
          <w:rFonts w:ascii="Cambria Math" w:hAnsi="Cambria Math" w:cs="Cambria Math"/>
          <w:color w:val="000000"/>
        </w:rPr>
        <w:t>ﬀ</w:t>
      </w:r>
      <w:r>
        <w:rPr>
          <w:rFonts w:ascii="Gabriola" w:hAnsi="Gabriola" w:cs="Gabriola"/>
          <w:color w:val="000000"/>
        </w:rPr>
        <w:t xml:space="preserve">ect on female employment probabilities and smaller reductions in especially the weight measures BMI and waist circumference. Using overweight and obesity instead of BMI and waist circumference as indicators for weight changes, we do not find as consistent reductions in weight status for men as we did using the continuous estimates (Tables </w:t>
      </w:r>
      <w:r>
        <w:fldChar w:fldCharType="begin"/>
      </w:r>
      <w:r>
        <w:instrText xml:space="preserve"> HYPERLINK \l "page40" </w:instrText>
      </w:r>
      <w:r>
        <w:fldChar w:fldCharType="separate"/>
      </w:r>
      <w:r>
        <w:rPr>
          <w:rFonts w:ascii="Gabriola" w:hAnsi="Gabriola" w:cs="Gabriola"/>
          <w:color w:val="000000"/>
        </w:rPr>
        <w:t xml:space="preserve"> 0.17</w:t>
      </w:r>
      <w:r>
        <w:rPr>
          <w:rFonts w:ascii="Gabriola" w:hAnsi="Gabriola" w:cs="Gabriola"/>
          <w:color w:val="000000"/>
        </w:rPr>
        <w:fldChar w:fldCharType="end"/>
      </w:r>
      <w:r>
        <w:rPr>
          <w:rFonts w:ascii="Gabriola" w:hAnsi="Gabriola" w:cs="Gabriola"/>
          <w:color w:val="000000"/>
        </w:rPr>
        <w:t xml:space="preserve"> and </w:t>
      </w:r>
      <w:r>
        <w:fldChar w:fldCharType="begin"/>
      </w:r>
      <w:r>
        <w:instrText xml:space="preserve"> HYPERLINK \l "page41" </w:instrText>
      </w:r>
      <w:r>
        <w:fldChar w:fldCharType="separate"/>
      </w:r>
      <w:r>
        <w:rPr>
          <w:rFonts w:ascii="Gabriola" w:hAnsi="Gabriola" w:cs="Gabriola"/>
          <w:color w:val="000000"/>
        </w:rPr>
        <w:t xml:space="preserve"> 0.18</w:t>
      </w:r>
      <w:r>
        <w:rPr>
          <w:rFonts w:ascii="Gabriola" w:hAnsi="Gabriola" w:cs="Gabriola"/>
          <w:color w:val="000000"/>
        </w:rPr>
        <w:fldChar w:fldCharType="end"/>
      </w:r>
      <w:r>
        <w:rPr>
          <w:rFonts w:ascii="Gabriola" w:hAnsi="Gabriola" w:cs="Gabriola"/>
          <w:color w:val="000000"/>
        </w:rPr>
        <w:t xml:space="preserve"> and Figure </w:t>
      </w:r>
      <w:r>
        <w:fldChar w:fldCharType="begin"/>
      </w:r>
      <w:r>
        <w:instrText xml:space="preserve"> HYPERLINK \l "page42" </w:instrText>
      </w:r>
      <w:r>
        <w:fldChar w:fldCharType="separate"/>
      </w:r>
      <w:r>
        <w:rPr>
          <w:rFonts w:ascii="Gabriola" w:hAnsi="Gabriola" w:cs="Gabriola"/>
          <w:color w:val="000000"/>
        </w:rPr>
        <w:t xml:space="preserve"> 0.6.</w:t>
      </w:r>
      <w:r>
        <w:rPr>
          <w:rFonts w:ascii="Gabriola" w:hAnsi="Gabriola" w:cs="Gabriola"/>
          <w:color w:val="000000"/>
        </w:rPr>
        <w:fldChar w:fldCharType="end"/>
      </w:r>
      <w:r>
        <w:rPr>
          <w:rFonts w:ascii="Gabriola" w:hAnsi="Gabriola" w:cs="Gabriola"/>
          <w:color w:val="000000"/>
        </w:rPr>
        <w:t xml:space="preserve"> Nonetheless, the point estimates still show a reduction in obesity, in particular over time and for men, supporting the reductions found using continuous measurements. The coe</w:t>
      </w:r>
      <w:r>
        <w:rPr>
          <w:rFonts w:ascii="Cambria Math" w:hAnsi="Cambria Math" w:cs="Cambria Math"/>
          <w:color w:val="000000"/>
        </w:rPr>
        <w:t>ﬃ</w:t>
      </w:r>
      <w:r>
        <w:rPr>
          <w:rFonts w:ascii="Gabriola" w:hAnsi="Gabriola" w:cs="Gabriola"/>
          <w:color w:val="000000"/>
        </w:rPr>
        <w:t>cients for overweight are di</w:t>
      </w:r>
      <w:r>
        <w:rPr>
          <w:rFonts w:ascii="Cambria Math" w:hAnsi="Cambria Math" w:cs="Cambria Math"/>
          <w:color w:val="000000"/>
        </w:rPr>
        <w:t>ﬃ</w:t>
      </w:r>
      <w:r>
        <w:rPr>
          <w:rFonts w:ascii="Gabriola" w:hAnsi="Gabriola" w:cs="Gabriola"/>
          <w:color w:val="000000"/>
        </w:rPr>
        <w:t>cult to interpret as it is unclear if the negative coe</w:t>
      </w:r>
      <w:r>
        <w:rPr>
          <w:rFonts w:ascii="Cambria Math" w:hAnsi="Cambria Math" w:cs="Cambria Math"/>
          <w:color w:val="000000"/>
        </w:rPr>
        <w:t>ﬃ</w:t>
      </w:r>
      <w:r>
        <w:rPr>
          <w:rFonts w:ascii="Gabriola" w:hAnsi="Gabriola" w:cs="Gabriola"/>
          <w:color w:val="000000"/>
        </w:rPr>
        <w:t>cient is caused by people transferring into the obesity or into normal weight.</w:t>
      </w:r>
    </w:p>
    <w:p>
      <w:pPr>
        <w:widowControl w:val="0"/>
        <w:autoSpaceDE w:val="0"/>
        <w:autoSpaceDN w:val="0"/>
        <w:adjustRightInd w:val="0"/>
        <w:spacing w:after="0" w:line="240" w:lineRule="auto"/>
        <w:rPr>
          <w:rFonts w:ascii="Times New Roman" w:hAnsi="Times New Roman" w:cs="Amiri"/>
        </w:rPr>
        <w:sectPr>
          <w:pgSz w:w="12240" w:h="15840"/>
          <w:pgMar w:top="1103"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91"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sectPr>
          <w:type w:val="continuous"/>
          <w:pgSz w:w="12240" w:h="15840"/>
          <w:pgMar w:top="1103" w:right="6140" w:bottom="347" w:left="5860" w:header="720" w:footer="720" w:gutter="0"/>
          <w:cols w:equalWidth="0" w:num="1">
            <w:col w:w="240"/>
          </w:cols>
        </w:sectPr>
      </w:pPr>
    </w:p>
    <w:p>
      <w:pPr>
        <w:widowControl w:val="0"/>
        <w:autoSpaceDE w:val="0"/>
        <w:autoSpaceDN w:val="0"/>
        <w:adjustRightInd w:val="0"/>
        <w:spacing w:after="0" w:line="200" w:lineRule="exact"/>
        <w:rPr>
          <w:rFonts w:ascii="Times New Roman" w:hAnsi="Times New Roman" w:cs="Amiri"/>
        </w:rPr>
      </w:pPr>
      <w:bookmarkStart w:id="17" w:name="page19"/>
      <w:bookmarkEnd w:id="17"/>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90" w:lineRule="exact"/>
        <w:rPr>
          <w:rFonts w:ascii="Times New Roman" w:hAnsi="Times New Roman" w:cs="Amiri"/>
        </w:rPr>
      </w:pPr>
    </w:p>
    <w:p>
      <w:pPr>
        <w:widowControl w:val="0"/>
        <w:overflowPunct w:val="0"/>
        <w:autoSpaceDE w:val="0"/>
        <w:autoSpaceDN w:val="0"/>
        <w:adjustRightInd w:val="0"/>
        <w:spacing w:after="0" w:line="240" w:lineRule="auto"/>
        <w:ind w:hanging="1180"/>
        <w:rPr>
          <w:rFonts w:ascii="Times New Roman" w:hAnsi="Times New Roman" w:cs="Amiri"/>
        </w:rPr>
      </w:pPr>
      <w:r>
        <w:rPr>
          <w:rFonts w:ascii="Gabriola" w:hAnsi="Gabriola" w:cs="Gabriola"/>
          <w:color w:val="000000"/>
        </w:rPr>
        <w:t>Figure 0.3: Analysis of the e</w:t>
      </w:r>
      <w:r>
        <w:rPr>
          <w:rFonts w:ascii="Cambria Math" w:hAnsi="Cambria Math" w:cs="Cambria Math"/>
          <w:color w:val="000000"/>
        </w:rPr>
        <w:t>ﬀ</w:t>
      </w:r>
      <w:r>
        <w:rPr>
          <w:rFonts w:ascii="Gabriola" w:hAnsi="Gabriola" w:cs="Gabriola"/>
          <w:color w:val="000000"/>
        </w:rPr>
        <w:t>ect of time since diabetes diagnosis on employment status and behavioural outcomes (duration groups, marginal structural model)</w:t>
      </w:r>
    </w:p>
    <w:p>
      <w:pPr>
        <w:widowControl w:val="0"/>
        <w:autoSpaceDE w:val="0"/>
        <w:autoSpaceDN w:val="0"/>
        <w:adjustRightInd w:val="0"/>
        <w:spacing w:after="0" w:line="240" w:lineRule="auto"/>
        <w:rPr>
          <w:rFonts w:ascii="Times New Roman" w:hAnsi="Times New Roman" w:cs="Amiri"/>
        </w:rPr>
        <w:sectPr>
          <w:pgSz w:w="15840" w:h="12240" w:orient="landscape"/>
          <w:pgMar w:top="1440" w:right="1140" w:bottom="1440" w:left="2880" w:header="720" w:footer="720" w:gutter="0"/>
          <w:cols w:equalWidth="0" w:num="1">
            <w:col w:w="11820"/>
          </w:cols>
        </w:sectPr>
      </w:pPr>
      <w:r>
        <w:drawing>
          <wp:anchor distT="0" distB="0" distL="114300" distR="114300" simplePos="0" relativeHeight="251664384" behindDoc="1" locked="0" layoutInCell="0" allowOverlap="1">
            <wp:simplePos x="0" y="0"/>
            <wp:positionH relativeFrom="column">
              <wp:posOffset>-224155</wp:posOffset>
            </wp:positionH>
            <wp:positionV relativeFrom="paragraph">
              <wp:posOffset>461010</wp:posOffset>
            </wp:positionV>
            <wp:extent cx="7544435" cy="1356360"/>
            <wp:effectExtent l="19050" t="0" r="0"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 8"/>
                    <pic:cNvPicPr>
                      <a:picLocks noChangeAspect="1" noChangeArrowheads="1"/>
                    </pic:cNvPicPr>
                  </pic:nvPicPr>
                  <pic:blipFill>
                    <a:blip r:embed="rId8"/>
                    <a:srcRect/>
                    <a:stretch>
                      <a:fillRect/>
                    </a:stretch>
                  </pic:blipFill>
                  <pic:spPr>
                    <a:xfrm>
                      <a:off x="0" y="0"/>
                      <a:ext cx="7544435" cy="1356360"/>
                    </a:xfrm>
                    <a:prstGeom prst="rect">
                      <a:avLst/>
                    </a:prstGeom>
                    <a:noFill/>
                  </pic:spPr>
                </pic:pic>
              </a:graphicData>
            </a:graphic>
          </wp:anchor>
        </w:drawing>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89" w:lineRule="exact"/>
        <w:rPr>
          <w:rFonts w:ascii="Times New Roman" w:hAnsi="Times New Roman" w:cs="Amiri"/>
        </w:rPr>
      </w:pPr>
    </w:p>
    <w:tbl>
      <w:tblPr>
        <w:tblStyle w:val="12"/>
        <w:tblW w:w="241" w:type="dxa"/>
        <w:tblInd w:w="0" w:type="dxa"/>
        <w:tblLayout w:type="fixed"/>
        <w:tblCellMar>
          <w:top w:w="0" w:type="dxa"/>
          <w:left w:w="0" w:type="dxa"/>
          <w:bottom w:w="0" w:type="dxa"/>
          <w:right w:w="0" w:type="dxa"/>
        </w:tblCellMar>
      </w:tblPr>
      <w:tblGrid>
        <w:gridCol w:w="241"/>
      </w:tblGrid>
      <w:tr>
        <w:tblPrEx>
          <w:tblLayout w:type="fixed"/>
        </w:tblPrEx>
        <w:trPr>
          <w:trHeight w:val="240" w:hRule="atLeast"/>
        </w:trPr>
        <w:tc>
          <w:tcPr>
            <w:tcW w:w="241" w:type="dxa"/>
            <w:tcBorders>
              <w:top w:val="nil"/>
              <w:left w:val="nil"/>
              <w:bottom w:val="nil"/>
              <w:right w:val="nil"/>
            </w:tcBorders>
            <w:textDirection w:val="tbRl"/>
            <w:vAlign w:val="bottom"/>
          </w:tcPr>
          <w:p>
            <w:pPr>
              <w:widowControl w:val="0"/>
              <w:autoSpaceDE w:val="0"/>
              <w:autoSpaceDN w:val="0"/>
              <w:adjustRightInd w:val="0"/>
              <w:spacing w:after="0" w:line="240" w:lineRule="auto"/>
              <w:rPr>
                <w:rFonts w:ascii="Times New Roman" w:hAnsi="Times New Roman" w:cs="Amiri"/>
              </w:rPr>
            </w:pPr>
            <w:r>
              <w:rPr>
                <w:rFonts w:ascii="Arial" w:hAnsi="Arial" w:cs="Arial"/>
                <w:color w:val="000000"/>
              </w:rPr>
              <w:t>19</w:t>
            </w:r>
          </w:p>
        </w:tc>
      </w:tr>
    </w:tbl>
    <w:p>
      <w:pPr>
        <w:widowControl w:val="0"/>
        <w:autoSpaceDE w:val="0"/>
        <w:autoSpaceDN w:val="0"/>
        <w:adjustRightInd w:val="0"/>
        <w:spacing w:after="0" w:line="168" w:lineRule="exact"/>
        <w:rPr>
          <w:rFonts w:ascii="Times New Roman" w:hAnsi="Times New Roman" w:cs="Amiri"/>
        </w:rPr>
      </w:pPr>
      <w:r>
        <w:drawing>
          <wp:anchor distT="0" distB="0" distL="114300" distR="114300" simplePos="0" relativeHeight="251675648" behindDoc="1" locked="0" layoutInCell="0" allowOverlap="1">
            <wp:simplePos x="0" y="0"/>
            <wp:positionH relativeFrom="column">
              <wp:posOffset>349885</wp:posOffset>
            </wp:positionH>
            <wp:positionV relativeFrom="paragraph">
              <wp:posOffset>114935</wp:posOffset>
            </wp:positionV>
            <wp:extent cx="2054860" cy="1398905"/>
            <wp:effectExtent l="19050" t="0" r="2540" b="0"/>
            <wp:wrapNone/>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 19"/>
                    <pic:cNvPicPr>
                      <a:picLocks noChangeAspect="1" noChangeArrowheads="1"/>
                    </pic:cNvPicPr>
                  </pic:nvPicPr>
                  <pic:blipFill>
                    <a:blip r:embed="rId9"/>
                    <a:srcRect/>
                    <a:stretch>
                      <a:fillRect/>
                    </a:stretch>
                  </pic:blipFill>
                  <pic:spPr>
                    <a:xfrm>
                      <a:off x="0" y="0"/>
                      <a:ext cx="2054860" cy="1398905"/>
                    </a:xfrm>
                    <a:prstGeom prst="rect">
                      <a:avLst/>
                    </a:prstGeom>
                    <a:noFill/>
                  </pic:spPr>
                </pic:pic>
              </a:graphicData>
            </a:graphic>
          </wp:anchor>
        </w:drawing>
      </w:r>
    </w:p>
    <w:tbl>
      <w:tblPr>
        <w:tblStyle w:val="12"/>
        <w:tblW w:w="3640" w:type="dxa"/>
        <w:tblInd w:w="0" w:type="dxa"/>
        <w:tblLayout w:type="fixed"/>
        <w:tblCellMar>
          <w:top w:w="0" w:type="dxa"/>
          <w:left w:w="0" w:type="dxa"/>
          <w:bottom w:w="0" w:type="dxa"/>
          <w:right w:w="0" w:type="dxa"/>
        </w:tblCellMar>
      </w:tblPr>
      <w:tblGrid>
        <w:gridCol w:w="1020"/>
        <w:gridCol w:w="380"/>
        <w:gridCol w:w="400"/>
        <w:gridCol w:w="400"/>
        <w:gridCol w:w="400"/>
        <w:gridCol w:w="380"/>
        <w:gridCol w:w="400"/>
        <w:gridCol w:w="260"/>
      </w:tblGrid>
      <w:tr>
        <w:tblPrEx>
          <w:tblLayout w:type="fixed"/>
        </w:tblPrEx>
        <w:trPr>
          <w:trHeight w:val="230" w:hRule="atLeast"/>
        </w:trPr>
        <w:tc>
          <w:tcPr>
            <w:tcW w:w="10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00" w:type="dxa"/>
            <w:gridSpan w:val="2"/>
            <w:tcBorders>
              <w:top w:val="nil"/>
              <w:left w:val="nil"/>
              <w:bottom w:val="nil"/>
              <w:right w:val="nil"/>
            </w:tcBorders>
            <w:vAlign w:val="bottom"/>
          </w:tcPr>
          <w:p>
            <w:pPr>
              <w:widowControl w:val="0"/>
              <w:autoSpaceDE w:val="0"/>
              <w:autoSpaceDN w:val="0"/>
              <w:adjustRightInd w:val="0"/>
              <w:spacing w:after="0" w:line="229" w:lineRule="exact"/>
              <w:ind w:left="200"/>
              <w:rPr>
                <w:rFonts w:ascii="Times New Roman" w:hAnsi="Times New Roman" w:cs="Amiri"/>
              </w:rPr>
            </w:pPr>
            <w:r>
              <w:rPr>
                <w:rFonts w:ascii="Helvetica" w:hAnsi="Helvetica" w:cs="Helvetica"/>
              </w:rPr>
              <w:t>Kcal</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5" w:hRule="atLeast"/>
        </w:trPr>
        <w:tc>
          <w:tcPr>
            <w:tcW w:w="1020" w:type="dxa"/>
            <w:tcBorders>
              <w:top w:val="nil"/>
              <w:left w:val="nil"/>
              <w:bottom w:val="nil"/>
              <w:right w:val="nil"/>
            </w:tcBorders>
            <w:vAlign w:val="bottom"/>
          </w:tcPr>
          <w:p>
            <w:pPr>
              <w:widowControl w:val="0"/>
              <w:autoSpaceDE w:val="0"/>
              <w:autoSpaceDN w:val="0"/>
              <w:adjustRightInd w:val="0"/>
              <w:spacing w:after="0" w:line="240" w:lineRule="auto"/>
              <w:ind w:right="410"/>
              <w:jc w:val="right"/>
              <w:rPr>
                <w:rFonts w:ascii="Times New Roman" w:hAnsi="Times New Roman" w:cs="Amiri"/>
              </w:rPr>
            </w:pPr>
            <w:r>
              <w:rPr>
                <w:rFonts w:ascii="Helvetica" w:hAnsi="Helvetica" w:cs="Helvetica"/>
              </w:rPr>
              <w:t>1000</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409" w:hRule="atLeast"/>
        </w:trPr>
        <w:tc>
          <w:tcPr>
            <w:tcW w:w="1020" w:type="dxa"/>
            <w:tcBorders>
              <w:top w:val="nil"/>
              <w:left w:val="nil"/>
              <w:bottom w:val="nil"/>
              <w:right w:val="nil"/>
            </w:tcBorders>
            <w:vAlign w:val="bottom"/>
          </w:tcPr>
          <w:p>
            <w:pPr>
              <w:widowControl w:val="0"/>
              <w:autoSpaceDE w:val="0"/>
              <w:autoSpaceDN w:val="0"/>
              <w:adjustRightInd w:val="0"/>
              <w:spacing w:after="0" w:line="240" w:lineRule="auto"/>
              <w:ind w:right="410"/>
              <w:jc w:val="right"/>
              <w:rPr>
                <w:rFonts w:ascii="Times New Roman" w:hAnsi="Times New Roman" w:cs="Amiri"/>
              </w:rPr>
            </w:pPr>
            <w:r>
              <w:rPr>
                <w:rFonts w:ascii="Helvetica" w:hAnsi="Helvetica" w:cs="Helvetica"/>
              </w:rPr>
              <w:t>500</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409" w:hRule="atLeast"/>
        </w:trPr>
        <w:tc>
          <w:tcPr>
            <w:tcW w:w="1020" w:type="dxa"/>
            <w:tcBorders>
              <w:top w:val="nil"/>
              <w:left w:val="nil"/>
              <w:bottom w:val="nil"/>
              <w:right w:val="nil"/>
            </w:tcBorders>
            <w:vAlign w:val="bottom"/>
          </w:tcPr>
          <w:p>
            <w:pPr>
              <w:widowControl w:val="0"/>
              <w:autoSpaceDE w:val="0"/>
              <w:autoSpaceDN w:val="0"/>
              <w:adjustRightInd w:val="0"/>
              <w:spacing w:after="0" w:line="240" w:lineRule="auto"/>
              <w:ind w:right="410"/>
              <w:jc w:val="right"/>
              <w:rPr>
                <w:rFonts w:ascii="Times New Roman" w:hAnsi="Times New Roman" w:cs="Amiri"/>
              </w:rPr>
            </w:pPr>
            <w:r>
              <w:rPr>
                <w:rFonts w:ascii="Helvetica" w:hAnsi="Helvetica" w:cs="Helvetica"/>
              </w:rPr>
              <w:t>0</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409" w:hRule="atLeast"/>
        </w:trPr>
        <w:tc>
          <w:tcPr>
            <w:tcW w:w="1020" w:type="dxa"/>
            <w:tcBorders>
              <w:top w:val="nil"/>
              <w:left w:val="nil"/>
              <w:bottom w:val="nil"/>
              <w:right w:val="nil"/>
            </w:tcBorders>
            <w:vAlign w:val="bottom"/>
          </w:tcPr>
          <w:p>
            <w:pPr>
              <w:widowControl w:val="0"/>
              <w:autoSpaceDE w:val="0"/>
              <w:autoSpaceDN w:val="0"/>
              <w:adjustRightInd w:val="0"/>
              <w:spacing w:after="0" w:line="240" w:lineRule="auto"/>
              <w:ind w:right="410"/>
              <w:jc w:val="right"/>
              <w:rPr>
                <w:rFonts w:ascii="Times New Roman" w:hAnsi="Times New Roman" w:cs="Amiri"/>
              </w:rPr>
            </w:pPr>
            <w:r>
              <w:rPr>
                <w:rFonts w:ascii="Helvetica" w:hAnsi="Helvetica" w:cs="Helvetica"/>
              </w:rPr>
              <w:t>−500</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409" w:hRule="atLeast"/>
        </w:trPr>
        <w:tc>
          <w:tcPr>
            <w:tcW w:w="1020" w:type="dxa"/>
            <w:tcBorders>
              <w:top w:val="nil"/>
              <w:left w:val="nil"/>
              <w:bottom w:val="nil"/>
              <w:right w:val="nil"/>
            </w:tcBorders>
            <w:vAlign w:val="bottom"/>
          </w:tcPr>
          <w:p>
            <w:pPr>
              <w:widowControl w:val="0"/>
              <w:autoSpaceDE w:val="0"/>
              <w:autoSpaceDN w:val="0"/>
              <w:adjustRightInd w:val="0"/>
              <w:spacing w:after="0" w:line="240" w:lineRule="auto"/>
              <w:ind w:right="410"/>
              <w:jc w:val="right"/>
              <w:rPr>
                <w:rFonts w:ascii="Times New Roman" w:hAnsi="Times New Roman" w:cs="Amiri"/>
              </w:rPr>
            </w:pPr>
            <w:r>
              <w:rPr>
                <w:rFonts w:ascii="Helvetica" w:hAnsi="Helvetica" w:cs="Helvetica"/>
                <w:w w:val="98"/>
              </w:rPr>
              <w:t>−1000</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628" w:hRule="atLeast"/>
        </w:trPr>
        <w:tc>
          <w:tcPr>
            <w:tcW w:w="1020" w:type="dxa"/>
            <w:tcBorders>
              <w:top w:val="nil"/>
              <w:left w:val="nil"/>
              <w:bottom w:val="nil"/>
              <w:right w:val="nil"/>
            </w:tcBorders>
            <w:textDirection w:val="btLr"/>
            <w:vAlign w:val="bottom"/>
          </w:tcPr>
          <w:p>
            <w:pPr>
              <w:widowControl w:val="0"/>
              <w:autoSpaceDE w:val="0"/>
              <w:autoSpaceDN w:val="0"/>
              <w:adjustRightInd w:val="0"/>
              <w:spacing w:after="0" w:line="199" w:lineRule="auto"/>
              <w:ind w:right="8"/>
              <w:rPr>
                <w:rFonts w:ascii="Times New Roman" w:hAnsi="Times New Roman" w:cs="Amiri"/>
              </w:rPr>
            </w:pPr>
            <w:r>
              <w:rPr>
                <w:rFonts w:ascii="Helvetica" w:hAnsi="Helvetica" w:cs="Helvetica"/>
                <w:w w:val="99"/>
              </w:rPr>
              <w:t>0</w:t>
            </w:r>
          </w:p>
        </w:tc>
        <w:tc>
          <w:tcPr>
            <w:tcW w:w="380" w:type="dxa"/>
            <w:tcBorders>
              <w:top w:val="nil"/>
              <w:left w:val="nil"/>
              <w:bottom w:val="nil"/>
              <w:right w:val="nil"/>
            </w:tcBorders>
            <w:textDirection w:val="btLr"/>
            <w:vAlign w:val="bottom"/>
          </w:tcPr>
          <w:p>
            <w:pPr>
              <w:widowControl w:val="0"/>
              <w:autoSpaceDE w:val="0"/>
              <w:autoSpaceDN w:val="0"/>
              <w:adjustRightInd w:val="0"/>
              <w:spacing w:after="0" w:line="199" w:lineRule="auto"/>
              <w:ind w:left="125"/>
              <w:rPr>
                <w:rFonts w:ascii="Times New Roman" w:hAnsi="Times New Roman" w:cs="Amiri"/>
              </w:rPr>
            </w:pPr>
            <w:r>
              <w:rPr>
                <w:rFonts w:ascii="Helvetica" w:hAnsi="Helvetica" w:cs="Helvetica"/>
                <w:w w:val="98"/>
              </w:rPr>
              <w:t>1−2</w:t>
            </w:r>
          </w:p>
        </w:tc>
        <w:tc>
          <w:tcPr>
            <w:tcW w:w="400" w:type="dxa"/>
            <w:tcBorders>
              <w:top w:val="nil"/>
              <w:left w:val="nil"/>
              <w:bottom w:val="nil"/>
              <w:right w:val="nil"/>
            </w:tcBorders>
            <w:textDirection w:val="btLr"/>
            <w:vAlign w:val="bottom"/>
          </w:tcPr>
          <w:p>
            <w:pPr>
              <w:widowControl w:val="0"/>
              <w:autoSpaceDE w:val="0"/>
              <w:autoSpaceDN w:val="0"/>
              <w:adjustRightInd w:val="0"/>
              <w:spacing w:after="0" w:line="199" w:lineRule="auto"/>
              <w:ind w:left="140"/>
              <w:rPr>
                <w:rFonts w:ascii="Times New Roman" w:hAnsi="Times New Roman" w:cs="Amiri"/>
              </w:rPr>
            </w:pPr>
            <w:r>
              <w:rPr>
                <w:rFonts w:ascii="Helvetica" w:hAnsi="Helvetica" w:cs="Helvetica"/>
                <w:w w:val="98"/>
              </w:rPr>
              <w:t>3−4</w:t>
            </w:r>
          </w:p>
        </w:tc>
        <w:tc>
          <w:tcPr>
            <w:tcW w:w="400" w:type="dxa"/>
            <w:tcBorders>
              <w:top w:val="nil"/>
              <w:left w:val="nil"/>
              <w:bottom w:val="nil"/>
              <w:right w:val="nil"/>
            </w:tcBorders>
            <w:textDirection w:val="btLr"/>
            <w:vAlign w:val="bottom"/>
          </w:tcPr>
          <w:p>
            <w:pPr>
              <w:widowControl w:val="0"/>
              <w:autoSpaceDE w:val="0"/>
              <w:autoSpaceDN w:val="0"/>
              <w:adjustRightInd w:val="0"/>
              <w:spacing w:after="0" w:line="198" w:lineRule="auto"/>
              <w:ind w:left="135"/>
              <w:rPr>
                <w:rFonts w:ascii="Times New Roman" w:hAnsi="Times New Roman" w:cs="Amiri"/>
              </w:rPr>
            </w:pPr>
            <w:r>
              <w:rPr>
                <w:rFonts w:ascii="Helvetica" w:hAnsi="Helvetica" w:cs="Helvetica"/>
                <w:w w:val="98"/>
              </w:rPr>
              <w:t>5−6</w:t>
            </w:r>
          </w:p>
        </w:tc>
        <w:tc>
          <w:tcPr>
            <w:tcW w:w="400" w:type="dxa"/>
            <w:tcBorders>
              <w:top w:val="nil"/>
              <w:left w:val="nil"/>
              <w:bottom w:val="nil"/>
              <w:right w:val="nil"/>
            </w:tcBorders>
            <w:textDirection w:val="btLr"/>
            <w:vAlign w:val="bottom"/>
          </w:tcPr>
          <w:p>
            <w:pPr>
              <w:widowControl w:val="0"/>
              <w:autoSpaceDE w:val="0"/>
              <w:autoSpaceDN w:val="0"/>
              <w:adjustRightInd w:val="0"/>
              <w:spacing w:after="0" w:line="199" w:lineRule="auto"/>
              <w:ind w:left="130"/>
              <w:rPr>
                <w:rFonts w:ascii="Times New Roman" w:hAnsi="Times New Roman" w:cs="Amiri"/>
              </w:rPr>
            </w:pPr>
            <w:r>
              <w:rPr>
                <w:rFonts w:ascii="Helvetica" w:hAnsi="Helvetica" w:cs="Helvetica"/>
                <w:w w:val="98"/>
              </w:rPr>
              <w:t>7−8</w:t>
            </w:r>
          </w:p>
        </w:tc>
        <w:tc>
          <w:tcPr>
            <w:tcW w:w="380" w:type="dxa"/>
            <w:tcBorders>
              <w:top w:val="nil"/>
              <w:left w:val="nil"/>
              <w:bottom w:val="nil"/>
              <w:right w:val="nil"/>
            </w:tcBorders>
            <w:textDirection w:val="btLr"/>
            <w:vAlign w:val="bottom"/>
          </w:tcPr>
          <w:p>
            <w:pPr>
              <w:widowControl w:val="0"/>
              <w:autoSpaceDE w:val="0"/>
              <w:autoSpaceDN w:val="0"/>
              <w:adjustRightInd w:val="0"/>
              <w:spacing w:after="0" w:line="199" w:lineRule="auto"/>
              <w:ind w:left="124"/>
              <w:rPr>
                <w:rFonts w:ascii="Times New Roman" w:hAnsi="Times New Roman" w:cs="Amiri"/>
              </w:rPr>
            </w:pPr>
            <w:r>
              <w:rPr>
                <w:rFonts w:ascii="Helvetica" w:hAnsi="Helvetica" w:cs="Helvetica"/>
                <w:w w:val="98"/>
              </w:rPr>
              <w:t>9−10</w:t>
            </w:r>
          </w:p>
        </w:tc>
        <w:tc>
          <w:tcPr>
            <w:tcW w:w="400" w:type="dxa"/>
            <w:tcBorders>
              <w:top w:val="nil"/>
              <w:left w:val="nil"/>
              <w:bottom w:val="nil"/>
              <w:right w:val="nil"/>
            </w:tcBorders>
            <w:textDirection w:val="btLr"/>
            <w:vAlign w:val="bottom"/>
          </w:tcPr>
          <w:p>
            <w:pPr>
              <w:widowControl w:val="0"/>
              <w:autoSpaceDE w:val="0"/>
              <w:autoSpaceDN w:val="0"/>
              <w:adjustRightInd w:val="0"/>
              <w:spacing w:after="0" w:line="198" w:lineRule="auto"/>
              <w:ind w:left="140"/>
              <w:rPr>
                <w:rFonts w:ascii="Times New Roman" w:hAnsi="Times New Roman" w:cs="Amiri"/>
              </w:rPr>
            </w:pPr>
            <w:r>
              <w:rPr>
                <w:rFonts w:ascii="Helvetica" w:hAnsi="Helvetica" w:cs="Helvetica"/>
              </w:rPr>
              <w:t>11−12</w:t>
            </w:r>
          </w:p>
        </w:tc>
        <w:tc>
          <w:tcPr>
            <w:tcW w:w="260" w:type="dxa"/>
            <w:tcBorders>
              <w:top w:val="nil"/>
              <w:left w:val="nil"/>
              <w:bottom w:val="nil"/>
              <w:right w:val="nil"/>
            </w:tcBorders>
            <w:textDirection w:val="btLr"/>
            <w:vAlign w:val="bottom"/>
          </w:tcPr>
          <w:p>
            <w:pPr>
              <w:widowControl w:val="0"/>
              <w:autoSpaceDE w:val="0"/>
              <w:autoSpaceDN w:val="0"/>
              <w:adjustRightInd w:val="0"/>
              <w:spacing w:after="0" w:line="188" w:lineRule="auto"/>
              <w:ind w:left="134"/>
              <w:rPr>
                <w:rFonts w:ascii="Times New Roman" w:hAnsi="Times New Roman" w:cs="Amiri"/>
              </w:rPr>
            </w:pPr>
            <w:r>
              <w:rPr>
                <w:rFonts w:ascii="Helvetica" w:hAnsi="Helvetica" w:cs="Helvetica"/>
              </w:rPr>
              <w:t>13−14</w:t>
            </w:r>
          </w:p>
        </w:tc>
      </w:tr>
    </w:tbl>
    <w:p>
      <w:pPr>
        <w:widowControl w:val="0"/>
        <w:autoSpaceDE w:val="0"/>
        <w:autoSpaceDN w:val="0"/>
        <w:adjustRightInd w:val="0"/>
        <w:spacing w:after="0" w:line="240" w:lineRule="auto"/>
        <w:rPr>
          <w:rFonts w:ascii="Times New Roman" w:hAnsi="Times New Roman" w:cs="Amiri"/>
        </w:rPr>
        <w:sectPr>
          <w:type w:val="continuous"/>
          <w:pgSz w:w="15840" w:h="12240" w:orient="landscape"/>
          <w:pgMar w:top="1440" w:right="1580" w:bottom="1440" w:left="784" w:header="720" w:footer="720" w:gutter="0"/>
          <w:cols w:equalWidth="0" w:num="4">
            <w:col w:w="241" w:space="846"/>
            <w:col w:w="253" w:space="156"/>
            <w:col w:w="7900" w:space="440"/>
            <w:col w:w="3640"/>
          </w:cols>
        </w:sectPr>
      </w:pPr>
    </w:p>
    <w:p>
      <w:pPr>
        <w:widowControl w:val="0"/>
        <w:autoSpaceDE w:val="0"/>
        <w:autoSpaceDN w:val="0"/>
        <w:adjustRightInd w:val="0"/>
        <w:spacing w:after="0" w:line="200" w:lineRule="exact"/>
        <w:rPr>
          <w:rFonts w:ascii="Times New Roman" w:hAnsi="Times New Roman" w:cs="Amiri"/>
        </w:rPr>
      </w:pPr>
      <w:bookmarkStart w:id="18" w:name="page20"/>
      <w:bookmarkEnd w:id="18"/>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90" w:lineRule="exact"/>
        <w:rPr>
          <w:rFonts w:ascii="Times New Roman" w:hAnsi="Times New Roman" w:cs="Amiri"/>
        </w:rPr>
      </w:pPr>
    </w:p>
    <w:p>
      <w:pPr>
        <w:widowControl w:val="0"/>
        <w:overflowPunct w:val="0"/>
        <w:autoSpaceDE w:val="0"/>
        <w:autoSpaceDN w:val="0"/>
        <w:adjustRightInd w:val="0"/>
        <w:spacing w:after="0" w:line="240" w:lineRule="auto"/>
        <w:ind w:hanging="1180"/>
        <w:rPr>
          <w:rFonts w:ascii="Times New Roman" w:hAnsi="Times New Roman" w:cs="Amiri"/>
        </w:rPr>
      </w:pPr>
      <w:r>
        <w:rPr>
          <w:rFonts w:ascii="Gabriola" w:hAnsi="Gabriola" w:cs="Gabriola"/>
          <w:color w:val="000000"/>
        </w:rPr>
        <w:t>Figure 0.4: Analysis of the e</w:t>
      </w:r>
      <w:r>
        <w:rPr>
          <w:rFonts w:ascii="Cambria Math" w:hAnsi="Cambria Math" w:cs="Cambria Math"/>
          <w:color w:val="000000"/>
        </w:rPr>
        <w:t>ﬀ</w:t>
      </w:r>
      <w:r>
        <w:rPr>
          <w:rFonts w:ascii="Gabriola" w:hAnsi="Gabriola" w:cs="Gabriola"/>
          <w:color w:val="000000"/>
        </w:rPr>
        <w:t>ect of time since diabetes diagnosis on employment status and behavioural outcomes (duration groups, fixed e</w:t>
      </w:r>
      <w:r>
        <w:rPr>
          <w:rFonts w:ascii="Cambria Math" w:hAnsi="Cambria Math" w:cs="Cambria Math"/>
          <w:color w:val="000000"/>
        </w:rPr>
        <w:t>ﬀ</w:t>
      </w:r>
      <w:r>
        <w:rPr>
          <w:rFonts w:ascii="Gabriola" w:hAnsi="Gabriola" w:cs="Gabriola"/>
          <w:color w:val="000000"/>
        </w:rPr>
        <w:t>ects)</w:t>
      </w:r>
    </w:p>
    <w:p>
      <w:pPr>
        <w:widowControl w:val="0"/>
        <w:autoSpaceDE w:val="0"/>
        <w:autoSpaceDN w:val="0"/>
        <w:adjustRightInd w:val="0"/>
        <w:spacing w:after="0" w:line="240" w:lineRule="auto"/>
        <w:rPr>
          <w:rFonts w:ascii="Times New Roman" w:hAnsi="Times New Roman" w:cs="Amiri"/>
        </w:rPr>
        <w:sectPr>
          <w:pgSz w:w="15840" w:h="12240" w:orient="landscape"/>
          <w:pgMar w:top="1440" w:right="1140" w:bottom="1440" w:left="2880" w:header="720" w:footer="720" w:gutter="0"/>
          <w:cols w:equalWidth="0" w:num="1">
            <w:col w:w="11820"/>
          </w:cols>
        </w:sectPr>
      </w:pPr>
      <w:r>
        <w:drawing>
          <wp:anchor distT="0" distB="0" distL="114300" distR="114300" simplePos="0" relativeHeight="251676672" behindDoc="1" locked="0" layoutInCell="0" allowOverlap="1">
            <wp:simplePos x="0" y="0"/>
            <wp:positionH relativeFrom="column">
              <wp:posOffset>182880</wp:posOffset>
            </wp:positionH>
            <wp:positionV relativeFrom="paragraph">
              <wp:posOffset>461010</wp:posOffset>
            </wp:positionV>
            <wp:extent cx="7136130" cy="1356360"/>
            <wp:effectExtent l="19050" t="0" r="7620" b="0"/>
            <wp:wrapNone/>
            <wp:docPr id="20"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 20"/>
                    <pic:cNvPicPr>
                      <a:picLocks noChangeAspect="1" noChangeArrowheads="1"/>
                    </pic:cNvPicPr>
                  </pic:nvPicPr>
                  <pic:blipFill>
                    <a:blip r:embed="rId10"/>
                    <a:srcRect/>
                    <a:stretch>
                      <a:fillRect/>
                    </a:stretch>
                  </pic:blipFill>
                  <pic:spPr>
                    <a:xfrm>
                      <a:off x="0" y="0"/>
                      <a:ext cx="7136130" cy="1356360"/>
                    </a:xfrm>
                    <a:prstGeom prst="rect">
                      <a:avLst/>
                    </a:prstGeom>
                    <a:noFill/>
                  </pic:spPr>
                </pic:pic>
              </a:graphicData>
            </a:graphic>
          </wp:anchor>
        </w:drawing>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89" w:lineRule="exact"/>
        <w:rPr>
          <w:rFonts w:ascii="Times New Roman" w:hAnsi="Times New Roman" w:cs="Amiri"/>
        </w:rPr>
      </w:pPr>
    </w:p>
    <w:tbl>
      <w:tblPr>
        <w:tblStyle w:val="12"/>
        <w:tblW w:w="241" w:type="dxa"/>
        <w:tblInd w:w="0" w:type="dxa"/>
        <w:tblLayout w:type="fixed"/>
        <w:tblCellMar>
          <w:top w:w="0" w:type="dxa"/>
          <w:left w:w="0" w:type="dxa"/>
          <w:bottom w:w="0" w:type="dxa"/>
          <w:right w:w="0" w:type="dxa"/>
        </w:tblCellMar>
      </w:tblPr>
      <w:tblGrid>
        <w:gridCol w:w="241"/>
      </w:tblGrid>
      <w:tr>
        <w:tblPrEx>
          <w:tblLayout w:type="fixed"/>
        </w:tblPrEx>
        <w:trPr>
          <w:trHeight w:val="240" w:hRule="atLeast"/>
        </w:trPr>
        <w:tc>
          <w:tcPr>
            <w:tcW w:w="241" w:type="dxa"/>
            <w:tcBorders>
              <w:top w:val="nil"/>
              <w:left w:val="nil"/>
              <w:bottom w:val="nil"/>
              <w:right w:val="nil"/>
            </w:tcBorders>
            <w:textDirection w:val="tbRl"/>
            <w:vAlign w:val="bottom"/>
          </w:tcPr>
          <w:p>
            <w:pPr>
              <w:widowControl w:val="0"/>
              <w:autoSpaceDE w:val="0"/>
              <w:autoSpaceDN w:val="0"/>
              <w:adjustRightInd w:val="0"/>
              <w:spacing w:after="0" w:line="240" w:lineRule="auto"/>
              <w:rPr>
                <w:rFonts w:ascii="Times New Roman" w:hAnsi="Times New Roman" w:cs="Amiri"/>
              </w:rPr>
            </w:pPr>
            <w:r>
              <w:rPr>
                <w:rFonts w:ascii="Arial" w:hAnsi="Arial" w:cs="Arial"/>
                <w:color w:val="000000"/>
              </w:rPr>
              <w:t>20</w:t>
            </w:r>
          </w:p>
        </w:tc>
      </w:tr>
    </w:tbl>
    <w:p>
      <w:pPr>
        <w:widowControl w:val="0"/>
        <w:autoSpaceDE w:val="0"/>
        <w:autoSpaceDN w:val="0"/>
        <w:adjustRightInd w:val="0"/>
        <w:spacing w:after="0" w:line="200" w:lineRule="exact"/>
        <w:rPr>
          <w:rFonts w:ascii="Times New Roman" w:hAnsi="Times New Roman" w:cs="Amiri"/>
        </w:rPr>
      </w:pPr>
      <w:r>
        <w:rPr>
          <w:rFonts w:ascii="Times New Roman" w:hAnsi="Times New Roman" w:cs="Amiri"/>
        </w:rPr>
        <w:br w:type="column"/>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29" w:lineRule="exact"/>
        <w:rPr>
          <w:rFonts w:ascii="Times New Roman" w:hAnsi="Times New Roman" w:cs="Amiri"/>
        </w:rPr>
      </w:pPr>
    </w:p>
    <w:tbl>
      <w:tblPr>
        <w:tblStyle w:val="12"/>
        <w:tblW w:w="253" w:type="dxa"/>
        <w:tblInd w:w="0" w:type="dxa"/>
        <w:tblLayout w:type="fixed"/>
        <w:tblCellMar>
          <w:top w:w="0" w:type="dxa"/>
          <w:left w:w="0" w:type="dxa"/>
          <w:bottom w:w="0" w:type="dxa"/>
          <w:right w:w="0" w:type="dxa"/>
        </w:tblCellMar>
      </w:tblPr>
      <w:tblGrid>
        <w:gridCol w:w="253"/>
      </w:tblGrid>
      <w:tr>
        <w:tblPrEx>
          <w:tblLayout w:type="fixed"/>
        </w:tblPrEx>
        <w:trPr>
          <w:trHeight w:val="1480" w:hRule="atLeast"/>
        </w:trPr>
        <w:tc>
          <w:tcPr>
            <w:tcW w:w="253" w:type="dxa"/>
            <w:tcBorders>
              <w:top w:val="nil"/>
              <w:left w:val="nil"/>
              <w:bottom w:val="nil"/>
              <w:right w:val="nil"/>
            </w:tcBorders>
            <w:textDirection w:val="btLr"/>
            <w:vAlign w:val="bottom"/>
          </w:tcPr>
          <w:p>
            <w:pPr>
              <w:widowControl w:val="0"/>
              <w:autoSpaceDE w:val="0"/>
              <w:autoSpaceDN w:val="0"/>
              <w:adjustRightInd w:val="0"/>
              <w:spacing w:after="0" w:line="240" w:lineRule="auto"/>
              <w:rPr>
                <w:rFonts w:ascii="Times New Roman" w:hAnsi="Times New Roman" w:cs="Amiri"/>
              </w:rPr>
            </w:pPr>
            <w:r>
              <w:rPr>
                <w:rFonts w:ascii="Helvetica" w:hAnsi="Helvetica" w:cs="Helvetica"/>
              </w:rPr>
              <w:t>Marginal effect</w:t>
            </w:r>
          </w:p>
        </w:tc>
      </w:tr>
    </w:tbl>
    <w:p>
      <w:pPr>
        <w:widowControl w:val="0"/>
        <w:autoSpaceDE w:val="0"/>
        <w:autoSpaceDN w:val="0"/>
        <w:adjustRightInd w:val="0"/>
        <w:spacing w:after="0" w:line="200" w:lineRule="exact"/>
        <w:rPr>
          <w:rFonts w:ascii="Times New Roman" w:hAnsi="Times New Roman" w:cs="Amiri"/>
        </w:rPr>
      </w:pPr>
      <w:r>
        <w:rPr>
          <w:rFonts w:ascii="Times New Roman" w:hAnsi="Times New Roman" w:cs="Amiri"/>
        </w:rPr>
        <w:br w:type="column"/>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13" w:lineRule="exact"/>
        <w:rPr>
          <w:rFonts w:ascii="Times New Roman" w:hAnsi="Times New Roman" w:cs="Amiri"/>
        </w:rPr>
      </w:pPr>
    </w:p>
    <w:p>
      <w:pPr>
        <w:widowControl w:val="0"/>
        <w:overflowPunct w:val="0"/>
        <w:autoSpaceDE w:val="0"/>
        <w:autoSpaceDN w:val="0"/>
        <w:adjustRightInd w:val="0"/>
        <w:spacing w:after="0" w:line="239" w:lineRule="auto"/>
        <w:ind w:right="900"/>
        <w:jc w:val="right"/>
        <w:rPr>
          <w:rFonts w:ascii="Times New Roman" w:hAnsi="Times New Roman" w:cs="Amiri"/>
        </w:rPr>
      </w:pPr>
      <w:r>
        <w:rPr>
          <w:rFonts w:ascii="Helvetica" w:hAnsi="Helvetica" w:cs="Helvetica"/>
        </w:rPr>
        <w:t>Employed</w:t>
      </w:r>
    </w:p>
    <w:p>
      <w:pPr>
        <w:widowControl w:val="0"/>
        <w:autoSpaceDE w:val="0"/>
        <w:autoSpaceDN w:val="0"/>
        <w:adjustRightInd w:val="0"/>
        <w:spacing w:after="0" w:line="91" w:lineRule="exact"/>
        <w:rPr>
          <w:rFonts w:ascii="Times New Roman" w:hAnsi="Times New Roman" w:cs="Amiri"/>
        </w:rPr>
      </w:pPr>
    </w:p>
    <w:p>
      <w:pPr>
        <w:widowControl w:val="0"/>
        <w:overflowPunct w:val="0"/>
        <w:autoSpaceDE w:val="0"/>
        <w:autoSpaceDN w:val="0"/>
        <w:adjustRightInd w:val="0"/>
        <w:spacing w:after="0" w:line="240" w:lineRule="auto"/>
        <w:ind w:right="2920"/>
        <w:jc w:val="right"/>
        <w:rPr>
          <w:rFonts w:ascii="Times New Roman" w:hAnsi="Times New Roman" w:cs="Amiri"/>
        </w:rPr>
      </w:pPr>
      <w:r>
        <w:rPr>
          <w:rFonts w:ascii="Helvetica" w:hAnsi="Helvetica" w:cs="Helvetica"/>
        </w:rPr>
        <w:t>.4</w:t>
      </w:r>
    </w:p>
    <w:p>
      <w:pPr>
        <w:widowControl w:val="0"/>
        <w:autoSpaceDE w:val="0"/>
        <w:autoSpaceDN w:val="0"/>
        <w:adjustRightInd w:val="0"/>
        <w:spacing w:after="0" w:line="114" w:lineRule="exact"/>
        <w:rPr>
          <w:rFonts w:ascii="Times New Roman" w:hAnsi="Times New Roman" w:cs="Amiri"/>
        </w:rPr>
      </w:pPr>
    </w:p>
    <w:p>
      <w:pPr>
        <w:widowControl w:val="0"/>
        <w:overflowPunct w:val="0"/>
        <w:autoSpaceDE w:val="0"/>
        <w:autoSpaceDN w:val="0"/>
        <w:adjustRightInd w:val="0"/>
        <w:spacing w:after="0" w:line="240" w:lineRule="auto"/>
        <w:ind w:right="2920"/>
        <w:jc w:val="right"/>
        <w:rPr>
          <w:rFonts w:ascii="Times New Roman" w:hAnsi="Times New Roman" w:cs="Amiri"/>
        </w:rPr>
      </w:pPr>
      <w:r>
        <w:rPr>
          <w:rFonts w:ascii="Helvetica" w:hAnsi="Helvetica" w:cs="Helvetica"/>
        </w:rPr>
        <w:t>.2</w:t>
      </w:r>
    </w:p>
    <w:p>
      <w:pPr>
        <w:widowControl w:val="0"/>
        <w:autoSpaceDE w:val="0"/>
        <w:autoSpaceDN w:val="0"/>
        <w:adjustRightInd w:val="0"/>
        <w:spacing w:after="0" w:line="114" w:lineRule="exact"/>
        <w:rPr>
          <w:rFonts w:ascii="Times New Roman" w:hAnsi="Times New Roman" w:cs="Amiri"/>
        </w:rPr>
      </w:pPr>
    </w:p>
    <w:p>
      <w:pPr>
        <w:widowControl w:val="0"/>
        <w:overflowPunct w:val="0"/>
        <w:autoSpaceDE w:val="0"/>
        <w:autoSpaceDN w:val="0"/>
        <w:adjustRightInd w:val="0"/>
        <w:spacing w:after="0" w:line="240" w:lineRule="auto"/>
        <w:ind w:right="2920"/>
        <w:jc w:val="right"/>
        <w:rPr>
          <w:rFonts w:ascii="Times New Roman" w:hAnsi="Times New Roman" w:cs="Amiri"/>
        </w:rPr>
      </w:pPr>
      <w:r>
        <w:rPr>
          <w:rFonts w:ascii="Helvetica" w:hAnsi="Helvetica" w:cs="Helvetica"/>
        </w:rPr>
        <w:t>0</w:t>
      </w:r>
    </w:p>
    <w:p>
      <w:pPr>
        <w:widowControl w:val="0"/>
        <w:autoSpaceDE w:val="0"/>
        <w:autoSpaceDN w:val="0"/>
        <w:adjustRightInd w:val="0"/>
        <w:spacing w:after="0" w:line="113"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Helvetica" w:hAnsi="Helvetica" w:cs="Helvetica"/>
        </w:rPr>
        <w:t>−.2</w:t>
      </w:r>
    </w:p>
    <w:p>
      <w:pPr>
        <w:widowControl w:val="0"/>
        <w:autoSpaceDE w:val="0"/>
        <w:autoSpaceDN w:val="0"/>
        <w:adjustRightInd w:val="0"/>
        <w:spacing w:after="0" w:line="114"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Helvetica" w:hAnsi="Helvetica" w:cs="Helvetica"/>
        </w:rPr>
        <w:t>−.4</w:t>
      </w:r>
    </w:p>
    <w:p>
      <w:pPr>
        <w:widowControl w:val="0"/>
        <w:autoSpaceDE w:val="0"/>
        <w:autoSpaceDN w:val="0"/>
        <w:adjustRightInd w:val="0"/>
        <w:spacing w:after="0" w:line="114"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Helvetica" w:hAnsi="Helvetica" w:cs="Helvetica"/>
        </w:rPr>
        <w:t>−.6</w:t>
      </w:r>
    </w:p>
    <w:p>
      <w:pPr>
        <w:widowControl w:val="0"/>
        <w:autoSpaceDE w:val="0"/>
        <w:autoSpaceDN w:val="0"/>
        <w:adjustRightInd w:val="0"/>
        <w:spacing w:after="0" w:line="152" w:lineRule="exact"/>
        <w:rPr>
          <w:rFonts w:ascii="Times New Roman" w:hAnsi="Times New Roman" w:cs="Amiri"/>
        </w:rPr>
      </w:pPr>
      <w:r>
        <w:drawing>
          <wp:anchor distT="0" distB="0" distL="114300" distR="114300" simplePos="0" relativeHeight="251677696" behindDoc="1" locked="0" layoutInCell="0" allowOverlap="1">
            <wp:simplePos x="0" y="0"/>
            <wp:positionH relativeFrom="column">
              <wp:posOffset>182880</wp:posOffset>
            </wp:positionH>
            <wp:positionV relativeFrom="paragraph">
              <wp:posOffset>104140</wp:posOffset>
            </wp:positionV>
            <wp:extent cx="1918335" cy="1398905"/>
            <wp:effectExtent l="19050" t="0" r="5715" b="0"/>
            <wp:wrapNone/>
            <wp:docPr id="21"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d 21"/>
                    <pic:cNvPicPr>
                      <a:picLocks noChangeAspect="1" noChangeArrowheads="1"/>
                    </pic:cNvPicPr>
                  </pic:nvPicPr>
                  <pic:blipFill>
                    <a:blip r:embed="rId11"/>
                    <a:srcRect/>
                    <a:stretch>
                      <a:fillRect/>
                    </a:stretch>
                  </pic:blipFill>
                  <pic:spPr>
                    <a:xfrm>
                      <a:off x="0" y="0"/>
                      <a:ext cx="1918335" cy="1398905"/>
                    </a:xfrm>
                    <a:prstGeom prst="rect">
                      <a:avLst/>
                    </a:prstGeom>
                    <a:noFill/>
                  </pic:spPr>
                </pic:pic>
              </a:graphicData>
            </a:graphic>
          </wp:anchor>
        </w:drawing>
      </w:r>
    </w:p>
    <w:p>
      <w:pPr>
        <w:widowControl w:val="0"/>
        <w:overflowPunct w:val="0"/>
        <w:autoSpaceDE w:val="0"/>
        <w:autoSpaceDN w:val="0"/>
        <w:adjustRightInd w:val="0"/>
        <w:spacing w:after="0" w:line="239" w:lineRule="auto"/>
        <w:ind w:right="1180"/>
        <w:jc w:val="right"/>
        <w:rPr>
          <w:rFonts w:ascii="Times New Roman" w:hAnsi="Times New Roman" w:cs="Amiri"/>
        </w:rPr>
      </w:pPr>
      <w:r>
        <w:rPr>
          <w:rFonts w:ascii="Helvetica" w:hAnsi="Helvetica" w:cs="Helvetica"/>
        </w:rPr>
        <w:t>BMI</w:t>
      </w:r>
    </w:p>
    <w:p>
      <w:pPr>
        <w:widowControl w:val="0"/>
        <w:autoSpaceDE w:val="0"/>
        <w:autoSpaceDN w:val="0"/>
        <w:adjustRightInd w:val="0"/>
        <w:spacing w:after="0" w:line="59" w:lineRule="exact"/>
        <w:rPr>
          <w:rFonts w:ascii="Times New Roman" w:hAnsi="Times New Roman" w:cs="Amiri"/>
        </w:rPr>
      </w:pPr>
    </w:p>
    <w:p>
      <w:pPr>
        <w:widowControl w:val="0"/>
        <w:overflowPunct w:val="0"/>
        <w:autoSpaceDE w:val="0"/>
        <w:autoSpaceDN w:val="0"/>
        <w:adjustRightInd w:val="0"/>
        <w:spacing w:after="0" w:line="240" w:lineRule="auto"/>
        <w:ind w:right="2920"/>
        <w:jc w:val="right"/>
        <w:rPr>
          <w:rFonts w:ascii="Times New Roman" w:hAnsi="Times New Roman" w:cs="Amiri"/>
        </w:rPr>
      </w:pPr>
      <w:r>
        <w:rPr>
          <w:rFonts w:ascii="Helvetica" w:hAnsi="Helvetica" w:cs="Helvetica"/>
        </w:rPr>
        <w:t>2</w:t>
      </w:r>
    </w:p>
    <w:p>
      <w:pPr>
        <w:widowControl w:val="0"/>
        <w:autoSpaceDE w:val="0"/>
        <w:autoSpaceDN w:val="0"/>
        <w:adjustRightInd w:val="0"/>
        <w:spacing w:after="0" w:line="65" w:lineRule="exact"/>
        <w:rPr>
          <w:rFonts w:ascii="Times New Roman" w:hAnsi="Times New Roman" w:cs="Amiri"/>
        </w:rPr>
      </w:pPr>
    </w:p>
    <w:p>
      <w:pPr>
        <w:widowControl w:val="0"/>
        <w:overflowPunct w:val="0"/>
        <w:autoSpaceDE w:val="0"/>
        <w:autoSpaceDN w:val="0"/>
        <w:adjustRightInd w:val="0"/>
        <w:spacing w:after="0" w:line="240" w:lineRule="auto"/>
        <w:ind w:right="2920"/>
        <w:jc w:val="right"/>
        <w:rPr>
          <w:rFonts w:ascii="Times New Roman" w:hAnsi="Times New Roman" w:cs="Amiri"/>
        </w:rPr>
      </w:pPr>
      <w:r>
        <w:rPr>
          <w:rFonts w:ascii="Helvetica" w:hAnsi="Helvetica" w:cs="Helvetica"/>
        </w:rPr>
        <w:t>1</w:t>
      </w:r>
    </w:p>
    <w:p>
      <w:pPr>
        <w:widowControl w:val="0"/>
        <w:autoSpaceDE w:val="0"/>
        <w:autoSpaceDN w:val="0"/>
        <w:adjustRightInd w:val="0"/>
        <w:spacing w:after="0" w:line="66" w:lineRule="exact"/>
        <w:rPr>
          <w:rFonts w:ascii="Times New Roman" w:hAnsi="Times New Roman" w:cs="Amiri"/>
        </w:rPr>
      </w:pPr>
    </w:p>
    <w:p>
      <w:pPr>
        <w:widowControl w:val="0"/>
        <w:overflowPunct w:val="0"/>
        <w:autoSpaceDE w:val="0"/>
        <w:autoSpaceDN w:val="0"/>
        <w:adjustRightInd w:val="0"/>
        <w:spacing w:after="0" w:line="240" w:lineRule="auto"/>
        <w:ind w:right="2920"/>
        <w:jc w:val="right"/>
        <w:rPr>
          <w:rFonts w:ascii="Times New Roman" w:hAnsi="Times New Roman" w:cs="Amiri"/>
        </w:rPr>
      </w:pPr>
      <w:r>
        <w:rPr>
          <w:rFonts w:ascii="Helvetica" w:hAnsi="Helvetica" w:cs="Helvetica"/>
        </w:rPr>
        <w:t>0</w:t>
      </w:r>
    </w:p>
    <w:p>
      <w:pPr>
        <w:widowControl w:val="0"/>
        <w:autoSpaceDE w:val="0"/>
        <w:autoSpaceDN w:val="0"/>
        <w:adjustRightInd w:val="0"/>
        <w:spacing w:after="0" w:line="66" w:lineRule="exact"/>
        <w:rPr>
          <w:rFonts w:ascii="Times New Roman" w:hAnsi="Times New Roman" w:cs="Amiri"/>
        </w:rPr>
      </w:pPr>
    </w:p>
    <w:p>
      <w:pPr>
        <w:widowControl w:val="0"/>
        <w:autoSpaceDE w:val="0"/>
        <w:autoSpaceDN w:val="0"/>
        <w:adjustRightInd w:val="0"/>
        <w:spacing w:after="0" w:line="240" w:lineRule="auto"/>
        <w:ind w:left="40"/>
        <w:rPr>
          <w:rFonts w:ascii="Times New Roman" w:hAnsi="Times New Roman" w:cs="Amiri"/>
        </w:rPr>
      </w:pPr>
      <w:r>
        <w:rPr>
          <w:rFonts w:ascii="Helvetica" w:hAnsi="Helvetica" w:cs="Helvetica"/>
        </w:rPr>
        <w:t>−1</w:t>
      </w:r>
    </w:p>
    <w:p>
      <w:pPr>
        <w:widowControl w:val="0"/>
        <w:autoSpaceDE w:val="0"/>
        <w:autoSpaceDN w:val="0"/>
        <w:adjustRightInd w:val="0"/>
        <w:spacing w:after="0" w:line="65" w:lineRule="exact"/>
        <w:rPr>
          <w:rFonts w:ascii="Times New Roman" w:hAnsi="Times New Roman" w:cs="Amiri"/>
        </w:rPr>
      </w:pPr>
    </w:p>
    <w:p>
      <w:pPr>
        <w:widowControl w:val="0"/>
        <w:autoSpaceDE w:val="0"/>
        <w:autoSpaceDN w:val="0"/>
        <w:adjustRightInd w:val="0"/>
        <w:spacing w:after="0" w:line="239" w:lineRule="auto"/>
        <w:ind w:left="40"/>
        <w:rPr>
          <w:rFonts w:ascii="Times New Roman" w:hAnsi="Times New Roman" w:cs="Amiri"/>
        </w:rPr>
      </w:pPr>
      <w:r>
        <w:rPr>
          <w:rFonts w:ascii="Helvetica" w:hAnsi="Helvetica" w:cs="Helvetica"/>
        </w:rPr>
        <w:t>−2</w:t>
      </w:r>
    </w:p>
    <w:p>
      <w:pPr>
        <w:widowControl w:val="0"/>
        <w:autoSpaceDE w:val="0"/>
        <w:autoSpaceDN w:val="0"/>
        <w:adjustRightInd w:val="0"/>
        <w:spacing w:after="0" w:line="67" w:lineRule="exact"/>
        <w:rPr>
          <w:rFonts w:ascii="Times New Roman" w:hAnsi="Times New Roman" w:cs="Amiri"/>
        </w:rPr>
      </w:pPr>
    </w:p>
    <w:p>
      <w:pPr>
        <w:widowControl w:val="0"/>
        <w:autoSpaceDE w:val="0"/>
        <w:autoSpaceDN w:val="0"/>
        <w:adjustRightInd w:val="0"/>
        <w:spacing w:after="0" w:line="240" w:lineRule="auto"/>
        <w:ind w:left="40"/>
        <w:rPr>
          <w:rFonts w:ascii="Times New Roman" w:hAnsi="Times New Roman" w:cs="Amiri"/>
        </w:rPr>
      </w:pPr>
      <w:r>
        <w:rPr>
          <w:rFonts w:ascii="Helvetica" w:hAnsi="Helvetica" w:cs="Helvetica"/>
        </w:rPr>
        <w:t>−3</w:t>
      </w:r>
    </w:p>
    <w:p>
      <w:pPr>
        <w:widowControl w:val="0"/>
        <w:autoSpaceDE w:val="0"/>
        <w:autoSpaceDN w:val="0"/>
        <w:adjustRightInd w:val="0"/>
        <w:spacing w:after="0" w:line="66" w:lineRule="exact"/>
        <w:rPr>
          <w:rFonts w:ascii="Times New Roman" w:hAnsi="Times New Roman" w:cs="Amiri"/>
        </w:rPr>
      </w:pPr>
    </w:p>
    <w:p>
      <w:pPr>
        <w:widowControl w:val="0"/>
        <w:autoSpaceDE w:val="0"/>
        <w:autoSpaceDN w:val="0"/>
        <w:adjustRightInd w:val="0"/>
        <w:spacing w:after="0" w:line="240" w:lineRule="auto"/>
        <w:ind w:left="40"/>
        <w:rPr>
          <w:rFonts w:ascii="Times New Roman" w:hAnsi="Times New Roman" w:cs="Amiri"/>
        </w:rPr>
      </w:pPr>
      <w:r>
        <w:rPr>
          <w:rFonts w:ascii="Helvetica" w:hAnsi="Helvetica" w:cs="Helvetica"/>
        </w:rPr>
        <w:t>−4</w:t>
      </w:r>
    </w:p>
    <w:p>
      <w:pPr>
        <w:widowControl w:val="0"/>
        <w:autoSpaceDE w:val="0"/>
        <w:autoSpaceDN w:val="0"/>
        <w:adjustRightInd w:val="0"/>
        <w:spacing w:after="0" w:line="122" w:lineRule="exact"/>
        <w:rPr>
          <w:rFonts w:ascii="Times New Roman" w:hAnsi="Times New Roman" w:cs="Amiri"/>
        </w:rPr>
      </w:pPr>
    </w:p>
    <w:tbl>
      <w:tblPr>
        <w:tblStyle w:val="12"/>
        <w:tblW w:w="2700" w:type="dxa"/>
        <w:tblInd w:w="480" w:type="dxa"/>
        <w:tblLayout w:type="fixed"/>
        <w:tblCellMar>
          <w:top w:w="0" w:type="dxa"/>
          <w:left w:w="0" w:type="dxa"/>
          <w:bottom w:w="0" w:type="dxa"/>
          <w:right w:w="0" w:type="dxa"/>
        </w:tblCellMar>
      </w:tblPr>
      <w:tblGrid>
        <w:gridCol w:w="240"/>
        <w:gridCol w:w="380"/>
        <w:gridCol w:w="360"/>
        <w:gridCol w:w="360"/>
        <w:gridCol w:w="380"/>
        <w:gridCol w:w="360"/>
        <w:gridCol w:w="380"/>
        <w:gridCol w:w="240"/>
      </w:tblGrid>
      <w:tr>
        <w:tblPrEx>
          <w:tblLayout w:type="fixed"/>
        </w:tblPrEx>
        <w:trPr>
          <w:trHeight w:val="507" w:hRule="atLeast"/>
        </w:trPr>
        <w:tc>
          <w:tcPr>
            <w:tcW w:w="240" w:type="dxa"/>
            <w:tcBorders>
              <w:top w:val="nil"/>
              <w:left w:val="nil"/>
              <w:bottom w:val="nil"/>
              <w:right w:val="nil"/>
            </w:tcBorders>
            <w:textDirection w:val="btLr"/>
            <w:vAlign w:val="bottom"/>
          </w:tcPr>
          <w:p>
            <w:pPr>
              <w:widowControl w:val="0"/>
              <w:autoSpaceDE w:val="0"/>
              <w:autoSpaceDN w:val="0"/>
              <w:adjustRightInd w:val="0"/>
              <w:spacing w:after="0" w:line="240" w:lineRule="auto"/>
              <w:rPr>
                <w:rFonts w:ascii="Times New Roman" w:hAnsi="Times New Roman" w:cs="Amiri"/>
              </w:rPr>
            </w:pPr>
            <w:r>
              <w:rPr>
                <w:rFonts w:ascii="Helvetica" w:hAnsi="Helvetica" w:cs="Helvetica"/>
                <w:w w:val="99"/>
              </w:rPr>
              <w:t>0</w:t>
            </w:r>
          </w:p>
        </w:tc>
        <w:tc>
          <w:tcPr>
            <w:tcW w:w="380" w:type="dxa"/>
            <w:tcBorders>
              <w:top w:val="nil"/>
              <w:left w:val="nil"/>
              <w:bottom w:val="nil"/>
              <w:right w:val="nil"/>
            </w:tcBorders>
            <w:textDirection w:val="btLr"/>
            <w:vAlign w:val="bottom"/>
          </w:tcPr>
          <w:p>
            <w:pPr>
              <w:widowControl w:val="0"/>
              <w:autoSpaceDE w:val="0"/>
              <w:autoSpaceDN w:val="0"/>
              <w:adjustRightInd w:val="0"/>
              <w:spacing w:after="0" w:line="240" w:lineRule="auto"/>
              <w:ind w:left="122"/>
              <w:rPr>
                <w:rFonts w:ascii="Times New Roman" w:hAnsi="Times New Roman" w:cs="Amiri"/>
              </w:rPr>
            </w:pPr>
            <w:r>
              <w:rPr>
                <w:rFonts w:ascii="Helvetica" w:hAnsi="Helvetica" w:cs="Helvetica"/>
                <w:w w:val="98"/>
              </w:rPr>
              <w:t>1−2</w:t>
            </w:r>
          </w:p>
        </w:tc>
        <w:tc>
          <w:tcPr>
            <w:tcW w:w="360" w:type="dxa"/>
            <w:tcBorders>
              <w:top w:val="nil"/>
              <w:left w:val="nil"/>
              <w:bottom w:val="nil"/>
              <w:right w:val="nil"/>
            </w:tcBorders>
            <w:textDirection w:val="btLr"/>
            <w:vAlign w:val="bottom"/>
          </w:tcPr>
          <w:p>
            <w:pPr>
              <w:widowControl w:val="0"/>
              <w:autoSpaceDE w:val="0"/>
              <w:autoSpaceDN w:val="0"/>
              <w:adjustRightInd w:val="0"/>
              <w:spacing w:after="0" w:line="240" w:lineRule="auto"/>
              <w:ind w:left="110"/>
              <w:rPr>
                <w:rFonts w:ascii="Times New Roman" w:hAnsi="Times New Roman" w:cs="Amiri"/>
              </w:rPr>
            </w:pPr>
            <w:r>
              <w:rPr>
                <w:rFonts w:ascii="Helvetica" w:hAnsi="Helvetica" w:cs="Helvetica"/>
                <w:w w:val="98"/>
              </w:rPr>
              <w:t>3−4</w:t>
            </w:r>
          </w:p>
        </w:tc>
        <w:tc>
          <w:tcPr>
            <w:tcW w:w="360" w:type="dxa"/>
            <w:tcBorders>
              <w:top w:val="nil"/>
              <w:left w:val="nil"/>
              <w:bottom w:val="nil"/>
              <w:right w:val="nil"/>
            </w:tcBorders>
            <w:textDirection w:val="btLr"/>
            <w:vAlign w:val="bottom"/>
          </w:tcPr>
          <w:p>
            <w:pPr>
              <w:widowControl w:val="0"/>
              <w:autoSpaceDE w:val="0"/>
              <w:autoSpaceDN w:val="0"/>
              <w:adjustRightInd w:val="0"/>
              <w:spacing w:after="0" w:line="199" w:lineRule="auto"/>
              <w:ind w:left="119"/>
              <w:rPr>
                <w:rFonts w:ascii="Times New Roman" w:hAnsi="Times New Roman" w:cs="Amiri"/>
              </w:rPr>
            </w:pPr>
            <w:r>
              <w:rPr>
                <w:rFonts w:ascii="Helvetica" w:hAnsi="Helvetica" w:cs="Helvetica"/>
                <w:w w:val="98"/>
              </w:rPr>
              <w:t>5−6</w:t>
            </w:r>
          </w:p>
        </w:tc>
        <w:tc>
          <w:tcPr>
            <w:tcW w:w="380" w:type="dxa"/>
            <w:tcBorders>
              <w:top w:val="nil"/>
              <w:left w:val="nil"/>
              <w:bottom w:val="nil"/>
              <w:right w:val="nil"/>
            </w:tcBorders>
            <w:textDirection w:val="btLr"/>
            <w:vAlign w:val="bottom"/>
          </w:tcPr>
          <w:p>
            <w:pPr>
              <w:widowControl w:val="0"/>
              <w:autoSpaceDE w:val="0"/>
              <w:autoSpaceDN w:val="0"/>
              <w:adjustRightInd w:val="0"/>
              <w:spacing w:after="0" w:line="198" w:lineRule="auto"/>
              <w:ind w:left="127"/>
              <w:rPr>
                <w:rFonts w:ascii="Times New Roman" w:hAnsi="Times New Roman" w:cs="Amiri"/>
              </w:rPr>
            </w:pPr>
            <w:r>
              <w:rPr>
                <w:rFonts w:ascii="Helvetica" w:hAnsi="Helvetica" w:cs="Helvetica"/>
                <w:w w:val="98"/>
              </w:rPr>
              <w:t>7−8</w:t>
            </w:r>
          </w:p>
        </w:tc>
        <w:tc>
          <w:tcPr>
            <w:tcW w:w="360" w:type="dxa"/>
            <w:tcBorders>
              <w:top w:val="nil"/>
              <w:left w:val="nil"/>
              <w:bottom w:val="nil"/>
              <w:right w:val="nil"/>
            </w:tcBorders>
            <w:textDirection w:val="btLr"/>
            <w:vAlign w:val="bottom"/>
          </w:tcPr>
          <w:p>
            <w:pPr>
              <w:widowControl w:val="0"/>
              <w:autoSpaceDE w:val="0"/>
              <w:autoSpaceDN w:val="0"/>
              <w:adjustRightInd w:val="0"/>
              <w:spacing w:after="0" w:line="198" w:lineRule="auto"/>
              <w:ind w:left="115"/>
              <w:rPr>
                <w:rFonts w:ascii="Times New Roman" w:hAnsi="Times New Roman" w:cs="Amiri"/>
              </w:rPr>
            </w:pPr>
            <w:r>
              <w:rPr>
                <w:rFonts w:ascii="Helvetica" w:hAnsi="Helvetica" w:cs="Helvetica"/>
                <w:w w:val="98"/>
              </w:rPr>
              <w:t>9−10</w:t>
            </w:r>
          </w:p>
        </w:tc>
        <w:tc>
          <w:tcPr>
            <w:tcW w:w="380" w:type="dxa"/>
            <w:tcBorders>
              <w:top w:val="nil"/>
              <w:left w:val="nil"/>
              <w:bottom w:val="nil"/>
              <w:right w:val="nil"/>
            </w:tcBorders>
            <w:textDirection w:val="btLr"/>
            <w:vAlign w:val="bottom"/>
          </w:tcPr>
          <w:p>
            <w:pPr>
              <w:widowControl w:val="0"/>
              <w:autoSpaceDE w:val="0"/>
              <w:autoSpaceDN w:val="0"/>
              <w:adjustRightInd w:val="0"/>
              <w:spacing w:after="0" w:line="198" w:lineRule="auto"/>
              <w:ind w:left="123"/>
              <w:rPr>
                <w:rFonts w:ascii="Times New Roman" w:hAnsi="Times New Roman" w:cs="Amiri"/>
              </w:rPr>
            </w:pPr>
            <w:r>
              <w:rPr>
                <w:rFonts w:ascii="Helvetica" w:hAnsi="Helvetica" w:cs="Helvetica"/>
              </w:rPr>
              <w:t>11−12</w:t>
            </w:r>
          </w:p>
        </w:tc>
        <w:tc>
          <w:tcPr>
            <w:tcW w:w="240" w:type="dxa"/>
            <w:tcBorders>
              <w:top w:val="nil"/>
              <w:left w:val="nil"/>
              <w:bottom w:val="nil"/>
              <w:right w:val="nil"/>
            </w:tcBorders>
            <w:textDirection w:val="btLr"/>
            <w:vAlign w:val="bottom"/>
          </w:tcPr>
          <w:p>
            <w:pPr>
              <w:widowControl w:val="0"/>
              <w:autoSpaceDE w:val="0"/>
              <w:autoSpaceDN w:val="0"/>
              <w:adjustRightInd w:val="0"/>
              <w:spacing w:after="0" w:line="180" w:lineRule="auto"/>
              <w:ind w:left="111"/>
              <w:rPr>
                <w:rFonts w:ascii="Times New Roman" w:hAnsi="Times New Roman" w:cs="Amiri"/>
              </w:rPr>
            </w:pPr>
            <w:r>
              <w:rPr>
                <w:rFonts w:ascii="Helvetica" w:hAnsi="Helvetica" w:cs="Helvetica"/>
              </w:rPr>
              <w:t>13−14</w:t>
            </w:r>
          </w:p>
        </w:tc>
      </w:tr>
    </w:tbl>
    <w:p>
      <w:pPr>
        <w:widowControl w:val="0"/>
        <w:autoSpaceDE w:val="0"/>
        <w:autoSpaceDN w:val="0"/>
        <w:adjustRightInd w:val="0"/>
        <w:spacing w:after="0" w:line="200" w:lineRule="exact"/>
        <w:rPr>
          <w:rFonts w:ascii="Times New Roman" w:hAnsi="Times New Roman" w:cs="Amiri"/>
        </w:rPr>
      </w:pPr>
      <w:r>
        <w:rPr>
          <w:rFonts w:ascii="Times New Roman" w:hAnsi="Times New Roman" w:cs="Amiri"/>
        </w:rPr>
        <w:br w:type="column"/>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13" w:lineRule="exact"/>
        <w:rPr>
          <w:rFonts w:ascii="Times New Roman" w:hAnsi="Times New Roman" w:cs="Amiri"/>
        </w:rPr>
      </w:pPr>
    </w:p>
    <w:p>
      <w:pPr>
        <w:widowControl w:val="0"/>
        <w:autoSpaceDE w:val="0"/>
        <w:autoSpaceDN w:val="0"/>
        <w:adjustRightInd w:val="0"/>
        <w:spacing w:after="0" w:line="1" w:lineRule="exact"/>
        <w:rPr>
          <w:rFonts w:ascii="Times New Roman" w:hAnsi="Times New Roman" w:cs="Amiri"/>
        </w:rPr>
      </w:pPr>
    </w:p>
    <w:tbl>
      <w:tblPr>
        <w:tblStyle w:val="12"/>
        <w:tblW w:w="6300" w:type="dxa"/>
        <w:tblInd w:w="40" w:type="dxa"/>
        <w:tblLayout w:type="fixed"/>
        <w:tblCellMar>
          <w:top w:w="0" w:type="dxa"/>
          <w:left w:w="0" w:type="dxa"/>
          <w:bottom w:w="0" w:type="dxa"/>
          <w:right w:w="0" w:type="dxa"/>
        </w:tblCellMar>
      </w:tblPr>
      <w:tblGrid>
        <w:gridCol w:w="3180"/>
        <w:gridCol w:w="3100"/>
        <w:gridCol w:w="20"/>
      </w:tblGrid>
      <w:tr>
        <w:tblPrEx>
          <w:tblLayout w:type="fixed"/>
        </w:tblPrEx>
        <w:trPr>
          <w:trHeight w:val="230" w:hRule="atLeast"/>
        </w:trPr>
        <w:tc>
          <w:tcPr>
            <w:tcW w:w="3180" w:type="dxa"/>
            <w:tcBorders>
              <w:top w:val="nil"/>
              <w:left w:val="nil"/>
              <w:bottom w:val="nil"/>
              <w:right w:val="nil"/>
            </w:tcBorders>
            <w:vAlign w:val="bottom"/>
          </w:tcPr>
          <w:p>
            <w:pPr>
              <w:widowControl w:val="0"/>
              <w:autoSpaceDE w:val="0"/>
              <w:autoSpaceDN w:val="0"/>
              <w:adjustRightInd w:val="0"/>
              <w:spacing w:after="0" w:line="229" w:lineRule="exact"/>
              <w:ind w:right="868"/>
              <w:jc w:val="right"/>
              <w:rPr>
                <w:rFonts w:ascii="Times New Roman" w:hAnsi="Times New Roman" w:cs="Amiri"/>
              </w:rPr>
            </w:pPr>
            <w:r>
              <w:rPr>
                <w:rFonts w:ascii="Helvetica" w:hAnsi="Helvetica" w:cs="Helvetica"/>
              </w:rPr>
              <w:t>Smoking</w:t>
            </w:r>
          </w:p>
        </w:tc>
        <w:tc>
          <w:tcPr>
            <w:tcW w:w="3100" w:type="dxa"/>
            <w:tcBorders>
              <w:top w:val="nil"/>
              <w:left w:val="nil"/>
              <w:bottom w:val="nil"/>
              <w:right w:val="nil"/>
            </w:tcBorders>
            <w:vAlign w:val="bottom"/>
          </w:tcPr>
          <w:p>
            <w:pPr>
              <w:widowControl w:val="0"/>
              <w:autoSpaceDE w:val="0"/>
              <w:autoSpaceDN w:val="0"/>
              <w:adjustRightInd w:val="0"/>
              <w:spacing w:after="0" w:line="229" w:lineRule="exact"/>
              <w:jc w:val="right"/>
              <w:rPr>
                <w:rFonts w:ascii="Times New Roman" w:hAnsi="Times New Roman" w:cs="Amiri"/>
              </w:rPr>
            </w:pPr>
            <w:r>
              <w:rPr>
                <w:rFonts w:ascii="Helvetica" w:hAnsi="Helvetica" w:cs="Helvetica"/>
              </w:rPr>
              <w:t>Alcohol</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4" w:hRule="atLeast"/>
        </w:trPr>
        <w:tc>
          <w:tcPr>
            <w:tcW w:w="3180" w:type="dxa"/>
            <w:vMerge w:val="restart"/>
            <w:tcBorders>
              <w:top w:val="nil"/>
              <w:left w:val="nil"/>
              <w:bottom w:val="nil"/>
              <w:right w:val="nil"/>
            </w:tcBorders>
            <w:vAlign w:val="bottom"/>
          </w:tcPr>
          <w:p>
            <w:pPr>
              <w:widowControl w:val="0"/>
              <w:autoSpaceDE w:val="0"/>
              <w:autoSpaceDN w:val="0"/>
              <w:adjustRightInd w:val="0"/>
              <w:spacing w:after="0" w:line="240" w:lineRule="auto"/>
              <w:ind w:right="2828"/>
              <w:jc w:val="right"/>
              <w:rPr>
                <w:rFonts w:ascii="Times New Roman" w:hAnsi="Times New Roman" w:cs="Amiri"/>
              </w:rPr>
            </w:pPr>
            <w:r>
              <w:rPr>
                <w:rFonts w:ascii="Helvetica" w:hAnsi="Helvetica" w:cs="Helvetica"/>
              </w:rPr>
              <w:t>.4</w:t>
            </w:r>
          </w:p>
        </w:tc>
        <w:tc>
          <w:tcPr>
            <w:tcW w:w="3100" w:type="dxa"/>
            <w:tcBorders>
              <w:top w:val="nil"/>
              <w:left w:val="nil"/>
              <w:bottom w:val="nil"/>
              <w:right w:val="nil"/>
            </w:tcBorders>
            <w:vAlign w:val="bottom"/>
          </w:tcPr>
          <w:p>
            <w:pPr>
              <w:widowControl w:val="0"/>
              <w:autoSpaceDE w:val="0"/>
              <w:autoSpaceDN w:val="0"/>
              <w:adjustRightInd w:val="0"/>
              <w:spacing w:after="0" w:line="240" w:lineRule="auto"/>
              <w:ind w:right="1828"/>
              <w:jc w:val="right"/>
              <w:rPr>
                <w:rFonts w:ascii="Times New Roman" w:hAnsi="Times New Roman" w:cs="Amiri"/>
              </w:rPr>
            </w:pPr>
            <w:r>
              <w:rPr>
                <w:rFonts w:ascii="Helvetica" w:hAnsi="Helvetica" w:cs="Helvetica"/>
              </w:rPr>
              <w:t>.4</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64" w:hRule="atLeast"/>
        </w:trPr>
        <w:tc>
          <w:tcPr>
            <w:tcW w:w="31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3" w:hRule="atLeast"/>
        </w:trPr>
        <w:tc>
          <w:tcPr>
            <w:tcW w:w="3180" w:type="dxa"/>
            <w:vMerge w:val="restart"/>
            <w:tcBorders>
              <w:top w:val="nil"/>
              <w:left w:val="nil"/>
              <w:bottom w:val="nil"/>
              <w:right w:val="nil"/>
            </w:tcBorders>
            <w:vAlign w:val="bottom"/>
          </w:tcPr>
          <w:p>
            <w:pPr>
              <w:widowControl w:val="0"/>
              <w:autoSpaceDE w:val="0"/>
              <w:autoSpaceDN w:val="0"/>
              <w:adjustRightInd w:val="0"/>
              <w:spacing w:after="0" w:line="240" w:lineRule="auto"/>
              <w:ind w:right="2828"/>
              <w:jc w:val="right"/>
              <w:rPr>
                <w:rFonts w:ascii="Times New Roman" w:hAnsi="Times New Roman" w:cs="Amiri"/>
              </w:rPr>
            </w:pPr>
            <w:r>
              <w:rPr>
                <w:rFonts w:ascii="Helvetica" w:hAnsi="Helvetica" w:cs="Helvetica"/>
              </w:rPr>
              <w:t>.2</w:t>
            </w:r>
          </w:p>
        </w:tc>
        <w:tc>
          <w:tcPr>
            <w:tcW w:w="3100" w:type="dxa"/>
            <w:tcBorders>
              <w:top w:val="nil"/>
              <w:left w:val="nil"/>
              <w:bottom w:val="nil"/>
              <w:right w:val="nil"/>
            </w:tcBorders>
            <w:vAlign w:val="bottom"/>
          </w:tcPr>
          <w:p>
            <w:pPr>
              <w:widowControl w:val="0"/>
              <w:autoSpaceDE w:val="0"/>
              <w:autoSpaceDN w:val="0"/>
              <w:adjustRightInd w:val="0"/>
              <w:spacing w:after="0" w:line="240" w:lineRule="auto"/>
              <w:ind w:right="1828"/>
              <w:jc w:val="right"/>
              <w:rPr>
                <w:rFonts w:ascii="Times New Roman" w:hAnsi="Times New Roman" w:cs="Amiri"/>
              </w:rPr>
            </w:pPr>
            <w:r>
              <w:rPr>
                <w:rFonts w:ascii="Helvetica" w:hAnsi="Helvetica" w:cs="Helvetica"/>
              </w:rPr>
              <w:t>.2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30" w:hRule="atLeast"/>
        </w:trPr>
        <w:tc>
          <w:tcPr>
            <w:tcW w:w="31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98" w:hRule="atLeast"/>
        </w:trPr>
        <w:tc>
          <w:tcPr>
            <w:tcW w:w="3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100" w:type="dxa"/>
            <w:tcBorders>
              <w:top w:val="nil"/>
              <w:left w:val="nil"/>
              <w:bottom w:val="nil"/>
              <w:right w:val="nil"/>
            </w:tcBorders>
            <w:vAlign w:val="bottom"/>
          </w:tcPr>
          <w:p>
            <w:pPr>
              <w:widowControl w:val="0"/>
              <w:autoSpaceDE w:val="0"/>
              <w:autoSpaceDN w:val="0"/>
              <w:adjustRightInd w:val="0"/>
              <w:spacing w:after="0" w:line="197" w:lineRule="exact"/>
              <w:ind w:right="1828"/>
              <w:jc w:val="right"/>
              <w:rPr>
                <w:rFonts w:ascii="Times New Roman" w:hAnsi="Times New Roman" w:cs="Amiri"/>
              </w:rPr>
            </w:pPr>
            <w:r>
              <w:rPr>
                <w:rFonts w:ascii="Helvetica" w:hAnsi="Helvetica" w:cs="Helvetica"/>
              </w:rPr>
              <w:t>0</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95" w:hRule="atLeast"/>
        </w:trPr>
        <w:tc>
          <w:tcPr>
            <w:tcW w:w="3180" w:type="dxa"/>
            <w:tcBorders>
              <w:top w:val="nil"/>
              <w:left w:val="nil"/>
              <w:bottom w:val="nil"/>
              <w:right w:val="nil"/>
            </w:tcBorders>
            <w:vAlign w:val="bottom"/>
          </w:tcPr>
          <w:p>
            <w:pPr>
              <w:widowControl w:val="0"/>
              <w:autoSpaceDE w:val="0"/>
              <w:autoSpaceDN w:val="0"/>
              <w:adjustRightInd w:val="0"/>
              <w:spacing w:after="0" w:line="195" w:lineRule="exact"/>
              <w:ind w:right="2828"/>
              <w:jc w:val="right"/>
              <w:rPr>
                <w:rFonts w:ascii="Times New Roman" w:hAnsi="Times New Roman" w:cs="Amiri"/>
              </w:rPr>
            </w:pPr>
            <w:r>
              <w:rPr>
                <w:rFonts w:ascii="Helvetica" w:hAnsi="Helvetica" w:cs="Helvetica"/>
              </w:rPr>
              <w:t>0</w:t>
            </w:r>
          </w:p>
        </w:tc>
        <w:tc>
          <w:tcPr>
            <w:tcW w:w="3100" w:type="dxa"/>
            <w:vMerge w:val="restart"/>
            <w:tcBorders>
              <w:top w:val="nil"/>
              <w:left w:val="nil"/>
              <w:bottom w:val="nil"/>
              <w:right w:val="nil"/>
            </w:tcBorders>
            <w:vAlign w:val="bottom"/>
          </w:tcPr>
          <w:p>
            <w:pPr>
              <w:widowControl w:val="0"/>
              <w:autoSpaceDE w:val="0"/>
              <w:autoSpaceDN w:val="0"/>
              <w:adjustRightInd w:val="0"/>
              <w:spacing w:after="0" w:line="240" w:lineRule="auto"/>
              <w:ind w:right="1828"/>
              <w:jc w:val="right"/>
              <w:rPr>
                <w:rFonts w:ascii="Times New Roman" w:hAnsi="Times New Roman" w:cs="Amiri"/>
              </w:rPr>
            </w:pPr>
            <w:r>
              <w:rPr>
                <w:rFonts w:ascii="Helvetica" w:hAnsi="Helvetica" w:cs="Helvetica"/>
              </w:rPr>
              <w:t>−.2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31" w:hRule="atLeast"/>
        </w:trPr>
        <w:tc>
          <w:tcPr>
            <w:tcW w:w="3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1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1" w:hRule="atLeast"/>
        </w:trPr>
        <w:tc>
          <w:tcPr>
            <w:tcW w:w="3180" w:type="dxa"/>
            <w:tcBorders>
              <w:top w:val="nil"/>
              <w:left w:val="nil"/>
              <w:bottom w:val="nil"/>
              <w:right w:val="nil"/>
            </w:tcBorders>
            <w:vAlign w:val="bottom"/>
          </w:tcPr>
          <w:p>
            <w:pPr>
              <w:widowControl w:val="0"/>
              <w:autoSpaceDE w:val="0"/>
              <w:autoSpaceDN w:val="0"/>
              <w:adjustRightInd w:val="0"/>
              <w:spacing w:after="0" w:line="240" w:lineRule="auto"/>
              <w:ind w:right="2828"/>
              <w:jc w:val="right"/>
              <w:rPr>
                <w:rFonts w:ascii="Times New Roman" w:hAnsi="Times New Roman" w:cs="Amiri"/>
              </w:rPr>
            </w:pPr>
            <w:r>
              <w:rPr>
                <w:rFonts w:ascii="Helvetica" w:hAnsi="Helvetica" w:cs="Helvetica"/>
                <w:w w:val="93"/>
              </w:rPr>
              <w:t>−.2</w:t>
            </w:r>
          </w:p>
        </w:tc>
        <w:tc>
          <w:tcPr>
            <w:tcW w:w="3100" w:type="dxa"/>
            <w:vMerge w:val="restart"/>
            <w:tcBorders>
              <w:top w:val="nil"/>
              <w:left w:val="nil"/>
              <w:bottom w:val="nil"/>
              <w:right w:val="nil"/>
            </w:tcBorders>
            <w:vAlign w:val="bottom"/>
          </w:tcPr>
          <w:p>
            <w:pPr>
              <w:widowControl w:val="0"/>
              <w:autoSpaceDE w:val="0"/>
              <w:autoSpaceDN w:val="0"/>
              <w:adjustRightInd w:val="0"/>
              <w:spacing w:after="0" w:line="240" w:lineRule="auto"/>
              <w:ind w:right="1828"/>
              <w:jc w:val="right"/>
              <w:rPr>
                <w:rFonts w:ascii="Times New Roman" w:hAnsi="Times New Roman" w:cs="Amiri"/>
              </w:rPr>
            </w:pPr>
            <w:r>
              <w:rPr>
                <w:rFonts w:ascii="Helvetica" w:hAnsi="Helvetica" w:cs="Helvetica"/>
              </w:rPr>
              <w:t>−.4</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66" w:hRule="atLeast"/>
        </w:trPr>
        <w:tc>
          <w:tcPr>
            <w:tcW w:w="3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1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27" w:hRule="atLeast"/>
        </w:trPr>
        <w:tc>
          <w:tcPr>
            <w:tcW w:w="3180" w:type="dxa"/>
            <w:tcBorders>
              <w:top w:val="nil"/>
              <w:left w:val="nil"/>
              <w:bottom w:val="nil"/>
              <w:right w:val="nil"/>
            </w:tcBorders>
            <w:vAlign w:val="bottom"/>
          </w:tcPr>
          <w:p>
            <w:pPr>
              <w:widowControl w:val="0"/>
              <w:autoSpaceDE w:val="0"/>
              <w:autoSpaceDN w:val="0"/>
              <w:adjustRightInd w:val="0"/>
              <w:spacing w:after="0" w:line="240" w:lineRule="auto"/>
              <w:ind w:right="2828"/>
              <w:jc w:val="right"/>
              <w:rPr>
                <w:rFonts w:ascii="Times New Roman" w:hAnsi="Times New Roman" w:cs="Amiri"/>
              </w:rPr>
            </w:pPr>
            <w:r>
              <w:rPr>
                <w:rFonts w:ascii="Helvetica" w:hAnsi="Helvetica" w:cs="Helvetica"/>
                <w:w w:val="93"/>
              </w:rPr>
              <w:t>−.4</w:t>
            </w:r>
          </w:p>
        </w:tc>
        <w:tc>
          <w:tcPr>
            <w:tcW w:w="3100" w:type="dxa"/>
            <w:tcBorders>
              <w:top w:val="nil"/>
              <w:left w:val="nil"/>
              <w:bottom w:val="nil"/>
              <w:right w:val="nil"/>
            </w:tcBorders>
            <w:vAlign w:val="bottom"/>
          </w:tcPr>
          <w:p>
            <w:pPr>
              <w:widowControl w:val="0"/>
              <w:autoSpaceDE w:val="0"/>
              <w:autoSpaceDN w:val="0"/>
              <w:adjustRightInd w:val="0"/>
              <w:spacing w:after="0" w:line="240" w:lineRule="auto"/>
              <w:ind w:right="1828"/>
              <w:jc w:val="right"/>
              <w:rPr>
                <w:rFonts w:ascii="Times New Roman" w:hAnsi="Times New Roman" w:cs="Amiri"/>
              </w:rPr>
            </w:pPr>
            <w:r>
              <w:rPr>
                <w:rFonts w:ascii="Helvetica" w:hAnsi="Helvetica" w:cs="Helvetica"/>
              </w:rPr>
              <w:t>−.6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bl>
    <w:p>
      <w:pPr>
        <w:widowControl w:val="0"/>
        <w:autoSpaceDE w:val="0"/>
        <w:autoSpaceDN w:val="0"/>
        <w:adjustRightInd w:val="0"/>
        <w:spacing w:after="0" w:line="152" w:lineRule="exact"/>
        <w:rPr>
          <w:rFonts w:ascii="Times New Roman" w:hAnsi="Times New Roman" w:cs="Amiri"/>
        </w:rPr>
      </w:pPr>
      <w:r>
        <w:drawing>
          <wp:anchor distT="0" distB="0" distL="114300" distR="114300" simplePos="0" relativeHeight="251678720" behindDoc="1" locked="0" layoutInCell="0" allowOverlap="1">
            <wp:simplePos x="0" y="0"/>
            <wp:positionH relativeFrom="column">
              <wp:posOffset>213995</wp:posOffset>
            </wp:positionH>
            <wp:positionV relativeFrom="paragraph">
              <wp:posOffset>104140</wp:posOffset>
            </wp:positionV>
            <wp:extent cx="4527550" cy="1398905"/>
            <wp:effectExtent l="19050" t="0" r="6350" b="0"/>
            <wp:wrapNone/>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d 22"/>
                    <pic:cNvPicPr>
                      <a:picLocks noChangeAspect="1" noChangeArrowheads="1"/>
                    </pic:cNvPicPr>
                  </pic:nvPicPr>
                  <pic:blipFill>
                    <a:blip r:embed="rId12"/>
                    <a:srcRect/>
                    <a:stretch>
                      <a:fillRect/>
                    </a:stretch>
                  </pic:blipFill>
                  <pic:spPr>
                    <a:xfrm>
                      <a:off x="0" y="0"/>
                      <a:ext cx="4527550" cy="1398905"/>
                    </a:xfrm>
                    <a:prstGeom prst="rect">
                      <a:avLst/>
                    </a:prstGeom>
                    <a:noFill/>
                  </pic:spPr>
                </pic:pic>
              </a:graphicData>
            </a:graphic>
          </wp:anchor>
        </w:drawing>
      </w:r>
    </w:p>
    <w:tbl>
      <w:tblPr>
        <w:tblStyle w:val="12"/>
        <w:tblW w:w="7360" w:type="dxa"/>
        <w:tblInd w:w="0" w:type="dxa"/>
        <w:tblLayout w:type="fixed"/>
        <w:tblCellMar>
          <w:top w:w="0" w:type="dxa"/>
          <w:left w:w="0" w:type="dxa"/>
          <w:bottom w:w="0" w:type="dxa"/>
          <w:right w:w="0" w:type="dxa"/>
        </w:tblCellMar>
      </w:tblPr>
      <w:tblGrid>
        <w:gridCol w:w="780"/>
        <w:gridCol w:w="380"/>
        <w:gridCol w:w="240"/>
        <w:gridCol w:w="480"/>
        <w:gridCol w:w="480"/>
        <w:gridCol w:w="260"/>
        <w:gridCol w:w="480"/>
        <w:gridCol w:w="520"/>
        <w:gridCol w:w="1260"/>
        <w:gridCol w:w="380"/>
        <w:gridCol w:w="360"/>
        <w:gridCol w:w="360"/>
        <w:gridCol w:w="380"/>
        <w:gridCol w:w="360"/>
        <w:gridCol w:w="360"/>
        <w:gridCol w:w="260"/>
        <w:gridCol w:w="20"/>
      </w:tblGrid>
      <w:tr>
        <w:tblPrEx>
          <w:tblLayout w:type="fixed"/>
        </w:tblPrEx>
        <w:trPr>
          <w:trHeight w:val="230" w:hRule="atLeast"/>
        </w:trPr>
        <w:tc>
          <w:tcPr>
            <w:tcW w:w="7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960" w:type="dxa"/>
            <w:gridSpan w:val="2"/>
            <w:tcBorders>
              <w:top w:val="nil"/>
              <w:left w:val="nil"/>
              <w:bottom w:val="nil"/>
              <w:right w:val="nil"/>
            </w:tcBorders>
            <w:vAlign w:val="bottom"/>
          </w:tcPr>
          <w:p>
            <w:pPr>
              <w:widowControl w:val="0"/>
              <w:autoSpaceDE w:val="0"/>
              <w:autoSpaceDN w:val="0"/>
              <w:adjustRightInd w:val="0"/>
              <w:spacing w:after="0" w:line="229" w:lineRule="exact"/>
              <w:rPr>
                <w:rFonts w:ascii="Times New Roman" w:hAnsi="Times New Roman" w:cs="Amiri"/>
              </w:rPr>
            </w:pPr>
            <w:r>
              <w:rPr>
                <w:rFonts w:ascii="Helvetica" w:hAnsi="Helvetica" w:cs="Helvetica"/>
                <w:w w:val="98"/>
              </w:rPr>
              <w:t>Waist (cm)</w:t>
            </w: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40" w:type="dxa"/>
            <w:gridSpan w:val="2"/>
            <w:tcBorders>
              <w:top w:val="nil"/>
              <w:left w:val="nil"/>
              <w:bottom w:val="nil"/>
              <w:right w:val="nil"/>
            </w:tcBorders>
            <w:vAlign w:val="bottom"/>
          </w:tcPr>
          <w:p>
            <w:pPr>
              <w:widowControl w:val="0"/>
              <w:autoSpaceDE w:val="0"/>
              <w:autoSpaceDN w:val="0"/>
              <w:adjustRightInd w:val="0"/>
              <w:spacing w:after="0" w:line="229" w:lineRule="exact"/>
              <w:ind w:left="180"/>
              <w:rPr>
                <w:rFonts w:ascii="Times New Roman" w:hAnsi="Times New Roman" w:cs="Amiri"/>
              </w:rPr>
            </w:pPr>
            <w:r>
              <w:rPr>
                <w:rFonts w:ascii="Helvetica" w:hAnsi="Helvetica" w:cs="Helvetica"/>
              </w:rPr>
              <w:t>Kcal</w:t>
            </w: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5" w:hRule="atLeast"/>
        </w:trPr>
        <w:tc>
          <w:tcPr>
            <w:tcW w:w="780" w:type="dxa"/>
            <w:tcBorders>
              <w:top w:val="nil"/>
              <w:left w:val="nil"/>
              <w:bottom w:val="nil"/>
              <w:right w:val="nil"/>
            </w:tcBorders>
            <w:vAlign w:val="bottom"/>
          </w:tcPr>
          <w:p>
            <w:pPr>
              <w:widowControl w:val="0"/>
              <w:autoSpaceDE w:val="0"/>
              <w:autoSpaceDN w:val="0"/>
              <w:adjustRightInd w:val="0"/>
              <w:spacing w:after="0" w:line="240" w:lineRule="auto"/>
              <w:ind w:right="385"/>
              <w:jc w:val="right"/>
              <w:rPr>
                <w:rFonts w:ascii="Times New Roman" w:hAnsi="Times New Roman" w:cs="Amiri"/>
              </w:rPr>
            </w:pPr>
            <w:r>
              <w:rPr>
                <w:rFonts w:ascii="Helvetica" w:hAnsi="Helvetica" w:cs="Helvetica"/>
              </w:rPr>
              <w:t>10</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390"/>
              <w:jc w:val="right"/>
              <w:rPr>
                <w:rFonts w:ascii="Times New Roman" w:hAnsi="Times New Roman" w:cs="Amiri"/>
              </w:rPr>
            </w:pPr>
            <w:r>
              <w:rPr>
                <w:rFonts w:ascii="Helvetica" w:hAnsi="Helvetica" w:cs="Helvetica"/>
              </w:rPr>
              <w:t>400</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27" w:hRule="atLeast"/>
        </w:trPr>
        <w:tc>
          <w:tcPr>
            <w:tcW w:w="780" w:type="dxa"/>
            <w:tcBorders>
              <w:top w:val="nil"/>
              <w:left w:val="nil"/>
              <w:bottom w:val="nil"/>
              <w:right w:val="nil"/>
            </w:tcBorders>
            <w:vAlign w:val="bottom"/>
          </w:tcPr>
          <w:p>
            <w:pPr>
              <w:widowControl w:val="0"/>
              <w:autoSpaceDE w:val="0"/>
              <w:autoSpaceDN w:val="0"/>
              <w:adjustRightInd w:val="0"/>
              <w:spacing w:after="0" w:line="240" w:lineRule="auto"/>
              <w:ind w:right="385"/>
              <w:jc w:val="right"/>
              <w:rPr>
                <w:rFonts w:ascii="Times New Roman" w:hAnsi="Times New Roman" w:cs="Amiri"/>
              </w:rPr>
            </w:pPr>
            <w:r>
              <w:rPr>
                <w:rFonts w:ascii="Helvetica" w:hAnsi="Helvetica" w:cs="Helvetica"/>
              </w:rPr>
              <w:t>5</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390"/>
              <w:jc w:val="right"/>
              <w:rPr>
                <w:rFonts w:ascii="Times New Roman" w:hAnsi="Times New Roman" w:cs="Amiri"/>
              </w:rPr>
            </w:pPr>
            <w:r>
              <w:rPr>
                <w:rFonts w:ascii="Helvetica" w:hAnsi="Helvetica" w:cs="Helvetica"/>
              </w:rPr>
              <w:t>200</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27" w:hRule="atLeast"/>
        </w:trPr>
        <w:tc>
          <w:tcPr>
            <w:tcW w:w="780" w:type="dxa"/>
            <w:tcBorders>
              <w:top w:val="nil"/>
              <w:left w:val="nil"/>
              <w:bottom w:val="nil"/>
              <w:right w:val="nil"/>
            </w:tcBorders>
            <w:vAlign w:val="bottom"/>
          </w:tcPr>
          <w:p>
            <w:pPr>
              <w:widowControl w:val="0"/>
              <w:autoSpaceDE w:val="0"/>
              <w:autoSpaceDN w:val="0"/>
              <w:adjustRightInd w:val="0"/>
              <w:spacing w:after="0" w:line="240" w:lineRule="auto"/>
              <w:ind w:right="385"/>
              <w:jc w:val="right"/>
              <w:rPr>
                <w:rFonts w:ascii="Times New Roman" w:hAnsi="Times New Roman" w:cs="Amiri"/>
              </w:rPr>
            </w:pPr>
            <w:r>
              <w:rPr>
                <w:rFonts w:ascii="Helvetica" w:hAnsi="Helvetica" w:cs="Helvetica"/>
              </w:rPr>
              <w:t>0</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390"/>
              <w:jc w:val="right"/>
              <w:rPr>
                <w:rFonts w:ascii="Times New Roman" w:hAnsi="Times New Roman" w:cs="Amiri"/>
              </w:rPr>
            </w:pPr>
            <w:r>
              <w:rPr>
                <w:rFonts w:ascii="Helvetica" w:hAnsi="Helvetica" w:cs="Helvetica"/>
              </w:rPr>
              <w:t>0</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3" w:hRule="atLeast"/>
        </w:trPr>
        <w:tc>
          <w:tcPr>
            <w:tcW w:w="780" w:type="dxa"/>
            <w:vMerge w:val="restart"/>
            <w:tcBorders>
              <w:top w:val="nil"/>
              <w:left w:val="nil"/>
              <w:bottom w:val="nil"/>
              <w:right w:val="nil"/>
            </w:tcBorders>
            <w:vAlign w:val="bottom"/>
          </w:tcPr>
          <w:p>
            <w:pPr>
              <w:widowControl w:val="0"/>
              <w:autoSpaceDE w:val="0"/>
              <w:autoSpaceDN w:val="0"/>
              <w:adjustRightInd w:val="0"/>
              <w:spacing w:after="0" w:line="240" w:lineRule="auto"/>
              <w:ind w:right="385"/>
              <w:jc w:val="right"/>
              <w:rPr>
                <w:rFonts w:ascii="Times New Roman" w:hAnsi="Times New Roman" w:cs="Amiri"/>
              </w:rPr>
            </w:pPr>
            <w:r>
              <w:rPr>
                <w:rFonts w:ascii="Helvetica" w:hAnsi="Helvetica" w:cs="Helvetica"/>
              </w:rPr>
              <w:t>−5</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390"/>
              <w:jc w:val="right"/>
              <w:rPr>
                <w:rFonts w:ascii="Times New Roman" w:hAnsi="Times New Roman" w:cs="Amiri"/>
              </w:rPr>
            </w:pPr>
            <w:r>
              <w:rPr>
                <w:rFonts w:ascii="Helvetica" w:hAnsi="Helvetica" w:cs="Helvetica"/>
              </w:rPr>
              <w:t>−200</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4" w:hRule="atLeast"/>
        </w:trPr>
        <w:tc>
          <w:tcPr>
            <w:tcW w:w="7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54" w:hRule="atLeast"/>
        </w:trPr>
        <w:tc>
          <w:tcPr>
            <w:tcW w:w="780" w:type="dxa"/>
            <w:vMerge w:val="restart"/>
            <w:tcBorders>
              <w:top w:val="nil"/>
              <w:left w:val="nil"/>
              <w:bottom w:val="nil"/>
              <w:right w:val="nil"/>
            </w:tcBorders>
            <w:vAlign w:val="bottom"/>
          </w:tcPr>
          <w:p>
            <w:pPr>
              <w:widowControl w:val="0"/>
              <w:autoSpaceDE w:val="0"/>
              <w:autoSpaceDN w:val="0"/>
              <w:adjustRightInd w:val="0"/>
              <w:spacing w:after="0" w:line="240" w:lineRule="auto"/>
              <w:ind w:right="385"/>
              <w:jc w:val="right"/>
              <w:rPr>
                <w:rFonts w:ascii="Times New Roman" w:hAnsi="Times New Roman" w:cs="Amiri"/>
              </w:rPr>
            </w:pPr>
            <w:r>
              <w:rPr>
                <w:rFonts w:ascii="Helvetica" w:hAnsi="Helvetica" w:cs="Helvetica"/>
                <w:w w:val="91"/>
              </w:rPr>
              <w:t>−10</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390"/>
              <w:jc w:val="right"/>
              <w:rPr>
                <w:rFonts w:ascii="Times New Roman" w:hAnsi="Times New Roman" w:cs="Amiri"/>
              </w:rPr>
            </w:pPr>
            <w:r>
              <w:rPr>
                <w:rFonts w:ascii="Helvetica" w:hAnsi="Helvetica" w:cs="Helvetica"/>
              </w:rPr>
              <w:t>−400</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73" w:hRule="atLeast"/>
        </w:trPr>
        <w:tc>
          <w:tcPr>
            <w:tcW w:w="7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6" w:hRule="atLeast"/>
        </w:trPr>
        <w:tc>
          <w:tcPr>
            <w:tcW w:w="780" w:type="dxa"/>
            <w:vMerge w:val="restart"/>
            <w:tcBorders>
              <w:top w:val="nil"/>
              <w:left w:val="nil"/>
              <w:bottom w:val="nil"/>
              <w:right w:val="nil"/>
            </w:tcBorders>
            <w:vAlign w:val="bottom"/>
          </w:tcPr>
          <w:p>
            <w:pPr>
              <w:widowControl w:val="0"/>
              <w:autoSpaceDE w:val="0"/>
              <w:autoSpaceDN w:val="0"/>
              <w:adjustRightInd w:val="0"/>
              <w:spacing w:after="0" w:line="240" w:lineRule="auto"/>
              <w:ind w:right="385"/>
              <w:jc w:val="right"/>
              <w:rPr>
                <w:rFonts w:ascii="Times New Roman" w:hAnsi="Times New Roman" w:cs="Amiri"/>
              </w:rPr>
            </w:pPr>
            <w:r>
              <w:rPr>
                <w:rFonts w:ascii="Helvetica" w:hAnsi="Helvetica" w:cs="Helvetica"/>
                <w:w w:val="91"/>
              </w:rPr>
              <w:t>−15</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390"/>
              <w:jc w:val="right"/>
              <w:rPr>
                <w:rFonts w:ascii="Times New Roman" w:hAnsi="Times New Roman" w:cs="Amiri"/>
              </w:rPr>
            </w:pPr>
            <w:r>
              <w:rPr>
                <w:rFonts w:ascii="Helvetica" w:hAnsi="Helvetica" w:cs="Helvetica"/>
              </w:rPr>
              <w:t>−600</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91" w:hRule="atLeast"/>
        </w:trPr>
        <w:tc>
          <w:tcPr>
            <w:tcW w:w="7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628" w:hRule="atLeast"/>
        </w:trPr>
        <w:tc>
          <w:tcPr>
            <w:tcW w:w="780" w:type="dxa"/>
            <w:tcBorders>
              <w:top w:val="nil"/>
              <w:left w:val="nil"/>
              <w:bottom w:val="nil"/>
              <w:right w:val="nil"/>
            </w:tcBorders>
            <w:textDirection w:val="btLr"/>
            <w:vAlign w:val="bottom"/>
          </w:tcPr>
          <w:p>
            <w:pPr>
              <w:widowControl w:val="0"/>
              <w:autoSpaceDE w:val="0"/>
              <w:autoSpaceDN w:val="0"/>
              <w:adjustRightInd w:val="0"/>
              <w:spacing w:after="0" w:line="199" w:lineRule="auto"/>
              <w:rPr>
                <w:rFonts w:ascii="Times New Roman" w:hAnsi="Times New Roman" w:cs="Amiri"/>
              </w:rPr>
            </w:pPr>
            <w:r>
              <w:rPr>
                <w:rFonts w:ascii="Helvetica" w:hAnsi="Helvetica" w:cs="Helvetica"/>
                <w:w w:val="99"/>
              </w:rPr>
              <w:t>0</w:t>
            </w:r>
          </w:p>
        </w:tc>
        <w:tc>
          <w:tcPr>
            <w:tcW w:w="380" w:type="dxa"/>
            <w:tcBorders>
              <w:top w:val="nil"/>
              <w:left w:val="nil"/>
              <w:bottom w:val="nil"/>
              <w:right w:val="nil"/>
            </w:tcBorders>
            <w:textDirection w:val="btLr"/>
            <w:vAlign w:val="bottom"/>
          </w:tcPr>
          <w:p>
            <w:pPr>
              <w:widowControl w:val="0"/>
              <w:autoSpaceDE w:val="0"/>
              <w:autoSpaceDN w:val="0"/>
              <w:adjustRightInd w:val="0"/>
              <w:spacing w:after="0" w:line="198" w:lineRule="auto"/>
              <w:ind w:left="112"/>
              <w:rPr>
                <w:rFonts w:ascii="Times New Roman" w:hAnsi="Times New Roman" w:cs="Amiri"/>
              </w:rPr>
            </w:pPr>
            <w:r>
              <w:rPr>
                <w:rFonts w:ascii="Helvetica" w:hAnsi="Helvetica" w:cs="Helvetica"/>
                <w:w w:val="98"/>
              </w:rPr>
              <w:t>1−2</w:t>
            </w:r>
          </w:p>
        </w:tc>
        <w:tc>
          <w:tcPr>
            <w:tcW w:w="240" w:type="dxa"/>
            <w:tcBorders>
              <w:top w:val="nil"/>
              <w:left w:val="nil"/>
              <w:bottom w:val="nil"/>
              <w:right w:val="nil"/>
            </w:tcBorders>
            <w:textDirection w:val="btLr"/>
            <w:vAlign w:val="bottom"/>
          </w:tcPr>
          <w:p>
            <w:pPr>
              <w:widowControl w:val="0"/>
              <w:autoSpaceDE w:val="0"/>
              <w:autoSpaceDN w:val="0"/>
              <w:adjustRightInd w:val="0"/>
              <w:spacing w:after="0" w:line="184" w:lineRule="auto"/>
              <w:ind w:left="99"/>
              <w:rPr>
                <w:rFonts w:ascii="Times New Roman" w:hAnsi="Times New Roman" w:cs="Amiri"/>
              </w:rPr>
            </w:pPr>
            <w:r>
              <w:rPr>
                <w:rFonts w:ascii="Helvetica" w:hAnsi="Helvetica" w:cs="Helvetica"/>
              </w:rPr>
              <w:t>3−4</w:t>
            </w:r>
          </w:p>
        </w:tc>
        <w:tc>
          <w:tcPr>
            <w:tcW w:w="480" w:type="dxa"/>
            <w:tcBorders>
              <w:top w:val="nil"/>
              <w:left w:val="nil"/>
              <w:bottom w:val="nil"/>
              <w:right w:val="nil"/>
            </w:tcBorders>
            <w:textDirection w:val="btLr"/>
            <w:vAlign w:val="bottom"/>
          </w:tcPr>
          <w:p>
            <w:pPr>
              <w:widowControl w:val="0"/>
              <w:autoSpaceDE w:val="0"/>
              <w:autoSpaceDN w:val="0"/>
              <w:adjustRightInd w:val="0"/>
              <w:spacing w:after="0" w:line="198" w:lineRule="auto"/>
              <w:ind w:left="228"/>
              <w:rPr>
                <w:rFonts w:ascii="Times New Roman" w:hAnsi="Times New Roman" w:cs="Amiri"/>
              </w:rPr>
            </w:pPr>
            <w:r>
              <w:rPr>
                <w:rFonts w:ascii="Helvetica" w:hAnsi="Helvetica" w:cs="Helvetica"/>
                <w:w w:val="98"/>
              </w:rPr>
              <w:t>5−6</w:t>
            </w:r>
          </w:p>
        </w:tc>
        <w:tc>
          <w:tcPr>
            <w:tcW w:w="480" w:type="dxa"/>
            <w:tcBorders>
              <w:top w:val="nil"/>
              <w:left w:val="nil"/>
              <w:bottom w:val="nil"/>
              <w:right w:val="nil"/>
            </w:tcBorders>
            <w:textDirection w:val="btLr"/>
            <w:vAlign w:val="bottom"/>
          </w:tcPr>
          <w:p>
            <w:pPr>
              <w:widowControl w:val="0"/>
              <w:autoSpaceDE w:val="0"/>
              <w:autoSpaceDN w:val="0"/>
              <w:adjustRightInd w:val="0"/>
              <w:spacing w:after="0" w:line="199" w:lineRule="auto"/>
              <w:ind w:left="115"/>
              <w:rPr>
                <w:rFonts w:ascii="Times New Roman" w:hAnsi="Times New Roman" w:cs="Amiri"/>
              </w:rPr>
            </w:pPr>
            <w:r>
              <w:rPr>
                <w:rFonts w:ascii="Helvetica" w:hAnsi="Helvetica" w:cs="Helvetica"/>
                <w:w w:val="98"/>
              </w:rPr>
              <w:t>7−8</w:t>
            </w:r>
          </w:p>
        </w:tc>
        <w:tc>
          <w:tcPr>
            <w:tcW w:w="260" w:type="dxa"/>
            <w:tcBorders>
              <w:top w:val="nil"/>
              <w:left w:val="nil"/>
              <w:bottom w:val="nil"/>
              <w:right w:val="nil"/>
            </w:tcBorders>
            <w:textDirection w:val="btLr"/>
            <w:vAlign w:val="bottom"/>
          </w:tcPr>
          <w:p>
            <w:pPr>
              <w:widowControl w:val="0"/>
              <w:autoSpaceDE w:val="0"/>
              <w:autoSpaceDN w:val="0"/>
              <w:adjustRightInd w:val="0"/>
              <w:spacing w:after="0" w:line="199" w:lineRule="auto"/>
              <w:ind w:left="3"/>
              <w:rPr>
                <w:rFonts w:ascii="Times New Roman" w:hAnsi="Times New Roman" w:cs="Amiri"/>
              </w:rPr>
            </w:pPr>
            <w:r>
              <w:rPr>
                <w:rFonts w:ascii="Helvetica" w:hAnsi="Helvetica" w:cs="Helvetica"/>
                <w:w w:val="98"/>
              </w:rPr>
              <w:t>9−10</w:t>
            </w:r>
          </w:p>
        </w:tc>
        <w:tc>
          <w:tcPr>
            <w:tcW w:w="480" w:type="dxa"/>
            <w:tcBorders>
              <w:top w:val="nil"/>
              <w:left w:val="nil"/>
              <w:bottom w:val="nil"/>
              <w:right w:val="nil"/>
            </w:tcBorders>
            <w:textDirection w:val="btLr"/>
            <w:vAlign w:val="bottom"/>
          </w:tcPr>
          <w:p>
            <w:pPr>
              <w:widowControl w:val="0"/>
              <w:autoSpaceDE w:val="0"/>
              <w:autoSpaceDN w:val="0"/>
              <w:adjustRightInd w:val="0"/>
              <w:spacing w:after="0" w:line="199" w:lineRule="auto"/>
              <w:ind w:left="111"/>
              <w:rPr>
                <w:rFonts w:ascii="Times New Roman" w:hAnsi="Times New Roman" w:cs="Amiri"/>
              </w:rPr>
            </w:pPr>
            <w:r>
              <w:rPr>
                <w:rFonts w:ascii="Helvetica" w:hAnsi="Helvetica" w:cs="Helvetica"/>
              </w:rPr>
              <w:t>11−12</w:t>
            </w:r>
          </w:p>
        </w:tc>
        <w:tc>
          <w:tcPr>
            <w:tcW w:w="520" w:type="dxa"/>
            <w:tcBorders>
              <w:top w:val="nil"/>
              <w:left w:val="nil"/>
              <w:bottom w:val="nil"/>
              <w:right w:val="nil"/>
            </w:tcBorders>
            <w:textDirection w:val="btLr"/>
            <w:vAlign w:val="bottom"/>
          </w:tcPr>
          <w:p>
            <w:pPr>
              <w:widowControl w:val="0"/>
              <w:autoSpaceDE w:val="0"/>
              <w:autoSpaceDN w:val="0"/>
              <w:adjustRightInd w:val="0"/>
              <w:spacing w:after="0" w:line="197" w:lineRule="auto"/>
              <w:rPr>
                <w:rFonts w:ascii="Times New Roman" w:hAnsi="Times New Roman" w:cs="Amiri"/>
              </w:rPr>
            </w:pPr>
            <w:r>
              <w:rPr>
                <w:rFonts w:ascii="Helvetica" w:hAnsi="Helvetica" w:cs="Helvetica"/>
                <w:w w:val="98"/>
              </w:rPr>
              <w:t>13−14</w:t>
            </w:r>
          </w:p>
        </w:tc>
        <w:tc>
          <w:tcPr>
            <w:tcW w:w="1260" w:type="dxa"/>
            <w:tcBorders>
              <w:top w:val="nil"/>
              <w:left w:val="nil"/>
              <w:bottom w:val="nil"/>
              <w:right w:val="nil"/>
            </w:tcBorders>
            <w:textDirection w:val="btLr"/>
            <w:vAlign w:val="bottom"/>
          </w:tcPr>
          <w:p>
            <w:pPr>
              <w:widowControl w:val="0"/>
              <w:autoSpaceDE w:val="0"/>
              <w:autoSpaceDN w:val="0"/>
              <w:adjustRightInd w:val="0"/>
              <w:spacing w:after="0" w:line="198" w:lineRule="auto"/>
              <w:rPr>
                <w:rFonts w:ascii="Times New Roman" w:hAnsi="Times New Roman" w:cs="Amiri"/>
              </w:rPr>
            </w:pPr>
            <w:r>
              <w:rPr>
                <w:rFonts w:ascii="Helvetica" w:hAnsi="Helvetica" w:cs="Helvetica"/>
                <w:w w:val="99"/>
              </w:rPr>
              <w:t>0</w:t>
            </w:r>
          </w:p>
        </w:tc>
        <w:tc>
          <w:tcPr>
            <w:tcW w:w="380" w:type="dxa"/>
            <w:tcBorders>
              <w:top w:val="nil"/>
              <w:left w:val="nil"/>
              <w:bottom w:val="nil"/>
              <w:right w:val="nil"/>
            </w:tcBorders>
            <w:textDirection w:val="btLr"/>
            <w:vAlign w:val="bottom"/>
          </w:tcPr>
          <w:p>
            <w:pPr>
              <w:widowControl w:val="0"/>
              <w:autoSpaceDE w:val="0"/>
              <w:autoSpaceDN w:val="0"/>
              <w:adjustRightInd w:val="0"/>
              <w:spacing w:after="0" w:line="199" w:lineRule="auto"/>
              <w:ind w:left="119"/>
              <w:rPr>
                <w:rFonts w:ascii="Times New Roman" w:hAnsi="Times New Roman" w:cs="Amiri"/>
              </w:rPr>
            </w:pPr>
            <w:r>
              <w:rPr>
                <w:rFonts w:ascii="Helvetica" w:hAnsi="Helvetica" w:cs="Helvetica"/>
                <w:w w:val="98"/>
              </w:rPr>
              <w:t>1−2</w:t>
            </w:r>
          </w:p>
        </w:tc>
        <w:tc>
          <w:tcPr>
            <w:tcW w:w="360" w:type="dxa"/>
            <w:tcBorders>
              <w:top w:val="nil"/>
              <w:left w:val="nil"/>
              <w:bottom w:val="nil"/>
              <w:right w:val="nil"/>
            </w:tcBorders>
            <w:textDirection w:val="btLr"/>
            <w:vAlign w:val="bottom"/>
          </w:tcPr>
          <w:p>
            <w:pPr>
              <w:widowControl w:val="0"/>
              <w:autoSpaceDE w:val="0"/>
              <w:autoSpaceDN w:val="0"/>
              <w:adjustRightInd w:val="0"/>
              <w:spacing w:after="0" w:line="199" w:lineRule="auto"/>
              <w:ind w:left="107"/>
              <w:rPr>
                <w:rFonts w:ascii="Times New Roman" w:hAnsi="Times New Roman" w:cs="Amiri"/>
              </w:rPr>
            </w:pPr>
            <w:r>
              <w:rPr>
                <w:rFonts w:ascii="Helvetica" w:hAnsi="Helvetica" w:cs="Helvetica"/>
                <w:w w:val="98"/>
              </w:rPr>
              <w:t>3−4</w:t>
            </w:r>
          </w:p>
        </w:tc>
        <w:tc>
          <w:tcPr>
            <w:tcW w:w="360" w:type="dxa"/>
            <w:tcBorders>
              <w:top w:val="nil"/>
              <w:left w:val="nil"/>
              <w:bottom w:val="nil"/>
              <w:right w:val="nil"/>
            </w:tcBorders>
            <w:textDirection w:val="btLr"/>
            <w:vAlign w:val="bottom"/>
          </w:tcPr>
          <w:p>
            <w:pPr>
              <w:widowControl w:val="0"/>
              <w:autoSpaceDE w:val="0"/>
              <w:autoSpaceDN w:val="0"/>
              <w:adjustRightInd w:val="0"/>
              <w:spacing w:after="0" w:line="199" w:lineRule="auto"/>
              <w:ind w:left="115"/>
              <w:rPr>
                <w:rFonts w:ascii="Times New Roman" w:hAnsi="Times New Roman" w:cs="Amiri"/>
              </w:rPr>
            </w:pPr>
            <w:r>
              <w:rPr>
                <w:rFonts w:ascii="Helvetica" w:hAnsi="Helvetica" w:cs="Helvetica"/>
                <w:w w:val="98"/>
              </w:rPr>
              <w:t>5−6</w:t>
            </w:r>
          </w:p>
        </w:tc>
        <w:tc>
          <w:tcPr>
            <w:tcW w:w="380" w:type="dxa"/>
            <w:tcBorders>
              <w:top w:val="nil"/>
              <w:left w:val="nil"/>
              <w:bottom w:val="nil"/>
              <w:right w:val="nil"/>
            </w:tcBorders>
            <w:textDirection w:val="btLr"/>
            <w:vAlign w:val="bottom"/>
          </w:tcPr>
          <w:p>
            <w:pPr>
              <w:widowControl w:val="0"/>
              <w:autoSpaceDE w:val="0"/>
              <w:autoSpaceDN w:val="0"/>
              <w:adjustRightInd w:val="0"/>
              <w:spacing w:after="0" w:line="199" w:lineRule="auto"/>
              <w:ind w:left="123"/>
              <w:rPr>
                <w:rFonts w:ascii="Times New Roman" w:hAnsi="Times New Roman" w:cs="Amiri"/>
              </w:rPr>
            </w:pPr>
            <w:r>
              <w:rPr>
                <w:rFonts w:ascii="Helvetica" w:hAnsi="Helvetica" w:cs="Helvetica"/>
                <w:w w:val="98"/>
              </w:rPr>
              <w:t>7−8</w:t>
            </w:r>
          </w:p>
        </w:tc>
        <w:tc>
          <w:tcPr>
            <w:tcW w:w="360" w:type="dxa"/>
            <w:tcBorders>
              <w:top w:val="nil"/>
              <w:left w:val="nil"/>
              <w:bottom w:val="nil"/>
              <w:right w:val="nil"/>
            </w:tcBorders>
            <w:textDirection w:val="btLr"/>
            <w:vAlign w:val="bottom"/>
          </w:tcPr>
          <w:p>
            <w:pPr>
              <w:widowControl w:val="0"/>
              <w:autoSpaceDE w:val="0"/>
              <w:autoSpaceDN w:val="0"/>
              <w:adjustRightInd w:val="0"/>
              <w:spacing w:after="0" w:line="198" w:lineRule="auto"/>
              <w:ind w:left="112"/>
              <w:rPr>
                <w:rFonts w:ascii="Times New Roman" w:hAnsi="Times New Roman" w:cs="Amiri"/>
              </w:rPr>
            </w:pPr>
            <w:r>
              <w:rPr>
                <w:rFonts w:ascii="Helvetica" w:hAnsi="Helvetica" w:cs="Helvetica"/>
                <w:w w:val="98"/>
              </w:rPr>
              <w:t>9−10</w:t>
            </w:r>
          </w:p>
        </w:tc>
        <w:tc>
          <w:tcPr>
            <w:tcW w:w="360" w:type="dxa"/>
            <w:tcBorders>
              <w:top w:val="nil"/>
              <w:left w:val="nil"/>
              <w:bottom w:val="nil"/>
              <w:right w:val="nil"/>
            </w:tcBorders>
            <w:textDirection w:val="btLr"/>
            <w:vAlign w:val="bottom"/>
          </w:tcPr>
          <w:p>
            <w:pPr>
              <w:widowControl w:val="0"/>
              <w:autoSpaceDE w:val="0"/>
              <w:autoSpaceDN w:val="0"/>
              <w:adjustRightInd w:val="0"/>
              <w:spacing w:after="0" w:line="198" w:lineRule="auto"/>
              <w:ind w:left="120"/>
              <w:rPr>
                <w:rFonts w:ascii="Times New Roman" w:hAnsi="Times New Roman" w:cs="Amiri"/>
              </w:rPr>
            </w:pPr>
            <w:r>
              <w:rPr>
                <w:rFonts w:ascii="Helvetica" w:hAnsi="Helvetica" w:cs="Helvetica"/>
              </w:rPr>
              <w:t>11−12</w:t>
            </w:r>
          </w:p>
        </w:tc>
        <w:tc>
          <w:tcPr>
            <w:tcW w:w="260" w:type="dxa"/>
            <w:tcBorders>
              <w:top w:val="nil"/>
              <w:left w:val="nil"/>
              <w:bottom w:val="nil"/>
              <w:right w:val="nil"/>
            </w:tcBorders>
            <w:textDirection w:val="btLr"/>
            <w:vAlign w:val="bottom"/>
          </w:tcPr>
          <w:p>
            <w:pPr>
              <w:widowControl w:val="0"/>
              <w:autoSpaceDE w:val="0"/>
              <w:autoSpaceDN w:val="0"/>
              <w:adjustRightInd w:val="0"/>
              <w:spacing w:after="0" w:line="185" w:lineRule="auto"/>
              <w:ind w:left="127"/>
              <w:rPr>
                <w:rFonts w:ascii="Times New Roman" w:hAnsi="Times New Roman" w:cs="Amiri"/>
              </w:rPr>
            </w:pPr>
            <w:r>
              <w:rPr>
                <w:rFonts w:ascii="Helvetica" w:hAnsi="Helvetica" w:cs="Helvetica"/>
              </w:rPr>
              <w:t>13−14</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51" w:hRule="atLeast"/>
        </w:trPr>
        <w:tc>
          <w:tcPr>
            <w:tcW w:w="2620" w:type="dxa"/>
            <w:gridSpan w:val="6"/>
            <w:tcBorders>
              <w:top w:val="nil"/>
              <w:left w:val="nil"/>
              <w:bottom w:val="nil"/>
              <w:right w:val="nil"/>
            </w:tcBorders>
            <w:vAlign w:val="bottom"/>
          </w:tcPr>
          <w:p>
            <w:pPr>
              <w:widowControl w:val="0"/>
              <w:autoSpaceDE w:val="0"/>
              <w:autoSpaceDN w:val="0"/>
              <w:adjustRightInd w:val="0"/>
              <w:spacing w:after="0" w:line="263" w:lineRule="exact"/>
              <w:ind w:left="320"/>
              <w:rPr>
                <w:rFonts w:ascii="Times New Roman" w:hAnsi="Times New Roman" w:cs="Amiri"/>
              </w:rPr>
            </w:pPr>
            <w:r>
              <w:rPr>
                <w:rFonts w:ascii="Helvetica" w:hAnsi="Helvetica" w:cs="Helvetica"/>
              </w:rPr>
              <w:t>Years after diagnosis</w:t>
            </w: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435" w:hRule="atLeast"/>
        </w:trPr>
        <w:tc>
          <w:tcPr>
            <w:tcW w:w="1160" w:type="dxa"/>
            <w:gridSpan w:val="2"/>
            <w:tcBorders>
              <w:top w:val="nil"/>
              <w:left w:val="nil"/>
              <w:bottom w:val="nil"/>
              <w:right w:val="nil"/>
            </w:tcBorders>
            <w:vAlign w:val="bottom"/>
          </w:tcPr>
          <w:p>
            <w:pPr>
              <w:widowControl w:val="0"/>
              <w:autoSpaceDE w:val="0"/>
              <w:autoSpaceDN w:val="0"/>
              <w:adjustRightInd w:val="0"/>
              <w:spacing w:after="0" w:line="263" w:lineRule="exact"/>
              <w:ind w:left="600"/>
              <w:rPr>
                <w:rFonts w:ascii="Times New Roman" w:hAnsi="Times New Roman" w:cs="Amiri"/>
              </w:rPr>
            </w:pPr>
            <w:r>
              <w:rPr>
                <w:rFonts w:ascii="Helvetica" w:hAnsi="Helvetica" w:cs="Helvetica"/>
              </w:rPr>
              <w:t>men</w:t>
            </w: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40" w:type="dxa"/>
            <w:gridSpan w:val="2"/>
            <w:tcBorders>
              <w:top w:val="nil"/>
              <w:left w:val="nil"/>
              <w:bottom w:val="nil"/>
              <w:right w:val="nil"/>
            </w:tcBorders>
            <w:vAlign w:val="bottom"/>
          </w:tcPr>
          <w:p>
            <w:pPr>
              <w:widowControl w:val="0"/>
              <w:autoSpaceDE w:val="0"/>
              <w:autoSpaceDN w:val="0"/>
              <w:adjustRightInd w:val="0"/>
              <w:spacing w:after="0" w:line="263" w:lineRule="exact"/>
              <w:rPr>
                <w:rFonts w:ascii="Times New Roman" w:hAnsi="Times New Roman" w:cs="Amiri"/>
              </w:rPr>
            </w:pPr>
            <w:r>
              <w:rPr>
                <w:rFonts w:ascii="Helvetica" w:hAnsi="Helvetica" w:cs="Helvetica"/>
                <w:w w:val="97"/>
              </w:rPr>
              <w:t>women</w:t>
            </w:r>
          </w:p>
        </w:tc>
        <w:tc>
          <w:tcPr>
            <w:tcW w:w="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bl>
    <w:p>
      <w:pPr>
        <w:widowControl w:val="0"/>
        <w:autoSpaceDE w:val="0"/>
        <w:autoSpaceDN w:val="0"/>
        <w:adjustRightInd w:val="0"/>
        <w:spacing w:after="0" w:line="240" w:lineRule="auto"/>
        <w:rPr>
          <w:rFonts w:ascii="Times New Roman" w:hAnsi="Times New Roman" w:cs="Amiri"/>
        </w:rPr>
        <w:sectPr>
          <w:type w:val="continuous"/>
          <w:pgSz w:w="15840" w:h="12240" w:orient="landscape"/>
          <w:pgMar w:top="1440" w:right="1560" w:bottom="1440" w:left="784" w:header="720" w:footer="720" w:gutter="0"/>
          <w:cols w:equalWidth="0" w:num="4">
            <w:col w:w="241" w:space="846"/>
            <w:col w:w="253" w:space="756"/>
            <w:col w:w="3180" w:space="880"/>
            <w:col w:w="7340"/>
          </w:cols>
        </w:sectPr>
      </w:pPr>
      <w:r>
        <mc:AlternateContent>
          <mc:Choice Requires="wps">
            <w:drawing>
              <wp:anchor distT="0" distB="0" distL="114300" distR="114300" simplePos="0" relativeHeight="251679744" behindDoc="1" locked="0" layoutInCell="0" allowOverlap="1">
                <wp:simplePos x="0" y="0"/>
                <wp:positionH relativeFrom="column">
                  <wp:posOffset>-299720</wp:posOffset>
                </wp:positionH>
                <wp:positionV relativeFrom="paragraph">
                  <wp:posOffset>-217805</wp:posOffset>
                </wp:positionV>
                <wp:extent cx="0" cy="274955"/>
                <wp:effectExtent l="5080" t="10795" r="13970" b="9525"/>
                <wp:wrapNone/>
                <wp:docPr id="54" name="Line 23"/>
                <wp:cNvGraphicFramePr/>
                <a:graphic xmlns:a="http://schemas.openxmlformats.org/drawingml/2006/main">
                  <a:graphicData uri="http://schemas.microsoft.com/office/word/2010/wordprocessingShape">
                    <wps:wsp>
                      <wps:cNvCnPr>
                        <a:cxnSpLocks noChangeShapeType="1"/>
                      </wps:cNvCnPr>
                      <wps:spPr bwMode="auto">
                        <a:xfrm>
                          <a:off x="0" y="0"/>
                          <a:ext cx="0" cy="274955"/>
                        </a:xfrm>
                        <a:prstGeom prst="line">
                          <a:avLst/>
                        </a:prstGeom>
                        <a:noFill/>
                        <a:ln w="8258">
                          <a:solidFill>
                            <a:srgbClr val="000000"/>
                          </a:solidFill>
                          <a:round/>
                        </a:ln>
                      </wps:spPr>
                      <wps:bodyPr/>
                    </wps:wsp>
                  </a:graphicData>
                </a:graphic>
              </wp:anchor>
            </w:drawing>
          </mc:Choice>
          <mc:Fallback>
            <w:pict>
              <v:line id="Line 23" o:spid="_x0000_s1026" o:spt="20" style="position:absolute;left:0pt;margin-left:-23.6pt;margin-top:-17.15pt;height:21.65pt;width:0pt;z-index:-251636736;mso-width-relative:page;mso-height-relative:page;" filled="f" stroked="t" coordsize="21600,21600" o:allowincell="f" o:gfxdata="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vjYre&#10;2AAAAAkBAAAPAAAAAAAAAAEAIAAAACIAAABkcnMvZG93bnJldi54bWxQSwECFAAUAAAACACHTuJA&#10;MpuWn68BAABSAwAADgAAAAAAAAABACAAAAAnAQAAZHJzL2Uyb0RvYy54bWxQSwUGAAAAAAYABgBZ&#10;AQAASAUAAAAA&#10;">
                <v:fill on="f" focussize="0,0"/>
                <v:stroke weight="0.650236220472441pt" color="#000000" joinstyle="round"/>
                <v:imagedata o:title=""/>
                <o:lock v:ext="edit" aspectratio="f"/>
              </v:line>
            </w:pict>
          </mc:Fallback>
        </mc:AlternateContent>
      </w:r>
      <w:r>
        <mc:AlternateContent>
          <mc:Choice Requires="wps">
            <w:drawing>
              <wp:anchor distT="0" distB="0" distL="114300" distR="114300" simplePos="0" relativeHeight="251680768" behindDoc="1" locked="0" layoutInCell="0" allowOverlap="1">
                <wp:simplePos x="0" y="0"/>
                <wp:positionH relativeFrom="column">
                  <wp:posOffset>2047875</wp:posOffset>
                </wp:positionH>
                <wp:positionV relativeFrom="paragraph">
                  <wp:posOffset>-217805</wp:posOffset>
                </wp:positionV>
                <wp:extent cx="0" cy="274955"/>
                <wp:effectExtent l="9525" t="10795" r="9525" b="9525"/>
                <wp:wrapNone/>
                <wp:docPr id="53" name="Line 24"/>
                <wp:cNvGraphicFramePr/>
                <a:graphic xmlns:a="http://schemas.openxmlformats.org/drawingml/2006/main">
                  <a:graphicData uri="http://schemas.microsoft.com/office/word/2010/wordprocessingShape">
                    <wps:wsp>
                      <wps:cNvCnPr>
                        <a:cxnSpLocks noChangeShapeType="1"/>
                      </wps:cNvCnPr>
                      <wps:spPr bwMode="auto">
                        <a:xfrm>
                          <a:off x="0" y="0"/>
                          <a:ext cx="0" cy="274955"/>
                        </a:xfrm>
                        <a:prstGeom prst="line">
                          <a:avLst/>
                        </a:prstGeom>
                        <a:noFill/>
                        <a:ln w="8258">
                          <a:solidFill>
                            <a:srgbClr val="000000"/>
                          </a:solidFill>
                          <a:round/>
                        </a:ln>
                      </wps:spPr>
                      <wps:bodyPr/>
                    </wps:wsp>
                  </a:graphicData>
                </a:graphic>
              </wp:anchor>
            </w:drawing>
          </mc:Choice>
          <mc:Fallback>
            <w:pict>
              <v:line id="Line 24" o:spid="_x0000_s1026" o:spt="20" style="position:absolute;left:0pt;margin-left:161.25pt;margin-top:-17.15pt;height:21.65pt;width:0pt;z-index:-251635712;mso-width-relative:page;mso-height-relative:page;" filled="f" stroked="t" coordsize="21600,21600" o:allowincell="f" o:gfxdata="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npmSI&#10;2AAAAAkBAAAPAAAAAAAAAAEAIAAAACIAAABkcnMvZG93bnJldi54bWxQSwECFAAUAAAACACHTuJA&#10;TSa5OK8BAABSAwAADgAAAAAAAAABACAAAAAnAQAAZHJzL2Uyb0RvYy54bWxQSwUGAAAAAAYABgBZ&#10;AQAASAUAAAAA&#10;">
                <v:fill on="f" focussize="0,0"/>
                <v:stroke weight="0.650236220472441pt" color="#000000" joinstyle="round"/>
                <v:imagedata o:title=""/>
                <o:lock v:ext="edit" aspectratio="f"/>
              </v:line>
            </w:pict>
          </mc:Fallback>
        </mc:AlternateContent>
      </w:r>
      <w:r>
        <mc:AlternateContent>
          <mc:Choice Requires="wps">
            <w:drawing>
              <wp:anchor distT="0" distB="0" distL="114300" distR="114300" simplePos="0" relativeHeight="251681792" behindDoc="1" locked="0" layoutInCell="0" allowOverlap="1">
                <wp:simplePos x="0" y="0"/>
                <wp:positionH relativeFrom="column">
                  <wp:posOffset>-303530</wp:posOffset>
                </wp:positionH>
                <wp:positionV relativeFrom="paragraph">
                  <wp:posOffset>-213995</wp:posOffset>
                </wp:positionV>
                <wp:extent cx="2355850" cy="0"/>
                <wp:effectExtent l="10795" t="5080" r="5080" b="13970"/>
                <wp:wrapNone/>
                <wp:docPr id="52" name="Line 25"/>
                <wp:cNvGraphicFramePr/>
                <a:graphic xmlns:a="http://schemas.openxmlformats.org/drawingml/2006/main">
                  <a:graphicData uri="http://schemas.microsoft.com/office/word/2010/wordprocessingShape">
                    <wps:wsp>
                      <wps:cNvCnPr>
                        <a:cxnSpLocks noChangeShapeType="1"/>
                      </wps:cNvCnPr>
                      <wps:spPr bwMode="auto">
                        <a:xfrm>
                          <a:off x="0" y="0"/>
                          <a:ext cx="2355850" cy="0"/>
                        </a:xfrm>
                        <a:prstGeom prst="line">
                          <a:avLst/>
                        </a:prstGeom>
                        <a:noFill/>
                        <a:ln w="8258">
                          <a:solidFill>
                            <a:srgbClr val="000000"/>
                          </a:solidFill>
                          <a:round/>
                        </a:ln>
                      </wps:spPr>
                      <wps:bodyPr/>
                    </wps:wsp>
                  </a:graphicData>
                </a:graphic>
              </wp:anchor>
            </w:drawing>
          </mc:Choice>
          <mc:Fallback>
            <w:pict>
              <v:line id="Line 25" o:spid="_x0000_s1026" o:spt="20" style="position:absolute;left:0pt;margin-left:-23.9pt;margin-top:-16.85pt;height:0pt;width:185.5pt;z-index:-251634688;mso-width-relative:page;mso-height-relative:page;" filled="f" stroked="t" coordsize="21600,21600" o:allowincell="f" o:gfxdata="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BUW&#10;MF/aAAAACwEAAA8AAAAAAAAAAQAgAAAAIgAAAGRycy9kb3ducmV2LnhtbFBLAQIUABQAAAAIAIdO&#10;4kBXyCF4rwEAAFMDAAAOAAAAAAAAAAEAIAAAACkBAABkcnMvZTJvRG9jLnhtbFBLBQYAAAAABgAG&#10;AFkBAABKBQAAAAA=&#10;">
                <v:fill on="f" focussize="0,0"/>
                <v:stroke weight="0.650236220472441pt" color="#000000" joinstyle="round"/>
                <v:imagedata o:title=""/>
                <o:lock v:ext="edit" aspectratio="f"/>
              </v:line>
            </w:pict>
          </mc:Fallback>
        </mc:AlternateContent>
      </w:r>
      <w:r>
        <mc:AlternateContent>
          <mc:Choice Requires="wps">
            <w:drawing>
              <wp:anchor distT="0" distB="0" distL="114300" distR="114300" simplePos="0" relativeHeight="251682816" behindDoc="1" locked="0" layoutInCell="0" allowOverlap="1">
                <wp:simplePos x="0" y="0"/>
                <wp:positionH relativeFrom="column">
                  <wp:posOffset>-303530</wp:posOffset>
                </wp:positionH>
                <wp:positionV relativeFrom="paragraph">
                  <wp:posOffset>52705</wp:posOffset>
                </wp:positionV>
                <wp:extent cx="2355850" cy="0"/>
                <wp:effectExtent l="10795" t="5080" r="5080" b="13970"/>
                <wp:wrapNone/>
                <wp:docPr id="51" name="Line 26"/>
                <wp:cNvGraphicFramePr/>
                <a:graphic xmlns:a="http://schemas.openxmlformats.org/drawingml/2006/main">
                  <a:graphicData uri="http://schemas.microsoft.com/office/word/2010/wordprocessingShape">
                    <wps:wsp>
                      <wps:cNvCnPr>
                        <a:cxnSpLocks noChangeShapeType="1"/>
                      </wps:cNvCnPr>
                      <wps:spPr bwMode="auto">
                        <a:xfrm>
                          <a:off x="0" y="0"/>
                          <a:ext cx="2355850" cy="0"/>
                        </a:xfrm>
                        <a:prstGeom prst="line">
                          <a:avLst/>
                        </a:prstGeom>
                        <a:noFill/>
                        <a:ln w="8258">
                          <a:solidFill>
                            <a:srgbClr val="000000"/>
                          </a:solidFill>
                          <a:round/>
                        </a:ln>
                      </wps:spPr>
                      <wps:bodyPr/>
                    </wps:wsp>
                  </a:graphicData>
                </a:graphic>
              </wp:anchor>
            </w:drawing>
          </mc:Choice>
          <mc:Fallback>
            <w:pict>
              <v:line id="Line 26" o:spid="_x0000_s1026" o:spt="20" style="position:absolute;left:0pt;margin-left:-23.9pt;margin-top:4.15pt;height:0pt;width:185.5pt;z-index:-251633664;mso-width-relative:page;mso-height-relative:page;" filled="f" stroked="t" coordsize="21600,21600" o:allowincell="f" o:gfxdata="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635qy&#10;1wAAAAcBAAAPAAAAAAAAAAEAIAAAACIAAABkcnMvZG93bnJldi54bWxQSwECFAAUAAAACACHTuJA&#10;nFPmS7ABAABTAwAADgAAAAAAAAABACAAAAAmAQAAZHJzL2Uyb0RvYy54bWxQSwUGAAAAAAYABgBZ&#10;AQAASAUAAAAA&#10;">
                <v:fill on="f" focussize="0,0"/>
                <v:stroke weight="0.650236220472441pt" color="#000000" joinstyle="round"/>
                <v:imagedata o:title=""/>
                <o:lock v:ext="edit" aspectratio="f"/>
              </v:line>
            </w:pict>
          </mc:Fallback>
        </mc:AlternateContent>
      </w:r>
      <w:r>
        <mc:AlternateContent>
          <mc:Choice Requires="wps">
            <w:drawing>
              <wp:anchor distT="0" distB="0" distL="114300" distR="114300" simplePos="0" relativeHeight="251683840" behindDoc="1" locked="0" layoutInCell="0" allowOverlap="1">
                <wp:simplePos x="0" y="0"/>
                <wp:positionH relativeFrom="column">
                  <wp:posOffset>-237490</wp:posOffset>
                </wp:positionH>
                <wp:positionV relativeFrom="paragraph">
                  <wp:posOffset>-80010</wp:posOffset>
                </wp:positionV>
                <wp:extent cx="535940" cy="0"/>
                <wp:effectExtent l="10160" t="5715" r="6350" b="13335"/>
                <wp:wrapNone/>
                <wp:docPr id="50" name="Line 27"/>
                <wp:cNvGraphicFramePr/>
                <a:graphic xmlns:a="http://schemas.openxmlformats.org/drawingml/2006/main">
                  <a:graphicData uri="http://schemas.microsoft.com/office/word/2010/wordprocessingShape">
                    <wps:wsp>
                      <wps:cNvCnPr>
                        <a:cxnSpLocks noChangeShapeType="1"/>
                      </wps:cNvCnPr>
                      <wps:spPr bwMode="auto">
                        <a:xfrm>
                          <a:off x="0" y="0"/>
                          <a:ext cx="535940" cy="0"/>
                        </a:xfrm>
                        <a:prstGeom prst="line">
                          <a:avLst/>
                        </a:prstGeom>
                        <a:noFill/>
                        <a:ln w="8258">
                          <a:solidFill>
                            <a:srgbClr val="606060"/>
                          </a:solidFill>
                          <a:round/>
                        </a:ln>
                      </wps:spPr>
                      <wps:bodyPr/>
                    </wps:wsp>
                  </a:graphicData>
                </a:graphic>
              </wp:anchor>
            </w:drawing>
          </mc:Choice>
          <mc:Fallback>
            <w:pict>
              <v:line id="Line 27" o:spid="_x0000_s1026" o:spt="20" style="position:absolute;left:0pt;margin-left:-18.7pt;margin-top:-6.3pt;height:0pt;width:42.2pt;z-index:-251632640;mso-width-relative:page;mso-height-relative:page;" filled="f" stroked="t" coordsize="21600,21600" o:allowincell="f" o:gfxdata="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0LgM&#10;fNcAAAAKAQAADwAAAAAAAAABACAAAAAiAAAAZHJzL2Rvd25yZXYueG1sUEsBAhQAFAAAAAgAh07i&#10;QHNKxLKxAQAAUgMAAA4AAAAAAAAAAQAgAAAAJgEAAGRycy9lMm9Eb2MueG1sUEsFBgAAAAAGAAYA&#10;WQEAAEkFAAAAAA==&#10;">
                <v:fill on="f" focussize="0,0"/>
                <v:stroke weight="0.650236220472441pt" color="#606060" joinstyle="round"/>
                <v:imagedata o:title=""/>
                <o:lock v:ext="edit" aspectratio="f"/>
              </v:line>
            </w:pict>
          </mc:Fallback>
        </mc:AlternateContent>
      </w:r>
      <w:r>
        <mc:AlternateContent>
          <mc:Choice Requires="wps">
            <w:drawing>
              <wp:anchor distT="0" distB="0" distL="114300" distR="114300" simplePos="0" relativeHeight="251684864" behindDoc="1" locked="0" layoutInCell="0" allowOverlap="1">
                <wp:simplePos x="0" y="0"/>
                <wp:positionH relativeFrom="column">
                  <wp:posOffset>878205</wp:posOffset>
                </wp:positionH>
                <wp:positionV relativeFrom="paragraph">
                  <wp:posOffset>-80010</wp:posOffset>
                </wp:positionV>
                <wp:extent cx="33020" cy="0"/>
                <wp:effectExtent l="11430" t="5715" r="12700" b="13335"/>
                <wp:wrapNone/>
                <wp:docPr id="49" name="Line 28"/>
                <wp:cNvGraphicFramePr/>
                <a:graphic xmlns:a="http://schemas.openxmlformats.org/drawingml/2006/main">
                  <a:graphicData uri="http://schemas.microsoft.com/office/word/2010/wordprocessingShape">
                    <wps:wsp>
                      <wps:cNvCnPr>
                        <a:cxnSpLocks noChangeShapeType="1"/>
                      </wps:cNvCnPr>
                      <wps:spPr bwMode="auto">
                        <a:xfrm>
                          <a:off x="0" y="0"/>
                          <a:ext cx="33020" cy="0"/>
                        </a:xfrm>
                        <a:prstGeom prst="line">
                          <a:avLst/>
                        </a:prstGeom>
                        <a:noFill/>
                        <a:ln w="8258">
                          <a:solidFill>
                            <a:srgbClr val="A0A0A0"/>
                          </a:solidFill>
                          <a:round/>
                        </a:ln>
                      </wps:spPr>
                      <wps:bodyPr/>
                    </wps:wsp>
                  </a:graphicData>
                </a:graphic>
              </wp:anchor>
            </w:drawing>
          </mc:Choice>
          <mc:Fallback>
            <w:pict>
              <v:line id="Line 28" o:spid="_x0000_s1026" o:spt="20" style="position:absolute;left:0pt;margin-left:69.15pt;margin-top:-6.3pt;height:0pt;width:2.6pt;z-index:-251631616;mso-width-relative:page;mso-height-relative:page;" filled="f" stroked="t" coordsize="21600,21600" o:allowincell="f" o:gfxdata="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Kp1M&#10;hdcAAAALAQAADwAAAAAAAAABACAAAAAiAAAAZHJzL2Rvd25yZXYueG1sUEsBAhQAFAAAAAgAh07i&#10;QJTo9JmxAQAAUQMAAA4AAAAAAAAAAQAgAAAAJgEAAGRycy9lMm9Eb2MueG1sUEsFBgAAAAAGAAYA&#10;WQEAAEkFAAAAAA==&#10;">
                <v:fill on="f" focussize="0,0"/>
                <v:stroke weight="0.650236220472441pt" color="#A0A0A0" joinstyle="round"/>
                <v:imagedata o:title=""/>
                <o:lock v:ext="edit" aspectratio="f"/>
              </v:line>
            </w:pict>
          </mc:Fallback>
        </mc:AlternateContent>
      </w:r>
      <w:r>
        <mc:AlternateContent>
          <mc:Choice Requires="wps">
            <w:drawing>
              <wp:anchor distT="0" distB="0" distL="114300" distR="114300" simplePos="0" relativeHeight="251685888" behindDoc="1" locked="0" layoutInCell="0" allowOverlap="1">
                <wp:simplePos x="0" y="0"/>
                <wp:positionH relativeFrom="column">
                  <wp:posOffset>939800</wp:posOffset>
                </wp:positionH>
                <wp:positionV relativeFrom="paragraph">
                  <wp:posOffset>-80010</wp:posOffset>
                </wp:positionV>
                <wp:extent cx="33020" cy="0"/>
                <wp:effectExtent l="6350" t="5715" r="8255" b="13335"/>
                <wp:wrapNone/>
                <wp:docPr id="48" name="Line 29"/>
                <wp:cNvGraphicFramePr/>
                <a:graphic xmlns:a="http://schemas.openxmlformats.org/drawingml/2006/main">
                  <a:graphicData uri="http://schemas.microsoft.com/office/word/2010/wordprocessingShape">
                    <wps:wsp>
                      <wps:cNvCnPr>
                        <a:cxnSpLocks noChangeShapeType="1"/>
                      </wps:cNvCnPr>
                      <wps:spPr bwMode="auto">
                        <a:xfrm>
                          <a:off x="0" y="0"/>
                          <a:ext cx="33020" cy="0"/>
                        </a:xfrm>
                        <a:prstGeom prst="line">
                          <a:avLst/>
                        </a:prstGeom>
                        <a:noFill/>
                        <a:ln w="8258">
                          <a:solidFill>
                            <a:srgbClr val="A0A0A0"/>
                          </a:solidFill>
                          <a:round/>
                        </a:ln>
                      </wps:spPr>
                      <wps:bodyPr/>
                    </wps:wsp>
                  </a:graphicData>
                </a:graphic>
              </wp:anchor>
            </w:drawing>
          </mc:Choice>
          <mc:Fallback>
            <w:pict>
              <v:line id="Line 29" o:spid="_x0000_s1026" o:spt="20" style="position:absolute;left:0pt;margin-left:74pt;margin-top:-6.3pt;height:0pt;width:2.6pt;z-index:-251630592;mso-width-relative:page;mso-height-relative:page;" filled="f" stroked="t" coordsize="21600,21600" o:allowincell="f" o:gfxdata="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0Kdq&#10;jdcAAAALAQAADwAAAAAAAAABACAAAAAiAAAAZHJzL2Rvd25yZXYueG1sUEsBAhQAFAAAAAgAh07i&#10;QMNb18SxAQAAUQMAAA4AAAAAAAAAAQAgAAAAJgEAAGRycy9lMm9Eb2MueG1sUEsFBgAAAAAGAAYA&#10;WQEAAEkFAAAAAA==&#10;">
                <v:fill on="f" focussize="0,0"/>
                <v:stroke weight="0.650236220472441pt" color="#A0A0A0" joinstyle="round"/>
                <v:imagedata o:title=""/>
                <o:lock v:ext="edit" aspectratio="f"/>
              </v:line>
            </w:pict>
          </mc:Fallback>
        </mc:AlternateContent>
      </w:r>
      <w:r>
        <mc:AlternateContent>
          <mc:Choice Requires="wps">
            <w:drawing>
              <wp:anchor distT="0" distB="0" distL="114300" distR="114300" simplePos="0" relativeHeight="251686912" behindDoc="1" locked="0" layoutInCell="0" allowOverlap="1">
                <wp:simplePos x="0" y="0"/>
                <wp:positionH relativeFrom="column">
                  <wp:posOffset>1002030</wp:posOffset>
                </wp:positionH>
                <wp:positionV relativeFrom="paragraph">
                  <wp:posOffset>-80010</wp:posOffset>
                </wp:positionV>
                <wp:extent cx="33020" cy="0"/>
                <wp:effectExtent l="11430" t="5715" r="12700" b="13335"/>
                <wp:wrapNone/>
                <wp:docPr id="47" name="Line 30"/>
                <wp:cNvGraphicFramePr/>
                <a:graphic xmlns:a="http://schemas.openxmlformats.org/drawingml/2006/main">
                  <a:graphicData uri="http://schemas.microsoft.com/office/word/2010/wordprocessingShape">
                    <wps:wsp>
                      <wps:cNvCnPr>
                        <a:cxnSpLocks noChangeShapeType="1"/>
                      </wps:cNvCnPr>
                      <wps:spPr bwMode="auto">
                        <a:xfrm>
                          <a:off x="0" y="0"/>
                          <a:ext cx="33020" cy="0"/>
                        </a:xfrm>
                        <a:prstGeom prst="line">
                          <a:avLst/>
                        </a:prstGeom>
                        <a:noFill/>
                        <a:ln w="8258">
                          <a:solidFill>
                            <a:srgbClr val="A0A0A0"/>
                          </a:solidFill>
                          <a:round/>
                        </a:ln>
                      </wps:spPr>
                      <wps:bodyPr/>
                    </wps:wsp>
                  </a:graphicData>
                </a:graphic>
              </wp:anchor>
            </w:drawing>
          </mc:Choice>
          <mc:Fallback>
            <w:pict>
              <v:line id="Line 30" o:spid="_x0000_s1026" o:spt="20" style="position:absolute;left:0pt;margin-left:78.9pt;margin-top:-6.3pt;height:0pt;width:2.6pt;z-index:-251629568;mso-width-relative:page;mso-height-relative:page;" filled="f" stroked="t" coordsize="21600,21600" o:allowincell="f" o:gfxdata="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5CWL&#10;h9YAAAALAQAADwAAAAAAAAABACAAAAAiAAAAZHJzL2Rvd25yZXYueG1sUEsBAhQAFAAAAAgAh07i&#10;QKsRi+OyAQAAUQMAAA4AAAAAAAAAAQAgAAAAJQEAAGRycy9lMm9Eb2MueG1sUEsFBgAAAAAGAAYA&#10;WQEAAEkFAAAAAA==&#10;">
                <v:fill on="f" focussize="0,0"/>
                <v:stroke weight="0.650236220472441pt" color="#A0A0A0" joinstyle="round"/>
                <v:imagedata o:title=""/>
                <o:lock v:ext="edit" aspectratio="f"/>
              </v:line>
            </w:pict>
          </mc:Fallback>
        </mc:AlternateContent>
      </w:r>
      <w:r>
        <mc:AlternateContent>
          <mc:Choice Requires="wps">
            <w:drawing>
              <wp:anchor distT="0" distB="0" distL="114300" distR="114300" simplePos="0" relativeHeight="251687936" behindDoc="1" locked="0" layoutInCell="0" allowOverlap="1">
                <wp:simplePos x="0" y="0"/>
                <wp:positionH relativeFrom="column">
                  <wp:posOffset>1064260</wp:posOffset>
                </wp:positionH>
                <wp:positionV relativeFrom="paragraph">
                  <wp:posOffset>-80010</wp:posOffset>
                </wp:positionV>
                <wp:extent cx="33020" cy="0"/>
                <wp:effectExtent l="6985" t="5715" r="7620" b="13335"/>
                <wp:wrapNone/>
                <wp:docPr id="46" name="Line 31"/>
                <wp:cNvGraphicFramePr/>
                <a:graphic xmlns:a="http://schemas.openxmlformats.org/drawingml/2006/main">
                  <a:graphicData uri="http://schemas.microsoft.com/office/word/2010/wordprocessingShape">
                    <wps:wsp>
                      <wps:cNvCnPr>
                        <a:cxnSpLocks noChangeShapeType="1"/>
                      </wps:cNvCnPr>
                      <wps:spPr bwMode="auto">
                        <a:xfrm>
                          <a:off x="0" y="0"/>
                          <a:ext cx="33020" cy="0"/>
                        </a:xfrm>
                        <a:prstGeom prst="line">
                          <a:avLst/>
                        </a:prstGeom>
                        <a:noFill/>
                        <a:ln w="8258">
                          <a:solidFill>
                            <a:srgbClr val="A0A0A0"/>
                          </a:solidFill>
                          <a:round/>
                        </a:ln>
                      </wps:spPr>
                      <wps:bodyPr/>
                    </wps:wsp>
                  </a:graphicData>
                </a:graphic>
              </wp:anchor>
            </w:drawing>
          </mc:Choice>
          <mc:Fallback>
            <w:pict>
              <v:line id="Line 31" o:spid="_x0000_s1026" o:spt="20" style="position:absolute;left:0pt;margin-left:83.8pt;margin-top:-6.3pt;height:0pt;width:2.6pt;z-index:-251628544;mso-width-relative:page;mso-height-relative:page;" filled="f" stroked="t" coordsize="21600,21600" o:allowincell="f" o:gfxdata="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1TfsA1AAA&#10;AAsBAAAPAAAAAAAAAAEAIAAAACIAAABkcnMvZG93bnJldi54bWxQSwECFAAUAAAACACHTuJA/KKo&#10;vrABAABRAwAADgAAAAAAAAABACAAAAAjAQAAZHJzL2Uyb0RvYy54bWxQSwUGAAAAAAYABgBZAQAA&#10;RQUAAAAA&#10;">
                <v:fill on="f" focussize="0,0"/>
                <v:stroke weight="0.650236220472441pt" color="#A0A0A0" joinstyle="round"/>
                <v:imagedata o:title=""/>
                <o:lock v:ext="edit" aspectratio="f"/>
              </v:line>
            </w:pict>
          </mc:Fallback>
        </mc:AlternateContent>
      </w:r>
      <w:r>
        <mc:AlternateContent>
          <mc:Choice Requires="wps">
            <w:drawing>
              <wp:anchor distT="0" distB="0" distL="114300" distR="114300" simplePos="0" relativeHeight="251688960" behindDoc="1" locked="0" layoutInCell="0" allowOverlap="1">
                <wp:simplePos x="0" y="0"/>
                <wp:positionH relativeFrom="column">
                  <wp:posOffset>1125855</wp:posOffset>
                </wp:positionH>
                <wp:positionV relativeFrom="paragraph">
                  <wp:posOffset>-80010</wp:posOffset>
                </wp:positionV>
                <wp:extent cx="33020" cy="0"/>
                <wp:effectExtent l="11430" t="5715" r="12700" b="13335"/>
                <wp:wrapNone/>
                <wp:docPr id="45" name="Line 32"/>
                <wp:cNvGraphicFramePr/>
                <a:graphic xmlns:a="http://schemas.openxmlformats.org/drawingml/2006/main">
                  <a:graphicData uri="http://schemas.microsoft.com/office/word/2010/wordprocessingShape">
                    <wps:wsp>
                      <wps:cNvCnPr>
                        <a:cxnSpLocks noChangeShapeType="1"/>
                      </wps:cNvCnPr>
                      <wps:spPr bwMode="auto">
                        <a:xfrm>
                          <a:off x="0" y="0"/>
                          <a:ext cx="33020" cy="0"/>
                        </a:xfrm>
                        <a:prstGeom prst="line">
                          <a:avLst/>
                        </a:prstGeom>
                        <a:noFill/>
                        <a:ln w="8258">
                          <a:solidFill>
                            <a:srgbClr val="A0A0A0"/>
                          </a:solidFill>
                          <a:round/>
                        </a:ln>
                      </wps:spPr>
                      <wps:bodyPr/>
                    </wps:wsp>
                  </a:graphicData>
                </a:graphic>
              </wp:anchor>
            </w:drawing>
          </mc:Choice>
          <mc:Fallback>
            <w:pict>
              <v:line id="Line 32" o:spid="_x0000_s1026" o:spt="20" style="position:absolute;left:0pt;margin-left:88.65pt;margin-top:-6.3pt;height:0pt;width:2.6pt;z-index:-251627520;mso-width-relative:page;mso-height-relative:page;" filled="f" stroked="t" coordsize="21600,21600" o:allowincell="f" o:gfxdata="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jwRN&#10;4dcAAAALAQAADwAAAAAAAAABACAAAAAiAAAAZHJzL2Rvd25yZXYueG1sUEsBAhQAFAAAAAgAh07i&#10;QAV3zFmxAQAAUQMAAA4AAAAAAAAAAQAgAAAAJgEAAGRycy9lMm9Eb2MueG1sUEsFBgAAAAAGAAYA&#10;WQEAAEkFAAAAAA==&#10;">
                <v:fill on="f" focussize="0,0"/>
                <v:stroke weight="0.650236220472441pt" color="#A0A0A0" joinstyle="round"/>
                <v:imagedata o:title=""/>
                <o:lock v:ext="edit" aspectratio="f"/>
              </v:line>
            </w:pict>
          </mc:Fallback>
        </mc:AlternateContent>
      </w:r>
      <w:r>
        <mc:AlternateContent>
          <mc:Choice Requires="wps">
            <w:drawing>
              <wp:anchor distT="0" distB="0" distL="114300" distR="114300" simplePos="0" relativeHeight="251689984" behindDoc="1" locked="0" layoutInCell="0" allowOverlap="1">
                <wp:simplePos x="0" y="0"/>
                <wp:positionH relativeFrom="column">
                  <wp:posOffset>1188085</wp:posOffset>
                </wp:positionH>
                <wp:positionV relativeFrom="paragraph">
                  <wp:posOffset>-80010</wp:posOffset>
                </wp:positionV>
                <wp:extent cx="33020" cy="0"/>
                <wp:effectExtent l="6985" t="5715" r="7620" b="13335"/>
                <wp:wrapNone/>
                <wp:docPr id="44" name="Line 33"/>
                <wp:cNvGraphicFramePr/>
                <a:graphic xmlns:a="http://schemas.openxmlformats.org/drawingml/2006/main">
                  <a:graphicData uri="http://schemas.microsoft.com/office/word/2010/wordprocessingShape">
                    <wps:wsp>
                      <wps:cNvCnPr>
                        <a:cxnSpLocks noChangeShapeType="1"/>
                      </wps:cNvCnPr>
                      <wps:spPr bwMode="auto">
                        <a:xfrm>
                          <a:off x="0" y="0"/>
                          <a:ext cx="33020" cy="0"/>
                        </a:xfrm>
                        <a:prstGeom prst="line">
                          <a:avLst/>
                        </a:prstGeom>
                        <a:noFill/>
                        <a:ln w="8258">
                          <a:solidFill>
                            <a:srgbClr val="A0A0A0"/>
                          </a:solidFill>
                          <a:round/>
                        </a:ln>
                      </wps:spPr>
                      <wps:bodyPr/>
                    </wps:wsp>
                  </a:graphicData>
                </a:graphic>
              </wp:anchor>
            </w:drawing>
          </mc:Choice>
          <mc:Fallback>
            <w:pict>
              <v:line id="Line 33" o:spid="_x0000_s1026" o:spt="20" style="position:absolute;left:0pt;margin-left:93.55pt;margin-top:-6.3pt;height:0pt;width:2.6pt;z-index:-251626496;mso-width-relative:page;mso-height-relative:page;" filled="f" stroked="t" coordsize="21600,21600" o:allowincell="f" o:gfxdata="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Wjjp&#10;odcAAAALAQAADwAAAAAAAAABACAAAAAiAAAAZHJzL2Rvd25yZXYueG1sUEsBAhQAFAAAAAgAh07i&#10;QFLE7wSxAQAAUQMAAA4AAAAAAAAAAQAgAAAAJgEAAGRycy9lMm9Eb2MueG1sUEsFBgAAAAAGAAYA&#10;WQEAAEkFAAAAAA==&#10;">
                <v:fill on="f" focussize="0,0"/>
                <v:stroke weight="0.650236220472441pt" color="#A0A0A0" joinstyle="round"/>
                <v:imagedata o:title=""/>
                <o:lock v:ext="edit" aspectratio="f"/>
              </v:line>
            </w:pict>
          </mc:Fallback>
        </mc:AlternateContent>
      </w:r>
      <w:r>
        <mc:AlternateContent>
          <mc:Choice Requires="wps">
            <w:drawing>
              <wp:anchor distT="0" distB="0" distL="114300" distR="114300" simplePos="0" relativeHeight="251691008" behindDoc="1" locked="0" layoutInCell="0" allowOverlap="1">
                <wp:simplePos x="0" y="0"/>
                <wp:positionH relativeFrom="column">
                  <wp:posOffset>1249680</wp:posOffset>
                </wp:positionH>
                <wp:positionV relativeFrom="paragraph">
                  <wp:posOffset>-80010</wp:posOffset>
                </wp:positionV>
                <wp:extent cx="33655" cy="0"/>
                <wp:effectExtent l="11430" t="5715" r="12065" b="13335"/>
                <wp:wrapNone/>
                <wp:docPr id="43" name="Line 34"/>
                <wp:cNvGraphicFramePr/>
                <a:graphic xmlns:a="http://schemas.openxmlformats.org/drawingml/2006/main">
                  <a:graphicData uri="http://schemas.microsoft.com/office/word/2010/wordprocessingShape">
                    <wps:wsp>
                      <wps:cNvCnPr>
                        <a:cxnSpLocks noChangeShapeType="1"/>
                      </wps:cNvCnPr>
                      <wps:spPr bwMode="auto">
                        <a:xfrm>
                          <a:off x="0" y="0"/>
                          <a:ext cx="33655" cy="0"/>
                        </a:xfrm>
                        <a:prstGeom prst="line">
                          <a:avLst/>
                        </a:prstGeom>
                        <a:noFill/>
                        <a:ln w="8258">
                          <a:solidFill>
                            <a:srgbClr val="A0A0A0"/>
                          </a:solidFill>
                          <a:round/>
                        </a:ln>
                      </wps:spPr>
                      <wps:bodyPr/>
                    </wps:wsp>
                  </a:graphicData>
                </a:graphic>
              </wp:anchor>
            </w:drawing>
          </mc:Choice>
          <mc:Fallback>
            <w:pict>
              <v:line id="Line 34" o:spid="_x0000_s1026" o:spt="20" style="position:absolute;left:0pt;margin-left:98.4pt;margin-top:-6.3pt;height:0pt;width:2.65pt;z-index:-251625472;mso-width-relative:page;mso-height-relative:page;" filled="f" stroked="t" coordsize="21600,21600" o:allowincell="f" o:gfxdata="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qqhPW&#10;1gAAAAsBAAAPAAAAAAAAAAEAIAAAACIAAABkcnMvZG93bnJldi54bWxQSwECFAAUAAAACACHTuJA&#10;Owil4rEBAABRAwAADgAAAAAAAAABACAAAAAlAQAAZHJzL2Uyb0RvYy54bWxQSwUGAAAAAAYABgBZ&#10;AQAASAUAAAAA&#10;">
                <v:fill on="f" focussize="0,0"/>
                <v:stroke weight="0.650236220472441pt" color="#A0A0A0" joinstyle="round"/>
                <v:imagedata o:title=""/>
                <o:lock v:ext="edit" aspectratio="f"/>
              </v:line>
            </w:pict>
          </mc:Fallback>
        </mc:AlternateContent>
      </w:r>
      <w:r>
        <mc:AlternateContent>
          <mc:Choice Requires="wps">
            <w:drawing>
              <wp:anchor distT="0" distB="0" distL="114300" distR="114300" simplePos="0" relativeHeight="251692032" behindDoc="1" locked="0" layoutInCell="0" allowOverlap="1">
                <wp:simplePos x="0" y="0"/>
                <wp:positionH relativeFrom="column">
                  <wp:posOffset>1311910</wp:posOffset>
                </wp:positionH>
                <wp:positionV relativeFrom="paragraph">
                  <wp:posOffset>-80010</wp:posOffset>
                </wp:positionV>
                <wp:extent cx="33020" cy="0"/>
                <wp:effectExtent l="6985" t="5715" r="7620" b="13335"/>
                <wp:wrapNone/>
                <wp:docPr id="42" name="Line 35"/>
                <wp:cNvGraphicFramePr/>
                <a:graphic xmlns:a="http://schemas.openxmlformats.org/drawingml/2006/main">
                  <a:graphicData uri="http://schemas.microsoft.com/office/word/2010/wordprocessingShape">
                    <wps:wsp>
                      <wps:cNvCnPr>
                        <a:cxnSpLocks noChangeShapeType="1"/>
                      </wps:cNvCnPr>
                      <wps:spPr bwMode="auto">
                        <a:xfrm>
                          <a:off x="0" y="0"/>
                          <a:ext cx="33020" cy="0"/>
                        </a:xfrm>
                        <a:prstGeom prst="line">
                          <a:avLst/>
                        </a:prstGeom>
                        <a:noFill/>
                        <a:ln w="8258">
                          <a:solidFill>
                            <a:srgbClr val="A0A0A0"/>
                          </a:solidFill>
                          <a:round/>
                        </a:ln>
                      </wps:spPr>
                      <wps:bodyPr/>
                    </wps:wsp>
                  </a:graphicData>
                </a:graphic>
              </wp:anchor>
            </w:drawing>
          </mc:Choice>
          <mc:Fallback>
            <w:pict>
              <v:line id="Line 35" o:spid="_x0000_s1026" o:spt="20" style="position:absolute;left:0pt;margin-left:103.3pt;margin-top:-6.3pt;height:0pt;width:2.6pt;z-index:-251624448;mso-width-relative:page;mso-height-relative:page;" filled="f" stroked="t" coordsize="21600,21600" o:allowincell="f" o:gfxdata="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IND3ZHV&#10;AAAACwEAAA8AAAAAAAAAAQAgAAAAIgAAAGRycy9kb3ducmV2LnhtbFBLAQIUABQAAAAIAIdO4kDh&#10;aVcRsQEAAFEDAAAOAAAAAAAAAAEAIAAAACQBAABkcnMvZTJvRG9jLnhtbFBLBQYAAAAABgAGAFkB&#10;AABHBQAAAAA=&#10;">
                <v:fill on="f" focussize="0,0"/>
                <v:stroke weight="0.650236220472441pt" color="#A0A0A0" joinstyle="round"/>
                <v:imagedata o:title=""/>
                <o:lock v:ext="edit" aspectratio="f"/>
              </v:line>
            </w:pict>
          </mc:Fallback>
        </mc:AlternateContent>
      </w:r>
      <w:r>
        <mc:AlternateContent>
          <mc:Choice Requires="wps">
            <w:drawing>
              <wp:anchor distT="0" distB="0" distL="114300" distR="114300" simplePos="0" relativeHeight="251693056" behindDoc="1" locked="0" layoutInCell="0" allowOverlap="1">
                <wp:simplePos x="0" y="0"/>
                <wp:positionH relativeFrom="column">
                  <wp:posOffset>1374140</wp:posOffset>
                </wp:positionH>
                <wp:positionV relativeFrom="paragraph">
                  <wp:posOffset>-80010</wp:posOffset>
                </wp:positionV>
                <wp:extent cx="33020" cy="0"/>
                <wp:effectExtent l="12065" t="5715" r="12065" b="13335"/>
                <wp:wrapNone/>
                <wp:docPr id="41" name="Line 36"/>
                <wp:cNvGraphicFramePr/>
                <a:graphic xmlns:a="http://schemas.openxmlformats.org/drawingml/2006/main">
                  <a:graphicData uri="http://schemas.microsoft.com/office/word/2010/wordprocessingShape">
                    <wps:wsp>
                      <wps:cNvCnPr>
                        <a:cxnSpLocks noChangeShapeType="1"/>
                      </wps:cNvCnPr>
                      <wps:spPr bwMode="auto">
                        <a:xfrm>
                          <a:off x="0" y="0"/>
                          <a:ext cx="33020" cy="0"/>
                        </a:xfrm>
                        <a:prstGeom prst="line">
                          <a:avLst/>
                        </a:prstGeom>
                        <a:noFill/>
                        <a:ln w="8258">
                          <a:solidFill>
                            <a:srgbClr val="A0A0A0"/>
                          </a:solidFill>
                          <a:round/>
                        </a:ln>
                      </wps:spPr>
                      <wps:bodyPr/>
                    </wps:wsp>
                  </a:graphicData>
                </a:graphic>
              </wp:anchor>
            </w:drawing>
          </mc:Choice>
          <mc:Fallback>
            <w:pict>
              <v:line id="Line 36" o:spid="_x0000_s1026" o:spt="20" style="position:absolute;left:0pt;margin-left:108.2pt;margin-top:-6.3pt;height:0pt;width:2.6pt;z-index:-251623424;mso-width-relative:page;mso-height-relative:page;" filled="f" stroked="t" coordsize="21600,21600" o:allowincell="f" o:gfxdata="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HW00f&#10;1gAAAAsBAAAPAAAAAAAAAAEAIAAAACIAAABkcnMvZG93bnJldi54bWxQSwECFAAUAAAACACHTuJA&#10;GLwz9rEBAABRAwAADgAAAAAAAAABACAAAAAlAQAAZHJzL2Uyb0RvYy54bWxQSwUGAAAAAAYABgBZ&#10;AQAASAUAAAAA&#10;">
                <v:fill on="f" focussize="0,0"/>
                <v:stroke weight="0.650236220472441pt" color="#A0A0A0" joinstyle="round"/>
                <v:imagedata o:title=""/>
                <o:lock v:ext="edit" aspectratio="f"/>
              </v:line>
            </w:pict>
          </mc:Fallback>
        </mc:AlternateContent>
      </w:r>
    </w:p>
    <w:p>
      <w:pPr>
        <w:widowControl w:val="0"/>
        <w:autoSpaceDE w:val="0"/>
        <w:autoSpaceDN w:val="0"/>
        <w:adjustRightInd w:val="0"/>
        <w:spacing w:after="0" w:line="200" w:lineRule="exact"/>
        <w:rPr>
          <w:rFonts w:ascii="Times New Roman" w:hAnsi="Times New Roman" w:cs="Amiri"/>
        </w:rPr>
      </w:pPr>
      <w:bookmarkStart w:id="19" w:name="page21"/>
      <w:bookmarkEnd w:id="19"/>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20" w:lineRule="exact"/>
        <w:rPr>
          <w:rFonts w:ascii="Times New Roman" w:hAnsi="Times New Roman" w:cs="Amiri"/>
        </w:rPr>
      </w:pPr>
    </w:p>
    <w:tbl>
      <w:tblPr>
        <w:tblStyle w:val="12"/>
        <w:tblW w:w="241" w:type="dxa"/>
        <w:tblInd w:w="0" w:type="dxa"/>
        <w:tblLayout w:type="fixed"/>
        <w:tblCellMar>
          <w:top w:w="0" w:type="dxa"/>
          <w:left w:w="0" w:type="dxa"/>
          <w:bottom w:w="0" w:type="dxa"/>
          <w:right w:w="0" w:type="dxa"/>
        </w:tblCellMar>
      </w:tblPr>
      <w:tblGrid>
        <w:gridCol w:w="241"/>
      </w:tblGrid>
      <w:tr>
        <w:tblPrEx>
          <w:tblLayout w:type="fixed"/>
        </w:tblPrEx>
        <w:trPr>
          <w:trHeight w:val="240" w:hRule="atLeast"/>
        </w:trPr>
        <w:tc>
          <w:tcPr>
            <w:tcW w:w="241" w:type="dxa"/>
            <w:tcBorders>
              <w:top w:val="nil"/>
              <w:left w:val="nil"/>
              <w:bottom w:val="nil"/>
              <w:right w:val="nil"/>
            </w:tcBorders>
            <w:textDirection w:val="tbRl"/>
            <w:vAlign w:val="bottom"/>
          </w:tcPr>
          <w:p>
            <w:pPr>
              <w:widowControl w:val="0"/>
              <w:autoSpaceDE w:val="0"/>
              <w:autoSpaceDN w:val="0"/>
              <w:adjustRightInd w:val="0"/>
              <w:spacing w:after="0" w:line="240" w:lineRule="auto"/>
              <w:rPr>
                <w:rFonts w:ascii="Times New Roman" w:hAnsi="Times New Roman" w:cs="Amiri"/>
              </w:rPr>
            </w:pPr>
            <w:r>
              <w:rPr>
                <w:rFonts w:ascii="Arial" w:hAnsi="Arial" w:cs="Arial"/>
                <w:color w:val="000000"/>
              </w:rPr>
              <w:t>21</w:t>
            </w:r>
          </w:p>
        </w:tc>
      </w:tr>
    </w:tbl>
    <w:p>
      <w:pPr>
        <w:widowControl w:val="0"/>
        <w:autoSpaceDE w:val="0"/>
        <w:autoSpaceDN w:val="0"/>
        <w:adjustRightInd w:val="0"/>
        <w:spacing w:after="0" w:line="200" w:lineRule="exact"/>
        <w:rPr>
          <w:rFonts w:ascii="Times New Roman" w:hAnsi="Times New Roman" w:cs="Amiri"/>
        </w:rPr>
      </w:pPr>
      <w:r>
        <w:rPr>
          <w:rFonts w:ascii="Times New Roman" w:hAnsi="Times New Roman" w:cs="Amiri"/>
        </w:rPr>
        <w:br w:type="column"/>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90" w:lineRule="exact"/>
        <w:rPr>
          <w:rFonts w:ascii="Times New Roman" w:hAnsi="Times New Roman" w:cs="Amiri"/>
        </w:rPr>
      </w:pPr>
    </w:p>
    <w:p>
      <w:pPr>
        <w:widowControl w:val="0"/>
        <w:overflowPunct w:val="0"/>
        <w:autoSpaceDE w:val="0"/>
        <w:autoSpaceDN w:val="0"/>
        <w:adjustRightInd w:val="0"/>
        <w:spacing w:after="0" w:line="240" w:lineRule="auto"/>
        <w:ind w:left="960" w:hanging="1180"/>
        <w:rPr>
          <w:rFonts w:ascii="Times New Roman" w:hAnsi="Times New Roman" w:cs="Amiri"/>
        </w:rPr>
      </w:pPr>
      <w:r>
        <w:rPr>
          <w:rFonts w:ascii="Gabriola" w:hAnsi="Gabriola" w:cs="Gabriola"/>
          <w:color w:val="000000"/>
        </w:rPr>
        <w:t>Figure 0.5: The e</w:t>
      </w:r>
      <w:r>
        <w:rPr>
          <w:rFonts w:ascii="Cambria Math" w:hAnsi="Cambria Math" w:cs="Cambria Math"/>
          <w:color w:val="000000"/>
        </w:rPr>
        <w:t>ﬀ</w:t>
      </w:r>
      <w:r>
        <w:rPr>
          <w:rFonts w:ascii="Gabriola" w:hAnsi="Gabriola" w:cs="Gabriola"/>
          <w:color w:val="000000"/>
        </w:rPr>
        <w:t>ect of time since diabetes diagnosis on employment status and behavioural outcomes (duration groups, random e</w:t>
      </w:r>
      <w:r>
        <w:rPr>
          <w:rFonts w:ascii="Cambria Math" w:hAnsi="Cambria Math" w:cs="Cambria Math"/>
          <w:color w:val="000000"/>
        </w:rPr>
        <w:t>ﬀ</w:t>
      </w:r>
      <w:r>
        <w:rPr>
          <w:rFonts w:ascii="Gabriola" w:hAnsi="Gabriola" w:cs="Gabriola"/>
          <w:color w:val="000000"/>
        </w:rPr>
        <w:t>ects)</w:t>
      </w:r>
    </w:p>
    <w:p>
      <w:pPr>
        <w:widowControl w:val="0"/>
        <w:autoSpaceDE w:val="0"/>
        <w:autoSpaceDN w:val="0"/>
        <w:adjustRightInd w:val="0"/>
        <w:spacing w:after="0" w:line="200" w:lineRule="exact"/>
        <w:rPr>
          <w:rFonts w:ascii="Times New Roman" w:hAnsi="Times New Roman" w:cs="Amiri"/>
        </w:rPr>
      </w:pPr>
      <w:r>
        <w:drawing>
          <wp:anchor distT="0" distB="0" distL="114300" distR="114300" simplePos="0" relativeHeight="251694080" behindDoc="1" locked="0" layoutInCell="0" allowOverlap="1">
            <wp:simplePos x="0" y="0"/>
            <wp:positionH relativeFrom="column">
              <wp:posOffset>792480</wp:posOffset>
            </wp:positionH>
            <wp:positionV relativeFrom="paragraph">
              <wp:posOffset>461010</wp:posOffset>
            </wp:positionV>
            <wp:extent cx="7136130" cy="1356360"/>
            <wp:effectExtent l="19050" t="0" r="7620" b="0"/>
            <wp:wrapNone/>
            <wp:docPr id="37" name="Bild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ild 37"/>
                    <pic:cNvPicPr>
                      <a:picLocks noChangeAspect="1" noChangeArrowheads="1"/>
                    </pic:cNvPicPr>
                  </pic:nvPicPr>
                  <pic:blipFill>
                    <a:blip r:embed="rId13"/>
                    <a:srcRect/>
                    <a:stretch>
                      <a:fillRect/>
                    </a:stretch>
                  </pic:blipFill>
                  <pic:spPr>
                    <a:xfrm>
                      <a:off x="0" y="0"/>
                      <a:ext cx="7136130" cy="1356360"/>
                    </a:xfrm>
                    <a:prstGeom prst="rect">
                      <a:avLst/>
                    </a:prstGeom>
                    <a:noFill/>
                  </pic:spPr>
                </pic:pic>
              </a:graphicData>
            </a:graphic>
          </wp:anchor>
        </w:drawing>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13" w:lineRule="exact"/>
        <w:rPr>
          <w:rFonts w:ascii="Times New Roman" w:hAnsi="Times New Roman" w:cs="Amiri"/>
        </w:rPr>
      </w:pPr>
    </w:p>
    <w:tbl>
      <w:tblPr>
        <w:tblStyle w:val="12"/>
        <w:tblW w:w="12380" w:type="dxa"/>
        <w:tblInd w:w="0" w:type="dxa"/>
        <w:tblLayout w:type="fixed"/>
        <w:tblCellMar>
          <w:top w:w="0" w:type="dxa"/>
          <w:left w:w="0" w:type="dxa"/>
          <w:bottom w:w="0" w:type="dxa"/>
          <w:right w:w="0" w:type="dxa"/>
        </w:tblCellMar>
      </w:tblPr>
      <w:tblGrid>
        <w:gridCol w:w="560"/>
        <w:gridCol w:w="1120"/>
        <w:gridCol w:w="380"/>
        <w:gridCol w:w="260"/>
        <w:gridCol w:w="460"/>
        <w:gridCol w:w="480"/>
        <w:gridCol w:w="260"/>
        <w:gridCol w:w="380"/>
        <w:gridCol w:w="680"/>
        <w:gridCol w:w="1220"/>
        <w:gridCol w:w="380"/>
        <w:gridCol w:w="240"/>
        <w:gridCol w:w="480"/>
        <w:gridCol w:w="480"/>
        <w:gridCol w:w="260"/>
        <w:gridCol w:w="480"/>
        <w:gridCol w:w="520"/>
        <w:gridCol w:w="1260"/>
        <w:gridCol w:w="380"/>
        <w:gridCol w:w="320"/>
        <w:gridCol w:w="400"/>
        <w:gridCol w:w="420"/>
        <w:gridCol w:w="320"/>
        <w:gridCol w:w="360"/>
        <w:gridCol w:w="260"/>
        <w:gridCol w:w="20"/>
      </w:tblGrid>
      <w:tr>
        <w:tblPrEx>
          <w:tblLayout w:type="fixed"/>
        </w:tblPrEx>
        <w:trPr>
          <w:trHeight w:val="230" w:hRule="atLeast"/>
        </w:trPr>
        <w:tc>
          <w:tcPr>
            <w:tcW w:w="5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940" w:type="dxa"/>
            <w:gridSpan w:val="2"/>
            <w:tcBorders>
              <w:top w:val="nil"/>
              <w:left w:val="nil"/>
              <w:bottom w:val="nil"/>
              <w:right w:val="nil"/>
            </w:tcBorders>
            <w:vAlign w:val="bottom"/>
          </w:tcPr>
          <w:p>
            <w:pPr>
              <w:widowControl w:val="0"/>
              <w:autoSpaceDE w:val="0"/>
              <w:autoSpaceDN w:val="0"/>
              <w:adjustRightInd w:val="0"/>
              <w:spacing w:after="0" w:line="229" w:lineRule="exact"/>
              <w:jc w:val="center"/>
              <w:rPr>
                <w:rFonts w:ascii="Times New Roman" w:hAnsi="Times New Roman" w:cs="Amiri"/>
              </w:rPr>
            </w:pPr>
            <w:r>
              <w:rPr>
                <w:rFonts w:ascii="Helvetica" w:hAnsi="Helvetica" w:cs="Helvetica"/>
                <w:w w:val="98"/>
              </w:rPr>
              <w:t>Employed</w:t>
            </w: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960" w:type="dxa"/>
            <w:gridSpan w:val="2"/>
            <w:tcBorders>
              <w:top w:val="nil"/>
              <w:left w:val="nil"/>
              <w:bottom w:val="nil"/>
              <w:right w:val="nil"/>
            </w:tcBorders>
            <w:vAlign w:val="bottom"/>
          </w:tcPr>
          <w:p>
            <w:pPr>
              <w:widowControl w:val="0"/>
              <w:autoSpaceDE w:val="0"/>
              <w:autoSpaceDN w:val="0"/>
              <w:adjustRightInd w:val="0"/>
              <w:spacing w:after="0" w:line="229" w:lineRule="exact"/>
              <w:jc w:val="center"/>
              <w:rPr>
                <w:rFonts w:ascii="Times New Roman" w:hAnsi="Times New Roman" w:cs="Amiri"/>
              </w:rPr>
            </w:pPr>
            <w:r>
              <w:rPr>
                <w:rFonts w:ascii="Helvetica" w:hAnsi="Helvetica" w:cs="Helvetica"/>
                <w:w w:val="97"/>
              </w:rPr>
              <w:t>Smoking</w:t>
            </w: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20" w:type="dxa"/>
            <w:gridSpan w:val="2"/>
            <w:tcBorders>
              <w:top w:val="nil"/>
              <w:left w:val="nil"/>
              <w:bottom w:val="nil"/>
              <w:right w:val="nil"/>
            </w:tcBorders>
            <w:vAlign w:val="bottom"/>
          </w:tcPr>
          <w:p>
            <w:pPr>
              <w:widowControl w:val="0"/>
              <w:autoSpaceDE w:val="0"/>
              <w:autoSpaceDN w:val="0"/>
              <w:adjustRightInd w:val="0"/>
              <w:spacing w:after="0" w:line="229" w:lineRule="exact"/>
              <w:jc w:val="center"/>
              <w:rPr>
                <w:rFonts w:ascii="Times New Roman" w:hAnsi="Times New Roman" w:cs="Amiri"/>
              </w:rPr>
            </w:pPr>
            <w:r>
              <w:rPr>
                <w:rFonts w:ascii="Helvetica" w:hAnsi="Helvetica" w:cs="Helvetica"/>
              </w:rPr>
              <w:t>Alcohol</w:t>
            </w:r>
          </w:p>
        </w:tc>
        <w:tc>
          <w:tcPr>
            <w:tcW w:w="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7" w:hRule="atLeast"/>
        </w:trPr>
        <w:tc>
          <w:tcPr>
            <w:tcW w:w="5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370"/>
              <w:jc w:val="right"/>
              <w:rPr>
                <w:rFonts w:ascii="Times New Roman" w:hAnsi="Times New Roman" w:cs="Amiri"/>
              </w:rPr>
            </w:pPr>
            <w:r>
              <w:rPr>
                <w:rFonts w:ascii="Helvetica" w:hAnsi="Helvetica" w:cs="Helvetica"/>
              </w:rPr>
              <w:t>.4</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20" w:type="dxa"/>
            <w:tcBorders>
              <w:top w:val="nil"/>
              <w:left w:val="nil"/>
              <w:bottom w:val="nil"/>
              <w:right w:val="nil"/>
            </w:tcBorders>
            <w:vAlign w:val="bottom"/>
          </w:tcPr>
          <w:p>
            <w:pPr>
              <w:widowControl w:val="0"/>
              <w:autoSpaceDE w:val="0"/>
              <w:autoSpaceDN w:val="0"/>
              <w:adjustRightInd w:val="0"/>
              <w:spacing w:after="0" w:line="240" w:lineRule="auto"/>
              <w:ind w:right="386"/>
              <w:jc w:val="right"/>
              <w:rPr>
                <w:rFonts w:ascii="Times New Roman" w:hAnsi="Times New Roman" w:cs="Amiri"/>
              </w:rPr>
            </w:pPr>
            <w:r>
              <w:rPr>
                <w:rFonts w:ascii="Helvetica" w:hAnsi="Helvetica" w:cs="Helvetica"/>
              </w:rPr>
              <w:t>.4</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390"/>
              <w:jc w:val="right"/>
              <w:rPr>
                <w:rFonts w:ascii="Times New Roman" w:hAnsi="Times New Roman" w:cs="Amiri"/>
              </w:rPr>
            </w:pPr>
            <w:r>
              <w:rPr>
                <w:rFonts w:ascii="Helvetica" w:hAnsi="Helvetica" w:cs="Helvetica"/>
              </w:rPr>
              <w:t>.4</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24" w:hRule="atLeast"/>
        </w:trPr>
        <w:tc>
          <w:tcPr>
            <w:tcW w:w="5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370"/>
              <w:jc w:val="right"/>
              <w:rPr>
                <w:rFonts w:ascii="Times New Roman" w:hAnsi="Times New Roman" w:cs="Amiri"/>
              </w:rPr>
            </w:pPr>
            <w:r>
              <w:rPr>
                <w:rFonts w:ascii="Helvetica" w:hAnsi="Helvetica" w:cs="Helvetica"/>
              </w:rPr>
              <w:t>.2</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20" w:type="dxa"/>
            <w:vMerge w:val="restart"/>
            <w:tcBorders>
              <w:top w:val="nil"/>
              <w:left w:val="nil"/>
              <w:bottom w:val="nil"/>
              <w:right w:val="nil"/>
            </w:tcBorders>
            <w:vAlign w:val="bottom"/>
          </w:tcPr>
          <w:p>
            <w:pPr>
              <w:widowControl w:val="0"/>
              <w:autoSpaceDE w:val="0"/>
              <w:autoSpaceDN w:val="0"/>
              <w:adjustRightInd w:val="0"/>
              <w:spacing w:after="0" w:line="240" w:lineRule="auto"/>
              <w:ind w:right="386"/>
              <w:jc w:val="right"/>
              <w:rPr>
                <w:rFonts w:ascii="Times New Roman" w:hAnsi="Times New Roman" w:cs="Amiri"/>
              </w:rPr>
            </w:pPr>
            <w:r>
              <w:rPr>
                <w:rFonts w:ascii="Helvetica" w:hAnsi="Helvetica" w:cs="Helvetica"/>
              </w:rPr>
              <w:t>.2</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vMerge w:val="restart"/>
            <w:tcBorders>
              <w:top w:val="nil"/>
              <w:left w:val="nil"/>
              <w:bottom w:val="nil"/>
              <w:right w:val="nil"/>
            </w:tcBorders>
            <w:vAlign w:val="bottom"/>
          </w:tcPr>
          <w:p>
            <w:pPr>
              <w:widowControl w:val="0"/>
              <w:autoSpaceDE w:val="0"/>
              <w:autoSpaceDN w:val="0"/>
              <w:adjustRightInd w:val="0"/>
              <w:spacing w:after="0" w:line="240" w:lineRule="auto"/>
              <w:ind w:right="390"/>
              <w:jc w:val="right"/>
              <w:rPr>
                <w:rFonts w:ascii="Times New Roman" w:hAnsi="Times New Roman" w:cs="Amiri"/>
              </w:rPr>
            </w:pPr>
            <w:r>
              <w:rPr>
                <w:rFonts w:ascii="Helvetica" w:hAnsi="Helvetica" w:cs="Helvetica"/>
              </w:rPr>
              <w:t>.2</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68" w:hRule="atLeast"/>
        </w:trPr>
        <w:tc>
          <w:tcPr>
            <w:tcW w:w="5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59" w:hRule="atLeast"/>
        </w:trPr>
        <w:tc>
          <w:tcPr>
            <w:tcW w:w="5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370"/>
              <w:jc w:val="right"/>
              <w:rPr>
                <w:rFonts w:ascii="Times New Roman" w:hAnsi="Times New Roman" w:cs="Amiri"/>
              </w:rPr>
            </w:pPr>
            <w:r>
              <w:rPr>
                <w:rFonts w:ascii="Helvetica" w:hAnsi="Helvetica" w:cs="Helvetica"/>
              </w:rPr>
              <w:t>0</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20" w:type="dxa"/>
            <w:vMerge w:val="restart"/>
            <w:tcBorders>
              <w:top w:val="nil"/>
              <w:left w:val="nil"/>
              <w:bottom w:val="nil"/>
              <w:right w:val="nil"/>
            </w:tcBorders>
            <w:vAlign w:val="bottom"/>
          </w:tcPr>
          <w:p>
            <w:pPr>
              <w:widowControl w:val="0"/>
              <w:autoSpaceDE w:val="0"/>
              <w:autoSpaceDN w:val="0"/>
              <w:adjustRightInd w:val="0"/>
              <w:spacing w:after="0" w:line="240" w:lineRule="auto"/>
              <w:ind w:right="386"/>
              <w:jc w:val="right"/>
              <w:rPr>
                <w:rFonts w:ascii="Times New Roman" w:hAnsi="Times New Roman" w:cs="Amiri"/>
              </w:rPr>
            </w:pPr>
            <w:r>
              <w:rPr>
                <w:rFonts w:ascii="Helvetica" w:hAnsi="Helvetica" w:cs="Helvetica"/>
              </w:rPr>
              <w:t>0</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vMerge w:val="restart"/>
            <w:tcBorders>
              <w:top w:val="nil"/>
              <w:left w:val="nil"/>
              <w:bottom w:val="nil"/>
              <w:right w:val="nil"/>
            </w:tcBorders>
            <w:vAlign w:val="bottom"/>
          </w:tcPr>
          <w:p>
            <w:pPr>
              <w:widowControl w:val="0"/>
              <w:autoSpaceDE w:val="0"/>
              <w:autoSpaceDN w:val="0"/>
              <w:adjustRightInd w:val="0"/>
              <w:spacing w:after="0" w:line="240" w:lineRule="auto"/>
              <w:ind w:right="390"/>
              <w:jc w:val="right"/>
              <w:rPr>
                <w:rFonts w:ascii="Times New Roman" w:hAnsi="Times New Roman" w:cs="Amiri"/>
              </w:rPr>
            </w:pPr>
            <w:r>
              <w:rPr>
                <w:rFonts w:ascii="Helvetica" w:hAnsi="Helvetica" w:cs="Helvetica"/>
              </w:rPr>
              <w:t>0</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37" w:hRule="atLeast"/>
        </w:trPr>
        <w:tc>
          <w:tcPr>
            <w:tcW w:w="5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90" w:hRule="atLeast"/>
        </w:trPr>
        <w:tc>
          <w:tcPr>
            <w:tcW w:w="5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20" w:type="dxa"/>
            <w:tcBorders>
              <w:top w:val="nil"/>
              <w:left w:val="nil"/>
              <w:bottom w:val="nil"/>
              <w:right w:val="nil"/>
            </w:tcBorders>
            <w:vAlign w:val="bottom"/>
          </w:tcPr>
          <w:p>
            <w:pPr>
              <w:widowControl w:val="0"/>
              <w:autoSpaceDE w:val="0"/>
              <w:autoSpaceDN w:val="0"/>
              <w:adjustRightInd w:val="0"/>
              <w:spacing w:after="0" w:line="190" w:lineRule="exact"/>
              <w:ind w:right="370"/>
              <w:jc w:val="right"/>
              <w:rPr>
                <w:rFonts w:ascii="Times New Roman" w:hAnsi="Times New Roman" w:cs="Amiri"/>
              </w:rPr>
            </w:pPr>
            <w:r>
              <w:rPr>
                <w:rFonts w:ascii="Helvetica" w:hAnsi="Helvetica" w:cs="Helvetica"/>
              </w:rPr>
              <w:t>−.2</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vMerge w:val="restart"/>
            <w:tcBorders>
              <w:top w:val="nil"/>
              <w:left w:val="nil"/>
              <w:bottom w:val="nil"/>
              <w:right w:val="nil"/>
            </w:tcBorders>
            <w:vAlign w:val="bottom"/>
          </w:tcPr>
          <w:p>
            <w:pPr>
              <w:widowControl w:val="0"/>
              <w:autoSpaceDE w:val="0"/>
              <w:autoSpaceDN w:val="0"/>
              <w:adjustRightInd w:val="0"/>
              <w:spacing w:after="0" w:line="240" w:lineRule="auto"/>
              <w:ind w:right="390"/>
              <w:jc w:val="right"/>
              <w:rPr>
                <w:rFonts w:ascii="Times New Roman" w:hAnsi="Times New Roman" w:cs="Amiri"/>
              </w:rPr>
            </w:pPr>
            <w:r>
              <w:rPr>
                <w:rFonts w:ascii="Helvetica" w:hAnsi="Helvetica" w:cs="Helvetica"/>
              </w:rPr>
              <w:t>−.2</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48" w:hRule="atLeast"/>
        </w:trPr>
        <w:tc>
          <w:tcPr>
            <w:tcW w:w="5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20" w:type="dxa"/>
            <w:vMerge w:val="restart"/>
            <w:tcBorders>
              <w:top w:val="nil"/>
              <w:left w:val="nil"/>
              <w:bottom w:val="nil"/>
              <w:right w:val="nil"/>
            </w:tcBorders>
            <w:vAlign w:val="bottom"/>
          </w:tcPr>
          <w:p>
            <w:pPr>
              <w:widowControl w:val="0"/>
              <w:autoSpaceDE w:val="0"/>
              <w:autoSpaceDN w:val="0"/>
              <w:adjustRightInd w:val="0"/>
              <w:spacing w:after="0" w:line="204" w:lineRule="exact"/>
              <w:ind w:right="386"/>
              <w:jc w:val="right"/>
              <w:rPr>
                <w:rFonts w:ascii="Times New Roman" w:hAnsi="Times New Roman" w:cs="Amiri"/>
              </w:rPr>
            </w:pPr>
            <w:r>
              <w:rPr>
                <w:rFonts w:ascii="Helvetica" w:hAnsi="Helvetica" w:cs="Helvetica"/>
              </w:rPr>
              <w:t>−.2</w:t>
            </w: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46" w:hRule="atLeast"/>
        </w:trPr>
        <w:tc>
          <w:tcPr>
            <w:tcW w:w="5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71" w:hRule="atLeast"/>
        </w:trPr>
        <w:tc>
          <w:tcPr>
            <w:tcW w:w="5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628" w:hRule="atLeast"/>
        </w:trPr>
        <w:tc>
          <w:tcPr>
            <w:tcW w:w="5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20" w:type="dxa"/>
            <w:tcBorders>
              <w:top w:val="nil"/>
              <w:left w:val="nil"/>
              <w:bottom w:val="nil"/>
              <w:right w:val="nil"/>
            </w:tcBorders>
            <w:textDirection w:val="btLr"/>
            <w:vAlign w:val="bottom"/>
          </w:tcPr>
          <w:p>
            <w:pPr>
              <w:widowControl w:val="0"/>
              <w:autoSpaceDE w:val="0"/>
              <w:autoSpaceDN w:val="0"/>
              <w:adjustRightInd w:val="0"/>
              <w:spacing w:after="0" w:line="240" w:lineRule="auto"/>
              <w:rPr>
                <w:rFonts w:ascii="Times New Roman" w:hAnsi="Times New Roman" w:cs="Amiri"/>
              </w:rPr>
            </w:pPr>
            <w:r>
              <w:rPr>
                <w:rFonts w:ascii="Helvetica" w:hAnsi="Helvetica" w:cs="Helvetica"/>
                <w:w w:val="99"/>
              </w:rPr>
              <w:t>0</w:t>
            </w:r>
          </w:p>
        </w:tc>
        <w:tc>
          <w:tcPr>
            <w:tcW w:w="380" w:type="dxa"/>
            <w:tcBorders>
              <w:top w:val="nil"/>
              <w:left w:val="nil"/>
              <w:bottom w:val="nil"/>
              <w:right w:val="nil"/>
            </w:tcBorders>
            <w:textDirection w:val="btLr"/>
            <w:vAlign w:val="bottom"/>
          </w:tcPr>
          <w:p>
            <w:pPr>
              <w:widowControl w:val="0"/>
              <w:autoSpaceDE w:val="0"/>
              <w:autoSpaceDN w:val="0"/>
              <w:adjustRightInd w:val="0"/>
              <w:spacing w:after="0" w:line="240" w:lineRule="auto"/>
              <w:ind w:left="122"/>
              <w:rPr>
                <w:rFonts w:ascii="Times New Roman" w:hAnsi="Times New Roman" w:cs="Amiri"/>
              </w:rPr>
            </w:pPr>
            <w:r>
              <w:rPr>
                <w:rFonts w:ascii="Helvetica" w:hAnsi="Helvetica" w:cs="Helvetica"/>
                <w:w w:val="98"/>
              </w:rPr>
              <w:t>1−2</w:t>
            </w:r>
          </w:p>
        </w:tc>
        <w:tc>
          <w:tcPr>
            <w:tcW w:w="260" w:type="dxa"/>
            <w:tcBorders>
              <w:top w:val="nil"/>
              <w:left w:val="nil"/>
              <w:bottom w:val="nil"/>
              <w:right w:val="nil"/>
            </w:tcBorders>
            <w:textDirection w:val="btLr"/>
            <w:vAlign w:val="bottom"/>
          </w:tcPr>
          <w:p>
            <w:pPr>
              <w:widowControl w:val="0"/>
              <w:autoSpaceDE w:val="0"/>
              <w:autoSpaceDN w:val="0"/>
              <w:adjustRightInd w:val="0"/>
              <w:spacing w:after="0" w:line="240" w:lineRule="auto"/>
              <w:ind w:left="53"/>
              <w:rPr>
                <w:rFonts w:ascii="Times New Roman" w:hAnsi="Times New Roman" w:cs="Amiri"/>
              </w:rPr>
            </w:pPr>
            <w:r>
              <w:rPr>
                <w:rFonts w:ascii="Helvetica" w:hAnsi="Helvetica" w:cs="Helvetica"/>
                <w:w w:val="98"/>
              </w:rPr>
              <w:t>3−4</w:t>
            </w:r>
          </w:p>
        </w:tc>
        <w:tc>
          <w:tcPr>
            <w:tcW w:w="460" w:type="dxa"/>
            <w:tcBorders>
              <w:top w:val="nil"/>
              <w:left w:val="nil"/>
              <w:bottom w:val="nil"/>
              <w:right w:val="nil"/>
            </w:tcBorders>
            <w:textDirection w:val="btLr"/>
            <w:vAlign w:val="bottom"/>
          </w:tcPr>
          <w:p>
            <w:pPr>
              <w:widowControl w:val="0"/>
              <w:autoSpaceDE w:val="0"/>
              <w:autoSpaceDN w:val="0"/>
              <w:adjustRightInd w:val="0"/>
              <w:spacing w:after="0" w:line="199" w:lineRule="auto"/>
              <w:ind w:left="219"/>
              <w:rPr>
                <w:rFonts w:ascii="Times New Roman" w:hAnsi="Times New Roman" w:cs="Amiri"/>
              </w:rPr>
            </w:pPr>
            <w:r>
              <w:rPr>
                <w:rFonts w:ascii="Helvetica" w:hAnsi="Helvetica" w:cs="Helvetica"/>
                <w:w w:val="98"/>
              </w:rPr>
              <w:t>5−6</w:t>
            </w:r>
          </w:p>
        </w:tc>
        <w:tc>
          <w:tcPr>
            <w:tcW w:w="480" w:type="dxa"/>
            <w:tcBorders>
              <w:top w:val="nil"/>
              <w:left w:val="nil"/>
              <w:bottom w:val="nil"/>
              <w:right w:val="nil"/>
            </w:tcBorders>
            <w:textDirection w:val="btLr"/>
            <w:vAlign w:val="bottom"/>
          </w:tcPr>
          <w:p>
            <w:pPr>
              <w:widowControl w:val="0"/>
              <w:autoSpaceDE w:val="0"/>
              <w:autoSpaceDN w:val="0"/>
              <w:adjustRightInd w:val="0"/>
              <w:spacing w:after="0" w:line="198" w:lineRule="auto"/>
              <w:ind w:left="127"/>
              <w:rPr>
                <w:rFonts w:ascii="Times New Roman" w:hAnsi="Times New Roman" w:cs="Amiri"/>
              </w:rPr>
            </w:pPr>
            <w:r>
              <w:rPr>
                <w:rFonts w:ascii="Helvetica" w:hAnsi="Helvetica" w:cs="Helvetica"/>
                <w:w w:val="98"/>
              </w:rPr>
              <w:t>7−8</w:t>
            </w:r>
          </w:p>
        </w:tc>
        <w:tc>
          <w:tcPr>
            <w:tcW w:w="260" w:type="dxa"/>
            <w:tcBorders>
              <w:top w:val="nil"/>
              <w:left w:val="nil"/>
              <w:bottom w:val="nil"/>
              <w:right w:val="nil"/>
            </w:tcBorders>
            <w:textDirection w:val="btLr"/>
            <w:vAlign w:val="bottom"/>
          </w:tcPr>
          <w:p>
            <w:pPr>
              <w:widowControl w:val="0"/>
              <w:autoSpaceDE w:val="0"/>
              <w:autoSpaceDN w:val="0"/>
              <w:adjustRightInd w:val="0"/>
              <w:spacing w:after="0" w:line="198" w:lineRule="auto"/>
              <w:ind w:left="15"/>
              <w:rPr>
                <w:rFonts w:ascii="Times New Roman" w:hAnsi="Times New Roman" w:cs="Amiri"/>
              </w:rPr>
            </w:pPr>
            <w:r>
              <w:rPr>
                <w:rFonts w:ascii="Helvetica" w:hAnsi="Helvetica" w:cs="Helvetica"/>
                <w:w w:val="98"/>
              </w:rPr>
              <w:t>9−10</w:t>
            </w:r>
          </w:p>
        </w:tc>
        <w:tc>
          <w:tcPr>
            <w:tcW w:w="380" w:type="dxa"/>
            <w:tcBorders>
              <w:top w:val="nil"/>
              <w:left w:val="nil"/>
              <w:bottom w:val="nil"/>
              <w:right w:val="nil"/>
            </w:tcBorders>
            <w:textDirection w:val="btLr"/>
            <w:vAlign w:val="bottom"/>
          </w:tcPr>
          <w:p>
            <w:pPr>
              <w:widowControl w:val="0"/>
              <w:autoSpaceDE w:val="0"/>
              <w:autoSpaceDN w:val="0"/>
              <w:adjustRightInd w:val="0"/>
              <w:spacing w:after="0" w:line="198" w:lineRule="auto"/>
              <w:ind w:left="123"/>
              <w:rPr>
                <w:rFonts w:ascii="Times New Roman" w:hAnsi="Times New Roman" w:cs="Amiri"/>
              </w:rPr>
            </w:pPr>
            <w:r>
              <w:rPr>
                <w:rFonts w:ascii="Helvetica" w:hAnsi="Helvetica" w:cs="Helvetica"/>
              </w:rPr>
              <w:t>11−12</w:t>
            </w:r>
          </w:p>
        </w:tc>
        <w:tc>
          <w:tcPr>
            <w:tcW w:w="680" w:type="dxa"/>
            <w:tcBorders>
              <w:top w:val="nil"/>
              <w:left w:val="nil"/>
              <w:bottom w:val="nil"/>
              <w:right w:val="nil"/>
            </w:tcBorders>
            <w:textDirection w:val="btLr"/>
            <w:vAlign w:val="bottom"/>
          </w:tcPr>
          <w:p>
            <w:pPr>
              <w:widowControl w:val="0"/>
              <w:autoSpaceDE w:val="0"/>
              <w:autoSpaceDN w:val="0"/>
              <w:adjustRightInd w:val="0"/>
              <w:spacing w:after="0" w:line="199" w:lineRule="auto"/>
              <w:ind w:left="110"/>
              <w:rPr>
                <w:rFonts w:ascii="Times New Roman" w:hAnsi="Times New Roman" w:cs="Amiri"/>
              </w:rPr>
            </w:pPr>
            <w:r>
              <w:rPr>
                <w:rFonts w:ascii="Helvetica" w:hAnsi="Helvetica" w:cs="Helvetica"/>
                <w:w w:val="98"/>
              </w:rPr>
              <w:t>13−14</w:t>
            </w:r>
          </w:p>
        </w:tc>
        <w:tc>
          <w:tcPr>
            <w:tcW w:w="1220" w:type="dxa"/>
            <w:tcBorders>
              <w:top w:val="nil"/>
              <w:left w:val="nil"/>
              <w:bottom w:val="nil"/>
              <w:right w:val="nil"/>
            </w:tcBorders>
            <w:textDirection w:val="btLr"/>
            <w:vAlign w:val="bottom"/>
          </w:tcPr>
          <w:p>
            <w:pPr>
              <w:widowControl w:val="0"/>
              <w:autoSpaceDE w:val="0"/>
              <w:autoSpaceDN w:val="0"/>
              <w:adjustRightInd w:val="0"/>
              <w:spacing w:after="0" w:line="199" w:lineRule="auto"/>
              <w:rPr>
                <w:rFonts w:ascii="Times New Roman" w:hAnsi="Times New Roman" w:cs="Amiri"/>
              </w:rPr>
            </w:pPr>
            <w:r>
              <w:rPr>
                <w:rFonts w:ascii="Helvetica" w:hAnsi="Helvetica" w:cs="Helvetica"/>
                <w:w w:val="99"/>
              </w:rPr>
              <w:t>0</w:t>
            </w:r>
          </w:p>
        </w:tc>
        <w:tc>
          <w:tcPr>
            <w:tcW w:w="380" w:type="dxa"/>
            <w:tcBorders>
              <w:top w:val="nil"/>
              <w:left w:val="nil"/>
              <w:bottom w:val="nil"/>
              <w:right w:val="nil"/>
            </w:tcBorders>
            <w:textDirection w:val="btLr"/>
            <w:vAlign w:val="bottom"/>
          </w:tcPr>
          <w:p>
            <w:pPr>
              <w:widowControl w:val="0"/>
              <w:autoSpaceDE w:val="0"/>
              <w:autoSpaceDN w:val="0"/>
              <w:adjustRightInd w:val="0"/>
              <w:spacing w:after="0" w:line="198" w:lineRule="auto"/>
              <w:ind w:left="112"/>
              <w:rPr>
                <w:rFonts w:ascii="Times New Roman" w:hAnsi="Times New Roman" w:cs="Amiri"/>
              </w:rPr>
            </w:pPr>
            <w:r>
              <w:rPr>
                <w:rFonts w:ascii="Helvetica" w:hAnsi="Helvetica" w:cs="Helvetica"/>
                <w:w w:val="98"/>
              </w:rPr>
              <w:t>1−2</w:t>
            </w:r>
          </w:p>
        </w:tc>
        <w:tc>
          <w:tcPr>
            <w:tcW w:w="240" w:type="dxa"/>
            <w:tcBorders>
              <w:top w:val="nil"/>
              <w:left w:val="nil"/>
              <w:bottom w:val="nil"/>
              <w:right w:val="nil"/>
            </w:tcBorders>
            <w:textDirection w:val="btLr"/>
            <w:vAlign w:val="bottom"/>
          </w:tcPr>
          <w:p>
            <w:pPr>
              <w:widowControl w:val="0"/>
              <w:autoSpaceDE w:val="0"/>
              <w:autoSpaceDN w:val="0"/>
              <w:adjustRightInd w:val="0"/>
              <w:spacing w:after="0" w:line="184" w:lineRule="auto"/>
              <w:ind w:left="99"/>
              <w:rPr>
                <w:rFonts w:ascii="Times New Roman" w:hAnsi="Times New Roman" w:cs="Amiri"/>
              </w:rPr>
            </w:pPr>
            <w:r>
              <w:rPr>
                <w:rFonts w:ascii="Helvetica" w:hAnsi="Helvetica" w:cs="Helvetica"/>
              </w:rPr>
              <w:t>3−4</w:t>
            </w:r>
          </w:p>
        </w:tc>
        <w:tc>
          <w:tcPr>
            <w:tcW w:w="480" w:type="dxa"/>
            <w:tcBorders>
              <w:top w:val="nil"/>
              <w:left w:val="nil"/>
              <w:bottom w:val="nil"/>
              <w:right w:val="nil"/>
            </w:tcBorders>
            <w:textDirection w:val="btLr"/>
            <w:vAlign w:val="bottom"/>
          </w:tcPr>
          <w:p>
            <w:pPr>
              <w:widowControl w:val="0"/>
              <w:autoSpaceDE w:val="0"/>
              <w:autoSpaceDN w:val="0"/>
              <w:adjustRightInd w:val="0"/>
              <w:spacing w:after="0" w:line="198" w:lineRule="auto"/>
              <w:ind w:left="228"/>
              <w:rPr>
                <w:rFonts w:ascii="Times New Roman" w:hAnsi="Times New Roman" w:cs="Amiri"/>
              </w:rPr>
            </w:pPr>
            <w:r>
              <w:rPr>
                <w:rFonts w:ascii="Helvetica" w:hAnsi="Helvetica" w:cs="Helvetica"/>
                <w:w w:val="98"/>
              </w:rPr>
              <w:t>5−6</w:t>
            </w:r>
          </w:p>
        </w:tc>
        <w:tc>
          <w:tcPr>
            <w:tcW w:w="480" w:type="dxa"/>
            <w:tcBorders>
              <w:top w:val="nil"/>
              <w:left w:val="nil"/>
              <w:bottom w:val="nil"/>
              <w:right w:val="nil"/>
            </w:tcBorders>
            <w:textDirection w:val="btLr"/>
            <w:vAlign w:val="bottom"/>
          </w:tcPr>
          <w:p>
            <w:pPr>
              <w:widowControl w:val="0"/>
              <w:autoSpaceDE w:val="0"/>
              <w:autoSpaceDN w:val="0"/>
              <w:adjustRightInd w:val="0"/>
              <w:spacing w:after="0" w:line="199" w:lineRule="auto"/>
              <w:ind w:left="115"/>
              <w:rPr>
                <w:rFonts w:ascii="Times New Roman" w:hAnsi="Times New Roman" w:cs="Amiri"/>
              </w:rPr>
            </w:pPr>
            <w:r>
              <w:rPr>
                <w:rFonts w:ascii="Helvetica" w:hAnsi="Helvetica" w:cs="Helvetica"/>
                <w:w w:val="98"/>
              </w:rPr>
              <w:t>7−8</w:t>
            </w:r>
          </w:p>
        </w:tc>
        <w:tc>
          <w:tcPr>
            <w:tcW w:w="260" w:type="dxa"/>
            <w:tcBorders>
              <w:top w:val="nil"/>
              <w:left w:val="nil"/>
              <w:bottom w:val="nil"/>
              <w:right w:val="nil"/>
            </w:tcBorders>
            <w:textDirection w:val="btLr"/>
            <w:vAlign w:val="bottom"/>
          </w:tcPr>
          <w:p>
            <w:pPr>
              <w:widowControl w:val="0"/>
              <w:autoSpaceDE w:val="0"/>
              <w:autoSpaceDN w:val="0"/>
              <w:adjustRightInd w:val="0"/>
              <w:spacing w:after="0" w:line="199" w:lineRule="auto"/>
              <w:ind w:left="3"/>
              <w:rPr>
                <w:rFonts w:ascii="Times New Roman" w:hAnsi="Times New Roman" w:cs="Amiri"/>
              </w:rPr>
            </w:pPr>
            <w:r>
              <w:rPr>
                <w:rFonts w:ascii="Helvetica" w:hAnsi="Helvetica" w:cs="Helvetica"/>
                <w:w w:val="98"/>
              </w:rPr>
              <w:t>9−10</w:t>
            </w:r>
          </w:p>
        </w:tc>
        <w:tc>
          <w:tcPr>
            <w:tcW w:w="480" w:type="dxa"/>
            <w:tcBorders>
              <w:top w:val="nil"/>
              <w:left w:val="nil"/>
              <w:bottom w:val="nil"/>
              <w:right w:val="nil"/>
            </w:tcBorders>
            <w:textDirection w:val="btLr"/>
            <w:vAlign w:val="bottom"/>
          </w:tcPr>
          <w:p>
            <w:pPr>
              <w:widowControl w:val="0"/>
              <w:autoSpaceDE w:val="0"/>
              <w:autoSpaceDN w:val="0"/>
              <w:adjustRightInd w:val="0"/>
              <w:spacing w:after="0" w:line="199" w:lineRule="auto"/>
              <w:ind w:left="111"/>
              <w:rPr>
                <w:rFonts w:ascii="Times New Roman" w:hAnsi="Times New Roman" w:cs="Amiri"/>
              </w:rPr>
            </w:pPr>
            <w:r>
              <w:rPr>
                <w:rFonts w:ascii="Helvetica" w:hAnsi="Helvetica" w:cs="Helvetica"/>
              </w:rPr>
              <w:t>11−12</w:t>
            </w:r>
          </w:p>
        </w:tc>
        <w:tc>
          <w:tcPr>
            <w:tcW w:w="520" w:type="dxa"/>
            <w:tcBorders>
              <w:top w:val="nil"/>
              <w:left w:val="nil"/>
              <w:bottom w:val="nil"/>
              <w:right w:val="nil"/>
            </w:tcBorders>
            <w:textDirection w:val="btLr"/>
            <w:vAlign w:val="bottom"/>
          </w:tcPr>
          <w:p>
            <w:pPr>
              <w:widowControl w:val="0"/>
              <w:autoSpaceDE w:val="0"/>
              <w:autoSpaceDN w:val="0"/>
              <w:adjustRightInd w:val="0"/>
              <w:spacing w:after="0" w:line="197" w:lineRule="auto"/>
              <w:rPr>
                <w:rFonts w:ascii="Times New Roman" w:hAnsi="Times New Roman" w:cs="Amiri"/>
              </w:rPr>
            </w:pPr>
            <w:r>
              <w:rPr>
                <w:rFonts w:ascii="Helvetica" w:hAnsi="Helvetica" w:cs="Helvetica"/>
                <w:w w:val="98"/>
              </w:rPr>
              <w:t>13−14</w:t>
            </w:r>
          </w:p>
        </w:tc>
        <w:tc>
          <w:tcPr>
            <w:tcW w:w="1260" w:type="dxa"/>
            <w:tcBorders>
              <w:top w:val="nil"/>
              <w:left w:val="nil"/>
              <w:bottom w:val="nil"/>
              <w:right w:val="nil"/>
            </w:tcBorders>
            <w:textDirection w:val="btLr"/>
            <w:vAlign w:val="bottom"/>
          </w:tcPr>
          <w:p>
            <w:pPr>
              <w:widowControl w:val="0"/>
              <w:autoSpaceDE w:val="0"/>
              <w:autoSpaceDN w:val="0"/>
              <w:adjustRightInd w:val="0"/>
              <w:spacing w:after="0" w:line="198" w:lineRule="auto"/>
              <w:rPr>
                <w:rFonts w:ascii="Times New Roman" w:hAnsi="Times New Roman" w:cs="Amiri"/>
              </w:rPr>
            </w:pPr>
            <w:r>
              <w:rPr>
                <w:rFonts w:ascii="Helvetica" w:hAnsi="Helvetica" w:cs="Helvetica"/>
                <w:w w:val="99"/>
              </w:rPr>
              <w:t>0</w:t>
            </w:r>
          </w:p>
        </w:tc>
        <w:tc>
          <w:tcPr>
            <w:tcW w:w="380" w:type="dxa"/>
            <w:tcBorders>
              <w:top w:val="nil"/>
              <w:left w:val="nil"/>
              <w:bottom w:val="nil"/>
              <w:right w:val="nil"/>
            </w:tcBorders>
            <w:textDirection w:val="btLr"/>
            <w:vAlign w:val="bottom"/>
          </w:tcPr>
          <w:p>
            <w:pPr>
              <w:widowControl w:val="0"/>
              <w:autoSpaceDE w:val="0"/>
              <w:autoSpaceDN w:val="0"/>
              <w:adjustRightInd w:val="0"/>
              <w:spacing w:after="0" w:line="199" w:lineRule="auto"/>
              <w:ind w:left="119"/>
              <w:rPr>
                <w:rFonts w:ascii="Times New Roman" w:hAnsi="Times New Roman" w:cs="Amiri"/>
              </w:rPr>
            </w:pPr>
            <w:r>
              <w:rPr>
                <w:rFonts w:ascii="Helvetica" w:hAnsi="Helvetica" w:cs="Helvetica"/>
                <w:w w:val="98"/>
              </w:rPr>
              <w:t>1−2</w:t>
            </w:r>
          </w:p>
        </w:tc>
        <w:tc>
          <w:tcPr>
            <w:tcW w:w="320" w:type="dxa"/>
            <w:tcBorders>
              <w:top w:val="nil"/>
              <w:left w:val="nil"/>
              <w:bottom w:val="nil"/>
              <w:right w:val="nil"/>
            </w:tcBorders>
            <w:textDirection w:val="btLr"/>
            <w:vAlign w:val="bottom"/>
          </w:tcPr>
          <w:p>
            <w:pPr>
              <w:widowControl w:val="0"/>
              <w:autoSpaceDE w:val="0"/>
              <w:autoSpaceDN w:val="0"/>
              <w:adjustRightInd w:val="0"/>
              <w:spacing w:after="0" w:line="199" w:lineRule="auto"/>
              <w:ind w:left="107"/>
              <w:rPr>
                <w:rFonts w:ascii="Times New Roman" w:hAnsi="Times New Roman" w:cs="Amiri"/>
              </w:rPr>
            </w:pPr>
            <w:r>
              <w:rPr>
                <w:rFonts w:ascii="Helvetica" w:hAnsi="Helvetica" w:cs="Helvetica"/>
                <w:w w:val="98"/>
              </w:rPr>
              <w:t>3−4</w:t>
            </w:r>
          </w:p>
        </w:tc>
        <w:tc>
          <w:tcPr>
            <w:tcW w:w="400" w:type="dxa"/>
            <w:tcBorders>
              <w:top w:val="nil"/>
              <w:left w:val="nil"/>
              <w:bottom w:val="nil"/>
              <w:right w:val="nil"/>
            </w:tcBorders>
            <w:textDirection w:val="btLr"/>
            <w:vAlign w:val="bottom"/>
          </w:tcPr>
          <w:p>
            <w:pPr>
              <w:widowControl w:val="0"/>
              <w:autoSpaceDE w:val="0"/>
              <w:autoSpaceDN w:val="0"/>
              <w:adjustRightInd w:val="0"/>
              <w:spacing w:after="0" w:line="199" w:lineRule="auto"/>
              <w:ind w:left="155"/>
              <w:rPr>
                <w:rFonts w:ascii="Times New Roman" w:hAnsi="Times New Roman" w:cs="Amiri"/>
              </w:rPr>
            </w:pPr>
            <w:r>
              <w:rPr>
                <w:rFonts w:ascii="Helvetica" w:hAnsi="Helvetica" w:cs="Helvetica"/>
                <w:w w:val="98"/>
              </w:rPr>
              <w:t>5−6</w:t>
            </w:r>
          </w:p>
        </w:tc>
        <w:tc>
          <w:tcPr>
            <w:tcW w:w="420" w:type="dxa"/>
            <w:tcBorders>
              <w:top w:val="nil"/>
              <w:left w:val="nil"/>
              <w:bottom w:val="nil"/>
              <w:right w:val="nil"/>
            </w:tcBorders>
            <w:textDirection w:val="btLr"/>
            <w:vAlign w:val="bottom"/>
          </w:tcPr>
          <w:p>
            <w:pPr>
              <w:widowControl w:val="0"/>
              <w:autoSpaceDE w:val="0"/>
              <w:autoSpaceDN w:val="0"/>
              <w:adjustRightInd w:val="0"/>
              <w:spacing w:after="0" w:line="199" w:lineRule="auto"/>
              <w:ind w:left="123"/>
              <w:rPr>
                <w:rFonts w:ascii="Times New Roman" w:hAnsi="Times New Roman" w:cs="Amiri"/>
              </w:rPr>
            </w:pPr>
            <w:r>
              <w:rPr>
                <w:rFonts w:ascii="Helvetica" w:hAnsi="Helvetica" w:cs="Helvetica"/>
                <w:w w:val="98"/>
              </w:rPr>
              <w:t>7−8</w:t>
            </w:r>
          </w:p>
        </w:tc>
        <w:tc>
          <w:tcPr>
            <w:tcW w:w="320" w:type="dxa"/>
            <w:tcBorders>
              <w:top w:val="nil"/>
              <w:left w:val="nil"/>
              <w:bottom w:val="nil"/>
              <w:right w:val="nil"/>
            </w:tcBorders>
            <w:textDirection w:val="btLr"/>
            <w:vAlign w:val="bottom"/>
          </w:tcPr>
          <w:p>
            <w:pPr>
              <w:widowControl w:val="0"/>
              <w:autoSpaceDE w:val="0"/>
              <w:autoSpaceDN w:val="0"/>
              <w:adjustRightInd w:val="0"/>
              <w:spacing w:after="0" w:line="198" w:lineRule="auto"/>
              <w:ind w:left="72"/>
              <w:rPr>
                <w:rFonts w:ascii="Times New Roman" w:hAnsi="Times New Roman" w:cs="Amiri"/>
              </w:rPr>
            </w:pPr>
            <w:r>
              <w:rPr>
                <w:rFonts w:ascii="Helvetica" w:hAnsi="Helvetica" w:cs="Helvetica"/>
                <w:w w:val="98"/>
              </w:rPr>
              <w:t>9−10</w:t>
            </w:r>
          </w:p>
        </w:tc>
        <w:tc>
          <w:tcPr>
            <w:tcW w:w="360" w:type="dxa"/>
            <w:tcBorders>
              <w:top w:val="nil"/>
              <w:left w:val="nil"/>
              <w:bottom w:val="nil"/>
              <w:right w:val="nil"/>
            </w:tcBorders>
            <w:textDirection w:val="btLr"/>
            <w:vAlign w:val="bottom"/>
          </w:tcPr>
          <w:p>
            <w:pPr>
              <w:widowControl w:val="0"/>
              <w:autoSpaceDE w:val="0"/>
              <w:autoSpaceDN w:val="0"/>
              <w:adjustRightInd w:val="0"/>
              <w:spacing w:after="0" w:line="198" w:lineRule="auto"/>
              <w:ind w:left="120"/>
              <w:rPr>
                <w:rFonts w:ascii="Times New Roman" w:hAnsi="Times New Roman" w:cs="Amiri"/>
              </w:rPr>
            </w:pPr>
            <w:r>
              <w:rPr>
                <w:rFonts w:ascii="Helvetica" w:hAnsi="Helvetica" w:cs="Helvetica"/>
              </w:rPr>
              <w:t>11−12</w:t>
            </w:r>
          </w:p>
        </w:tc>
        <w:tc>
          <w:tcPr>
            <w:tcW w:w="260" w:type="dxa"/>
            <w:tcBorders>
              <w:top w:val="nil"/>
              <w:left w:val="nil"/>
              <w:bottom w:val="nil"/>
              <w:right w:val="nil"/>
            </w:tcBorders>
            <w:textDirection w:val="btLr"/>
            <w:vAlign w:val="bottom"/>
          </w:tcPr>
          <w:p>
            <w:pPr>
              <w:widowControl w:val="0"/>
              <w:autoSpaceDE w:val="0"/>
              <w:autoSpaceDN w:val="0"/>
              <w:adjustRightInd w:val="0"/>
              <w:spacing w:after="0" w:line="185" w:lineRule="auto"/>
              <w:ind w:left="127"/>
              <w:rPr>
                <w:rFonts w:ascii="Times New Roman" w:hAnsi="Times New Roman" w:cs="Amiri"/>
              </w:rPr>
            </w:pPr>
            <w:r>
              <w:rPr>
                <w:rFonts w:ascii="Helvetica" w:hAnsi="Helvetica" w:cs="Helvetica"/>
              </w:rPr>
              <w:t>13−14</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51" w:hRule="atLeast"/>
        </w:trPr>
        <w:tc>
          <w:tcPr>
            <w:tcW w:w="5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060" w:type="dxa"/>
            <w:gridSpan w:val="6"/>
            <w:tcBorders>
              <w:top w:val="nil"/>
              <w:left w:val="nil"/>
              <w:bottom w:val="nil"/>
              <w:right w:val="nil"/>
            </w:tcBorders>
            <w:vAlign w:val="bottom"/>
          </w:tcPr>
          <w:p>
            <w:pPr>
              <w:widowControl w:val="0"/>
              <w:autoSpaceDE w:val="0"/>
              <w:autoSpaceDN w:val="0"/>
              <w:adjustRightInd w:val="0"/>
              <w:spacing w:after="0" w:line="263" w:lineRule="exact"/>
              <w:ind w:left="760"/>
              <w:rPr>
                <w:rFonts w:ascii="Times New Roman" w:hAnsi="Times New Roman" w:cs="Amiri"/>
              </w:rPr>
            </w:pPr>
            <w:r>
              <w:rPr>
                <w:rFonts w:ascii="Helvetica" w:hAnsi="Helvetica" w:cs="Helvetica"/>
              </w:rPr>
              <w:t>Years after diagnosis</w:t>
            </w: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435" w:hRule="atLeast"/>
        </w:trPr>
        <w:tc>
          <w:tcPr>
            <w:tcW w:w="5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600" w:type="dxa"/>
            <w:gridSpan w:val="2"/>
            <w:tcBorders>
              <w:top w:val="nil"/>
              <w:left w:val="nil"/>
              <w:bottom w:val="nil"/>
              <w:right w:val="nil"/>
            </w:tcBorders>
            <w:vAlign w:val="bottom"/>
          </w:tcPr>
          <w:p>
            <w:pPr>
              <w:widowControl w:val="0"/>
              <w:autoSpaceDE w:val="0"/>
              <w:autoSpaceDN w:val="0"/>
              <w:adjustRightInd w:val="0"/>
              <w:spacing w:after="0" w:line="263" w:lineRule="exact"/>
              <w:ind w:left="1040"/>
              <w:rPr>
                <w:rFonts w:ascii="Times New Roman" w:hAnsi="Times New Roman" w:cs="Amiri"/>
              </w:rPr>
            </w:pPr>
            <w:r>
              <w:rPr>
                <w:rFonts w:ascii="Helvetica" w:hAnsi="Helvetica" w:cs="Helvetica"/>
              </w:rPr>
              <w:t>men</w:t>
            </w: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40" w:type="dxa"/>
            <w:gridSpan w:val="2"/>
            <w:tcBorders>
              <w:top w:val="nil"/>
              <w:left w:val="nil"/>
              <w:bottom w:val="nil"/>
              <w:right w:val="nil"/>
            </w:tcBorders>
            <w:vAlign w:val="bottom"/>
          </w:tcPr>
          <w:p>
            <w:pPr>
              <w:widowControl w:val="0"/>
              <w:autoSpaceDE w:val="0"/>
              <w:autoSpaceDN w:val="0"/>
              <w:adjustRightInd w:val="0"/>
              <w:spacing w:after="0" w:line="263" w:lineRule="exact"/>
              <w:rPr>
                <w:rFonts w:ascii="Times New Roman" w:hAnsi="Times New Roman" w:cs="Amiri"/>
              </w:rPr>
            </w:pPr>
            <w:r>
              <w:rPr>
                <w:rFonts w:ascii="Helvetica" w:hAnsi="Helvetica" w:cs="Helvetica"/>
                <w:w w:val="97"/>
              </w:rPr>
              <w:t>women</w:t>
            </w:r>
          </w:p>
        </w:tc>
        <w:tc>
          <w:tcPr>
            <w:tcW w:w="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bl>
    <w:p>
      <w:pPr>
        <w:widowControl w:val="0"/>
        <w:autoSpaceDE w:val="0"/>
        <w:autoSpaceDN w:val="0"/>
        <w:adjustRightInd w:val="0"/>
        <w:spacing w:after="0" w:line="240" w:lineRule="auto"/>
        <w:rPr>
          <w:rFonts w:ascii="Times New Roman" w:hAnsi="Times New Roman" w:cs="Amiri"/>
        </w:rPr>
        <w:sectPr>
          <w:pgSz w:w="15840" w:h="12240" w:orient="landscape"/>
          <w:pgMar w:top="1440" w:right="1140" w:bottom="1440" w:left="784" w:header="720" w:footer="720" w:gutter="0"/>
          <w:cols w:equalWidth="0" w:num="2">
            <w:col w:w="241" w:space="895"/>
            <w:col w:w="12780"/>
          </w:cols>
        </w:sectPr>
      </w:pPr>
      <w:r>
        <w:drawing>
          <wp:anchor distT="0" distB="0" distL="114300" distR="114300" simplePos="0" relativeHeight="251695104" behindDoc="1" locked="0" layoutInCell="0" allowOverlap="1">
            <wp:simplePos x="0" y="0"/>
            <wp:positionH relativeFrom="column">
              <wp:posOffset>792480</wp:posOffset>
            </wp:positionH>
            <wp:positionV relativeFrom="paragraph">
              <wp:posOffset>-2242185</wp:posOffset>
            </wp:positionV>
            <wp:extent cx="7136130" cy="1398905"/>
            <wp:effectExtent l="19050" t="0" r="7620" b="0"/>
            <wp:wrapNone/>
            <wp:docPr id="38" name="Bild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Bild 38"/>
                    <pic:cNvPicPr>
                      <a:picLocks noChangeAspect="1" noChangeArrowheads="1"/>
                    </pic:cNvPicPr>
                  </pic:nvPicPr>
                  <pic:blipFill>
                    <a:blip r:embed="rId14"/>
                    <a:srcRect/>
                    <a:stretch>
                      <a:fillRect/>
                    </a:stretch>
                  </pic:blipFill>
                  <pic:spPr>
                    <a:xfrm>
                      <a:off x="0" y="0"/>
                      <a:ext cx="7136130" cy="1398905"/>
                    </a:xfrm>
                    <a:prstGeom prst="rect">
                      <a:avLst/>
                    </a:prstGeom>
                    <a:noFill/>
                  </pic:spPr>
                </pic:pic>
              </a:graphicData>
            </a:graphic>
          </wp:anchor>
        </w:drawing>
      </w:r>
      <w:r>
        <mc:AlternateContent>
          <mc:Choice Requires="wps">
            <w:drawing>
              <wp:anchor distT="0" distB="0" distL="114300" distR="114300" simplePos="0" relativeHeight="251696128" behindDoc="1" locked="0" layoutInCell="0" allowOverlap="1">
                <wp:simplePos x="0" y="0"/>
                <wp:positionH relativeFrom="column">
                  <wp:posOffset>2887345</wp:posOffset>
                </wp:positionH>
                <wp:positionV relativeFrom="paragraph">
                  <wp:posOffset>-217805</wp:posOffset>
                </wp:positionV>
                <wp:extent cx="0" cy="274955"/>
                <wp:effectExtent l="10795" t="10795" r="8255" b="9525"/>
                <wp:wrapNone/>
                <wp:docPr id="40" name="Line 39"/>
                <wp:cNvGraphicFramePr/>
                <a:graphic xmlns:a="http://schemas.openxmlformats.org/drawingml/2006/main">
                  <a:graphicData uri="http://schemas.microsoft.com/office/word/2010/wordprocessingShape">
                    <wps:wsp>
                      <wps:cNvCnPr>
                        <a:cxnSpLocks noChangeShapeType="1"/>
                      </wps:cNvCnPr>
                      <wps:spPr bwMode="auto">
                        <a:xfrm>
                          <a:off x="0" y="0"/>
                          <a:ext cx="0" cy="274955"/>
                        </a:xfrm>
                        <a:prstGeom prst="line">
                          <a:avLst/>
                        </a:prstGeom>
                        <a:noFill/>
                        <a:ln w="8258">
                          <a:solidFill>
                            <a:srgbClr val="000000"/>
                          </a:solidFill>
                          <a:round/>
                        </a:ln>
                      </wps:spPr>
                      <wps:bodyPr/>
                    </wps:wsp>
                  </a:graphicData>
                </a:graphic>
              </wp:anchor>
            </w:drawing>
          </mc:Choice>
          <mc:Fallback>
            <w:pict>
              <v:line id="Line 39" o:spid="_x0000_s1026" o:spt="20" style="position:absolute;left:0pt;margin-left:227.35pt;margin-top:-17.15pt;height:21.65pt;width:0pt;z-index:-251620352;mso-width-relative:page;mso-height-relative:page;" filled="f" stroked="t" coordsize="21600,21600" o:allowincell="f" o:gfxdata="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DTXN&#10;ndkAAAAJAQAADwAAAAAAAAABACAAAAAiAAAAZHJzL2Rvd25yZXYueG1sUEsBAhQAFAAAAAgAh07i&#10;QEqFgTCvAQAAUgMAAA4AAAAAAAAAAQAgAAAAKAEAAGRycy9lMm9Eb2MueG1sUEsFBgAAAAAGAAYA&#10;WQEAAEkFAAAAAA==&#10;">
                <v:fill on="f" focussize="0,0"/>
                <v:stroke weight="0.650236220472441pt" color="#000000" joinstyle="round"/>
                <v:imagedata o:title=""/>
                <o:lock v:ext="edit" aspectratio="f"/>
              </v:line>
            </w:pict>
          </mc:Fallback>
        </mc:AlternateContent>
      </w:r>
      <w:r>
        <mc:AlternateContent>
          <mc:Choice Requires="wps">
            <w:drawing>
              <wp:anchor distT="0" distB="0" distL="114300" distR="114300" simplePos="0" relativeHeight="251697152" behindDoc="1" locked="0" layoutInCell="0" allowOverlap="1">
                <wp:simplePos x="0" y="0"/>
                <wp:positionH relativeFrom="column">
                  <wp:posOffset>5235575</wp:posOffset>
                </wp:positionH>
                <wp:positionV relativeFrom="paragraph">
                  <wp:posOffset>-217805</wp:posOffset>
                </wp:positionV>
                <wp:extent cx="0" cy="274955"/>
                <wp:effectExtent l="6350" t="10795" r="12700" b="9525"/>
                <wp:wrapNone/>
                <wp:docPr id="39" name="Line 40"/>
                <wp:cNvGraphicFramePr/>
                <a:graphic xmlns:a="http://schemas.openxmlformats.org/drawingml/2006/main">
                  <a:graphicData uri="http://schemas.microsoft.com/office/word/2010/wordprocessingShape">
                    <wps:wsp>
                      <wps:cNvCnPr>
                        <a:cxnSpLocks noChangeShapeType="1"/>
                      </wps:cNvCnPr>
                      <wps:spPr bwMode="auto">
                        <a:xfrm>
                          <a:off x="0" y="0"/>
                          <a:ext cx="0" cy="274955"/>
                        </a:xfrm>
                        <a:prstGeom prst="line">
                          <a:avLst/>
                        </a:prstGeom>
                        <a:noFill/>
                        <a:ln w="8258">
                          <a:solidFill>
                            <a:srgbClr val="000000"/>
                          </a:solidFill>
                          <a:round/>
                        </a:ln>
                      </wps:spPr>
                      <wps:bodyPr/>
                    </wps:wsp>
                  </a:graphicData>
                </a:graphic>
              </wp:anchor>
            </w:drawing>
          </mc:Choice>
          <mc:Fallback>
            <w:pict>
              <v:line id="Line 40" o:spid="_x0000_s1026" o:spt="20" style="position:absolute;left:0pt;margin-left:412.25pt;margin-top:-17.15pt;height:21.65pt;width:0pt;z-index:-251619328;mso-width-relative:page;mso-height-relative:page;" filled="f" stroked="t" coordsize="21600,21600" o:allowincell="f" o:gfxdata="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EHi&#10;3gbZAAAACQEAAA8AAAAAAAAAAQAgAAAAIgAAAGRycy9kb3ducmV2LnhtbFBLAQIUABQAAAAIAIdO&#10;4kCaB53CsAEAAFIDAAAOAAAAAAAAAAEAIAAAACgBAABkcnMvZTJvRG9jLnhtbFBLBQYAAAAABgAG&#10;AFkBAABKBQAAAAA=&#10;">
                <v:fill on="f" focussize="0,0"/>
                <v:stroke weight="0.650236220472441pt" color="#000000" joinstyle="round"/>
                <v:imagedata o:title=""/>
                <o:lock v:ext="edit" aspectratio="f"/>
              </v:line>
            </w:pict>
          </mc:Fallback>
        </mc:AlternateContent>
      </w:r>
      <w:r>
        <mc:AlternateContent>
          <mc:Choice Requires="wps">
            <w:drawing>
              <wp:anchor distT="0" distB="0" distL="114300" distR="114300" simplePos="0" relativeHeight="251698176" behindDoc="1" locked="0" layoutInCell="0" allowOverlap="1">
                <wp:simplePos x="0" y="0"/>
                <wp:positionH relativeFrom="column">
                  <wp:posOffset>2883535</wp:posOffset>
                </wp:positionH>
                <wp:positionV relativeFrom="paragraph">
                  <wp:posOffset>-213995</wp:posOffset>
                </wp:positionV>
                <wp:extent cx="2356485" cy="0"/>
                <wp:effectExtent l="6985" t="5080" r="8255" b="13970"/>
                <wp:wrapNone/>
                <wp:docPr id="36" name="Line 41"/>
                <wp:cNvGraphicFramePr/>
                <a:graphic xmlns:a="http://schemas.openxmlformats.org/drawingml/2006/main">
                  <a:graphicData uri="http://schemas.microsoft.com/office/word/2010/wordprocessingShape">
                    <wps:wsp>
                      <wps:cNvCnPr>
                        <a:cxnSpLocks noChangeShapeType="1"/>
                      </wps:cNvCnPr>
                      <wps:spPr bwMode="auto">
                        <a:xfrm>
                          <a:off x="0" y="0"/>
                          <a:ext cx="2356485" cy="0"/>
                        </a:xfrm>
                        <a:prstGeom prst="line">
                          <a:avLst/>
                        </a:prstGeom>
                        <a:noFill/>
                        <a:ln w="8258">
                          <a:solidFill>
                            <a:srgbClr val="000000"/>
                          </a:solidFill>
                          <a:round/>
                        </a:ln>
                      </wps:spPr>
                      <wps:bodyPr/>
                    </wps:wsp>
                  </a:graphicData>
                </a:graphic>
              </wp:anchor>
            </w:drawing>
          </mc:Choice>
          <mc:Fallback>
            <w:pict>
              <v:line id="Line 41" o:spid="_x0000_s1026" o:spt="20" style="position:absolute;left:0pt;margin-left:227.05pt;margin-top:-16.85pt;height:0pt;width:185.55pt;z-index:-251618304;mso-width-relative:page;mso-height-relative:page;" filled="f" stroked="t" coordsize="21600,21600" o:allowincell="f" o:gfxdata="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9&#10;nRut2gAAAAsBAAAPAAAAAAAAAAEAIAAAACIAAABkcnMvZG93bnJldi54bWxQSwECFAAUAAAACACH&#10;TuJAL89NmbABAABTAwAADgAAAAAAAAABACAAAAApAQAAZHJzL2Uyb0RvYy54bWxQSwUGAAAAAAYA&#10;BgBZAQAASwUAAAAA&#10;">
                <v:fill on="f" focussize="0,0"/>
                <v:stroke weight="0.650236220472441pt" color="#000000" joinstyle="round"/>
                <v:imagedata o:title=""/>
                <o:lock v:ext="edit" aspectratio="f"/>
              </v:line>
            </w:pict>
          </mc:Fallback>
        </mc:AlternateContent>
      </w:r>
      <w:r>
        <mc:AlternateContent>
          <mc:Choice Requires="wps">
            <w:drawing>
              <wp:anchor distT="0" distB="0" distL="114300" distR="114300" simplePos="0" relativeHeight="251699200" behindDoc="1" locked="0" layoutInCell="0" allowOverlap="1">
                <wp:simplePos x="0" y="0"/>
                <wp:positionH relativeFrom="column">
                  <wp:posOffset>2883535</wp:posOffset>
                </wp:positionH>
                <wp:positionV relativeFrom="paragraph">
                  <wp:posOffset>52705</wp:posOffset>
                </wp:positionV>
                <wp:extent cx="2356485" cy="0"/>
                <wp:effectExtent l="6985" t="5080" r="8255" b="13970"/>
                <wp:wrapNone/>
                <wp:docPr id="35" name="Line 42"/>
                <wp:cNvGraphicFramePr/>
                <a:graphic xmlns:a="http://schemas.openxmlformats.org/drawingml/2006/main">
                  <a:graphicData uri="http://schemas.microsoft.com/office/word/2010/wordprocessingShape">
                    <wps:wsp>
                      <wps:cNvCnPr>
                        <a:cxnSpLocks noChangeShapeType="1"/>
                      </wps:cNvCnPr>
                      <wps:spPr bwMode="auto">
                        <a:xfrm>
                          <a:off x="0" y="0"/>
                          <a:ext cx="2356485" cy="0"/>
                        </a:xfrm>
                        <a:prstGeom prst="line">
                          <a:avLst/>
                        </a:prstGeom>
                        <a:noFill/>
                        <a:ln w="8258">
                          <a:solidFill>
                            <a:srgbClr val="000000"/>
                          </a:solidFill>
                          <a:round/>
                        </a:ln>
                      </wps:spPr>
                      <wps:bodyPr/>
                    </wps:wsp>
                  </a:graphicData>
                </a:graphic>
              </wp:anchor>
            </w:drawing>
          </mc:Choice>
          <mc:Fallback>
            <w:pict>
              <v:line id="Line 42" o:spid="_x0000_s1026" o:spt="20" style="position:absolute;left:0pt;margin-left:227.05pt;margin-top:4.15pt;height:0pt;width:185.55pt;z-index:-251617280;mso-width-relative:page;mso-height-relative:page;" filled="f" stroked="t" coordsize="21600,21600" o:allowincell="f" o:gfxdata="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GBlFcjW&#10;AAAABwEAAA8AAAAAAAAAAQAgAAAAIgAAAGRycy9kb3ducmV2LnhtbFBLAQIUABQAAAAIAIdO4kDk&#10;VIqqsAEAAFMDAAAOAAAAAAAAAAEAIAAAACUBAABkcnMvZTJvRG9jLnhtbFBLBQYAAAAABgAGAFkB&#10;AABHBQAAAAA=&#10;">
                <v:fill on="f" focussize="0,0"/>
                <v:stroke weight="0.650236220472441pt" color="#000000" joinstyle="round"/>
                <v:imagedata o:title=""/>
                <o:lock v:ext="edit" aspectratio="f"/>
              </v:line>
            </w:pict>
          </mc:Fallback>
        </mc:AlternateContent>
      </w:r>
      <w:r>
        <mc:AlternateContent>
          <mc:Choice Requires="wps">
            <w:drawing>
              <wp:anchor distT="0" distB="0" distL="114300" distR="114300" simplePos="0" relativeHeight="251700224" behindDoc="1" locked="0" layoutInCell="0" allowOverlap="1">
                <wp:simplePos x="0" y="0"/>
                <wp:positionH relativeFrom="column">
                  <wp:posOffset>2949575</wp:posOffset>
                </wp:positionH>
                <wp:positionV relativeFrom="paragraph">
                  <wp:posOffset>-80010</wp:posOffset>
                </wp:positionV>
                <wp:extent cx="536575" cy="0"/>
                <wp:effectExtent l="6350" t="5715" r="9525" b="13335"/>
                <wp:wrapNone/>
                <wp:docPr id="34" name="Line 43"/>
                <wp:cNvGraphicFramePr/>
                <a:graphic xmlns:a="http://schemas.openxmlformats.org/drawingml/2006/main">
                  <a:graphicData uri="http://schemas.microsoft.com/office/word/2010/wordprocessingShape">
                    <wps:wsp>
                      <wps:cNvCnPr>
                        <a:cxnSpLocks noChangeShapeType="1"/>
                      </wps:cNvCnPr>
                      <wps:spPr bwMode="auto">
                        <a:xfrm>
                          <a:off x="0" y="0"/>
                          <a:ext cx="536575" cy="0"/>
                        </a:xfrm>
                        <a:prstGeom prst="line">
                          <a:avLst/>
                        </a:prstGeom>
                        <a:noFill/>
                        <a:ln w="8258">
                          <a:solidFill>
                            <a:srgbClr val="606060"/>
                          </a:solidFill>
                          <a:round/>
                        </a:ln>
                      </wps:spPr>
                      <wps:bodyPr/>
                    </wps:wsp>
                  </a:graphicData>
                </a:graphic>
              </wp:anchor>
            </w:drawing>
          </mc:Choice>
          <mc:Fallback>
            <w:pict>
              <v:line id="Line 43" o:spid="_x0000_s1026" o:spt="20" style="position:absolute;left:0pt;margin-left:232.25pt;margin-top:-6.3pt;height:0pt;width:42.25pt;z-index:-251616256;mso-width-relative:page;mso-height-relative:page;" filled="f" stroked="t" coordsize="21600,21600" o:allowincell="f" o:gfxdata="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Hlq&#10;wLvXAAAACwEAAA8AAAAAAAAAAQAgAAAAIgAAAGRycy9kb3ducmV2LnhtbFBLAQIUABQAAAAIAIdO&#10;4kBUKNC/sgEAAFIDAAAOAAAAAAAAAAEAIAAAACYBAABkcnMvZTJvRG9jLnhtbFBLBQYAAAAABgAG&#10;AFkBAABKBQAAAAA=&#10;">
                <v:fill on="f" focussize="0,0"/>
                <v:stroke weight="0.650236220472441pt" color="#606060" joinstyle="round"/>
                <v:imagedata o:title=""/>
                <o:lock v:ext="edit" aspectratio="f"/>
              </v:line>
            </w:pict>
          </mc:Fallback>
        </mc:AlternateContent>
      </w:r>
      <w:r>
        <mc:AlternateContent>
          <mc:Choice Requires="wps">
            <w:drawing>
              <wp:anchor distT="0" distB="0" distL="114300" distR="114300" simplePos="0" relativeHeight="251701248" behindDoc="1" locked="0" layoutInCell="0" allowOverlap="1">
                <wp:simplePos x="0" y="0"/>
                <wp:positionH relativeFrom="column">
                  <wp:posOffset>4065905</wp:posOffset>
                </wp:positionH>
                <wp:positionV relativeFrom="paragraph">
                  <wp:posOffset>-80010</wp:posOffset>
                </wp:positionV>
                <wp:extent cx="33020" cy="0"/>
                <wp:effectExtent l="8255" t="5715" r="6350" b="13335"/>
                <wp:wrapNone/>
                <wp:docPr id="33" name="Line 44"/>
                <wp:cNvGraphicFramePr/>
                <a:graphic xmlns:a="http://schemas.openxmlformats.org/drawingml/2006/main">
                  <a:graphicData uri="http://schemas.microsoft.com/office/word/2010/wordprocessingShape">
                    <wps:wsp>
                      <wps:cNvCnPr>
                        <a:cxnSpLocks noChangeShapeType="1"/>
                      </wps:cNvCnPr>
                      <wps:spPr bwMode="auto">
                        <a:xfrm>
                          <a:off x="0" y="0"/>
                          <a:ext cx="33020" cy="0"/>
                        </a:xfrm>
                        <a:prstGeom prst="line">
                          <a:avLst/>
                        </a:prstGeom>
                        <a:noFill/>
                        <a:ln w="8258">
                          <a:solidFill>
                            <a:srgbClr val="A0A0A0"/>
                          </a:solidFill>
                          <a:round/>
                        </a:ln>
                      </wps:spPr>
                      <wps:bodyPr/>
                    </wps:wsp>
                  </a:graphicData>
                </a:graphic>
              </wp:anchor>
            </w:drawing>
          </mc:Choice>
          <mc:Fallback>
            <w:pict>
              <v:line id="Line 44" o:spid="_x0000_s1026" o:spt="20" style="position:absolute;left:0pt;margin-left:320.15pt;margin-top:-6.3pt;height:0pt;width:2.6pt;z-index:-251615232;mso-width-relative:page;mso-height-relative:page;" filled="f" stroked="t" coordsize="21600,21600" o:allowincell="f" o:gfxdata="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wcfP&#10;a9cAAAALAQAADwAAAAAAAAABACAAAAAiAAAAZHJzL2Rvd25yZXYueG1sUEsBAhQAFAAAAAgAh07i&#10;QMlnW+uxAQAAUQMAAA4AAAAAAAAAAQAgAAAAJgEAAGRycy9lMm9Eb2MueG1sUEsFBgAAAAAGAAYA&#10;WQEAAEkFAAAAAA==&#10;">
                <v:fill on="f" focussize="0,0"/>
                <v:stroke weight="0.650236220472441pt" color="#A0A0A0" joinstyle="round"/>
                <v:imagedata o:title=""/>
                <o:lock v:ext="edit" aspectratio="f"/>
              </v:line>
            </w:pict>
          </mc:Fallback>
        </mc:AlternateContent>
      </w:r>
      <w:r>
        <mc:AlternateContent>
          <mc:Choice Requires="wps">
            <w:drawing>
              <wp:anchor distT="0" distB="0" distL="114300" distR="114300" simplePos="0" relativeHeight="251702272" behindDoc="1" locked="0" layoutInCell="0" allowOverlap="1">
                <wp:simplePos x="0" y="0"/>
                <wp:positionH relativeFrom="column">
                  <wp:posOffset>4127500</wp:posOffset>
                </wp:positionH>
                <wp:positionV relativeFrom="paragraph">
                  <wp:posOffset>-80010</wp:posOffset>
                </wp:positionV>
                <wp:extent cx="33020" cy="0"/>
                <wp:effectExtent l="12700" t="5715" r="11430" b="13335"/>
                <wp:wrapNone/>
                <wp:docPr id="32" name="Line 45"/>
                <wp:cNvGraphicFramePr/>
                <a:graphic xmlns:a="http://schemas.openxmlformats.org/drawingml/2006/main">
                  <a:graphicData uri="http://schemas.microsoft.com/office/word/2010/wordprocessingShape">
                    <wps:wsp>
                      <wps:cNvCnPr>
                        <a:cxnSpLocks noChangeShapeType="1"/>
                      </wps:cNvCnPr>
                      <wps:spPr bwMode="auto">
                        <a:xfrm>
                          <a:off x="0" y="0"/>
                          <a:ext cx="33020" cy="0"/>
                        </a:xfrm>
                        <a:prstGeom prst="line">
                          <a:avLst/>
                        </a:prstGeom>
                        <a:noFill/>
                        <a:ln w="8258">
                          <a:solidFill>
                            <a:srgbClr val="A0A0A0"/>
                          </a:solidFill>
                          <a:round/>
                        </a:ln>
                      </wps:spPr>
                      <wps:bodyPr/>
                    </wps:wsp>
                  </a:graphicData>
                </a:graphic>
              </wp:anchor>
            </w:drawing>
          </mc:Choice>
          <mc:Fallback>
            <w:pict>
              <v:line id="Line 45" o:spid="_x0000_s1026" o:spt="20" style="position:absolute;left:0pt;margin-left:325pt;margin-top:-6.3pt;height:0pt;width:2.6pt;z-index:-251614208;mso-width-relative:page;mso-height-relative:page;" filled="f" stroked="t" coordsize="21600,21600" o:allowincell="f" o:gfxdata="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85dN&#10;7tcAAAALAQAADwAAAAAAAAABACAAAAAiAAAAZHJzL2Rvd25yZXYueG1sUEsBAhQAFAAAAAgAh07i&#10;QJ7UeLaxAQAAUQMAAA4AAAAAAAAAAQAgAAAAJgEAAGRycy9lMm9Eb2MueG1sUEsFBgAAAAAGAAYA&#10;WQEAAEkFAAAAAA==&#10;">
                <v:fill on="f" focussize="0,0"/>
                <v:stroke weight="0.650236220472441pt" color="#A0A0A0" joinstyle="round"/>
                <v:imagedata o:title=""/>
                <o:lock v:ext="edit" aspectratio="f"/>
              </v:line>
            </w:pict>
          </mc:Fallback>
        </mc:AlternateContent>
      </w:r>
      <w:r>
        <mc:AlternateContent>
          <mc:Choice Requires="wps">
            <w:drawing>
              <wp:anchor distT="0" distB="0" distL="114300" distR="114300" simplePos="0" relativeHeight="251703296" behindDoc="1" locked="0" layoutInCell="0" allowOverlap="1">
                <wp:simplePos x="0" y="0"/>
                <wp:positionH relativeFrom="column">
                  <wp:posOffset>4189730</wp:posOffset>
                </wp:positionH>
                <wp:positionV relativeFrom="paragraph">
                  <wp:posOffset>-80010</wp:posOffset>
                </wp:positionV>
                <wp:extent cx="33020" cy="0"/>
                <wp:effectExtent l="8255" t="5715" r="6350" b="13335"/>
                <wp:wrapNone/>
                <wp:docPr id="31" name="Line 46"/>
                <wp:cNvGraphicFramePr/>
                <a:graphic xmlns:a="http://schemas.openxmlformats.org/drawingml/2006/main">
                  <a:graphicData uri="http://schemas.microsoft.com/office/word/2010/wordprocessingShape">
                    <wps:wsp>
                      <wps:cNvCnPr>
                        <a:cxnSpLocks noChangeShapeType="1"/>
                      </wps:cNvCnPr>
                      <wps:spPr bwMode="auto">
                        <a:xfrm>
                          <a:off x="0" y="0"/>
                          <a:ext cx="33020" cy="0"/>
                        </a:xfrm>
                        <a:prstGeom prst="line">
                          <a:avLst/>
                        </a:prstGeom>
                        <a:noFill/>
                        <a:ln w="8258">
                          <a:solidFill>
                            <a:srgbClr val="A0A0A0"/>
                          </a:solidFill>
                          <a:round/>
                        </a:ln>
                      </wps:spPr>
                      <wps:bodyPr/>
                    </wps:wsp>
                  </a:graphicData>
                </a:graphic>
              </wp:anchor>
            </w:drawing>
          </mc:Choice>
          <mc:Fallback>
            <w:pict>
              <v:line id="Line 46" o:spid="_x0000_s1026" o:spt="20" style="position:absolute;left:0pt;margin-left:329.9pt;margin-top:-6.3pt;height:0pt;width:2.6pt;z-index:-251613184;mso-width-relative:page;mso-height-relative:page;" filled="f" stroked="t" coordsize="21600,21600" o:allowincell="f" o:gfxdata="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BMR6&#10;ddcAAAALAQAADwAAAAAAAAABACAAAAAiAAAAZHJzL2Rvd25yZXYueG1sUEsBAhQAFAAAAAgAh07i&#10;QGcBHFGxAQAAUQMAAA4AAAAAAAAAAQAgAAAAJgEAAGRycy9lMm9Eb2MueG1sUEsFBgAAAAAGAAYA&#10;WQEAAEkFAAAAAA==&#10;">
                <v:fill on="f" focussize="0,0"/>
                <v:stroke weight="0.650236220472441pt" color="#A0A0A0" joinstyle="round"/>
                <v:imagedata o:title=""/>
                <o:lock v:ext="edit" aspectratio="f"/>
              </v:line>
            </w:pict>
          </mc:Fallback>
        </mc:AlternateContent>
      </w:r>
      <w:r>
        <mc:AlternateContent>
          <mc:Choice Requires="wps">
            <w:drawing>
              <wp:anchor distT="0" distB="0" distL="114300" distR="114300" simplePos="0" relativeHeight="251704320" behindDoc="1" locked="0" layoutInCell="0" allowOverlap="1">
                <wp:simplePos x="0" y="0"/>
                <wp:positionH relativeFrom="column">
                  <wp:posOffset>4251960</wp:posOffset>
                </wp:positionH>
                <wp:positionV relativeFrom="paragraph">
                  <wp:posOffset>-80010</wp:posOffset>
                </wp:positionV>
                <wp:extent cx="33020" cy="0"/>
                <wp:effectExtent l="13335" t="5715" r="10795" b="13335"/>
                <wp:wrapNone/>
                <wp:docPr id="30" name="Line 47"/>
                <wp:cNvGraphicFramePr/>
                <a:graphic xmlns:a="http://schemas.openxmlformats.org/drawingml/2006/main">
                  <a:graphicData uri="http://schemas.microsoft.com/office/word/2010/wordprocessingShape">
                    <wps:wsp>
                      <wps:cNvCnPr>
                        <a:cxnSpLocks noChangeShapeType="1"/>
                      </wps:cNvCnPr>
                      <wps:spPr bwMode="auto">
                        <a:xfrm>
                          <a:off x="0" y="0"/>
                          <a:ext cx="33020" cy="0"/>
                        </a:xfrm>
                        <a:prstGeom prst="line">
                          <a:avLst/>
                        </a:prstGeom>
                        <a:noFill/>
                        <a:ln w="8258">
                          <a:solidFill>
                            <a:srgbClr val="A0A0A0"/>
                          </a:solidFill>
                          <a:round/>
                        </a:ln>
                      </wps:spPr>
                      <wps:bodyPr/>
                    </wps:wsp>
                  </a:graphicData>
                </a:graphic>
              </wp:anchor>
            </w:drawing>
          </mc:Choice>
          <mc:Fallback>
            <w:pict>
              <v:line id="Line 47" o:spid="_x0000_s1026" o:spt="20" style="position:absolute;left:0pt;margin-left:334.8pt;margin-top:-6.3pt;height:0pt;width:2.6pt;z-index:-251612160;mso-width-relative:page;mso-height-relative:page;" filled="f" stroked="t" coordsize="21600,21600" o:allowincell="f" o:gfxdata="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VrAry&#10;1wAAAAsBAAAPAAAAAAAAAAEAIAAAACIAAABkcnMvZG93bnJldi54bWxQSwECFAAUAAAACACHTuJA&#10;MLI/DLABAABRAwAADgAAAAAAAAABACAAAAAmAQAAZHJzL2Uyb0RvYy54bWxQSwUGAAAAAAYABgBZ&#10;AQAASAUAAAAA&#10;">
                <v:fill on="f" focussize="0,0"/>
                <v:stroke weight="0.650236220472441pt" color="#A0A0A0" joinstyle="round"/>
                <v:imagedata o:title=""/>
                <o:lock v:ext="edit" aspectratio="f"/>
              </v:line>
            </w:pict>
          </mc:Fallback>
        </mc:AlternateContent>
      </w:r>
      <w:r>
        <mc:AlternateContent>
          <mc:Choice Requires="wps">
            <w:drawing>
              <wp:anchor distT="0" distB="0" distL="114300" distR="114300" simplePos="0" relativeHeight="251705344" behindDoc="1" locked="0" layoutInCell="0" allowOverlap="1">
                <wp:simplePos x="0" y="0"/>
                <wp:positionH relativeFrom="column">
                  <wp:posOffset>4313555</wp:posOffset>
                </wp:positionH>
                <wp:positionV relativeFrom="paragraph">
                  <wp:posOffset>-80010</wp:posOffset>
                </wp:positionV>
                <wp:extent cx="33020" cy="0"/>
                <wp:effectExtent l="8255" t="5715" r="6350" b="13335"/>
                <wp:wrapNone/>
                <wp:docPr id="29" name="Line 48"/>
                <wp:cNvGraphicFramePr/>
                <a:graphic xmlns:a="http://schemas.openxmlformats.org/drawingml/2006/main">
                  <a:graphicData uri="http://schemas.microsoft.com/office/word/2010/wordprocessingShape">
                    <wps:wsp>
                      <wps:cNvCnPr>
                        <a:cxnSpLocks noChangeShapeType="1"/>
                      </wps:cNvCnPr>
                      <wps:spPr bwMode="auto">
                        <a:xfrm>
                          <a:off x="0" y="0"/>
                          <a:ext cx="33020" cy="0"/>
                        </a:xfrm>
                        <a:prstGeom prst="line">
                          <a:avLst/>
                        </a:prstGeom>
                        <a:noFill/>
                        <a:ln w="8258">
                          <a:solidFill>
                            <a:srgbClr val="A0A0A0"/>
                          </a:solidFill>
                          <a:round/>
                        </a:ln>
                      </wps:spPr>
                      <wps:bodyPr/>
                    </wps:wsp>
                  </a:graphicData>
                </a:graphic>
              </wp:anchor>
            </w:drawing>
          </mc:Choice>
          <mc:Fallback>
            <w:pict>
              <v:line id="Line 48" o:spid="_x0000_s1026" o:spt="20" style="position:absolute;left:0pt;margin-left:339.65pt;margin-top:-6.3pt;height:0pt;width:2.6pt;z-index:-251611136;mso-width-relative:page;mso-height-relative:page;" filled="f" stroked="t" coordsize="21600,21600" o:allowincell="f" o:gfxdata="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G/l&#10;vBPYAAAACwEAAA8AAAAAAAAAAQAgAAAAIgAAAGRycy9kb3ducmV2LnhtbFBLAQIUABQAAAAIAIdO&#10;4kAPsonLsQEAAFEDAAAOAAAAAAAAAAEAIAAAACcBAABkcnMvZTJvRG9jLnhtbFBLBQYAAAAABgAG&#10;AFkBAABKBQAAAAA=&#10;">
                <v:fill on="f" focussize="0,0"/>
                <v:stroke weight="0.650236220472441pt" color="#A0A0A0" joinstyle="round"/>
                <v:imagedata o:title=""/>
                <o:lock v:ext="edit" aspectratio="f"/>
              </v:line>
            </w:pict>
          </mc:Fallback>
        </mc:AlternateContent>
      </w:r>
      <w:r>
        <mc:AlternateContent>
          <mc:Choice Requires="wps">
            <w:drawing>
              <wp:anchor distT="0" distB="0" distL="114300" distR="114300" simplePos="0" relativeHeight="251706368" behindDoc="1" locked="0" layoutInCell="0" allowOverlap="1">
                <wp:simplePos x="0" y="0"/>
                <wp:positionH relativeFrom="column">
                  <wp:posOffset>4375785</wp:posOffset>
                </wp:positionH>
                <wp:positionV relativeFrom="paragraph">
                  <wp:posOffset>-80010</wp:posOffset>
                </wp:positionV>
                <wp:extent cx="33020" cy="0"/>
                <wp:effectExtent l="13335" t="5715" r="10795" b="13335"/>
                <wp:wrapNone/>
                <wp:docPr id="28" name="Line 49"/>
                <wp:cNvGraphicFramePr/>
                <a:graphic xmlns:a="http://schemas.openxmlformats.org/drawingml/2006/main">
                  <a:graphicData uri="http://schemas.microsoft.com/office/word/2010/wordprocessingShape">
                    <wps:wsp>
                      <wps:cNvCnPr>
                        <a:cxnSpLocks noChangeShapeType="1"/>
                      </wps:cNvCnPr>
                      <wps:spPr bwMode="auto">
                        <a:xfrm>
                          <a:off x="0" y="0"/>
                          <a:ext cx="33020" cy="0"/>
                        </a:xfrm>
                        <a:prstGeom prst="line">
                          <a:avLst/>
                        </a:prstGeom>
                        <a:noFill/>
                        <a:ln w="8258">
                          <a:solidFill>
                            <a:srgbClr val="A0A0A0"/>
                          </a:solidFill>
                          <a:round/>
                        </a:ln>
                      </wps:spPr>
                      <wps:bodyPr/>
                    </wps:wsp>
                  </a:graphicData>
                </a:graphic>
              </wp:anchor>
            </w:drawing>
          </mc:Choice>
          <mc:Fallback>
            <w:pict>
              <v:line id="Line 49" o:spid="_x0000_s1026" o:spt="20" style="position:absolute;left:0pt;margin-left:344.55pt;margin-top:-6.3pt;height:0pt;width:2.6pt;z-index:-251610112;mso-width-relative:page;mso-height-relative:page;" filled="f" stroked="t" coordsize="21600,21600" o:allowincell="f" o:gfxdata="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utkY&#10;U9cAAAALAQAADwAAAAAAAAABACAAAAAiAAAAZHJzL2Rvd25yZXYueG1sUEsBAhQAFAAAAAgAh07i&#10;QFgBqpaxAQAAUQMAAA4AAAAAAAAAAQAgAAAAJgEAAGRycy9lMm9Eb2MueG1sUEsFBgAAAAAGAAYA&#10;WQEAAEkFAAAAAA==&#10;">
                <v:fill on="f" focussize="0,0"/>
                <v:stroke weight="0.650236220472441pt" color="#A0A0A0" joinstyle="round"/>
                <v:imagedata o:title=""/>
                <o:lock v:ext="edit" aspectratio="f"/>
              </v:line>
            </w:pict>
          </mc:Fallback>
        </mc:AlternateContent>
      </w:r>
      <w:r>
        <mc:AlternateContent>
          <mc:Choice Requires="wps">
            <w:drawing>
              <wp:anchor distT="0" distB="0" distL="114300" distR="114300" simplePos="0" relativeHeight="251707392" behindDoc="1" locked="0" layoutInCell="0" allowOverlap="1">
                <wp:simplePos x="0" y="0"/>
                <wp:positionH relativeFrom="column">
                  <wp:posOffset>4437380</wp:posOffset>
                </wp:positionH>
                <wp:positionV relativeFrom="paragraph">
                  <wp:posOffset>-80010</wp:posOffset>
                </wp:positionV>
                <wp:extent cx="33655" cy="0"/>
                <wp:effectExtent l="8255" t="5715" r="5715" b="13335"/>
                <wp:wrapNone/>
                <wp:docPr id="27" name="Line 50"/>
                <wp:cNvGraphicFramePr/>
                <a:graphic xmlns:a="http://schemas.openxmlformats.org/drawingml/2006/main">
                  <a:graphicData uri="http://schemas.microsoft.com/office/word/2010/wordprocessingShape">
                    <wps:wsp>
                      <wps:cNvCnPr>
                        <a:cxnSpLocks noChangeShapeType="1"/>
                      </wps:cNvCnPr>
                      <wps:spPr bwMode="auto">
                        <a:xfrm>
                          <a:off x="0" y="0"/>
                          <a:ext cx="33655" cy="0"/>
                        </a:xfrm>
                        <a:prstGeom prst="line">
                          <a:avLst/>
                        </a:prstGeom>
                        <a:noFill/>
                        <a:ln w="8258">
                          <a:solidFill>
                            <a:srgbClr val="A0A0A0"/>
                          </a:solidFill>
                          <a:round/>
                        </a:ln>
                      </wps:spPr>
                      <wps:bodyPr/>
                    </wps:wsp>
                  </a:graphicData>
                </a:graphic>
              </wp:anchor>
            </w:drawing>
          </mc:Choice>
          <mc:Fallback>
            <w:pict>
              <v:line id="Line 50" o:spid="_x0000_s1026" o:spt="20" style="position:absolute;left:0pt;margin-left:349.4pt;margin-top:-6.3pt;height:0pt;width:2.65pt;z-index:-251609088;mso-width-relative:page;mso-height-relative:page;" filled="f" stroked="t" coordsize="21600,21600" o:allowincell="f" o:gfxdata="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o&#10;mi052AAAAAsBAAAPAAAAAAAAAAEAIAAAACIAAABkcnMvZG93bnJldi54bWxQSwECFAAUAAAACACH&#10;TuJAvZknH7IBAABRAwAADgAAAAAAAAABACAAAAAnAQAAZHJzL2Uyb0RvYy54bWxQSwUGAAAAAAYA&#10;BgBZAQAASwUAAAAA&#10;">
                <v:fill on="f" focussize="0,0"/>
                <v:stroke weight="0.650236220472441pt" color="#A0A0A0" joinstyle="round"/>
                <v:imagedata o:title=""/>
                <o:lock v:ext="edit" aspectratio="f"/>
              </v:line>
            </w:pict>
          </mc:Fallback>
        </mc:AlternateContent>
      </w:r>
      <w:r>
        <mc:AlternateContent>
          <mc:Choice Requires="wps">
            <w:drawing>
              <wp:anchor distT="0" distB="0" distL="114300" distR="114300" simplePos="0" relativeHeight="251708416" behindDoc="1" locked="0" layoutInCell="0" allowOverlap="1">
                <wp:simplePos x="0" y="0"/>
                <wp:positionH relativeFrom="column">
                  <wp:posOffset>4499610</wp:posOffset>
                </wp:positionH>
                <wp:positionV relativeFrom="paragraph">
                  <wp:posOffset>-80010</wp:posOffset>
                </wp:positionV>
                <wp:extent cx="33020" cy="0"/>
                <wp:effectExtent l="13335" t="5715" r="10795" b="13335"/>
                <wp:wrapNone/>
                <wp:docPr id="26" name="Line 51"/>
                <wp:cNvGraphicFramePr/>
                <a:graphic xmlns:a="http://schemas.openxmlformats.org/drawingml/2006/main">
                  <a:graphicData uri="http://schemas.microsoft.com/office/word/2010/wordprocessingShape">
                    <wps:wsp>
                      <wps:cNvCnPr>
                        <a:cxnSpLocks noChangeShapeType="1"/>
                      </wps:cNvCnPr>
                      <wps:spPr bwMode="auto">
                        <a:xfrm>
                          <a:off x="0" y="0"/>
                          <a:ext cx="33020" cy="0"/>
                        </a:xfrm>
                        <a:prstGeom prst="line">
                          <a:avLst/>
                        </a:prstGeom>
                        <a:noFill/>
                        <a:ln w="8258">
                          <a:solidFill>
                            <a:srgbClr val="A0A0A0"/>
                          </a:solidFill>
                          <a:round/>
                        </a:ln>
                      </wps:spPr>
                      <wps:bodyPr/>
                    </wps:wsp>
                  </a:graphicData>
                </a:graphic>
              </wp:anchor>
            </w:drawing>
          </mc:Choice>
          <mc:Fallback>
            <w:pict>
              <v:line id="Line 51" o:spid="_x0000_s1026" o:spt="20" style="position:absolute;left:0pt;margin-left:354.3pt;margin-top:-6.3pt;height:0pt;width:2.6pt;z-index:-251608064;mso-width-relative:page;mso-height-relative:page;" filled="f" stroked="t" coordsize="21600,21600" o:allowincell="f" o:gfxdata="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3SUzs&#10;1wAAAAsBAAAPAAAAAAAAAAEAIAAAACIAAABkcnMvZG93bnJldi54bWxQSwECFAAUAAAACACHTuJA&#10;Z/jV7LABAABRAwAADgAAAAAAAAABACAAAAAmAQAAZHJzL2Uyb0RvYy54bWxQSwUGAAAAAAYABgBZ&#10;AQAASAUAAAAA&#10;">
                <v:fill on="f" focussize="0,0"/>
                <v:stroke weight="0.650236220472441pt" color="#A0A0A0" joinstyle="round"/>
                <v:imagedata o:title=""/>
                <o:lock v:ext="edit" aspectratio="f"/>
              </v:line>
            </w:pict>
          </mc:Fallback>
        </mc:AlternateContent>
      </w:r>
      <w:r>
        <mc:AlternateContent>
          <mc:Choice Requires="wps">
            <w:drawing>
              <wp:anchor distT="0" distB="0" distL="114300" distR="114300" simplePos="0" relativeHeight="251709440" behindDoc="1" locked="0" layoutInCell="0" allowOverlap="1">
                <wp:simplePos x="0" y="0"/>
                <wp:positionH relativeFrom="column">
                  <wp:posOffset>4561840</wp:posOffset>
                </wp:positionH>
                <wp:positionV relativeFrom="paragraph">
                  <wp:posOffset>-80010</wp:posOffset>
                </wp:positionV>
                <wp:extent cx="33020" cy="0"/>
                <wp:effectExtent l="8890" t="5715" r="5715" b="13335"/>
                <wp:wrapNone/>
                <wp:docPr id="25" name="Line 52"/>
                <wp:cNvGraphicFramePr/>
                <a:graphic xmlns:a="http://schemas.openxmlformats.org/drawingml/2006/main">
                  <a:graphicData uri="http://schemas.microsoft.com/office/word/2010/wordprocessingShape">
                    <wps:wsp>
                      <wps:cNvCnPr>
                        <a:cxnSpLocks noChangeShapeType="1"/>
                      </wps:cNvCnPr>
                      <wps:spPr bwMode="auto">
                        <a:xfrm>
                          <a:off x="0" y="0"/>
                          <a:ext cx="33020" cy="0"/>
                        </a:xfrm>
                        <a:prstGeom prst="line">
                          <a:avLst/>
                        </a:prstGeom>
                        <a:noFill/>
                        <a:ln w="8258">
                          <a:solidFill>
                            <a:srgbClr val="A0A0A0"/>
                          </a:solidFill>
                          <a:round/>
                        </a:ln>
                      </wps:spPr>
                      <wps:bodyPr/>
                    </wps:wsp>
                  </a:graphicData>
                </a:graphic>
              </wp:anchor>
            </w:drawing>
          </mc:Choice>
          <mc:Fallback>
            <w:pict>
              <v:line id="Line 52" o:spid="_x0000_s1026" o:spt="20" style="position:absolute;left:0pt;margin-left:359.2pt;margin-top:-6.3pt;height:0pt;width:2.6pt;z-index:-251607040;mso-width-relative:page;mso-height-relative:page;" filled="f" stroked="t" coordsize="21600,21600" o:allowincell="f" o:gfxdata="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zUdxi&#10;1wAAAAsBAAAPAAAAAAAAAAEAIAAAACIAAABkcnMvZG93bnJldi54bWxQSwECFAAUAAAACACHTuJA&#10;ni2xC7ABAABRAwAADgAAAAAAAAABACAAAAAmAQAAZHJzL2Uyb0RvYy54bWxQSwUGAAAAAAYABgBZ&#10;AQAASAUAAAAA&#10;">
                <v:fill on="f" focussize="0,0"/>
                <v:stroke weight="0.650236220472441pt" color="#A0A0A0" joinstyle="round"/>
                <v:imagedata o:title=""/>
                <o:lock v:ext="edit" aspectratio="f"/>
              </v:line>
            </w:pict>
          </mc:Fallback>
        </mc:AlternateContent>
      </w:r>
    </w:p>
    <w:p>
      <w:pPr>
        <w:widowControl w:val="0"/>
        <w:autoSpaceDE w:val="0"/>
        <w:autoSpaceDN w:val="0"/>
        <w:adjustRightInd w:val="0"/>
        <w:spacing w:after="0" w:line="240" w:lineRule="auto"/>
        <w:rPr>
          <w:rFonts w:ascii="Times New Roman" w:hAnsi="Times New Roman" w:cs="Amiri"/>
        </w:rPr>
      </w:pPr>
      <w:bookmarkStart w:id="20" w:name="page22"/>
      <w:bookmarkEnd w:id="20"/>
      <w:r>
        <w:rPr>
          <w:rFonts w:ascii="Arial" w:hAnsi="Arial" w:cs="Arial"/>
          <w:b/>
          <w:bCs/>
          <w:color w:val="000000"/>
        </w:rPr>
        <w:t>0.4 Disussion</w:t>
      </w:r>
    </w:p>
    <w:p>
      <w:pPr>
        <w:widowControl w:val="0"/>
        <w:autoSpaceDE w:val="0"/>
        <w:autoSpaceDN w:val="0"/>
        <w:adjustRightInd w:val="0"/>
        <w:spacing w:after="0" w:line="324" w:lineRule="exact"/>
        <w:rPr>
          <w:rFonts w:ascii="Times New Roman" w:hAnsi="Times New Roman" w:cs="Amiri"/>
        </w:rPr>
      </w:pPr>
    </w:p>
    <w:p>
      <w:pPr>
        <w:widowControl w:val="0"/>
        <w:overflowPunct w:val="0"/>
        <w:autoSpaceDE w:val="0"/>
        <w:autoSpaceDN w:val="0"/>
        <w:adjustRightInd w:val="0"/>
        <w:spacing w:after="0" w:line="240" w:lineRule="auto"/>
        <w:jc w:val="both"/>
        <w:rPr>
          <w:rFonts w:ascii="Times New Roman" w:hAnsi="Times New Roman" w:cs="Amiri"/>
        </w:rPr>
      </w:pPr>
      <w:r>
        <w:rPr>
          <w:rFonts w:ascii="Gabriola" w:hAnsi="Gabriola" w:cs="Gabriola"/>
          <w:color w:val="000000"/>
        </w:rPr>
        <w:t>The evidence for the impact of a diabetes diagnosis on employment chances and be-havioural risk factors remains scarce, in particular in MICs, where diabetes has become a mayor contributor to the burden of disease. We added to this evidence by exploring these relationships using longitudinal data from China, also improving upon previous method-ology by taking into account the potential relationship over time between these outcomes.</w:t>
      </w:r>
    </w:p>
    <w:p>
      <w:pPr>
        <w:widowControl w:val="0"/>
        <w:autoSpaceDE w:val="0"/>
        <w:autoSpaceDN w:val="0"/>
        <w:adjustRightInd w:val="0"/>
        <w:spacing w:after="0" w:line="26" w:lineRule="exact"/>
        <w:rPr>
          <w:rFonts w:ascii="Times New Roman" w:hAnsi="Times New Roman" w:cs="Amiri"/>
        </w:rPr>
      </w:pPr>
    </w:p>
    <w:p>
      <w:pPr>
        <w:widowControl w:val="0"/>
        <w:overflowPunct w:val="0"/>
        <w:autoSpaceDE w:val="0"/>
        <w:autoSpaceDN w:val="0"/>
        <w:adjustRightInd w:val="0"/>
        <w:spacing w:after="0" w:line="240" w:lineRule="auto"/>
        <w:ind w:firstLine="234"/>
        <w:jc w:val="both"/>
        <w:rPr>
          <w:rFonts w:ascii="Times New Roman" w:hAnsi="Times New Roman" w:cs="Amiri"/>
        </w:rPr>
      </w:pPr>
      <w:r>
        <w:rPr>
          <w:rFonts w:ascii="Gabriola" w:hAnsi="Gabriola" w:cs="Gabriola"/>
          <w:color w:val="000000"/>
        </w:rPr>
        <w:t>Our results suggest that receiving a diabetes diagnosis in China leads to a strong and lasting reduction in female, but not male employment probabilities. We also found reduc-tions in male BMI and waist circumference, alcohol and calorie consumption and poten-tially smoking. We did, however, not find similar changes in behavioural risk factors for women. Accordingly, it appears that women in China have to endure stronger adverse labour market e</w:t>
      </w:r>
      <w:r>
        <w:rPr>
          <w:rFonts w:ascii="Cambria Math" w:hAnsi="Cambria Math" w:cs="Cambria Math"/>
          <w:color w:val="000000"/>
        </w:rPr>
        <w:t>ﬀ</w:t>
      </w:r>
      <w:r>
        <w:rPr>
          <w:rFonts w:ascii="Gabriola" w:hAnsi="Gabriola" w:cs="Gabriola"/>
          <w:color w:val="000000"/>
        </w:rPr>
        <w:t>ects and at the same time are less successful then men at making risk behaviour changes to reduce their risk of diabetes complications.</w:t>
      </w:r>
    </w:p>
    <w:p>
      <w:pPr>
        <w:widowControl w:val="0"/>
        <w:autoSpaceDE w:val="0"/>
        <w:autoSpaceDN w:val="0"/>
        <w:adjustRightInd w:val="0"/>
        <w:spacing w:after="0" w:line="301" w:lineRule="exact"/>
        <w:rPr>
          <w:rFonts w:ascii="Times New Roman" w:hAnsi="Times New Roman" w:cs="Amiri"/>
        </w:rPr>
      </w:pPr>
    </w:p>
    <w:p>
      <w:pPr>
        <w:widowControl w:val="0"/>
        <w:overflowPunct w:val="0"/>
        <w:autoSpaceDE w:val="0"/>
        <w:autoSpaceDN w:val="0"/>
        <w:adjustRightInd w:val="0"/>
        <w:spacing w:after="0" w:line="240" w:lineRule="auto"/>
        <w:ind w:firstLine="234"/>
        <w:jc w:val="both"/>
        <w:rPr>
          <w:rFonts w:ascii="Times New Roman" w:hAnsi="Times New Roman" w:cs="Amiri"/>
        </w:rPr>
      </w:pPr>
      <w:r>
        <w:rPr>
          <w:rFonts w:ascii="Gabriola" w:hAnsi="Gabriola" w:cs="Gabriola"/>
          <w:color w:val="000000"/>
        </w:rPr>
        <w:t>The MSM models and FE models indicated very similar results suggesting that they are robust and that time-invariant confounding factors may play a limited role over and above baseline and time varying confounding factors. The MSM results suggest that in particular BMI and waist circumference levels as well as employment status can cause selection into a diabetes diagnosis and are then later themselves a</w:t>
      </w:r>
      <w:r>
        <w:rPr>
          <w:rFonts w:ascii="Cambria Math" w:hAnsi="Cambria Math" w:cs="Cambria Math"/>
          <w:color w:val="000000"/>
        </w:rPr>
        <w:t>ﬀ</w:t>
      </w:r>
      <w:r>
        <w:rPr>
          <w:rFonts w:ascii="Gabriola" w:hAnsi="Gabriola" w:cs="Gabriola"/>
          <w:color w:val="000000"/>
        </w:rPr>
        <w:t>ected by the diagnosis, justifying the use of a MSM. The robustness checks using ’naive’ regression in the form of RE models further indicated that insu</w:t>
      </w:r>
      <w:r>
        <w:rPr>
          <w:rFonts w:ascii="Cambria Math" w:hAnsi="Cambria Math" w:cs="Cambria Math"/>
          <w:color w:val="000000"/>
        </w:rPr>
        <w:t>ﬃ</w:t>
      </w:r>
      <w:r>
        <w:rPr>
          <w:rFonts w:ascii="Gabriola" w:hAnsi="Gabriola" w:cs="Gabriola"/>
          <w:color w:val="000000"/>
        </w:rPr>
        <w:t>ciently accounting for confounding can—at least in this setting—lead to an overestimation of the impact of diabetes on employment status and an underestimation of the e</w:t>
      </w:r>
      <w:r>
        <w:rPr>
          <w:rFonts w:ascii="Cambria Math" w:hAnsi="Cambria Math" w:cs="Cambria Math"/>
          <w:color w:val="000000"/>
        </w:rPr>
        <w:t>ﬀ</w:t>
      </w:r>
      <w:r>
        <w:rPr>
          <w:rFonts w:ascii="Gabriola" w:hAnsi="Gabriola" w:cs="Gabriola"/>
          <w:color w:val="000000"/>
        </w:rPr>
        <w:t xml:space="preserve">ects of a diagnosis on weight measures (BMI and waist circumference). However, confounding may only be of limited relevance for risk behaviours (smoking and alcohol consumption) and caloric </w:t>
      </w:r>
      <w:commentRangeStart w:id="3"/>
      <w:r>
        <w:rPr>
          <w:rFonts w:ascii="Gabriola" w:hAnsi="Gabriola" w:cs="Gabriola"/>
          <w:color w:val="000000"/>
        </w:rPr>
        <w:t>intake</w:t>
      </w:r>
      <w:commentRangeEnd w:id="3"/>
      <w:r>
        <w:rPr>
          <w:rStyle w:val="9"/>
        </w:rPr>
        <w:commentReference w:id="3"/>
      </w:r>
      <w:r>
        <w:rPr>
          <w:rFonts w:ascii="Gabriola" w:hAnsi="Gabriola" w:cs="Gabriola"/>
          <w:color w:val="000000"/>
        </w:rPr>
        <w:t>.</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75"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Arial" w:hAnsi="Arial" w:cs="Arial"/>
          <w:b/>
          <w:bCs/>
          <w:color w:val="000000"/>
        </w:rPr>
        <w:t>0.4.1 Limitations</w:t>
      </w:r>
    </w:p>
    <w:p>
      <w:pPr>
        <w:widowControl w:val="0"/>
        <w:autoSpaceDE w:val="0"/>
        <w:autoSpaceDN w:val="0"/>
        <w:adjustRightInd w:val="0"/>
        <w:spacing w:after="0" w:line="235" w:lineRule="exact"/>
        <w:rPr>
          <w:rFonts w:ascii="Times New Roman" w:hAnsi="Times New Roman" w:cs="Amiri"/>
        </w:rPr>
      </w:pPr>
    </w:p>
    <w:p>
      <w:pPr>
        <w:widowControl w:val="0"/>
        <w:overflowPunct w:val="0"/>
        <w:autoSpaceDE w:val="0"/>
        <w:autoSpaceDN w:val="0"/>
        <w:adjustRightInd w:val="0"/>
        <w:spacing w:after="0" w:line="240" w:lineRule="auto"/>
        <w:jc w:val="both"/>
        <w:rPr>
          <w:rFonts w:ascii="Times New Roman" w:hAnsi="Times New Roman" w:cs="Amiri"/>
        </w:rPr>
      </w:pPr>
      <w:r>
        <w:rPr>
          <w:rFonts w:ascii="Gabriola" w:hAnsi="Gabriola" w:cs="Gabriola"/>
          <w:color w:val="000000"/>
        </w:rPr>
        <w:t>The study has several limitations. While we used two estimation methods to reduce the influence of selection bias due to unobserved confounding, they are still unable to account for all forms of selection simultaneously. Therefore a causal interpretation is only possible under restrictive assumptions, namely no unobserved time-variant confounding for the FE model and positivity, exchangeability and consistency for the MSM. The assumption of positivity is likely to hold, given that every person should have at least a small chance of receiving a diabetes diagnosis. This is also supported by the relatively small range of stabilized weights and absence of zero-weights. Exchangeability, or no unmeasured confounding could potentially be violated if not all time-invariant or</w:t>
      </w:r>
    </w:p>
    <w:p>
      <w:pPr>
        <w:widowControl w:val="0"/>
        <w:autoSpaceDE w:val="0"/>
        <w:autoSpaceDN w:val="0"/>
        <w:adjustRightInd w:val="0"/>
        <w:spacing w:after="0" w:line="240" w:lineRule="auto"/>
        <w:rPr>
          <w:rFonts w:ascii="Times New Roman" w:hAnsi="Times New Roman" w:cs="Amiri"/>
        </w:rPr>
        <w:sectPr>
          <w:pgSz w:w="12240" w:h="15840"/>
          <w:pgMar w:top="984"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sectPr>
          <w:type w:val="continuous"/>
          <w:pgSz w:w="12240" w:h="15840"/>
          <w:pgMar w:top="984" w:right="6140" w:bottom="347" w:left="5860" w:header="720" w:footer="720" w:gutter="0"/>
          <w:cols w:equalWidth="0" w:num="1">
            <w:col w:w="240"/>
          </w:cols>
        </w:sectPr>
      </w:pPr>
    </w:p>
    <w:p>
      <w:pPr>
        <w:widowControl w:val="0"/>
        <w:overflowPunct w:val="0"/>
        <w:autoSpaceDE w:val="0"/>
        <w:autoSpaceDN w:val="0"/>
        <w:adjustRightInd w:val="0"/>
        <w:spacing w:after="0" w:line="225" w:lineRule="auto"/>
        <w:jc w:val="both"/>
        <w:rPr>
          <w:rFonts w:ascii="Times New Roman" w:hAnsi="Times New Roman" w:cs="Amiri"/>
        </w:rPr>
      </w:pPr>
      <w:bookmarkStart w:id="21" w:name="page23"/>
      <w:bookmarkEnd w:id="21"/>
      <w:r>
        <w:rPr>
          <w:rFonts w:ascii="Gabriola" w:hAnsi="Gabriola" w:cs="Gabriola"/>
          <w:color w:val="000000"/>
        </w:rPr>
        <w:t xml:space="preserve">time-variant confounders were accounted for, but there is no comprehensive test. We tested for part of this assumption by estimating a FE model and given that the results remain very similar, this suggests that unobserved time-invariant confounding may be of limited relevance in this </w:t>
      </w:r>
      <w:commentRangeStart w:id="4"/>
      <w:r>
        <w:rPr>
          <w:rFonts w:ascii="Gabriola" w:hAnsi="Gabriola" w:cs="Gabriola"/>
          <w:color w:val="000000"/>
        </w:rPr>
        <w:t>case.</w:t>
      </w:r>
      <w:commentRangeEnd w:id="4"/>
      <w:r>
        <w:rPr>
          <w:rStyle w:val="9"/>
        </w:rPr>
        <w:commentReference w:id="4"/>
      </w:r>
      <w:r>
        <w:rPr>
          <w:rFonts w:ascii="Gabriola" w:hAnsi="Gabriola" w:cs="Gabriola"/>
          <w:color w:val="000000"/>
        </w:rPr>
        <w:t xml:space="preserve"> Consistency would have been violated if a diabetes diagnosis had been reported but the person had actually not been diagnosed with diabetes. This was likely only violated in very rare cases of misreporting, given that specificity of diabetes self-report is very high in China (Yuan et al., </w:t>
      </w:r>
      <w:r>
        <w:fldChar w:fldCharType="begin"/>
      </w:r>
      <w:r>
        <w:instrText xml:space="preserve"> HYPERLINK \l "page46" </w:instrText>
      </w:r>
      <w:r>
        <w:fldChar w:fldCharType="separate"/>
      </w:r>
      <w:r>
        <w:rPr>
          <w:rFonts w:ascii="Gabriola" w:hAnsi="Gabriola" w:cs="Gabriola"/>
          <w:color w:val="000000"/>
        </w:rPr>
        <w:t xml:space="preserve"> 2015</w:t>
      </w:r>
      <w:r>
        <w:rPr>
          <w:rFonts w:ascii="Gabriola" w:hAnsi="Gabriola" w:cs="Gabriola"/>
          <w:color w:val="000000"/>
        </w:rPr>
        <w:fldChar w:fldCharType="end"/>
      </w:r>
      <w:r>
        <w:rPr>
          <w:rFonts w:ascii="Gabriola" w:hAnsi="Gabriola" w:cs="Gabriola"/>
          <w:color w:val="000000"/>
        </w:rPr>
        <w:t>). Because we were interested in the e</w:t>
      </w:r>
      <w:r>
        <w:rPr>
          <w:rFonts w:ascii="Cambria Math" w:hAnsi="Cambria Math" w:cs="Cambria Math"/>
          <w:color w:val="000000"/>
        </w:rPr>
        <w:t>ﬀ</w:t>
      </w:r>
      <w:r>
        <w:rPr>
          <w:rFonts w:ascii="Gabriola" w:hAnsi="Gabriola" w:cs="Gabriola"/>
          <w:color w:val="000000"/>
        </w:rPr>
        <w:t>ect of a diabetes diagnosis, unobserved diabetes did not violate the consistency assumption.</w:t>
      </w:r>
    </w:p>
    <w:p>
      <w:pPr>
        <w:widowControl w:val="0"/>
        <w:autoSpaceDE w:val="0"/>
        <w:autoSpaceDN w:val="0"/>
        <w:adjustRightInd w:val="0"/>
        <w:spacing w:after="0" w:line="25" w:lineRule="exact"/>
        <w:rPr>
          <w:rFonts w:ascii="Times New Roman" w:hAnsi="Times New Roman" w:cs="Amiri"/>
        </w:rPr>
      </w:pPr>
    </w:p>
    <w:p>
      <w:pPr>
        <w:widowControl w:val="0"/>
        <w:overflowPunct w:val="0"/>
        <w:autoSpaceDE w:val="0"/>
        <w:autoSpaceDN w:val="0"/>
        <w:adjustRightInd w:val="0"/>
        <w:spacing w:after="0" w:line="225" w:lineRule="auto"/>
        <w:ind w:firstLine="234"/>
        <w:jc w:val="both"/>
        <w:rPr>
          <w:rFonts w:ascii="Times New Roman" w:hAnsi="Times New Roman" w:cs="Amiri"/>
        </w:rPr>
      </w:pPr>
      <w:r>
        <w:rPr>
          <w:rFonts w:ascii="Gabriola" w:hAnsi="Gabriola" w:cs="Gabriola"/>
          <w:color w:val="000000"/>
        </w:rPr>
        <w:t>A limitation of the FE model is the possibility of time-variant confounding due to prior outcomes (for example employment status) a</w:t>
      </w:r>
      <w:r>
        <w:rPr>
          <w:rFonts w:ascii="Cambria Math" w:hAnsi="Cambria Math" w:cs="Cambria Math"/>
          <w:color w:val="000000"/>
        </w:rPr>
        <w:t>ﬀ</w:t>
      </w:r>
      <w:r>
        <w:rPr>
          <w:rFonts w:ascii="Gabriola" w:hAnsi="Gabriola" w:cs="Gabriola"/>
          <w:color w:val="000000"/>
        </w:rPr>
        <w:t>ecting the current treatment (a diabetes diagnosis). Given that the FE estimates were close to those of the MSMs, it is likely that there was no strong confounding due to pre-treatment changes. Rather, the similarity of results suggests that it is important to account for the selection into diabetes due to some form of baseline values, be it via demeaning as in the FE model—and thereby accounting for all time-invariant confounding—or by using baseline values as in the MSM.</w:t>
      </w:r>
    </w:p>
    <w:p>
      <w:pPr>
        <w:widowControl w:val="0"/>
        <w:autoSpaceDE w:val="0"/>
        <w:autoSpaceDN w:val="0"/>
        <w:adjustRightInd w:val="0"/>
        <w:spacing w:after="0" w:line="25" w:lineRule="exact"/>
        <w:rPr>
          <w:rFonts w:ascii="Times New Roman" w:hAnsi="Times New Roman" w:cs="Amiri"/>
        </w:rPr>
      </w:pPr>
    </w:p>
    <w:p>
      <w:pPr>
        <w:widowControl w:val="0"/>
        <w:overflowPunct w:val="0"/>
        <w:autoSpaceDE w:val="0"/>
        <w:autoSpaceDN w:val="0"/>
        <w:adjustRightInd w:val="0"/>
        <w:spacing w:after="0" w:line="240" w:lineRule="auto"/>
        <w:ind w:firstLine="234"/>
        <w:jc w:val="both"/>
        <w:rPr>
          <w:rFonts w:ascii="Times New Roman" w:hAnsi="Times New Roman" w:cs="Amiri"/>
        </w:rPr>
      </w:pPr>
      <w:r>
        <w:rPr>
          <w:rFonts w:ascii="Gabriola" w:hAnsi="Gabriola" w:cs="Gabriola"/>
          <w:color w:val="000000"/>
        </w:rPr>
        <w:t>Finally, an important limitation is the that a diabetes diagnosis entails a variety of ’treatments’ that are di</w:t>
      </w:r>
      <w:r>
        <w:rPr>
          <w:rFonts w:ascii="Cambria Math" w:hAnsi="Cambria Math" w:cs="Cambria Math"/>
          <w:color w:val="000000"/>
        </w:rPr>
        <w:t>ﬃ</w:t>
      </w:r>
      <w:r>
        <w:rPr>
          <w:rFonts w:ascii="Gabriola" w:hAnsi="Gabriola" w:cs="Gabriola"/>
          <w:color w:val="000000"/>
        </w:rPr>
        <w:t>cult to disentangle and may each have a distinct e</w:t>
      </w:r>
      <w:r>
        <w:rPr>
          <w:rFonts w:ascii="Cambria Math" w:hAnsi="Cambria Math" w:cs="Cambria Math"/>
          <w:color w:val="000000"/>
        </w:rPr>
        <w:t>ﬀ</w:t>
      </w:r>
      <w:r>
        <w:rPr>
          <w:rFonts w:ascii="Gabriola" w:hAnsi="Gabriola" w:cs="Gabriola"/>
          <w:color w:val="000000"/>
        </w:rPr>
        <w:t>ect on the explored outcomes. Currently, we are only able to observe the combined e</w:t>
      </w:r>
      <w:r>
        <w:rPr>
          <w:rFonts w:ascii="Cambria Math" w:hAnsi="Cambria Math" w:cs="Cambria Math"/>
          <w:color w:val="000000"/>
        </w:rPr>
        <w:t>ﬀ</w:t>
      </w:r>
      <w:r>
        <w:rPr>
          <w:rFonts w:ascii="Gabriola" w:hAnsi="Gabriola" w:cs="Gabriola"/>
          <w:color w:val="000000"/>
        </w:rPr>
        <w:t>ect of these treatments. Firstly, there is the provision of information at diagnosis, potentially causing increases in stress and anxiety, but may also providing an explanation for the experi-enced symptoms, both potentially a</w:t>
      </w:r>
      <w:r>
        <w:rPr>
          <w:rFonts w:ascii="Cambria Math" w:hAnsi="Cambria Math" w:cs="Cambria Math"/>
          <w:color w:val="000000"/>
        </w:rPr>
        <w:t>ﬀ</w:t>
      </w:r>
      <w:r>
        <w:rPr>
          <w:rFonts w:ascii="Gabriola" w:hAnsi="Gabriola" w:cs="Gabriola"/>
          <w:color w:val="000000"/>
        </w:rPr>
        <w:t>ecting productivity. Secondly, a diagnosis also is the starting point for medical treatment, potentially alleviating symptoms and helping with weight loss, but also posing new challenges, in particular if treatment entails the exogenous provision of insulin or strict meal plans, potentially adding to the burden of diabetes in daily life. Thirdly, adherence to medical treatment may be heterogeneous across people with diabetes, with non-adherence likely leading to a further worsening of risk factors for complications, while good adherence may prevent or delay debilitating complications. Fourthly, a diagnosis may also introduce lifestyle changes such as increasing exercise levels, eating healthier and reducing smoking or alcohol consumption, all potentially a</w:t>
      </w:r>
      <w:r>
        <w:rPr>
          <w:rFonts w:ascii="Cambria Math" w:hAnsi="Cambria Math" w:cs="Cambria Math"/>
          <w:color w:val="000000"/>
        </w:rPr>
        <w:t>ﬀ</w:t>
      </w:r>
      <w:r>
        <w:rPr>
          <w:rFonts w:ascii="Gabriola" w:hAnsi="Gabriola" w:cs="Gabriola"/>
          <w:color w:val="000000"/>
        </w:rPr>
        <w:t>ecting the risk to develop further complications and to experience changes in productivity. In the current study, it is not possible to ascertain the role of each of these factors in a</w:t>
      </w:r>
      <w:r>
        <w:rPr>
          <w:rFonts w:ascii="Cambria Math" w:hAnsi="Cambria Math" w:cs="Cambria Math"/>
          <w:color w:val="000000"/>
        </w:rPr>
        <w:t>ﬀ</w:t>
      </w:r>
      <w:r>
        <w:rPr>
          <w:rFonts w:ascii="Gabriola" w:hAnsi="Gabriola" w:cs="Gabriola"/>
          <w:color w:val="000000"/>
        </w:rPr>
        <w:t>ecting employment chances and behavioural risk factors. Only for the reductions in smoking and alcohol consumption, it seems reasonable to attribute them to diagnosis induced awareness to reduce these risk factors.</w:t>
      </w:r>
    </w:p>
    <w:p>
      <w:pPr>
        <w:widowControl w:val="0"/>
        <w:autoSpaceDE w:val="0"/>
        <w:autoSpaceDN w:val="0"/>
        <w:adjustRightInd w:val="0"/>
        <w:spacing w:after="0" w:line="240" w:lineRule="auto"/>
        <w:rPr>
          <w:rFonts w:ascii="Times New Roman" w:hAnsi="Times New Roman" w:cs="Amiri"/>
        </w:rPr>
        <w:sectPr>
          <w:pgSz w:w="12240" w:h="15840"/>
          <w:pgMar w:top="1103"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66"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Gabriola" w:hAnsi="Gabriola" w:cs="Gabriola"/>
          <w:color w:val="000000"/>
        </w:rPr>
        <w:t>23</w:t>
      </w:r>
    </w:p>
    <w:p>
      <w:pPr>
        <w:widowControl w:val="0"/>
        <w:autoSpaceDE w:val="0"/>
        <w:autoSpaceDN w:val="0"/>
        <w:adjustRightInd w:val="0"/>
        <w:spacing w:after="0" w:line="240" w:lineRule="auto"/>
        <w:rPr>
          <w:rFonts w:ascii="Times New Roman" w:hAnsi="Times New Roman" w:cs="Amiri"/>
        </w:rPr>
        <w:sectPr>
          <w:type w:val="continuous"/>
          <w:pgSz w:w="12240" w:h="15840"/>
          <w:pgMar w:top="1103" w:right="6140" w:bottom="347" w:left="5860" w:header="720" w:footer="720" w:gutter="0"/>
          <w:cols w:equalWidth="0" w:num="1">
            <w:col w:w="240"/>
          </w:cols>
        </w:sectPr>
      </w:pPr>
    </w:p>
    <w:p>
      <w:pPr>
        <w:widowControl w:val="0"/>
        <w:autoSpaceDE w:val="0"/>
        <w:autoSpaceDN w:val="0"/>
        <w:adjustRightInd w:val="0"/>
        <w:spacing w:after="0" w:line="240" w:lineRule="auto"/>
        <w:rPr>
          <w:rFonts w:ascii="Arial" w:hAnsi="Arial" w:cs="Arial"/>
          <w:b/>
          <w:bCs/>
          <w:color w:val="000000"/>
        </w:rPr>
      </w:pPr>
      <w:bookmarkStart w:id="22" w:name="page24"/>
      <w:bookmarkEnd w:id="22"/>
      <w:r>
        <w:rPr>
          <w:rFonts w:ascii="Arial" w:hAnsi="Arial" w:cs="Arial"/>
          <w:b/>
          <w:bCs/>
          <w:color w:val="000000"/>
        </w:rPr>
        <w:t>0.4.2 Potential mechanisms</w:t>
      </w:r>
    </w:p>
    <w:p>
      <w:pPr>
        <w:widowControl w:val="0"/>
        <w:autoSpaceDE w:val="0"/>
        <w:autoSpaceDN w:val="0"/>
        <w:adjustRightInd w:val="0"/>
        <w:spacing w:after="0" w:line="240" w:lineRule="auto"/>
        <w:rPr>
          <w:rFonts w:ascii="Arial" w:hAnsi="Arial" w:cs="Arial"/>
          <w:b/>
          <w:bCs/>
          <w:color w:val="000000"/>
        </w:rPr>
      </w:pPr>
    </w:p>
    <w:p>
      <w:pPr>
        <w:widowControl w:val="0"/>
        <w:autoSpaceDE w:val="0"/>
        <w:autoSpaceDN w:val="0"/>
        <w:adjustRightInd w:val="0"/>
        <w:spacing w:after="0" w:line="240" w:lineRule="auto"/>
        <w:rPr>
          <w:rFonts w:ascii="Times New Roman" w:hAnsi="Times New Roman" w:cs="Amiri"/>
        </w:rPr>
      </w:pPr>
      <w:r>
        <w:rPr>
          <w:rFonts w:ascii="Times New Roman" w:hAnsi="Times New Roman" w:cs="Amiri"/>
        </w:rPr>
        <w:t>There are various mechanisms  that may explain the observed patterns in the effects of a diabetes diagnosis on employment and behavioural risk factors for males and females.</w:t>
      </w:r>
    </w:p>
    <w:p>
      <w:pPr>
        <w:widowControl w:val="0"/>
        <w:autoSpaceDE w:val="0"/>
        <w:autoSpaceDN w:val="0"/>
        <w:adjustRightInd w:val="0"/>
        <w:spacing w:after="0" w:line="240" w:lineRule="auto"/>
        <w:rPr>
          <w:rFonts w:ascii="Times New Roman" w:hAnsi="Times New Roman" w:cs="Amiri"/>
        </w:rPr>
      </w:pPr>
    </w:p>
    <w:p>
      <w:pPr>
        <w:widowControl w:val="0"/>
        <w:autoSpaceDE w:val="0"/>
        <w:autoSpaceDN w:val="0"/>
        <w:adjustRightInd w:val="0"/>
        <w:spacing w:after="0" w:line="235" w:lineRule="exact"/>
        <w:rPr>
          <w:rFonts w:ascii="Times New Roman" w:hAnsi="Times New Roman" w:cs="Amiri"/>
        </w:rPr>
      </w:pPr>
    </w:p>
    <w:p>
      <w:pPr>
        <w:widowControl w:val="0"/>
        <w:overflowPunct w:val="0"/>
        <w:autoSpaceDE w:val="0"/>
        <w:autoSpaceDN w:val="0"/>
        <w:adjustRightInd w:val="0"/>
        <w:spacing w:after="0" w:line="240" w:lineRule="auto"/>
        <w:jc w:val="both"/>
        <w:rPr>
          <w:rFonts w:ascii="Times New Roman" w:hAnsi="Times New Roman" w:cs="Amiri"/>
        </w:rPr>
      </w:pPr>
      <w:del w:id="194" w:author="Pieter" w:date="2016-09-14T15:25:00Z">
        <w:r>
          <w:rPr>
            <w:rFonts w:ascii="Gabriola" w:hAnsi="Gabriola" w:cs="Gabriola"/>
            <w:color w:val="000000"/>
          </w:rPr>
          <w:delText xml:space="preserve">The permanent reduction in male BMI and waist circumference we have found has also been observed in a cohort of Danish patients (De Fine Olivarius et al., </w:delText>
        </w:r>
      </w:del>
      <w:del w:id="195" w:author="Pieter" w:date="2016-09-14T15:25:00Z">
        <w:r>
          <w:rPr/>
          <w:fldChar w:fldCharType="begin"/>
        </w:r>
      </w:del>
      <w:del w:id="196" w:author="Pieter" w:date="2016-09-14T15:25:00Z">
        <w:r>
          <w:rPr/>
          <w:delInstrText xml:space="preserve"> HYPERLINK \l "page43" </w:delInstrText>
        </w:r>
      </w:del>
      <w:del w:id="197" w:author="Pieter" w:date="2016-09-14T15:25:00Z">
        <w:r>
          <w:rPr/>
          <w:fldChar w:fldCharType="separate"/>
        </w:r>
      </w:del>
      <w:del w:id="198" w:author="Pieter" w:date="2016-09-14T15:25:00Z">
        <w:r>
          <w:rPr>
            <w:rFonts w:ascii="Gabriola" w:hAnsi="Gabriola" w:cs="Gabriola"/>
            <w:color w:val="000000"/>
          </w:rPr>
          <w:delText xml:space="preserve"> 2015),</w:delText>
        </w:r>
      </w:del>
      <w:del w:id="199" w:author="Pieter" w:date="2016-09-14T15:25:00Z">
        <w:r>
          <w:rPr>
            <w:rFonts w:ascii="Gabriola" w:hAnsi="Gabriola" w:cs="Gabriola"/>
            <w:color w:val="000000"/>
          </w:rPr>
          <w:fldChar w:fldCharType="end"/>
        </w:r>
      </w:del>
      <w:del w:id="200" w:author="Pieter" w:date="2016-09-14T15:25:00Z">
        <w:r>
          <w:rPr>
            <w:rFonts w:ascii="Gabriola" w:hAnsi="Gabriola" w:cs="Gabriola"/>
            <w:color w:val="000000"/>
          </w:rPr>
          <w:delText xml:space="preserve"> where weight increased the years preceding diagnosis, while after diagnosis weight decreased. The exact reasons for this decrease were unknown but attributed to motivation changes as a result of the diagnosis, concluding that time around the diagnosis may represent a window of opportunity to obtain long lasting weight change. Nonetheless, reductions in weight, as already eluded to in the limitations, may also be the result of treatment initiation with metformin or other diabetes drugs that have been shown to lead to weight reductions (Yang and Weng, </w:delText>
        </w:r>
      </w:del>
      <w:del w:id="201" w:author="Pieter" w:date="2016-09-14T15:25:00Z">
        <w:r>
          <w:rPr/>
          <w:fldChar w:fldCharType="begin"/>
        </w:r>
      </w:del>
      <w:del w:id="202" w:author="Pieter" w:date="2016-09-14T15:25:00Z">
        <w:r>
          <w:rPr/>
          <w:delInstrText xml:space="preserve"> HYPERLINK \l "page45" </w:delInstrText>
        </w:r>
      </w:del>
      <w:del w:id="203" w:author="Pieter" w:date="2016-09-14T15:25:00Z">
        <w:r>
          <w:rPr/>
          <w:fldChar w:fldCharType="separate"/>
        </w:r>
      </w:del>
      <w:del w:id="204" w:author="Pieter" w:date="2016-09-14T15:25:00Z">
        <w:r>
          <w:rPr>
            <w:rFonts w:ascii="Gabriola" w:hAnsi="Gabriola" w:cs="Gabriola"/>
            <w:color w:val="000000"/>
          </w:rPr>
          <w:delText xml:space="preserve"> 2014</w:delText>
        </w:r>
      </w:del>
      <w:del w:id="205" w:author="Pieter" w:date="2016-09-14T15:25:00Z">
        <w:r>
          <w:rPr>
            <w:rFonts w:ascii="Gabriola" w:hAnsi="Gabriola" w:cs="Gabriola"/>
            <w:color w:val="000000"/>
          </w:rPr>
          <w:fldChar w:fldCharType="end"/>
        </w:r>
      </w:del>
      <w:del w:id="206" w:author="Pieter" w:date="2016-09-14T15:25:00Z">
        <w:r>
          <w:rPr>
            <w:rFonts w:ascii="Gabriola" w:hAnsi="Gabriola" w:cs="Gabriola"/>
            <w:color w:val="000000"/>
          </w:rPr>
          <w:delText xml:space="preserve">). Importantly, the reduction in male BMI levels and waist circumference were accompanied by reduced energy intake, suggesting that the changes in weight were at least partly the result of lower energy intake. Further, given that in China diabetes incidence has been especially attributed to a high accumulation of visceral fat and central obesity (Ma et al., </w:delText>
        </w:r>
      </w:del>
      <w:del w:id="207" w:author="Pieter" w:date="2016-09-14T15:25:00Z">
        <w:r>
          <w:rPr/>
          <w:fldChar w:fldCharType="begin"/>
        </w:r>
      </w:del>
      <w:del w:id="208" w:author="Pieter" w:date="2016-09-14T15:25:00Z">
        <w:r>
          <w:rPr/>
          <w:delInstrText xml:space="preserve"> HYPERLINK \l "page44" </w:delInstrText>
        </w:r>
      </w:del>
      <w:del w:id="209" w:author="Pieter" w:date="2016-09-14T15:25:00Z">
        <w:r>
          <w:rPr/>
          <w:fldChar w:fldCharType="separate"/>
        </w:r>
      </w:del>
      <w:del w:id="210" w:author="Pieter" w:date="2016-09-14T15:25:00Z">
        <w:r>
          <w:rPr>
            <w:rFonts w:ascii="Gabriola" w:hAnsi="Gabriola" w:cs="Gabriola"/>
            <w:color w:val="000000"/>
          </w:rPr>
          <w:delText xml:space="preserve"> 2014),</w:delText>
        </w:r>
      </w:del>
      <w:del w:id="211" w:author="Pieter" w:date="2016-09-14T15:25:00Z">
        <w:r>
          <w:rPr>
            <w:rFonts w:ascii="Gabriola" w:hAnsi="Gabriola" w:cs="Gabriola"/>
            <w:color w:val="000000"/>
          </w:rPr>
          <w:fldChar w:fldCharType="end"/>
        </w:r>
      </w:del>
      <w:del w:id="212" w:author="Pieter" w:date="2016-09-14T15:25:00Z">
        <w:r>
          <w:rPr>
            <w:rFonts w:ascii="Gabriola" w:hAnsi="Gabriola" w:cs="Gabriola"/>
            <w:color w:val="000000"/>
          </w:rPr>
          <w:delText xml:space="preserve"> the reductions in waist circumference may have had a particular positive e</w:delText>
        </w:r>
      </w:del>
      <w:del w:id="213" w:author="Pieter" w:date="2016-09-14T15:25:00Z">
        <w:r>
          <w:rPr>
            <w:rFonts w:ascii="Cambria Math" w:hAnsi="Cambria Math" w:cs="Cambria Math"/>
            <w:color w:val="000000"/>
          </w:rPr>
          <w:delText>ﬀ</w:delText>
        </w:r>
      </w:del>
      <w:del w:id="214" w:author="Pieter" w:date="2016-09-14T15:25:00Z">
        <w:r>
          <w:rPr>
            <w:rFonts w:ascii="Gabriola" w:hAnsi="Gabriola" w:cs="Gabriola"/>
            <w:color w:val="000000"/>
          </w:rPr>
          <w:delText xml:space="preserve">ect on diabetes control and the prevention of comorbidities. Together, the lower levels of energy intake and waist circumference after the diagnosis allow for the interpretation that the reductions in BMI were due to fat loss and not less lean body mass (Klein et al., </w:delText>
        </w:r>
      </w:del>
      <w:del w:id="215" w:author="Pieter" w:date="2016-09-14T15:25:00Z">
        <w:r>
          <w:rPr/>
          <w:fldChar w:fldCharType="begin"/>
        </w:r>
      </w:del>
      <w:del w:id="216" w:author="Pieter" w:date="2016-09-14T15:25:00Z">
        <w:r>
          <w:rPr/>
          <w:delInstrText xml:space="preserve"> HYPERLINK \l "page44" </w:delInstrText>
        </w:r>
      </w:del>
      <w:del w:id="217" w:author="Pieter" w:date="2016-09-14T15:25:00Z">
        <w:r>
          <w:rPr/>
          <w:fldChar w:fldCharType="separate"/>
        </w:r>
      </w:del>
      <w:del w:id="218" w:author="Pieter" w:date="2016-09-14T15:25:00Z">
        <w:r>
          <w:rPr>
            <w:rFonts w:ascii="Gabriola" w:hAnsi="Gabriola" w:cs="Gabriola"/>
            <w:color w:val="000000"/>
          </w:rPr>
          <w:delText xml:space="preserve"> 2007</w:delText>
        </w:r>
      </w:del>
      <w:del w:id="219" w:author="Pieter" w:date="2016-09-14T15:25:00Z">
        <w:r>
          <w:rPr>
            <w:rFonts w:ascii="Gabriola" w:hAnsi="Gabriola" w:cs="Gabriola"/>
            <w:color w:val="000000"/>
          </w:rPr>
          <w:fldChar w:fldCharType="end"/>
        </w:r>
      </w:del>
      <w:del w:id="220" w:author="Pieter" w:date="2016-09-14T15:25:00Z">
        <w:r>
          <w:rPr>
            <w:rFonts w:ascii="Gabriola" w:hAnsi="Gabriola" w:cs="Gabriola"/>
            <w:color w:val="000000"/>
          </w:rPr>
          <w:delText>).</w:delText>
        </w:r>
      </w:del>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94" w:lineRule="exact"/>
        <w:rPr>
          <w:rFonts w:ascii="Times New Roman" w:hAnsi="Times New Roman" w:cs="Amiri"/>
        </w:rPr>
      </w:pPr>
    </w:p>
    <w:p>
      <w:pPr>
        <w:widowControl w:val="0"/>
        <w:overflowPunct w:val="0"/>
        <w:autoSpaceDE w:val="0"/>
        <w:autoSpaceDN w:val="0"/>
        <w:adjustRightInd w:val="0"/>
        <w:spacing w:after="0" w:line="240" w:lineRule="auto"/>
        <w:ind w:firstLine="234"/>
        <w:jc w:val="both"/>
        <w:rPr>
          <w:rFonts w:ascii="Times New Roman" w:hAnsi="Times New Roman" w:cs="Amiri"/>
        </w:rPr>
      </w:pPr>
      <w:del w:id="221" w:author="Pieter" w:date="2016-09-14T15:25:00Z">
        <w:r>
          <w:rPr>
            <w:rFonts w:ascii="Gabriola" w:hAnsi="Gabriola" w:cs="Gabriola"/>
            <w:color w:val="000000"/>
          </w:rPr>
          <w:delText>For women, however, we did not find similar strong evidence for reductions in BMI, waist circumference or energy intake. The relatively smaller e</w:delText>
        </w:r>
      </w:del>
      <w:del w:id="222" w:author="Pieter" w:date="2016-09-14T15:25:00Z">
        <w:r>
          <w:rPr>
            <w:rFonts w:ascii="Cambria Math" w:hAnsi="Cambria Math" w:cs="Cambria Math"/>
            <w:color w:val="000000"/>
          </w:rPr>
          <w:delText>ﬀ</w:delText>
        </w:r>
      </w:del>
      <w:del w:id="223" w:author="Pieter" w:date="2016-09-14T15:25:00Z">
        <w:r>
          <w:rPr>
            <w:rFonts w:ascii="Gabriola" w:hAnsi="Gabriola" w:cs="Gabriola"/>
            <w:color w:val="000000"/>
          </w:rPr>
          <w:delText>ects for women could indicate a lower ability to change behaviours supportive of weight loss. This appears to be supported by the smaller reductions in energy intake. This could have—at least partly—contributed to a higher risk for diabetes complications further down the line, also adversely a</w:delText>
        </w:r>
      </w:del>
      <w:del w:id="224" w:author="Pieter" w:date="2016-09-14T15:25:00Z">
        <w:r>
          <w:rPr>
            <w:rFonts w:ascii="Cambria Math" w:hAnsi="Cambria Math" w:cs="Cambria Math"/>
            <w:color w:val="000000"/>
          </w:rPr>
          <w:delText>ﬀ</w:delText>
        </w:r>
      </w:del>
      <w:del w:id="225" w:author="Pieter" w:date="2016-09-14T15:25:00Z">
        <w:r>
          <w:rPr>
            <w:rFonts w:ascii="Gabriola" w:hAnsi="Gabriola" w:cs="Gabriola"/>
            <w:color w:val="000000"/>
          </w:rPr>
          <w:delText xml:space="preserve">ecting employment probabilities. Apart from this, other explanations for the lower weight loss and larger employment penalty for women compared to men include their lower educational attainment, which has been indicated as a factor in preventing better glucose control (Luo et al., </w:delText>
        </w:r>
      </w:del>
      <w:del w:id="226" w:author="Pieter" w:date="2016-09-14T15:25:00Z">
        <w:r>
          <w:rPr/>
          <w:fldChar w:fldCharType="begin"/>
        </w:r>
      </w:del>
      <w:del w:id="227" w:author="Pieter" w:date="2016-09-14T15:25:00Z">
        <w:r>
          <w:rPr/>
          <w:delInstrText xml:space="preserve"> HYPERLINK \l "page44" </w:delInstrText>
        </w:r>
      </w:del>
      <w:del w:id="228" w:author="Pieter" w:date="2016-09-14T15:25:00Z">
        <w:r>
          <w:rPr/>
          <w:fldChar w:fldCharType="separate"/>
        </w:r>
      </w:del>
      <w:del w:id="229" w:author="Pieter" w:date="2016-09-14T15:25:00Z">
        <w:r>
          <w:rPr>
            <w:rFonts w:ascii="Gabriola" w:hAnsi="Gabriola" w:cs="Gabriola"/>
            <w:color w:val="000000"/>
          </w:rPr>
          <w:delText xml:space="preserve"> 2015)</w:delText>
        </w:r>
      </w:del>
      <w:del w:id="230" w:author="Pieter" w:date="2016-09-14T15:25:00Z">
        <w:r>
          <w:rPr>
            <w:rFonts w:ascii="Gabriola" w:hAnsi="Gabriola" w:cs="Gabriola"/>
            <w:color w:val="000000"/>
          </w:rPr>
          <w:fldChar w:fldCharType="end"/>
        </w:r>
      </w:del>
      <w:del w:id="231" w:author="Pieter" w:date="2016-09-14T15:25:00Z">
        <w:r>
          <w:rPr>
            <w:rFonts w:ascii="Gabriola" w:hAnsi="Gabriola" w:cs="Gabriola"/>
            <w:color w:val="000000"/>
          </w:rPr>
          <w:delText xml:space="preserve"> and may also a</w:delText>
        </w:r>
      </w:del>
      <w:del w:id="232" w:author="Pieter" w:date="2016-09-14T15:25:00Z">
        <w:r>
          <w:rPr>
            <w:rFonts w:ascii="Cambria Math" w:hAnsi="Cambria Math" w:cs="Cambria Math"/>
            <w:color w:val="000000"/>
          </w:rPr>
          <w:delText>ﬀ</w:delText>
        </w:r>
      </w:del>
      <w:del w:id="233" w:author="Pieter" w:date="2016-09-14T15:25:00Z">
        <w:r>
          <w:rPr>
            <w:rFonts w:ascii="Gabriola" w:hAnsi="Gabriola" w:cs="Gabriola"/>
            <w:color w:val="000000"/>
          </w:rPr>
          <w:delText>ected the ability to successfully change behaviours. Lower income levels for females compared to men may also have negatively a</w:delText>
        </w:r>
      </w:del>
      <w:del w:id="234" w:author="Pieter" w:date="2016-09-14T15:25:00Z">
        <w:r>
          <w:rPr>
            <w:rFonts w:ascii="Cambria Math" w:hAnsi="Cambria Math" w:cs="Cambria Math"/>
            <w:color w:val="000000"/>
          </w:rPr>
          <w:delText>ﬀ</w:delText>
        </w:r>
      </w:del>
      <w:del w:id="235" w:author="Pieter" w:date="2016-09-14T15:25:00Z">
        <w:r>
          <w:rPr>
            <w:rFonts w:ascii="Gabriola" w:hAnsi="Gabriola" w:cs="Gabriola"/>
            <w:color w:val="000000"/>
          </w:rPr>
          <w:delText xml:space="preserve">ected the ability to receive adequate treatment following a diagnosis, limiting their ability to change health behaviours (Luo et al., </w:delText>
        </w:r>
      </w:del>
      <w:del w:id="236" w:author="Pieter" w:date="2016-09-14T15:25:00Z">
        <w:r>
          <w:rPr/>
          <w:fldChar w:fldCharType="begin"/>
        </w:r>
      </w:del>
      <w:del w:id="237" w:author="Pieter" w:date="2016-09-14T15:25:00Z">
        <w:r>
          <w:rPr/>
          <w:delInstrText xml:space="preserve"> HYPERLINK \l "page44" </w:delInstrText>
        </w:r>
      </w:del>
      <w:del w:id="238" w:author="Pieter" w:date="2016-09-14T15:25:00Z">
        <w:r>
          <w:rPr/>
          <w:fldChar w:fldCharType="separate"/>
        </w:r>
      </w:del>
      <w:del w:id="239" w:author="Pieter" w:date="2016-09-14T15:25:00Z">
        <w:r>
          <w:rPr>
            <w:rFonts w:ascii="Gabriola" w:hAnsi="Gabriola" w:cs="Gabriola"/>
            <w:color w:val="000000"/>
          </w:rPr>
          <w:delText xml:space="preserve"> 2015),</w:delText>
        </w:r>
      </w:del>
      <w:del w:id="240" w:author="Pieter" w:date="2016-09-14T15:25:00Z">
        <w:r>
          <w:rPr>
            <w:rFonts w:ascii="Gabriola" w:hAnsi="Gabriola" w:cs="Gabriola"/>
            <w:color w:val="000000"/>
          </w:rPr>
          <w:fldChar w:fldCharType="end"/>
        </w:r>
      </w:del>
      <w:del w:id="241" w:author="Pieter" w:date="2016-09-14T15:25:00Z">
        <w:r>
          <w:rPr>
            <w:rFonts w:ascii="Gabriola" w:hAnsi="Gabriola" w:cs="Gabriola"/>
            <w:color w:val="000000"/>
          </w:rPr>
          <w:delText xml:space="preserve"> increasing the risk of complications. We found that women with diabetes lived in households with lower income levels compared to men with diabetes, however, these income levels were still higher then for those without diabetes. Nonetheless, it may still be the case that women were more likely to not access care due to lower income levels than men. Further, there are likely biological factors that lead to worse health outcomes for women compared to men. There is some evidence that, due to di</w:delText>
        </w:r>
      </w:del>
      <w:del w:id="242" w:author="Pieter" w:date="2016-09-14T15:25:00Z">
        <w:r>
          <w:rPr>
            <w:rFonts w:ascii="Cambria Math" w:hAnsi="Cambria Math" w:cs="Cambria Math"/>
            <w:color w:val="000000"/>
          </w:rPr>
          <w:delText>ﬀ</w:delText>
        </w:r>
      </w:del>
      <w:del w:id="243" w:author="Pieter" w:date="2016-09-14T15:25:00Z">
        <w:r>
          <w:rPr>
            <w:rFonts w:ascii="Gabriola" w:hAnsi="Gabriola" w:cs="Gabriola"/>
            <w:color w:val="000000"/>
          </w:rPr>
          <w:delText>erent ways of fat storage between men and women, men tend to cross the diabetes threshold</w:delText>
        </w:r>
      </w:del>
    </w:p>
    <w:p>
      <w:pPr>
        <w:widowControl w:val="0"/>
        <w:autoSpaceDE w:val="0"/>
        <w:autoSpaceDN w:val="0"/>
        <w:adjustRightInd w:val="0"/>
        <w:spacing w:after="0" w:line="240" w:lineRule="auto"/>
        <w:rPr>
          <w:rFonts w:ascii="Times New Roman" w:hAnsi="Times New Roman" w:cs="Amiri"/>
        </w:rPr>
        <w:sectPr>
          <w:pgSz w:w="12240" w:h="15840"/>
          <w:pgMar w:top="1047"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sectPr>
          <w:type w:val="continuous"/>
          <w:pgSz w:w="12240" w:h="15840"/>
          <w:pgMar w:top="1047" w:right="6140" w:bottom="347" w:left="5860" w:header="720" w:footer="720" w:gutter="0"/>
          <w:cols w:equalWidth="0" w:num="1">
            <w:col w:w="240"/>
          </w:cols>
        </w:sectPr>
      </w:pPr>
    </w:p>
    <w:p>
      <w:pPr>
        <w:widowControl w:val="0"/>
        <w:overflowPunct w:val="0"/>
        <w:autoSpaceDE w:val="0"/>
        <w:autoSpaceDN w:val="0"/>
        <w:adjustRightInd w:val="0"/>
        <w:spacing w:after="0" w:line="240" w:lineRule="auto"/>
        <w:jc w:val="both"/>
        <w:rPr>
          <w:rFonts w:ascii="Times New Roman" w:hAnsi="Times New Roman" w:cs="Amiri"/>
        </w:rPr>
      </w:pPr>
      <w:del w:id="244" w:author="Pieter" w:date="2016-09-14T15:25:00Z">
        <w:bookmarkStart w:id="23" w:name="page25"/>
        <w:bookmarkEnd w:id="23"/>
        <w:r>
          <w:rPr>
            <w:rFonts w:ascii="Gabriola" w:hAnsi="Gabriola" w:cs="Gabriola"/>
            <w:color w:val="000000"/>
          </w:rPr>
          <w:delText xml:space="preserve">at an earlier point in time and at a comparatively healthier metabolic state then women (Peters, Huxley, Sattar, et al., </w:delText>
        </w:r>
      </w:del>
      <w:del w:id="245" w:author="Pieter" w:date="2016-09-14T15:25:00Z">
        <w:r>
          <w:rPr/>
          <w:fldChar w:fldCharType="begin"/>
        </w:r>
      </w:del>
      <w:del w:id="246" w:author="Pieter" w:date="2016-09-14T15:25:00Z">
        <w:r>
          <w:rPr/>
          <w:delInstrText xml:space="preserve"> HYPERLINK \l "page44" </w:delInstrText>
        </w:r>
      </w:del>
      <w:del w:id="247" w:author="Pieter" w:date="2016-09-14T15:25:00Z">
        <w:r>
          <w:rPr/>
          <w:fldChar w:fldCharType="separate"/>
        </w:r>
      </w:del>
      <w:del w:id="248" w:author="Pieter" w:date="2016-09-14T15:25:00Z">
        <w:r>
          <w:rPr>
            <w:rFonts w:ascii="Gabriola" w:hAnsi="Gabriola" w:cs="Gabriola"/>
            <w:color w:val="000000"/>
          </w:rPr>
          <w:delText xml:space="preserve"> 2015;</w:delText>
        </w:r>
      </w:del>
      <w:del w:id="249" w:author="Pieter" w:date="2016-09-14T15:25:00Z">
        <w:r>
          <w:rPr>
            <w:rFonts w:ascii="Gabriola" w:hAnsi="Gabriola" w:cs="Gabriola"/>
            <w:color w:val="000000"/>
          </w:rPr>
          <w:fldChar w:fldCharType="end"/>
        </w:r>
      </w:del>
      <w:del w:id="250" w:author="Pieter" w:date="2016-09-14T15:25:00Z">
        <w:r>
          <w:rPr>
            <w:rFonts w:ascii="Gabriola" w:hAnsi="Gabriola" w:cs="Gabriola"/>
            <w:color w:val="000000"/>
          </w:rPr>
          <w:delText xml:space="preserve"> Peters, Huxley, and Woodward, </w:delText>
        </w:r>
      </w:del>
      <w:del w:id="251" w:author="Pieter" w:date="2016-09-14T15:25:00Z">
        <w:r>
          <w:rPr/>
          <w:fldChar w:fldCharType="begin"/>
        </w:r>
      </w:del>
      <w:del w:id="252" w:author="Pieter" w:date="2016-09-14T15:25:00Z">
        <w:r>
          <w:rPr/>
          <w:delInstrText xml:space="preserve"> HYPERLINK \l "page45" </w:delInstrText>
        </w:r>
      </w:del>
      <w:del w:id="253" w:author="Pieter" w:date="2016-09-14T15:25:00Z">
        <w:r>
          <w:rPr/>
          <w:fldChar w:fldCharType="separate"/>
        </w:r>
      </w:del>
      <w:del w:id="254" w:author="Pieter" w:date="2016-09-14T15:25:00Z">
        <w:r>
          <w:rPr>
            <w:rFonts w:ascii="Gabriola" w:hAnsi="Gabriola" w:cs="Gabriola"/>
            <w:color w:val="000000"/>
          </w:rPr>
          <w:delText xml:space="preserve"> 2014a,b</w:delText>
        </w:r>
      </w:del>
      <w:del w:id="255" w:author="Pieter" w:date="2016-09-14T15:25:00Z">
        <w:r>
          <w:rPr>
            <w:rFonts w:ascii="Gabriola" w:hAnsi="Gabriola" w:cs="Gabriola"/>
            <w:color w:val="000000"/>
          </w:rPr>
          <w:fldChar w:fldCharType="end"/>
        </w:r>
      </w:del>
      <w:del w:id="256" w:author="Pieter" w:date="2016-09-14T15:25:00Z">
        <w:r>
          <w:rPr>
            <w:rFonts w:ascii="Gabriola" w:hAnsi="Gabriola" w:cs="Gabriola"/>
            <w:color w:val="000000"/>
          </w:rPr>
          <w:delText xml:space="preserve">). Women are more likely to have spend more time in a pre-diabetes state (Bertram and Vos, </w:delText>
        </w:r>
      </w:del>
      <w:del w:id="257" w:author="Pieter" w:date="2016-09-14T15:25:00Z">
        <w:r>
          <w:rPr/>
          <w:fldChar w:fldCharType="begin"/>
        </w:r>
      </w:del>
      <w:del w:id="258" w:author="Pieter" w:date="2016-09-14T15:25:00Z">
        <w:r>
          <w:rPr/>
          <w:delInstrText xml:space="preserve"> HYPERLINK \l "page43" </w:delInstrText>
        </w:r>
      </w:del>
      <w:del w:id="259" w:author="Pieter" w:date="2016-09-14T15:25:00Z">
        <w:r>
          <w:rPr/>
          <w:fldChar w:fldCharType="separate"/>
        </w:r>
      </w:del>
      <w:del w:id="260" w:author="Pieter" w:date="2016-09-14T15:25:00Z">
        <w:r>
          <w:rPr>
            <w:rFonts w:ascii="Gabriola" w:hAnsi="Gabriola" w:cs="Gabriola"/>
            <w:color w:val="000000"/>
          </w:rPr>
          <w:delText xml:space="preserve"> 2010</w:delText>
        </w:r>
      </w:del>
      <w:del w:id="261" w:author="Pieter" w:date="2016-09-14T15:25:00Z">
        <w:r>
          <w:rPr>
            <w:rFonts w:ascii="Gabriola" w:hAnsi="Gabriola" w:cs="Gabriola"/>
            <w:color w:val="000000"/>
          </w:rPr>
          <w:fldChar w:fldCharType="end"/>
        </w:r>
      </w:del>
      <w:del w:id="262" w:author="Pieter" w:date="2016-09-14T15:25:00Z">
        <w:r>
          <w:rPr>
            <w:rFonts w:ascii="Gabriola" w:hAnsi="Gabriola" w:cs="Gabriola"/>
            <w:color w:val="000000"/>
          </w:rPr>
          <w:delText xml:space="preserve">) and to cross the threshold only once the metabolic has significantly deteriorated, leading to a greater risk of cardiovascular disease and stroke (Peters, Huxley, Sattar, et al., </w:delText>
        </w:r>
      </w:del>
      <w:del w:id="263" w:author="Pieter" w:date="2016-09-14T15:25:00Z">
        <w:r>
          <w:rPr/>
          <w:fldChar w:fldCharType="begin"/>
        </w:r>
      </w:del>
      <w:del w:id="264" w:author="Pieter" w:date="2016-09-14T15:25:00Z">
        <w:r>
          <w:rPr/>
          <w:delInstrText xml:space="preserve"> HYPERLINK \l "page44" </w:delInstrText>
        </w:r>
      </w:del>
      <w:del w:id="265" w:author="Pieter" w:date="2016-09-14T15:25:00Z">
        <w:r>
          <w:rPr/>
          <w:fldChar w:fldCharType="separate"/>
        </w:r>
      </w:del>
      <w:del w:id="266" w:author="Pieter" w:date="2016-09-14T15:25:00Z">
        <w:r>
          <w:rPr>
            <w:rFonts w:ascii="Gabriola" w:hAnsi="Gabriola" w:cs="Gabriola"/>
            <w:color w:val="000000"/>
          </w:rPr>
          <w:delText xml:space="preserve"> 2015</w:delText>
        </w:r>
      </w:del>
      <w:del w:id="267" w:author="Pieter" w:date="2016-09-14T15:25:00Z">
        <w:r>
          <w:rPr>
            <w:rFonts w:ascii="Gabriola" w:hAnsi="Gabriola" w:cs="Gabriola"/>
            <w:color w:val="000000"/>
          </w:rPr>
          <w:fldChar w:fldCharType="end"/>
        </w:r>
      </w:del>
      <w:del w:id="268" w:author="Pieter" w:date="2016-09-14T15:25:00Z">
        <w:r>
          <w:rPr>
            <w:rFonts w:ascii="Gabriola" w:hAnsi="Gabriola" w:cs="Gabriola"/>
            <w:color w:val="000000"/>
          </w:rPr>
          <w:delText xml:space="preserve">). Supporting this, a study for China found a greater prevalence of diabetes comorbidities in Chinese women than men (Liu et al., </w:delText>
        </w:r>
      </w:del>
      <w:del w:id="269" w:author="Pieter" w:date="2016-09-14T15:25:00Z">
        <w:r>
          <w:rPr/>
          <w:fldChar w:fldCharType="begin"/>
        </w:r>
      </w:del>
      <w:del w:id="270" w:author="Pieter" w:date="2016-09-14T15:25:00Z">
        <w:r>
          <w:rPr/>
          <w:delInstrText xml:space="preserve"> HYPERLINK \l "page44" </w:delInstrText>
        </w:r>
      </w:del>
      <w:del w:id="271" w:author="Pieter" w:date="2016-09-14T15:25:00Z">
        <w:r>
          <w:rPr/>
          <w:fldChar w:fldCharType="separate"/>
        </w:r>
      </w:del>
      <w:del w:id="272" w:author="Pieter" w:date="2016-09-14T15:25:00Z">
        <w:r>
          <w:rPr>
            <w:rFonts w:ascii="Gabriola" w:hAnsi="Gabriola" w:cs="Gabriola"/>
            <w:color w:val="000000"/>
          </w:rPr>
          <w:delText xml:space="preserve"> 2010</w:delText>
        </w:r>
      </w:del>
      <w:del w:id="273" w:author="Pieter" w:date="2016-09-14T15:25:00Z">
        <w:r>
          <w:rPr>
            <w:rFonts w:ascii="Gabriola" w:hAnsi="Gabriola" w:cs="Gabriola"/>
            <w:color w:val="000000"/>
          </w:rPr>
          <w:fldChar w:fldCharType="end"/>
        </w:r>
      </w:del>
      <w:del w:id="274" w:author="Pieter" w:date="2016-09-14T15:25:00Z">
        <w:r>
          <w:rPr>
            <w:rFonts w:ascii="Gabriola" w:hAnsi="Gabriola" w:cs="Gabriola"/>
            <w:color w:val="000000"/>
          </w:rPr>
          <w:delText>). In this light it may not be surprising that we find more conclusive evidence of worsening employment probabilities for women than for men. If women are less likely to receive proper treatment and to change their health behaviours and at the same time have a greater risk for complications then men, the long term e</w:delText>
        </w:r>
      </w:del>
      <w:del w:id="275" w:author="Pieter" w:date="2016-09-14T15:25:00Z">
        <w:r>
          <w:rPr>
            <w:rFonts w:ascii="Cambria Math" w:hAnsi="Cambria Math" w:cs="Cambria Math"/>
            <w:color w:val="000000"/>
          </w:rPr>
          <w:delText>ﬀ</w:delText>
        </w:r>
      </w:del>
      <w:del w:id="276" w:author="Pieter" w:date="2016-09-14T15:25:00Z">
        <w:r>
          <w:rPr>
            <w:rFonts w:ascii="Gabriola" w:hAnsi="Gabriola" w:cs="Gabriola"/>
            <w:color w:val="000000"/>
          </w:rPr>
          <w:delText>ects of diabetes on their health are likely more severe than for men and consequently a</w:delText>
        </w:r>
      </w:del>
      <w:del w:id="277" w:author="Pieter" w:date="2016-09-14T15:25:00Z">
        <w:r>
          <w:rPr>
            <w:rFonts w:ascii="Cambria Math" w:hAnsi="Cambria Math" w:cs="Cambria Math"/>
            <w:color w:val="000000"/>
          </w:rPr>
          <w:delText>ﬀ</w:delText>
        </w:r>
      </w:del>
      <w:del w:id="278" w:author="Pieter" w:date="2016-09-14T15:25:00Z">
        <w:r>
          <w:rPr>
            <w:rFonts w:ascii="Gabriola" w:hAnsi="Gabriola" w:cs="Gabriola"/>
            <w:color w:val="000000"/>
          </w:rPr>
          <w:delText>ect their employment status to a greater extent.</w:delText>
        </w:r>
      </w:del>
    </w:p>
    <w:p>
      <w:pPr>
        <w:widowControl w:val="0"/>
        <w:autoSpaceDE w:val="0"/>
        <w:autoSpaceDN w:val="0"/>
        <w:adjustRightInd w:val="0"/>
        <w:spacing w:after="0" w:line="326" w:lineRule="exact"/>
        <w:rPr>
          <w:rFonts w:ascii="Times New Roman" w:hAnsi="Times New Roman" w:cs="Amiri"/>
        </w:rPr>
      </w:pPr>
    </w:p>
    <w:p>
      <w:pPr>
        <w:widowControl w:val="0"/>
        <w:overflowPunct w:val="0"/>
        <w:autoSpaceDE w:val="0"/>
        <w:autoSpaceDN w:val="0"/>
        <w:adjustRightInd w:val="0"/>
        <w:spacing w:after="0" w:line="240" w:lineRule="auto"/>
        <w:ind w:firstLine="234"/>
        <w:jc w:val="both"/>
        <w:rPr>
          <w:rFonts w:ascii="Times New Roman" w:hAnsi="Times New Roman" w:cs="Amiri"/>
        </w:rPr>
      </w:pPr>
      <w:r>
        <w:rPr>
          <w:rFonts w:ascii="Gabriola" w:hAnsi="Gabriola" w:cs="Gabriola"/>
          <w:color w:val="000000"/>
        </w:rPr>
        <w:t>The found adverse e</w:t>
      </w:r>
      <w:r>
        <w:rPr>
          <w:rFonts w:ascii="Cambria Math" w:hAnsi="Cambria Math" w:cs="Cambria Math"/>
          <w:color w:val="000000"/>
        </w:rPr>
        <w:t>ﬀ</w:t>
      </w:r>
      <w:r>
        <w:rPr>
          <w:rFonts w:ascii="Gabriola" w:hAnsi="Gabriola" w:cs="Gabriola"/>
          <w:color w:val="000000"/>
        </w:rPr>
        <w:t xml:space="preserve">ect of diabetes on employment is in line with other studies on the labour market impact of diabetes that have found diabetes to reduce female employment probabilities (Harris, </w:t>
      </w:r>
      <w:r>
        <w:fldChar w:fldCharType="begin"/>
      </w:r>
      <w:r>
        <w:instrText xml:space="preserve"> HYPERLINK \l "page43" </w:instrText>
      </w:r>
      <w:r>
        <w:fldChar w:fldCharType="separate"/>
      </w:r>
      <w:r>
        <w:rPr>
          <w:rFonts w:ascii="Gabriola" w:hAnsi="Gabriola" w:cs="Gabriola"/>
          <w:color w:val="000000"/>
        </w:rPr>
        <w:t xml:space="preserve"> 2009;</w:t>
      </w:r>
      <w:r>
        <w:rPr>
          <w:rFonts w:ascii="Gabriola" w:hAnsi="Gabriola" w:cs="Gabriola"/>
          <w:color w:val="000000"/>
        </w:rPr>
        <w:fldChar w:fldCharType="end"/>
      </w:r>
      <w:r>
        <w:rPr>
          <w:rFonts w:ascii="Gabriola" w:hAnsi="Gabriola" w:cs="Gabriola"/>
          <w:color w:val="000000"/>
        </w:rPr>
        <w:t xml:space="preserve"> Latif, </w:t>
      </w:r>
      <w:r>
        <w:fldChar w:fldCharType="begin"/>
      </w:r>
      <w:r>
        <w:instrText xml:space="preserve"> HYPERLINK \l "page44" </w:instrText>
      </w:r>
      <w:r>
        <w:fldChar w:fldCharType="separate"/>
      </w:r>
      <w:r>
        <w:rPr>
          <w:rFonts w:ascii="Gabriola" w:hAnsi="Gabriola" w:cs="Gabriola"/>
          <w:color w:val="000000"/>
        </w:rPr>
        <w:t xml:space="preserve"> 2009;</w:t>
      </w:r>
      <w:r>
        <w:rPr>
          <w:rFonts w:ascii="Gabriola" w:hAnsi="Gabriola" w:cs="Gabriola"/>
          <w:color w:val="000000"/>
        </w:rPr>
        <w:fldChar w:fldCharType="end"/>
      </w:r>
      <w:r>
        <w:rPr>
          <w:rFonts w:ascii="Gabriola" w:hAnsi="Gabriola" w:cs="Gabriola"/>
          <w:color w:val="000000"/>
        </w:rPr>
        <w:t xml:space="preserve"> Minor, </w:t>
      </w:r>
      <w:r>
        <w:fldChar w:fldCharType="begin"/>
      </w:r>
      <w:r>
        <w:instrText xml:space="preserve"> HYPERLINK \l "page44" </w:instrText>
      </w:r>
      <w:r>
        <w:fldChar w:fldCharType="separate"/>
      </w:r>
      <w:r>
        <w:rPr>
          <w:rFonts w:ascii="Gabriola" w:hAnsi="Gabriola" w:cs="Gabriola"/>
          <w:color w:val="000000"/>
        </w:rPr>
        <w:t xml:space="preserve"> 2011;</w:t>
      </w:r>
      <w:r>
        <w:rPr>
          <w:rFonts w:ascii="Gabriola" w:hAnsi="Gabriola" w:cs="Gabriola"/>
          <w:color w:val="000000"/>
        </w:rPr>
        <w:fldChar w:fldCharType="end"/>
      </w:r>
      <w:r>
        <w:rPr>
          <w:rFonts w:ascii="Gabriola" w:hAnsi="Gabriola" w:cs="Gabriola"/>
          <w:color w:val="000000"/>
        </w:rPr>
        <w:t xml:space="preserve"> Seuring, Serneels, et al., </w:t>
      </w:r>
      <w:r>
        <w:fldChar w:fldCharType="begin"/>
      </w:r>
      <w:r>
        <w:instrText xml:space="preserve"> HYPERLINK \l "page45" </w:instrText>
      </w:r>
      <w:r>
        <w:fldChar w:fldCharType="separate"/>
      </w:r>
      <w:r>
        <w:rPr>
          <w:rFonts w:ascii="Gabriola" w:hAnsi="Gabriola" w:cs="Gabriola"/>
          <w:color w:val="000000"/>
        </w:rPr>
        <w:t xml:space="preserve"> 2016</w:t>
      </w:r>
      <w:r>
        <w:rPr>
          <w:rFonts w:ascii="Gabriola" w:hAnsi="Gabriola" w:cs="Gabriola"/>
          <w:color w:val="000000"/>
        </w:rPr>
        <w:fldChar w:fldCharType="end"/>
      </w:r>
      <w:r>
        <w:rPr>
          <w:rFonts w:ascii="Gabriola" w:hAnsi="Gabriola" w:cs="Gabriola"/>
          <w:color w:val="000000"/>
        </w:rPr>
        <w:t xml:space="preserve">)—often more than for men. Most comparable to our results is likely a study from Mexico which also used FE and data for a similar time period and for a MIC that also experienced a rapid epidemiological transformation towards a very high diabetes burden (Seuring, Serneels, et al., </w:t>
      </w:r>
      <w:r>
        <w:fldChar w:fldCharType="begin"/>
      </w:r>
      <w:r>
        <w:instrText xml:space="preserve"> HYPERLINK \l "page45" </w:instrText>
      </w:r>
      <w:r>
        <w:fldChar w:fldCharType="separate"/>
      </w:r>
      <w:r>
        <w:rPr>
          <w:rFonts w:ascii="Gabriola" w:hAnsi="Gabriola" w:cs="Gabriola"/>
          <w:color w:val="000000"/>
        </w:rPr>
        <w:t xml:space="preserve"> 2016</w:t>
      </w:r>
      <w:r>
        <w:rPr>
          <w:rFonts w:ascii="Gabriola" w:hAnsi="Gabriola" w:cs="Gabriola"/>
          <w:color w:val="000000"/>
        </w:rPr>
        <w:fldChar w:fldCharType="end"/>
      </w:r>
      <w:r>
        <w:rPr>
          <w:rFonts w:ascii="Gabriola" w:hAnsi="Gabriola" w:cs="Gabriola"/>
          <w:color w:val="000000"/>
        </w:rPr>
        <w:t>). The study found significant reductions for both males and females of about 5 percentage points. Taking into account the lower overall employment rate of Mexican women compared to men, this translated into a 16% reduction in female employ-ment probabilities, a figure comparable to what Chinese women experienced. However, in Mexico also men experienced adverse e</w:t>
      </w:r>
      <w:r>
        <w:rPr>
          <w:rFonts w:ascii="Cambria Math" w:hAnsi="Cambria Math" w:cs="Cambria Math"/>
          <w:color w:val="000000"/>
        </w:rPr>
        <w:t>ﬀ</w:t>
      </w:r>
      <w:r>
        <w:rPr>
          <w:rFonts w:ascii="Gabriola" w:hAnsi="Gabriola" w:cs="Gabriola"/>
          <w:color w:val="000000"/>
        </w:rPr>
        <w:t>ects, unlike to what we found for China.</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10" w:lineRule="exact"/>
        <w:rPr>
          <w:rFonts w:ascii="Times New Roman" w:hAnsi="Times New Roman" w:cs="Amiri"/>
        </w:rPr>
      </w:pPr>
    </w:p>
    <w:p>
      <w:pPr>
        <w:widowControl w:val="0"/>
        <w:overflowPunct w:val="0"/>
        <w:autoSpaceDE w:val="0"/>
        <w:autoSpaceDN w:val="0"/>
        <w:adjustRightInd w:val="0"/>
        <w:spacing w:after="0" w:line="240" w:lineRule="auto"/>
        <w:ind w:firstLine="234"/>
        <w:jc w:val="both"/>
        <w:rPr>
          <w:rFonts w:ascii="Times New Roman" w:hAnsi="Times New Roman" w:cs="Amiri"/>
        </w:rPr>
      </w:pPr>
      <w:r>
        <w:rPr>
          <w:rFonts w:ascii="Gabriola" w:hAnsi="Gabriola" w:cs="Gabriola"/>
          <w:color w:val="000000"/>
        </w:rPr>
        <w:t>The found e</w:t>
      </w:r>
      <w:r>
        <w:rPr>
          <w:rFonts w:ascii="Cambria Math" w:hAnsi="Cambria Math" w:cs="Cambria Math"/>
          <w:color w:val="000000"/>
        </w:rPr>
        <w:t>ﬀ</w:t>
      </w:r>
      <w:r>
        <w:rPr>
          <w:rFonts w:ascii="Gabriola" w:hAnsi="Gabriola" w:cs="Gabriola"/>
          <w:color w:val="000000"/>
        </w:rPr>
        <w:t xml:space="preserve">ects on changes in behavioural risk factors can be compared to the study by (Slade, </w:t>
      </w:r>
      <w:r>
        <w:fldChar w:fldCharType="begin"/>
      </w:r>
      <w:r>
        <w:instrText xml:space="preserve"> HYPERLINK \l "page45" </w:instrText>
      </w:r>
      <w:r>
        <w:fldChar w:fldCharType="separate"/>
      </w:r>
      <w:r>
        <w:rPr>
          <w:rFonts w:ascii="Gabriola" w:hAnsi="Gabriola" w:cs="Gabriola"/>
          <w:color w:val="000000"/>
        </w:rPr>
        <w:t xml:space="preserve"> 2012</w:t>
      </w:r>
      <w:r>
        <w:rPr>
          <w:rFonts w:ascii="Gabriola" w:hAnsi="Gabriola" w:cs="Gabriola"/>
          <w:color w:val="000000"/>
        </w:rPr>
        <w:fldChar w:fldCharType="end"/>
      </w:r>
      <w:r>
        <w:rPr>
          <w:rFonts w:ascii="Gabriola" w:hAnsi="Gabriola" w:cs="Gabriola"/>
          <w:color w:val="000000"/>
        </w:rPr>
        <w:t>). Slade finds reductions in alcohol consumption and smoking, though it appears that these reductions were not maintained over a longer time period. Unfortu-nately, Slade only provided information for the entire sample and the male sample, so that we cannot compare them directly with our results for women. In terms of the e</w:t>
      </w:r>
      <w:r>
        <w:rPr>
          <w:rFonts w:ascii="Cambria Math" w:hAnsi="Cambria Math" w:cs="Cambria Math"/>
          <w:color w:val="000000"/>
        </w:rPr>
        <w:t>ﬀ</w:t>
      </w:r>
      <w:r>
        <w:rPr>
          <w:rFonts w:ascii="Gabriola" w:hAnsi="Gabriola" w:cs="Gabriola"/>
          <w:color w:val="000000"/>
        </w:rPr>
        <w:t>ect on weight, again both studies cannot be directly compared because Slade investigated the ef-fect of a diagnosis on being overweight or obese, while we used continuous weight measures in our primary analysis due to the discussed di</w:t>
      </w:r>
      <w:r>
        <w:rPr>
          <w:rFonts w:ascii="Cambria Math" w:hAnsi="Cambria Math" w:cs="Cambria Math"/>
          <w:color w:val="000000"/>
        </w:rPr>
        <w:t>ﬃ</w:t>
      </w:r>
      <w:r>
        <w:rPr>
          <w:rFonts w:ascii="Gabriola" w:hAnsi="Gabriola" w:cs="Gabriola"/>
          <w:color w:val="000000"/>
        </w:rPr>
        <w:t>culties of defining cut-o</w:t>
      </w:r>
      <w:r>
        <w:rPr>
          <w:rFonts w:ascii="Cambria Math" w:hAnsi="Cambria Math" w:cs="Cambria Math"/>
          <w:color w:val="000000"/>
        </w:rPr>
        <w:t>ﬀ</w:t>
      </w:r>
      <w:r>
        <w:rPr>
          <w:rFonts w:ascii="Gabriola" w:hAnsi="Gabriola" w:cs="Gabriola"/>
          <w:color w:val="000000"/>
        </w:rPr>
        <w:t xml:space="preserve"> values for Asian populations. Slade found an initial reduction in weight status, but also that people with diabetes tended to become more likely to be overweight or obese after some time. Our results using overweight and obesity could tentatively be interpreted to indicate a more constant reduction in obesity over time, suggesting that reductions in weight in Chinese men may be longer lived than in the USA. Importantly—and in concordance with our</w:t>
      </w:r>
    </w:p>
    <w:p>
      <w:pPr>
        <w:widowControl w:val="0"/>
        <w:autoSpaceDE w:val="0"/>
        <w:autoSpaceDN w:val="0"/>
        <w:adjustRightInd w:val="0"/>
        <w:spacing w:after="0" w:line="240" w:lineRule="auto"/>
        <w:rPr>
          <w:rFonts w:ascii="Times New Roman" w:hAnsi="Times New Roman" w:cs="Amiri"/>
        </w:rPr>
        <w:sectPr>
          <w:pgSz w:w="12240" w:h="15840"/>
          <w:pgMar w:top="1103"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sectPr>
          <w:type w:val="continuous"/>
          <w:pgSz w:w="12240" w:h="15840"/>
          <w:pgMar w:top="1103" w:right="6140" w:bottom="347" w:left="5860" w:header="720" w:footer="720" w:gutter="0"/>
          <w:cols w:equalWidth="0" w:num="1">
            <w:col w:w="240"/>
          </w:cols>
        </w:sectPr>
      </w:pPr>
    </w:p>
    <w:p>
      <w:pPr>
        <w:widowControl w:val="0"/>
        <w:overflowPunct w:val="0"/>
        <w:autoSpaceDE w:val="0"/>
        <w:autoSpaceDN w:val="0"/>
        <w:adjustRightInd w:val="0"/>
        <w:spacing w:after="0" w:line="240" w:lineRule="auto"/>
        <w:jc w:val="both"/>
        <w:rPr>
          <w:rFonts w:ascii="Times New Roman" w:hAnsi="Times New Roman" w:cs="Amiri"/>
        </w:rPr>
      </w:pPr>
      <w:bookmarkStart w:id="24" w:name="page26"/>
      <w:bookmarkEnd w:id="24"/>
      <w:r>
        <w:rPr>
          <w:rFonts w:ascii="Gabriola" w:hAnsi="Gabriola" w:cs="Gabriola"/>
          <w:color w:val="000000"/>
        </w:rPr>
        <w:t>findings—he found that simple covariate adjustment led to biased estimates of the impact on weight status, indicating a positive relationship. This underlines the importance of accounting for unobserved heterogeneity.</w:t>
      </w:r>
    </w:p>
    <w:p>
      <w:pPr>
        <w:widowControl w:val="0"/>
        <w:autoSpaceDE w:val="0"/>
        <w:autoSpaceDN w:val="0"/>
        <w:adjustRightInd w:val="0"/>
        <w:spacing w:after="0" w:line="200" w:lineRule="exact"/>
        <w:rPr>
          <w:rFonts w:ascii="Times New Roman" w:hAnsi="Times New Roman" w:cs="Amiri"/>
        </w:rPr>
      </w:pPr>
    </w:p>
    <w:p>
      <w:pPr>
        <w:widowControl w:val="0"/>
        <w:overflowPunct w:val="0"/>
        <w:autoSpaceDE w:val="0"/>
        <w:autoSpaceDN w:val="0"/>
        <w:adjustRightInd w:val="0"/>
        <w:spacing w:after="0" w:line="240" w:lineRule="auto"/>
        <w:jc w:val="both"/>
        <w:rPr>
          <w:rFonts w:ascii="Times New Roman" w:hAnsi="Times New Roman" w:cs="Amiri"/>
        </w:rPr>
      </w:pPr>
      <w:ins w:id="279" w:author="Pieter" w:date="2016-09-14T15:25:00Z">
        <w:r>
          <w:rPr>
            <w:rFonts w:ascii="Gabriola" w:hAnsi="Gabriola" w:cs="Gabriola"/>
            <w:color w:val="000000"/>
          </w:rPr>
          <w:t xml:space="preserve">The permanent reduction in male BMI and waist circumference we have found has also been observed in a cohort of Danish patients (De Fine Olivarius et al., </w:t>
        </w:r>
      </w:ins>
      <w:ins w:id="280" w:author="Pieter" w:date="2016-09-14T15:25:00Z">
        <w:r>
          <w:rPr/>
          <w:fldChar w:fldCharType="begin"/>
        </w:r>
      </w:ins>
      <w:ins w:id="281" w:author="Pieter" w:date="2016-09-14T15:25:00Z">
        <w:r>
          <w:rPr/>
          <w:instrText xml:space="preserve"> HYPERLINK \l "page43" </w:instrText>
        </w:r>
      </w:ins>
      <w:ins w:id="282" w:author="Pieter" w:date="2016-09-14T15:25:00Z">
        <w:r>
          <w:rPr/>
          <w:fldChar w:fldCharType="separate"/>
        </w:r>
      </w:ins>
      <w:ins w:id="283" w:author="Pieter" w:date="2016-09-14T15:25:00Z">
        <w:r>
          <w:rPr>
            <w:rFonts w:ascii="Gabriola" w:hAnsi="Gabriola" w:cs="Gabriola"/>
            <w:color w:val="000000"/>
          </w:rPr>
          <w:t xml:space="preserve"> 2015),</w:t>
        </w:r>
      </w:ins>
      <w:ins w:id="284" w:author="Pieter" w:date="2016-09-14T15:25:00Z">
        <w:r>
          <w:rPr>
            <w:rFonts w:ascii="Gabriola" w:hAnsi="Gabriola" w:cs="Gabriola"/>
            <w:color w:val="000000"/>
          </w:rPr>
          <w:fldChar w:fldCharType="end"/>
        </w:r>
      </w:ins>
      <w:ins w:id="285" w:author="Pieter" w:date="2016-09-14T15:25:00Z">
        <w:r>
          <w:rPr>
            <w:rFonts w:ascii="Gabriola" w:hAnsi="Gabriola" w:cs="Gabriola"/>
            <w:color w:val="000000"/>
          </w:rPr>
          <w:t xml:space="preserve"> where weight increased the years preceding diagnosis, while after diagnosis weight decreased. The exact reasons for this decrease were unknown but attributed to motivation changes as a result of the diagnosis, concluding that time around the diagnosis may represent a window of opportunity to obtain long lasting weight change. Nonetheless, reductions in weight, as already eluded to in the limitations, may also be the result of treatment initiation with metformin or other diabetes drugs that have been shown to lead to weight reductions (Yang and Weng, </w:t>
        </w:r>
      </w:ins>
      <w:ins w:id="286" w:author="Pieter" w:date="2016-09-14T15:25:00Z">
        <w:r>
          <w:rPr/>
          <w:fldChar w:fldCharType="begin"/>
        </w:r>
      </w:ins>
      <w:ins w:id="287" w:author="Pieter" w:date="2016-09-14T15:25:00Z">
        <w:r>
          <w:rPr/>
          <w:instrText xml:space="preserve"> HYPERLINK \l "page45" </w:instrText>
        </w:r>
      </w:ins>
      <w:ins w:id="288" w:author="Pieter" w:date="2016-09-14T15:25:00Z">
        <w:r>
          <w:rPr/>
          <w:fldChar w:fldCharType="separate"/>
        </w:r>
      </w:ins>
      <w:ins w:id="289" w:author="Pieter" w:date="2016-09-14T15:25:00Z">
        <w:r>
          <w:rPr>
            <w:rFonts w:ascii="Gabriola" w:hAnsi="Gabriola" w:cs="Gabriola"/>
            <w:color w:val="000000"/>
          </w:rPr>
          <w:t xml:space="preserve"> 2014</w:t>
        </w:r>
      </w:ins>
      <w:ins w:id="290" w:author="Pieter" w:date="2016-09-14T15:25:00Z">
        <w:r>
          <w:rPr>
            <w:rFonts w:ascii="Gabriola" w:hAnsi="Gabriola" w:cs="Gabriola"/>
            <w:color w:val="000000"/>
          </w:rPr>
          <w:fldChar w:fldCharType="end"/>
        </w:r>
      </w:ins>
      <w:ins w:id="291" w:author="Pieter" w:date="2016-09-14T15:25:00Z">
        <w:r>
          <w:rPr>
            <w:rFonts w:ascii="Gabriola" w:hAnsi="Gabriola" w:cs="Gabriola"/>
            <w:color w:val="000000"/>
          </w:rPr>
          <w:t xml:space="preserve">). Importantly, the reduction in male BMI levels and waist circumference were accompanied by reduced energy intake, suggesting that the changes in weight were at least partly the result of lower energy intake. Further, given that in China diabetes incidence has been especially attributed to a high accumulation of visceral fat and central obesity (Ma et al., </w:t>
        </w:r>
      </w:ins>
      <w:ins w:id="292" w:author="Pieter" w:date="2016-09-14T15:25:00Z">
        <w:r>
          <w:rPr/>
          <w:fldChar w:fldCharType="begin"/>
        </w:r>
      </w:ins>
      <w:ins w:id="293" w:author="Pieter" w:date="2016-09-14T15:25:00Z">
        <w:r>
          <w:rPr/>
          <w:instrText xml:space="preserve"> HYPERLINK \l "page44" </w:instrText>
        </w:r>
      </w:ins>
      <w:ins w:id="294" w:author="Pieter" w:date="2016-09-14T15:25:00Z">
        <w:r>
          <w:rPr/>
          <w:fldChar w:fldCharType="separate"/>
        </w:r>
      </w:ins>
      <w:ins w:id="295" w:author="Pieter" w:date="2016-09-14T15:25:00Z">
        <w:r>
          <w:rPr>
            <w:rFonts w:ascii="Gabriola" w:hAnsi="Gabriola" w:cs="Gabriola"/>
            <w:color w:val="000000"/>
          </w:rPr>
          <w:t xml:space="preserve"> 2014),</w:t>
        </w:r>
      </w:ins>
      <w:ins w:id="296" w:author="Pieter" w:date="2016-09-14T15:25:00Z">
        <w:r>
          <w:rPr>
            <w:rFonts w:ascii="Gabriola" w:hAnsi="Gabriola" w:cs="Gabriola"/>
            <w:color w:val="000000"/>
          </w:rPr>
          <w:fldChar w:fldCharType="end"/>
        </w:r>
      </w:ins>
      <w:ins w:id="297" w:author="Pieter" w:date="2016-09-14T15:25:00Z">
        <w:r>
          <w:rPr>
            <w:rFonts w:ascii="Gabriola" w:hAnsi="Gabriola" w:cs="Gabriola"/>
            <w:color w:val="000000"/>
          </w:rPr>
          <w:t xml:space="preserve"> the reductions in waist circumference may have had a particular positive e</w:t>
        </w:r>
      </w:ins>
      <w:ins w:id="298" w:author="Pieter" w:date="2016-09-14T15:25:00Z">
        <w:r>
          <w:rPr>
            <w:rFonts w:ascii="Cambria Math" w:hAnsi="Cambria Math" w:cs="Cambria Math"/>
            <w:color w:val="000000"/>
          </w:rPr>
          <w:t>ﬀ</w:t>
        </w:r>
      </w:ins>
      <w:ins w:id="299" w:author="Pieter" w:date="2016-09-14T15:25:00Z">
        <w:r>
          <w:rPr>
            <w:rFonts w:ascii="Gabriola" w:hAnsi="Gabriola" w:cs="Gabriola"/>
            <w:color w:val="000000"/>
          </w:rPr>
          <w:t xml:space="preserve">ect on diabetes control and the prevention of comorbidities. Together, the lower levels of energy intake and waist circumference after the diagnosis allow for the interpretation that the reductions in BMI were due to fat loss and not less lean body mass (Klein et al., </w:t>
        </w:r>
      </w:ins>
      <w:ins w:id="300" w:author="Pieter" w:date="2016-09-14T15:25:00Z">
        <w:r>
          <w:rPr/>
          <w:fldChar w:fldCharType="begin"/>
        </w:r>
      </w:ins>
      <w:ins w:id="301" w:author="Pieter" w:date="2016-09-14T15:25:00Z">
        <w:r>
          <w:rPr/>
          <w:instrText xml:space="preserve"> HYPERLINK \l "page44" </w:instrText>
        </w:r>
      </w:ins>
      <w:ins w:id="302" w:author="Pieter" w:date="2016-09-14T15:25:00Z">
        <w:r>
          <w:rPr/>
          <w:fldChar w:fldCharType="separate"/>
        </w:r>
      </w:ins>
      <w:ins w:id="303" w:author="Pieter" w:date="2016-09-14T15:25:00Z">
        <w:r>
          <w:rPr>
            <w:rFonts w:ascii="Gabriola" w:hAnsi="Gabriola" w:cs="Gabriola"/>
            <w:color w:val="000000"/>
          </w:rPr>
          <w:t xml:space="preserve"> 2007</w:t>
        </w:r>
      </w:ins>
      <w:ins w:id="304" w:author="Pieter" w:date="2016-09-14T15:25:00Z">
        <w:r>
          <w:rPr>
            <w:rFonts w:ascii="Gabriola" w:hAnsi="Gabriola" w:cs="Gabriola"/>
            <w:color w:val="000000"/>
          </w:rPr>
          <w:fldChar w:fldCharType="end"/>
        </w:r>
      </w:ins>
      <w:ins w:id="305" w:author="Pieter" w:date="2016-09-14T15:25:00Z">
        <w:r>
          <w:rPr>
            <w:rFonts w:ascii="Gabriola" w:hAnsi="Gabriola" w:cs="Gabriola"/>
            <w:color w:val="000000"/>
          </w:rPr>
          <w:t>).</w:t>
        </w:r>
      </w:ins>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94" w:lineRule="exact"/>
        <w:rPr>
          <w:rFonts w:ascii="Times New Roman" w:hAnsi="Times New Roman" w:cs="Amiri"/>
        </w:rPr>
      </w:pPr>
    </w:p>
    <w:p>
      <w:pPr>
        <w:widowControl w:val="0"/>
        <w:overflowPunct w:val="0"/>
        <w:autoSpaceDE w:val="0"/>
        <w:autoSpaceDN w:val="0"/>
        <w:adjustRightInd w:val="0"/>
        <w:spacing w:after="0" w:line="240" w:lineRule="auto"/>
        <w:ind w:firstLine="234"/>
        <w:jc w:val="both"/>
        <w:rPr>
          <w:rFonts w:ascii="Times New Roman" w:hAnsi="Times New Roman" w:cs="Amiri"/>
        </w:rPr>
      </w:pPr>
      <w:ins w:id="306" w:author="Pieter" w:date="2016-09-14T15:25:00Z">
        <w:r>
          <w:rPr>
            <w:rFonts w:ascii="Gabriola" w:hAnsi="Gabriola" w:cs="Gabriola"/>
            <w:color w:val="000000"/>
          </w:rPr>
          <w:t>For women, however, we did not find similar strong evidence for reductions in BMI, waist circumference or energy intake. The relatively smaller e</w:t>
        </w:r>
      </w:ins>
      <w:ins w:id="307" w:author="Pieter" w:date="2016-09-14T15:25:00Z">
        <w:r>
          <w:rPr>
            <w:rFonts w:ascii="Cambria Math" w:hAnsi="Cambria Math" w:cs="Cambria Math"/>
            <w:color w:val="000000"/>
          </w:rPr>
          <w:t>ﬀ</w:t>
        </w:r>
      </w:ins>
      <w:ins w:id="308" w:author="Pieter" w:date="2016-09-14T15:25:00Z">
        <w:r>
          <w:rPr>
            <w:rFonts w:ascii="Gabriola" w:hAnsi="Gabriola" w:cs="Gabriola"/>
            <w:color w:val="000000"/>
          </w:rPr>
          <w:t>ects for women could indicate a lower ability to change behaviours supportive of weight loss. This appears to be supported by the smaller reductions in energy intake. This could have—at least partly—contributed to a higher risk for diabetes complications further down the line, also adversely a</w:t>
        </w:r>
      </w:ins>
      <w:ins w:id="309" w:author="Pieter" w:date="2016-09-14T15:25:00Z">
        <w:r>
          <w:rPr>
            <w:rFonts w:ascii="Cambria Math" w:hAnsi="Cambria Math" w:cs="Cambria Math"/>
            <w:color w:val="000000"/>
          </w:rPr>
          <w:t>ﬀ</w:t>
        </w:r>
      </w:ins>
      <w:ins w:id="310" w:author="Pieter" w:date="2016-09-14T15:25:00Z">
        <w:r>
          <w:rPr>
            <w:rFonts w:ascii="Gabriola" w:hAnsi="Gabriola" w:cs="Gabriola"/>
            <w:color w:val="000000"/>
          </w:rPr>
          <w:t xml:space="preserve">ecting employment probabilities. Apart from this, other explanations for the lower weight loss and larger employment penalty for women compared to men include their lower educational attainment, which has been indicated as a factor in preventing better glucose control (Luo et al., </w:t>
        </w:r>
      </w:ins>
      <w:ins w:id="311" w:author="Pieter" w:date="2016-09-14T15:25:00Z">
        <w:r>
          <w:rPr/>
          <w:fldChar w:fldCharType="begin"/>
        </w:r>
      </w:ins>
      <w:ins w:id="312" w:author="Pieter" w:date="2016-09-14T15:25:00Z">
        <w:r>
          <w:rPr/>
          <w:instrText xml:space="preserve"> HYPERLINK \l "page44" </w:instrText>
        </w:r>
      </w:ins>
      <w:ins w:id="313" w:author="Pieter" w:date="2016-09-14T15:25:00Z">
        <w:r>
          <w:rPr/>
          <w:fldChar w:fldCharType="separate"/>
        </w:r>
      </w:ins>
      <w:ins w:id="314" w:author="Pieter" w:date="2016-09-14T15:25:00Z">
        <w:r>
          <w:rPr>
            <w:rFonts w:ascii="Gabriola" w:hAnsi="Gabriola" w:cs="Gabriola"/>
            <w:color w:val="000000"/>
          </w:rPr>
          <w:t xml:space="preserve"> 2015)</w:t>
        </w:r>
      </w:ins>
      <w:ins w:id="315" w:author="Pieter" w:date="2016-09-14T15:25:00Z">
        <w:r>
          <w:rPr>
            <w:rFonts w:ascii="Gabriola" w:hAnsi="Gabriola" w:cs="Gabriola"/>
            <w:color w:val="000000"/>
          </w:rPr>
          <w:fldChar w:fldCharType="end"/>
        </w:r>
      </w:ins>
      <w:ins w:id="316" w:author="Pieter" w:date="2016-09-14T15:25:00Z">
        <w:r>
          <w:rPr>
            <w:rFonts w:ascii="Gabriola" w:hAnsi="Gabriola" w:cs="Gabriola"/>
            <w:color w:val="000000"/>
          </w:rPr>
          <w:t xml:space="preserve"> and may also a</w:t>
        </w:r>
      </w:ins>
      <w:ins w:id="317" w:author="Pieter" w:date="2016-09-14T15:25:00Z">
        <w:r>
          <w:rPr>
            <w:rFonts w:ascii="Cambria Math" w:hAnsi="Cambria Math" w:cs="Cambria Math"/>
            <w:color w:val="000000"/>
          </w:rPr>
          <w:t>ﬀ</w:t>
        </w:r>
      </w:ins>
      <w:ins w:id="318" w:author="Pieter" w:date="2016-09-14T15:25:00Z">
        <w:r>
          <w:rPr>
            <w:rFonts w:ascii="Gabriola" w:hAnsi="Gabriola" w:cs="Gabriola"/>
            <w:color w:val="000000"/>
          </w:rPr>
          <w:t>ected the ability to successfully change behaviours. Lower income levels for females compared to men may also have negatively a</w:t>
        </w:r>
      </w:ins>
      <w:ins w:id="319" w:author="Pieter" w:date="2016-09-14T15:25:00Z">
        <w:r>
          <w:rPr>
            <w:rFonts w:ascii="Cambria Math" w:hAnsi="Cambria Math" w:cs="Cambria Math"/>
            <w:color w:val="000000"/>
          </w:rPr>
          <w:t>ﬀ</w:t>
        </w:r>
      </w:ins>
      <w:ins w:id="320" w:author="Pieter" w:date="2016-09-14T15:25:00Z">
        <w:r>
          <w:rPr>
            <w:rFonts w:ascii="Gabriola" w:hAnsi="Gabriola" w:cs="Gabriola"/>
            <w:color w:val="000000"/>
          </w:rPr>
          <w:t xml:space="preserve">ected the ability to receive adequate treatment following a diagnosis, limiting their ability to change health behaviours (Luo et al., </w:t>
        </w:r>
      </w:ins>
      <w:ins w:id="321" w:author="Pieter" w:date="2016-09-14T15:25:00Z">
        <w:r>
          <w:rPr/>
          <w:fldChar w:fldCharType="begin"/>
        </w:r>
      </w:ins>
      <w:ins w:id="322" w:author="Pieter" w:date="2016-09-14T15:25:00Z">
        <w:r>
          <w:rPr/>
          <w:instrText xml:space="preserve"> HYPERLINK \l "page44" </w:instrText>
        </w:r>
      </w:ins>
      <w:ins w:id="323" w:author="Pieter" w:date="2016-09-14T15:25:00Z">
        <w:r>
          <w:rPr/>
          <w:fldChar w:fldCharType="separate"/>
        </w:r>
      </w:ins>
      <w:ins w:id="324" w:author="Pieter" w:date="2016-09-14T15:25:00Z">
        <w:r>
          <w:rPr>
            <w:rFonts w:ascii="Gabriola" w:hAnsi="Gabriola" w:cs="Gabriola"/>
            <w:color w:val="000000"/>
          </w:rPr>
          <w:t xml:space="preserve"> 2015),</w:t>
        </w:r>
      </w:ins>
      <w:ins w:id="325" w:author="Pieter" w:date="2016-09-14T15:25:00Z">
        <w:r>
          <w:rPr>
            <w:rFonts w:ascii="Gabriola" w:hAnsi="Gabriola" w:cs="Gabriola"/>
            <w:color w:val="000000"/>
          </w:rPr>
          <w:fldChar w:fldCharType="end"/>
        </w:r>
      </w:ins>
      <w:ins w:id="326" w:author="Pieter" w:date="2016-09-14T15:25:00Z">
        <w:r>
          <w:rPr>
            <w:rFonts w:ascii="Gabriola" w:hAnsi="Gabriola" w:cs="Gabriola"/>
            <w:color w:val="000000"/>
          </w:rPr>
          <w:t xml:space="preserve"> increasing the risk of complications. We found that women with diabetes lived in households with lower income levels compared to men with diabetes, however, these income levels were still higher then for those without diabetes. Nonetheless, it may still be the case that women were more likely to not access care due to lower income levels than men. Further, there are likely biological factors that lead to worse health outcomes for women compared to men. There is some evidence that, due to di</w:t>
        </w:r>
      </w:ins>
      <w:ins w:id="327" w:author="Pieter" w:date="2016-09-14T15:25:00Z">
        <w:r>
          <w:rPr>
            <w:rFonts w:ascii="Cambria Math" w:hAnsi="Cambria Math" w:cs="Cambria Math"/>
            <w:color w:val="000000"/>
          </w:rPr>
          <w:t>ﬀ</w:t>
        </w:r>
      </w:ins>
      <w:ins w:id="328" w:author="Pieter" w:date="2016-09-14T15:25:00Z">
        <w:r>
          <w:rPr>
            <w:rFonts w:ascii="Gabriola" w:hAnsi="Gabriola" w:cs="Gabriola"/>
            <w:color w:val="000000"/>
          </w:rPr>
          <w:t>erent ways of fat storage between men and women, men tend to cross the diabetes threshold</w:t>
        </w:r>
      </w:ins>
    </w:p>
    <w:p>
      <w:pPr>
        <w:widowControl w:val="0"/>
        <w:autoSpaceDE w:val="0"/>
        <w:autoSpaceDN w:val="0"/>
        <w:adjustRightInd w:val="0"/>
        <w:spacing w:after="0" w:line="240" w:lineRule="auto"/>
        <w:rPr>
          <w:rFonts w:ascii="Times New Roman" w:hAnsi="Times New Roman" w:cs="Amiri"/>
        </w:rPr>
        <w:sectPr>
          <w:pgSz w:w="12240" w:h="15840"/>
          <w:pgMar w:top="1047"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sectPr>
          <w:type w:val="continuous"/>
          <w:pgSz w:w="12240" w:h="15840"/>
          <w:pgMar w:top="1047" w:right="6140" w:bottom="347" w:left="5860" w:header="720" w:footer="720" w:gutter="0"/>
          <w:cols w:equalWidth="0" w:num="1">
            <w:col w:w="240"/>
          </w:cols>
        </w:sectPr>
      </w:pPr>
    </w:p>
    <w:p>
      <w:pPr>
        <w:widowControl w:val="0"/>
        <w:overflowPunct w:val="0"/>
        <w:autoSpaceDE w:val="0"/>
        <w:autoSpaceDN w:val="0"/>
        <w:adjustRightInd w:val="0"/>
        <w:spacing w:after="0" w:line="240" w:lineRule="auto"/>
        <w:jc w:val="both"/>
        <w:rPr>
          <w:ins w:id="329" w:author="Pieter" w:date="2016-09-14T15:25:00Z"/>
          <w:rFonts w:ascii="Gabriola" w:hAnsi="Gabriola" w:cs="Gabriola"/>
          <w:color w:val="000000"/>
        </w:rPr>
      </w:pPr>
      <w:ins w:id="330" w:author="Pieter" w:date="2016-09-14T15:25:00Z">
        <w:r>
          <w:rPr>
            <w:rFonts w:ascii="Gabriola" w:hAnsi="Gabriola" w:cs="Gabriola"/>
            <w:color w:val="000000"/>
          </w:rPr>
          <w:t xml:space="preserve">at an earlier point in time and at a comparatively healthier metabolic state then women (Peters, Huxley, Sattar, et al., </w:t>
        </w:r>
      </w:ins>
      <w:ins w:id="331" w:author="Pieter" w:date="2016-09-14T15:25:00Z">
        <w:r>
          <w:rPr/>
          <w:fldChar w:fldCharType="begin"/>
        </w:r>
      </w:ins>
      <w:ins w:id="332" w:author="Pieter" w:date="2016-09-14T15:25:00Z">
        <w:r>
          <w:rPr/>
          <w:instrText xml:space="preserve"> HYPERLINK \l "page44" </w:instrText>
        </w:r>
      </w:ins>
      <w:ins w:id="333" w:author="Pieter" w:date="2016-09-14T15:25:00Z">
        <w:r>
          <w:rPr/>
          <w:fldChar w:fldCharType="separate"/>
        </w:r>
      </w:ins>
      <w:ins w:id="334" w:author="Pieter" w:date="2016-09-14T15:25:00Z">
        <w:r>
          <w:rPr>
            <w:rFonts w:ascii="Gabriola" w:hAnsi="Gabriola" w:cs="Gabriola"/>
            <w:color w:val="000000"/>
          </w:rPr>
          <w:t xml:space="preserve"> 2015;</w:t>
        </w:r>
      </w:ins>
      <w:ins w:id="335" w:author="Pieter" w:date="2016-09-14T15:25:00Z">
        <w:r>
          <w:rPr>
            <w:rFonts w:ascii="Gabriola" w:hAnsi="Gabriola" w:cs="Gabriola"/>
            <w:color w:val="000000"/>
          </w:rPr>
          <w:fldChar w:fldCharType="end"/>
        </w:r>
      </w:ins>
      <w:ins w:id="336" w:author="Pieter" w:date="2016-09-14T15:25:00Z">
        <w:r>
          <w:rPr>
            <w:rFonts w:ascii="Gabriola" w:hAnsi="Gabriola" w:cs="Gabriola"/>
            <w:color w:val="000000"/>
          </w:rPr>
          <w:t xml:space="preserve"> Peters, Huxley, and Woodward, </w:t>
        </w:r>
      </w:ins>
      <w:ins w:id="337" w:author="Pieter" w:date="2016-09-14T15:25:00Z">
        <w:r>
          <w:rPr/>
          <w:fldChar w:fldCharType="begin"/>
        </w:r>
      </w:ins>
      <w:ins w:id="338" w:author="Pieter" w:date="2016-09-14T15:25:00Z">
        <w:r>
          <w:rPr/>
          <w:instrText xml:space="preserve"> HYPERLINK \l "page45" </w:instrText>
        </w:r>
      </w:ins>
      <w:ins w:id="339" w:author="Pieter" w:date="2016-09-14T15:25:00Z">
        <w:r>
          <w:rPr/>
          <w:fldChar w:fldCharType="separate"/>
        </w:r>
      </w:ins>
      <w:ins w:id="340" w:author="Pieter" w:date="2016-09-14T15:25:00Z">
        <w:r>
          <w:rPr>
            <w:rFonts w:ascii="Gabriola" w:hAnsi="Gabriola" w:cs="Gabriola"/>
            <w:color w:val="000000"/>
          </w:rPr>
          <w:t xml:space="preserve"> 2014a,b</w:t>
        </w:r>
      </w:ins>
      <w:ins w:id="341" w:author="Pieter" w:date="2016-09-14T15:25:00Z">
        <w:r>
          <w:rPr>
            <w:rFonts w:ascii="Gabriola" w:hAnsi="Gabriola" w:cs="Gabriola"/>
            <w:color w:val="000000"/>
          </w:rPr>
          <w:fldChar w:fldCharType="end"/>
        </w:r>
      </w:ins>
      <w:ins w:id="342" w:author="Pieter" w:date="2016-09-14T15:25:00Z">
        <w:r>
          <w:rPr>
            <w:rFonts w:ascii="Gabriola" w:hAnsi="Gabriola" w:cs="Gabriola"/>
            <w:color w:val="000000"/>
          </w:rPr>
          <w:t xml:space="preserve">). Women are more likely to have spend more time in a pre-diabetes state (Bertram and Vos, </w:t>
        </w:r>
      </w:ins>
      <w:ins w:id="343" w:author="Pieter" w:date="2016-09-14T15:25:00Z">
        <w:r>
          <w:rPr/>
          <w:fldChar w:fldCharType="begin"/>
        </w:r>
      </w:ins>
      <w:ins w:id="344" w:author="Pieter" w:date="2016-09-14T15:25:00Z">
        <w:r>
          <w:rPr/>
          <w:instrText xml:space="preserve"> HYPERLINK \l "page43" </w:instrText>
        </w:r>
      </w:ins>
      <w:ins w:id="345" w:author="Pieter" w:date="2016-09-14T15:25:00Z">
        <w:r>
          <w:rPr/>
          <w:fldChar w:fldCharType="separate"/>
        </w:r>
      </w:ins>
      <w:ins w:id="346" w:author="Pieter" w:date="2016-09-14T15:25:00Z">
        <w:r>
          <w:rPr>
            <w:rFonts w:ascii="Gabriola" w:hAnsi="Gabriola" w:cs="Gabriola"/>
            <w:color w:val="000000"/>
          </w:rPr>
          <w:t xml:space="preserve"> 2010</w:t>
        </w:r>
      </w:ins>
      <w:ins w:id="347" w:author="Pieter" w:date="2016-09-14T15:25:00Z">
        <w:r>
          <w:rPr>
            <w:rFonts w:ascii="Gabriola" w:hAnsi="Gabriola" w:cs="Gabriola"/>
            <w:color w:val="000000"/>
          </w:rPr>
          <w:fldChar w:fldCharType="end"/>
        </w:r>
      </w:ins>
      <w:ins w:id="348" w:author="Pieter" w:date="2016-09-14T15:25:00Z">
        <w:r>
          <w:rPr>
            <w:rFonts w:ascii="Gabriola" w:hAnsi="Gabriola" w:cs="Gabriola"/>
            <w:color w:val="000000"/>
          </w:rPr>
          <w:t xml:space="preserve">) and to cross the threshold only once the metabolic has significantly deteriorated, leading to a greater risk of cardiovascular disease and stroke (Peters, Huxley, Sattar, et al., </w:t>
        </w:r>
      </w:ins>
      <w:ins w:id="349" w:author="Pieter" w:date="2016-09-14T15:25:00Z">
        <w:r>
          <w:rPr/>
          <w:fldChar w:fldCharType="begin"/>
        </w:r>
      </w:ins>
      <w:ins w:id="350" w:author="Pieter" w:date="2016-09-14T15:25:00Z">
        <w:r>
          <w:rPr/>
          <w:instrText xml:space="preserve"> HYPERLINK \l "page44" </w:instrText>
        </w:r>
      </w:ins>
      <w:ins w:id="351" w:author="Pieter" w:date="2016-09-14T15:25:00Z">
        <w:r>
          <w:rPr/>
          <w:fldChar w:fldCharType="separate"/>
        </w:r>
      </w:ins>
      <w:ins w:id="352" w:author="Pieter" w:date="2016-09-14T15:25:00Z">
        <w:r>
          <w:rPr>
            <w:rFonts w:ascii="Gabriola" w:hAnsi="Gabriola" w:cs="Gabriola"/>
            <w:color w:val="000000"/>
          </w:rPr>
          <w:t xml:space="preserve"> 2015</w:t>
        </w:r>
      </w:ins>
      <w:ins w:id="353" w:author="Pieter" w:date="2016-09-14T15:25:00Z">
        <w:r>
          <w:rPr>
            <w:rFonts w:ascii="Gabriola" w:hAnsi="Gabriola" w:cs="Gabriola"/>
            <w:color w:val="000000"/>
          </w:rPr>
          <w:fldChar w:fldCharType="end"/>
        </w:r>
      </w:ins>
      <w:ins w:id="354" w:author="Pieter" w:date="2016-09-14T15:25:00Z">
        <w:r>
          <w:rPr>
            <w:rFonts w:ascii="Gabriola" w:hAnsi="Gabriola" w:cs="Gabriola"/>
            <w:color w:val="000000"/>
          </w:rPr>
          <w:t xml:space="preserve">). Supporting this, a study for China found a greater prevalence of diabetes comorbidities in Chinese women than men (Liu et al., </w:t>
        </w:r>
      </w:ins>
      <w:ins w:id="355" w:author="Pieter" w:date="2016-09-14T15:25:00Z">
        <w:r>
          <w:rPr/>
          <w:fldChar w:fldCharType="begin"/>
        </w:r>
      </w:ins>
      <w:ins w:id="356" w:author="Pieter" w:date="2016-09-14T15:25:00Z">
        <w:r>
          <w:rPr/>
          <w:instrText xml:space="preserve"> HYPERLINK \l "page44" </w:instrText>
        </w:r>
      </w:ins>
      <w:ins w:id="357" w:author="Pieter" w:date="2016-09-14T15:25:00Z">
        <w:r>
          <w:rPr/>
          <w:fldChar w:fldCharType="separate"/>
        </w:r>
      </w:ins>
      <w:ins w:id="358" w:author="Pieter" w:date="2016-09-14T15:25:00Z">
        <w:r>
          <w:rPr>
            <w:rFonts w:ascii="Gabriola" w:hAnsi="Gabriola" w:cs="Gabriola"/>
            <w:color w:val="000000"/>
          </w:rPr>
          <w:t xml:space="preserve"> 2010</w:t>
        </w:r>
      </w:ins>
      <w:ins w:id="359" w:author="Pieter" w:date="2016-09-14T15:25:00Z">
        <w:r>
          <w:rPr>
            <w:rFonts w:ascii="Gabriola" w:hAnsi="Gabriola" w:cs="Gabriola"/>
            <w:color w:val="000000"/>
          </w:rPr>
          <w:fldChar w:fldCharType="end"/>
        </w:r>
      </w:ins>
      <w:ins w:id="360" w:author="Pieter" w:date="2016-09-14T15:25:00Z">
        <w:r>
          <w:rPr>
            <w:rFonts w:ascii="Gabriola" w:hAnsi="Gabriola" w:cs="Gabriola"/>
            <w:color w:val="000000"/>
          </w:rPr>
          <w:t>). In this light it may not be surprising that we find more conclusive evidence of worsening employment probabilities for women than for men. If women are less likely to receive proper treatment and to change their health behaviours and at the same time have a greater risk for complications then men, the long term e</w:t>
        </w:r>
      </w:ins>
      <w:ins w:id="361" w:author="Pieter" w:date="2016-09-14T15:25:00Z">
        <w:r>
          <w:rPr>
            <w:rFonts w:ascii="Cambria Math" w:hAnsi="Cambria Math" w:cs="Cambria Math"/>
            <w:color w:val="000000"/>
          </w:rPr>
          <w:t>ﬀ</w:t>
        </w:r>
      </w:ins>
      <w:ins w:id="362" w:author="Pieter" w:date="2016-09-14T15:25:00Z">
        <w:r>
          <w:rPr>
            <w:rFonts w:ascii="Gabriola" w:hAnsi="Gabriola" w:cs="Gabriola"/>
            <w:color w:val="000000"/>
          </w:rPr>
          <w:t>ects of diabetes on their health are likely more severe than for men and consequently a</w:t>
        </w:r>
      </w:ins>
      <w:ins w:id="363" w:author="Pieter" w:date="2016-09-14T15:25:00Z">
        <w:r>
          <w:rPr>
            <w:rFonts w:ascii="Cambria Math" w:hAnsi="Cambria Math" w:cs="Cambria Math"/>
            <w:color w:val="000000"/>
          </w:rPr>
          <w:t>ﬀ</w:t>
        </w:r>
      </w:ins>
      <w:ins w:id="364" w:author="Pieter" w:date="2016-09-14T15:25:00Z">
        <w:r>
          <w:rPr>
            <w:rFonts w:ascii="Gabriola" w:hAnsi="Gabriola" w:cs="Gabriola"/>
            <w:color w:val="000000"/>
          </w:rPr>
          <w:t>ect their employment status to a greater extent.</w:t>
        </w:r>
      </w:ins>
    </w:p>
    <w:p>
      <w:pPr>
        <w:widowControl w:val="0"/>
        <w:overflowPunct w:val="0"/>
        <w:autoSpaceDE w:val="0"/>
        <w:autoSpaceDN w:val="0"/>
        <w:adjustRightInd w:val="0"/>
        <w:spacing w:after="0" w:line="240" w:lineRule="auto"/>
        <w:jc w:val="both"/>
        <w:rPr>
          <w:ins w:id="365" w:author="Pieter" w:date="2016-09-14T15:25:00Z"/>
          <w:rFonts w:ascii="Gabriola" w:hAnsi="Gabriola" w:cs="Gabriola"/>
          <w:color w:val="000000"/>
        </w:rPr>
      </w:pPr>
    </w:p>
    <w:p>
      <w:pPr>
        <w:widowControl w:val="0"/>
        <w:overflowPunct w:val="0"/>
        <w:autoSpaceDE w:val="0"/>
        <w:autoSpaceDN w:val="0"/>
        <w:adjustRightInd w:val="0"/>
        <w:spacing w:after="0" w:line="240" w:lineRule="auto"/>
        <w:jc w:val="both"/>
        <w:rPr>
          <w:rFonts w:ascii="Times New Roman" w:hAnsi="Times New Roman" w:cs="Amiri"/>
        </w:rPr>
      </w:pPr>
      <w:ins w:id="366" w:author="Pieter" w:date="2016-09-14T15:25:00Z">
        <w:bookmarkStart w:id="45" w:name="_GoBack"/>
        <w:r>
          <w:rPr>
            <w:rFonts w:ascii="Gabriola" w:hAnsi="Gabriola" w:cs="Gabriola"/>
            <w:color w:val="000000"/>
          </w:rPr>
          <w:t>Taken together the</w:t>
        </w:r>
      </w:ins>
      <w:ins w:id="367" w:author="Pieter" w:date="2016-09-14T15:26:00Z">
        <w:r>
          <w:rPr>
            <w:rFonts w:ascii="Gabriola" w:hAnsi="Gabriola" w:cs="Gabriola"/>
            <w:color w:val="000000"/>
          </w:rPr>
          <w:t xml:space="preserve">se estimation results suggest that the effect on the probability of employment is reduced </w:t>
        </w:r>
      </w:ins>
      <w:ins w:id="368" w:author="Pieter" w:date="2016-09-14T15:27:00Z">
        <w:r>
          <w:rPr>
            <w:rFonts w:ascii="Gabriola" w:hAnsi="Gabriola" w:cs="Gabriola"/>
            <w:color w:val="000000"/>
          </w:rPr>
          <w:t xml:space="preserve">over time </w:t>
        </w:r>
      </w:ins>
      <w:ins w:id="369" w:author="Pieter" w:date="2016-09-14T15:26:00Z">
        <w:r>
          <w:rPr>
            <w:rFonts w:ascii="Gabriola" w:hAnsi="Gabriola" w:cs="Gabriola"/>
            <w:color w:val="000000"/>
          </w:rPr>
          <w:t xml:space="preserve">due </w:t>
        </w:r>
      </w:ins>
      <w:ins w:id="370" w:author="Pieter" w:date="2016-09-14T15:27:00Z">
        <w:r>
          <w:rPr>
            <w:rFonts w:ascii="Gabriola" w:hAnsi="Gabriola" w:cs="Gabriola"/>
            <w:color w:val="000000"/>
          </w:rPr>
          <w:t xml:space="preserve">to adaptions in health behaviour, while the effect for women is substantial because no such changes in behaviour take place. </w:t>
        </w:r>
        <w:commentRangeStart w:id="5"/>
        <w:r>
          <w:rPr>
            <w:rFonts w:ascii="Gabriola" w:hAnsi="Gabriola" w:cs="Gabriola"/>
            <w:color w:val="000000"/>
          </w:rPr>
          <w:t>Further analysis is needed to test this formally</w:t>
        </w:r>
      </w:ins>
      <w:ins w:id="371" w:author="Pieter" w:date="2016-09-14T15:28:00Z">
        <w:r>
          <w:rPr>
            <w:rFonts w:ascii="Gabriola" w:hAnsi="Gabriola" w:cs="Gabriola"/>
            <w:color w:val="000000"/>
          </w:rPr>
          <w:t>, and is beyond the scope of this paper</w:t>
        </w:r>
      </w:ins>
      <w:ins w:id="372" w:author="Pieter" w:date="2016-09-14T15:27:00Z">
        <w:r>
          <w:rPr>
            <w:rFonts w:ascii="Gabriola" w:hAnsi="Gabriola" w:cs="Gabriola"/>
            <w:color w:val="000000"/>
          </w:rPr>
          <w:t xml:space="preserve">. </w:t>
        </w:r>
      </w:ins>
      <w:ins w:id="373" w:author="Pieter" w:date="2016-09-14T15:28:00Z">
        <w:commentRangeEnd w:id="5"/>
        <w:r>
          <w:rPr>
            <w:rStyle w:val="9"/>
          </w:rPr>
          <w:commentReference w:id="5"/>
        </w:r>
      </w:ins>
    </w:p>
    <w:p>
      <w:pPr>
        <w:widowControl w:val="0"/>
        <w:autoSpaceDE w:val="0"/>
        <w:autoSpaceDN w:val="0"/>
        <w:adjustRightInd w:val="0"/>
        <w:spacing w:after="0" w:line="326" w:lineRule="exact"/>
        <w:rPr>
          <w:rFonts w:ascii="Times New Roman" w:hAnsi="Times New Roman" w:cs="Amiri"/>
        </w:rPr>
      </w:pPr>
    </w:p>
    <w:bookmarkEnd w:id="45"/>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18"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Arial" w:hAnsi="Arial" w:cs="Arial"/>
          <w:b/>
          <w:bCs/>
          <w:color w:val="000000"/>
        </w:rPr>
        <w:t>0.5 Conclusion</w:t>
      </w:r>
    </w:p>
    <w:p>
      <w:pPr>
        <w:widowControl w:val="0"/>
        <w:autoSpaceDE w:val="0"/>
        <w:autoSpaceDN w:val="0"/>
        <w:adjustRightInd w:val="0"/>
        <w:spacing w:after="0" w:line="324" w:lineRule="exact"/>
        <w:rPr>
          <w:rFonts w:ascii="Times New Roman" w:hAnsi="Times New Roman" w:cs="Amiri"/>
        </w:rPr>
      </w:pPr>
    </w:p>
    <w:p>
      <w:pPr>
        <w:widowControl w:val="0"/>
        <w:overflowPunct w:val="0"/>
        <w:autoSpaceDE w:val="0"/>
        <w:autoSpaceDN w:val="0"/>
        <w:adjustRightInd w:val="0"/>
        <w:spacing w:after="0" w:line="240" w:lineRule="auto"/>
        <w:jc w:val="both"/>
        <w:rPr>
          <w:rFonts w:ascii="Times New Roman" w:hAnsi="Times New Roman" w:cs="Amiri"/>
        </w:rPr>
      </w:pPr>
      <w:r>
        <w:rPr>
          <w:rFonts w:ascii="Gabriola" w:hAnsi="Gabriola" w:cs="Gabriola"/>
          <w:color w:val="000000"/>
        </w:rPr>
        <w:t>Our results indicate worse outcomes for women then men after a diabetes diagnosis, with women experiencing a reduction in employment probabilities accompanied by and poten-tially partly due to an inability to reduce important risk factors for diabetes complications. For males, the opposite pattern is found, as they do not experience adverse employment e</w:t>
      </w:r>
      <w:r>
        <w:rPr>
          <w:rFonts w:ascii="Cambria Math" w:hAnsi="Cambria Math" w:cs="Cambria Math"/>
          <w:color w:val="000000"/>
        </w:rPr>
        <w:t>ﬀ</w:t>
      </w:r>
      <w:r>
        <w:rPr>
          <w:rFonts w:ascii="Gabriola" w:hAnsi="Gabriola" w:cs="Gabriola"/>
          <w:color w:val="000000"/>
        </w:rPr>
        <w:t>ects and are able to achieve reductions in the investigated risk factors. These findings are robust to the application of two distinct, but complementary econometric techniques. Further research should try to unravel the mechanisms behind these di</w:t>
      </w:r>
      <w:r>
        <w:rPr>
          <w:rFonts w:ascii="Cambria Math" w:hAnsi="Cambria Math" w:cs="Cambria Math"/>
          <w:color w:val="000000"/>
        </w:rPr>
        <w:t>ﬀ</w:t>
      </w:r>
      <w:r>
        <w:rPr>
          <w:rFonts w:ascii="Gabriola" w:hAnsi="Gabriola" w:cs="Gabriola"/>
          <w:color w:val="000000"/>
        </w:rPr>
        <w:t xml:space="preserve">erential outcomes for men and women. Overall, given the large prevalence of undiagnosed diabetes, our re-sults indicate that an early diagnosis may be a good way to foster early behaviour change that could lead to more positive health and economic outcomes for people with diabetes over time. It appears, however, that greater emphasis needs to be put on reducing the burden of diabetes for women if the observed inequities in the diabetes impact shall be </w:t>
      </w:r>
      <w:commentRangeStart w:id="6"/>
      <w:r>
        <w:rPr>
          <w:rFonts w:ascii="Gabriola" w:hAnsi="Gabriola" w:cs="Gabriola"/>
          <w:color w:val="000000"/>
        </w:rPr>
        <w:t>reduced</w:t>
      </w:r>
      <w:commentRangeEnd w:id="6"/>
      <w:r>
        <w:rPr>
          <w:rStyle w:val="9"/>
        </w:rPr>
        <w:commentReference w:id="6"/>
      </w:r>
      <w:r>
        <w:rPr>
          <w:rFonts w:ascii="Gabriola" w:hAnsi="Gabriola" w:cs="Gabriola"/>
          <w:color w:val="000000"/>
        </w:rPr>
        <w:t>.</w:t>
      </w:r>
    </w:p>
    <w:p>
      <w:pPr>
        <w:widowControl w:val="0"/>
        <w:autoSpaceDE w:val="0"/>
        <w:autoSpaceDN w:val="0"/>
        <w:adjustRightInd w:val="0"/>
        <w:spacing w:after="0" w:line="240" w:lineRule="auto"/>
        <w:rPr>
          <w:rFonts w:ascii="Times New Roman" w:hAnsi="Times New Roman" w:cs="Amiri"/>
        </w:rPr>
        <w:sectPr>
          <w:pgSz w:w="12240" w:h="15840"/>
          <w:pgMar w:top="1103"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78"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sectPr>
          <w:type w:val="continuous"/>
          <w:pgSz w:w="12240" w:h="15840"/>
          <w:pgMar w:top="1103" w:right="6140" w:bottom="347" w:left="5860" w:header="720" w:footer="720" w:gutter="0"/>
          <w:cols w:equalWidth="0" w:num="1">
            <w:col w:w="240"/>
          </w:cols>
        </w:sectPr>
      </w:pPr>
    </w:p>
    <w:p>
      <w:pPr>
        <w:widowControl w:val="0"/>
        <w:autoSpaceDE w:val="0"/>
        <w:autoSpaceDN w:val="0"/>
        <w:adjustRightInd w:val="0"/>
        <w:spacing w:after="0" w:line="240" w:lineRule="auto"/>
        <w:rPr>
          <w:rFonts w:ascii="Times New Roman" w:hAnsi="Times New Roman" w:cs="Amiri"/>
        </w:rPr>
      </w:pPr>
      <w:bookmarkStart w:id="25" w:name="page27"/>
      <w:bookmarkEnd w:id="25"/>
      <w:r>
        <w:rPr>
          <w:rFonts w:ascii="Arial" w:hAnsi="Arial" w:cs="Arial"/>
          <w:b/>
          <w:bCs/>
          <w:color w:val="000000"/>
        </w:rPr>
        <w:t>Attrition</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57" w:lineRule="exact"/>
        <w:rPr>
          <w:rFonts w:ascii="Times New Roman" w:hAnsi="Times New Roman" w:cs="Amiri"/>
        </w:rPr>
      </w:pPr>
    </w:p>
    <w:p>
      <w:pPr>
        <w:widowControl w:val="0"/>
        <w:overflowPunct w:val="0"/>
        <w:autoSpaceDE w:val="0"/>
        <w:autoSpaceDN w:val="0"/>
        <w:adjustRightInd w:val="0"/>
        <w:spacing w:after="0" w:line="240" w:lineRule="auto"/>
        <w:jc w:val="right"/>
        <w:rPr>
          <w:rFonts w:ascii="Times New Roman" w:hAnsi="Times New Roman" w:cs="Amiri"/>
        </w:rPr>
      </w:pPr>
      <w:r>
        <w:rPr>
          <w:rFonts w:ascii="Arial" w:hAnsi="Arial" w:cs="Arial"/>
          <w:color w:val="000000"/>
        </w:rPr>
        <w:t>Table 0.5: Attrition between waves</w:t>
      </w:r>
    </w:p>
    <w:p>
      <w:pPr>
        <w:widowControl w:val="0"/>
        <w:autoSpaceDE w:val="0"/>
        <w:autoSpaceDN w:val="0"/>
        <w:adjustRightInd w:val="0"/>
        <w:spacing w:after="0" w:line="396" w:lineRule="exact"/>
        <w:rPr>
          <w:rFonts w:ascii="Times New Roman" w:hAnsi="Times New Roman" w:cs="Amiri"/>
        </w:rPr>
      </w:pPr>
      <w:r>
        <mc:AlternateContent>
          <mc:Choice Requires="wps">
            <w:drawing>
              <wp:anchor distT="0" distB="0" distL="114300" distR="114300" simplePos="0" relativeHeight="251710464" behindDoc="1" locked="0" layoutInCell="0" allowOverlap="1">
                <wp:simplePos x="0" y="0"/>
                <wp:positionH relativeFrom="column">
                  <wp:posOffset>2139315</wp:posOffset>
                </wp:positionH>
                <wp:positionV relativeFrom="paragraph">
                  <wp:posOffset>230505</wp:posOffset>
                </wp:positionV>
                <wp:extent cx="1558925" cy="0"/>
                <wp:effectExtent l="0" t="1905" r="0" b="0"/>
                <wp:wrapNone/>
                <wp:docPr id="24" name="Line 53"/>
                <wp:cNvGraphicFramePr/>
                <a:graphic xmlns:a="http://schemas.openxmlformats.org/drawingml/2006/main">
                  <a:graphicData uri="http://schemas.microsoft.com/office/word/2010/wordprocessingShape">
                    <wps:wsp>
                      <wps:cNvCnPr>
                        <a:cxnSpLocks noChangeShapeType="1"/>
                      </wps:cNvCnPr>
                      <wps:spPr bwMode="auto">
                        <a:xfrm>
                          <a:off x="0" y="0"/>
                          <a:ext cx="1558925" cy="0"/>
                        </a:xfrm>
                        <a:prstGeom prst="line">
                          <a:avLst/>
                        </a:prstGeom>
                        <a:noFill/>
                        <a:ln w="5054">
                          <a:solidFill>
                            <a:srgbClr val="FFFFFF"/>
                          </a:solidFill>
                          <a:round/>
                        </a:ln>
                      </wps:spPr>
                      <wps:bodyPr/>
                    </wps:wsp>
                  </a:graphicData>
                </a:graphic>
              </wp:anchor>
            </w:drawing>
          </mc:Choice>
          <mc:Fallback>
            <w:pict>
              <v:line id="Line 53" o:spid="_x0000_s1026" o:spt="20" style="position:absolute;left:0pt;margin-left:168.45pt;margin-top:18.15pt;height:0pt;width:122.75pt;z-index:-251606016;mso-width-relative:page;mso-height-relative:page;" filled="f" stroked="t" coordsize="21600,21600" o:allowincell="f" o:gfxdata="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j74+t&#10;1gAAAAkBAAAPAAAAAAAAAAEAIAAAACIAAABkcnMvZG93bnJldi54bWxQSwECFAAUAAAACACHTuJA&#10;MnRLWbEBAABTAwAADgAAAAAAAAABACAAAAAlAQAAZHJzL2Uyb0RvYy54bWxQSwUGAAAAAAYABgBZ&#10;AQAASAUAAAAA&#10;">
                <v:fill on="f" focussize="0,0"/>
                <v:stroke weight="0.397952755905512pt" color="#FFFFFF" joinstyle="round"/>
                <v:imagedata o:title=""/>
                <o:lock v:ext="edit" aspectratio="f"/>
              </v:line>
            </w:pict>
          </mc:Fallback>
        </mc:AlternateContent>
      </w:r>
    </w:p>
    <w:p>
      <w:pPr>
        <w:widowControl w:val="0"/>
        <w:overflowPunct w:val="0"/>
        <w:autoSpaceDE w:val="0"/>
        <w:autoSpaceDN w:val="0"/>
        <w:adjustRightInd w:val="0"/>
        <w:spacing w:after="0" w:line="261" w:lineRule="auto"/>
        <w:ind w:left="3480" w:right="760"/>
        <w:jc w:val="both"/>
        <w:rPr>
          <w:rFonts w:ascii="Times New Roman" w:hAnsi="Times New Roman" w:cs="Amiri"/>
        </w:rPr>
      </w:pPr>
      <w:r>
        <w:rPr>
          <w:rFonts w:ascii="Arial" w:hAnsi="Arial" w:cs="Arial"/>
          <w:color w:val="000000"/>
        </w:rPr>
        <w:t>1997–2000 11.9% 2000–2004 13.0% 2004–2006 8.3% 2006–2009 16.2% 2009–2011 16.7% Total 10.6%</w:t>
      </w:r>
    </w:p>
    <w:p>
      <w:pPr>
        <w:widowControl w:val="0"/>
        <w:autoSpaceDE w:val="0"/>
        <w:autoSpaceDN w:val="0"/>
        <w:adjustRightInd w:val="0"/>
        <w:spacing w:after="0" w:line="240" w:lineRule="auto"/>
        <w:rPr>
          <w:rFonts w:ascii="Times New Roman" w:hAnsi="Times New Roman" w:cs="Amiri"/>
        </w:rPr>
        <w:sectPr>
          <w:pgSz w:w="12240" w:h="15840"/>
          <w:pgMar w:top="1047" w:right="4480" w:bottom="441" w:left="1420" w:header="720" w:footer="720" w:gutter="0"/>
          <w:cols w:equalWidth="0" w:num="1">
            <w:col w:w="6340"/>
          </w:cols>
        </w:sectPr>
      </w:pPr>
      <w:r>
        <mc:AlternateContent>
          <mc:Choice Requires="wps">
            <w:drawing>
              <wp:anchor distT="0" distB="0" distL="114300" distR="114300" simplePos="0" relativeHeight="251711488" behindDoc="1" locked="0" layoutInCell="0" allowOverlap="1">
                <wp:simplePos x="0" y="0"/>
                <wp:positionH relativeFrom="column">
                  <wp:posOffset>2139315</wp:posOffset>
                </wp:positionH>
                <wp:positionV relativeFrom="paragraph">
                  <wp:posOffset>-1133475</wp:posOffset>
                </wp:positionV>
                <wp:extent cx="1558925" cy="0"/>
                <wp:effectExtent l="0" t="0" r="0" b="0"/>
                <wp:wrapNone/>
                <wp:docPr id="23" name="Line 54"/>
                <wp:cNvGraphicFramePr/>
                <a:graphic xmlns:a="http://schemas.openxmlformats.org/drawingml/2006/main">
                  <a:graphicData uri="http://schemas.microsoft.com/office/word/2010/wordprocessingShape">
                    <wps:wsp>
                      <wps:cNvCnPr>
                        <a:cxnSpLocks noChangeShapeType="1"/>
                      </wps:cNvCnPr>
                      <wps:spPr bwMode="auto">
                        <a:xfrm>
                          <a:off x="0" y="0"/>
                          <a:ext cx="1558925" cy="0"/>
                        </a:xfrm>
                        <a:prstGeom prst="line">
                          <a:avLst/>
                        </a:prstGeom>
                        <a:noFill/>
                        <a:ln w="5054">
                          <a:solidFill>
                            <a:srgbClr val="FFFFFF"/>
                          </a:solidFill>
                          <a:round/>
                        </a:ln>
                      </wps:spPr>
                      <wps:bodyPr/>
                    </wps:wsp>
                  </a:graphicData>
                </a:graphic>
              </wp:anchor>
            </w:drawing>
          </mc:Choice>
          <mc:Fallback>
            <w:pict>
              <v:line id="Line 54" o:spid="_x0000_s1026" o:spt="20" style="position:absolute;left:0pt;margin-left:168.45pt;margin-top:-89.25pt;height:0pt;width:122.75pt;z-index:-251604992;mso-width-relative:page;mso-height-relative:page;" filled="f" stroked="t" coordsize="21600,21600" o:allowincell="f" o:gfxdata="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w5y&#10;b9kAAAANAQAADwAAAAAAAAABACAAAAAiAAAAZHJzL2Rvd25yZXYueG1sUEsBAhQAFAAAAAgAh07i&#10;QCI3VpmvAQAAUwMAAA4AAAAAAAAAAQAgAAAAKAEAAGRycy9lMm9Eb2MueG1sUEsFBgAAAAAGAAYA&#10;WQEAAEkFAAAAAA==&#10;">
                <v:fill on="f" focussize="0,0"/>
                <v:stroke weight="0.397952755905512pt" color="#FFFFFF" joinstyle="round"/>
                <v:imagedata o:title=""/>
                <o:lock v:ext="edit" aspectratio="f"/>
              </v:line>
            </w:pict>
          </mc:Fallback>
        </mc:AlternateContent>
      </w:r>
      <w:r>
        <mc:AlternateContent>
          <mc:Choice Requires="wps">
            <w:drawing>
              <wp:anchor distT="0" distB="0" distL="114300" distR="114300" simplePos="0" relativeHeight="251712512" behindDoc="1" locked="0" layoutInCell="0" allowOverlap="1">
                <wp:simplePos x="0" y="0"/>
                <wp:positionH relativeFrom="column">
                  <wp:posOffset>2139315</wp:posOffset>
                </wp:positionH>
                <wp:positionV relativeFrom="paragraph">
                  <wp:posOffset>-1102995</wp:posOffset>
                </wp:positionV>
                <wp:extent cx="1558925" cy="0"/>
                <wp:effectExtent l="0" t="1905" r="0" b="0"/>
                <wp:wrapNone/>
                <wp:docPr id="18" name="Line 55"/>
                <wp:cNvGraphicFramePr/>
                <a:graphic xmlns:a="http://schemas.openxmlformats.org/drawingml/2006/main">
                  <a:graphicData uri="http://schemas.microsoft.com/office/word/2010/wordprocessingShape">
                    <wps:wsp>
                      <wps:cNvCnPr>
                        <a:cxnSpLocks noChangeShapeType="1"/>
                      </wps:cNvCnPr>
                      <wps:spPr bwMode="auto">
                        <a:xfrm>
                          <a:off x="0" y="0"/>
                          <a:ext cx="1558925" cy="0"/>
                        </a:xfrm>
                        <a:prstGeom prst="line">
                          <a:avLst/>
                        </a:prstGeom>
                        <a:noFill/>
                        <a:ln w="5054">
                          <a:solidFill>
                            <a:srgbClr val="FFFFFF"/>
                          </a:solidFill>
                          <a:round/>
                        </a:ln>
                      </wps:spPr>
                      <wps:bodyPr/>
                    </wps:wsp>
                  </a:graphicData>
                </a:graphic>
              </wp:anchor>
            </w:drawing>
          </mc:Choice>
          <mc:Fallback>
            <w:pict>
              <v:line id="Line 55" o:spid="_x0000_s1026" o:spt="20" style="position:absolute;left:0pt;margin-left:168.45pt;margin-top:-86.85pt;height:0pt;width:122.75pt;z-index:-251603968;mso-width-relative:page;mso-height-relative:page;" filled="f" stroked="t" coordsize="21600,21600" o:allowincell="f" o:gfxdata="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D8l&#10;lCPZAAAADQEAAA8AAAAAAAAAAQAgAAAAIgAAAGRycy9kb3ducmV2LnhtbFBLAQIUABQAAAAIAIdO&#10;4kBSbrwJsAEAAFMDAAAOAAAAAAAAAAEAIAAAACgBAABkcnMvZTJvRG9jLnhtbFBLBQYAAAAABgAG&#10;AFkBAABKBQAAAAA=&#10;">
                <v:fill on="f" focussize="0,0"/>
                <v:stroke weight="0.397952755905512pt" color="#FFFFFF" joinstyle="round"/>
                <v:imagedata o:title=""/>
                <o:lock v:ext="edit" aspectratio="f"/>
              </v:line>
            </w:pict>
          </mc:Fallback>
        </mc:AlternateContent>
      </w:r>
      <w:r>
        <mc:AlternateContent>
          <mc:Choice Requires="wps">
            <w:drawing>
              <wp:anchor distT="0" distB="0" distL="114300" distR="114300" simplePos="0" relativeHeight="251713536" behindDoc="1" locked="0" layoutInCell="0" allowOverlap="1">
                <wp:simplePos x="0" y="0"/>
                <wp:positionH relativeFrom="column">
                  <wp:posOffset>2139315</wp:posOffset>
                </wp:positionH>
                <wp:positionV relativeFrom="paragraph">
                  <wp:posOffset>1905</wp:posOffset>
                </wp:positionV>
                <wp:extent cx="1558925" cy="0"/>
                <wp:effectExtent l="0" t="1905" r="0" b="0"/>
                <wp:wrapNone/>
                <wp:docPr id="17" name="Line 56"/>
                <wp:cNvGraphicFramePr/>
                <a:graphic xmlns:a="http://schemas.openxmlformats.org/drawingml/2006/main">
                  <a:graphicData uri="http://schemas.microsoft.com/office/word/2010/wordprocessingShape">
                    <wps:wsp>
                      <wps:cNvCnPr>
                        <a:cxnSpLocks noChangeShapeType="1"/>
                      </wps:cNvCnPr>
                      <wps:spPr bwMode="auto">
                        <a:xfrm>
                          <a:off x="0" y="0"/>
                          <a:ext cx="1558925" cy="0"/>
                        </a:xfrm>
                        <a:prstGeom prst="line">
                          <a:avLst/>
                        </a:prstGeom>
                        <a:noFill/>
                        <a:ln w="5054">
                          <a:solidFill>
                            <a:srgbClr val="FFFFFF"/>
                          </a:solidFill>
                          <a:round/>
                        </a:ln>
                      </wps:spPr>
                      <wps:bodyPr/>
                    </wps:wsp>
                  </a:graphicData>
                </a:graphic>
              </wp:anchor>
            </w:drawing>
          </mc:Choice>
          <mc:Fallback>
            <w:pict>
              <v:line id="Line 56" o:spid="_x0000_s1026" o:spt="20" style="position:absolute;left:0pt;margin-left:168.45pt;margin-top:0.15pt;height:0pt;width:122.75pt;z-index:-251602944;mso-width-relative:page;mso-height-relative:page;" filled="f" stroked="t" coordsize="21600,21600" o:allowincell="f" o:gfxdata="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27M/jtQA&#10;AAAFAQAADwAAAAAAAAABACAAAAAiAAAAZHJzL2Rvd25yZXYueG1sUEsBAhQAFAAAAAgAh07iQIqZ&#10;5SGxAQAAUwMAAA4AAAAAAAAAAQAgAAAAIwEAAGRycy9lMm9Eb2MueG1sUEsFBgAAAAAGAAYAWQEA&#10;AEYFAAAAAA==&#10;">
                <v:fill on="f" focussize="0,0"/>
                <v:stroke weight="0.397952755905512pt" color="#FFFFFF" joinstyle="round"/>
                <v:imagedata o:title=""/>
                <o:lock v:ext="edit" aspectratio="f"/>
              </v:line>
            </w:pict>
          </mc:Fallback>
        </mc:AlternateContent>
      </w:r>
      <w:r>
        <mc:AlternateContent>
          <mc:Choice Requires="wps">
            <w:drawing>
              <wp:anchor distT="0" distB="0" distL="114300" distR="114300" simplePos="0" relativeHeight="251714560" behindDoc="1" locked="0" layoutInCell="0" allowOverlap="1">
                <wp:simplePos x="0" y="0"/>
                <wp:positionH relativeFrom="column">
                  <wp:posOffset>2139315</wp:posOffset>
                </wp:positionH>
                <wp:positionV relativeFrom="paragraph">
                  <wp:posOffset>32385</wp:posOffset>
                </wp:positionV>
                <wp:extent cx="1558925" cy="0"/>
                <wp:effectExtent l="0" t="3810" r="0" b="0"/>
                <wp:wrapNone/>
                <wp:docPr id="16" name="Line 57"/>
                <wp:cNvGraphicFramePr/>
                <a:graphic xmlns:a="http://schemas.openxmlformats.org/drawingml/2006/main">
                  <a:graphicData uri="http://schemas.microsoft.com/office/word/2010/wordprocessingShape">
                    <wps:wsp>
                      <wps:cNvCnPr>
                        <a:cxnSpLocks noChangeShapeType="1"/>
                      </wps:cNvCnPr>
                      <wps:spPr bwMode="auto">
                        <a:xfrm>
                          <a:off x="0" y="0"/>
                          <a:ext cx="1558925" cy="0"/>
                        </a:xfrm>
                        <a:prstGeom prst="line">
                          <a:avLst/>
                        </a:prstGeom>
                        <a:noFill/>
                        <a:ln w="5054">
                          <a:solidFill>
                            <a:srgbClr val="FFFFFF"/>
                          </a:solidFill>
                          <a:round/>
                        </a:ln>
                      </wps:spPr>
                      <wps:bodyPr/>
                    </wps:wsp>
                  </a:graphicData>
                </a:graphic>
              </wp:anchor>
            </w:drawing>
          </mc:Choice>
          <mc:Fallback>
            <w:pict>
              <v:line id="Line 57" o:spid="_x0000_s1026" o:spt="20" style="position:absolute;left:0pt;margin-left:168.45pt;margin-top:2.55pt;height:0pt;width:122.75pt;z-index:-251601920;mso-width-relative:page;mso-height-relative:page;" filled="f" stroked="t" coordsize="21600,21600" o:allowincell="f" o:gfxdata="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CEZIq3V&#10;AAAABwEAAA8AAAAAAAAAAQAgAAAAIgAAAGRycy9kb3ducmV2LnhtbFBLAQIUABQAAAAIAIdO4kAM&#10;7XeGsQEAAFMDAAAOAAAAAAAAAAEAIAAAACQBAABkcnMvZTJvRG9jLnhtbFBLBQYAAAAABgAGAFkB&#10;AABHBQAAAAA=&#10;">
                <v:fill on="f" focussize="0,0"/>
                <v:stroke weight="0.397952755905512pt" color="#FFFFFF" joinstyle="round"/>
                <v:imagedata o:title=""/>
                <o:lock v:ext="edit" aspectratio="f"/>
              </v:line>
            </w:pict>
          </mc:Fallback>
        </mc:AlternateConten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sectPr>
          <w:type w:val="continuous"/>
          <w:pgSz w:w="12240" w:h="15840"/>
          <w:pgMar w:top="1047" w:right="6140" w:bottom="441" w:left="5860" w:header="720" w:footer="720" w:gutter="0"/>
          <w:cols w:equalWidth="0" w:num="1">
            <w:col w:w="240"/>
          </w:cols>
        </w:sectPr>
      </w:pPr>
    </w:p>
    <w:p>
      <w:pPr>
        <w:widowControl w:val="0"/>
        <w:autoSpaceDE w:val="0"/>
        <w:autoSpaceDN w:val="0"/>
        <w:adjustRightInd w:val="0"/>
        <w:spacing w:after="0" w:line="240" w:lineRule="auto"/>
        <w:rPr>
          <w:rFonts w:ascii="Times New Roman" w:hAnsi="Times New Roman" w:cs="Amiri"/>
        </w:rPr>
      </w:pPr>
      <w:bookmarkStart w:id="26" w:name="page28"/>
      <w:bookmarkEnd w:id="26"/>
      <w:r>
        <w:rPr>
          <w:rFonts w:ascii="Arial" w:hAnsi="Arial" w:cs="Arial"/>
          <w:b/>
          <w:bCs/>
          <w:color w:val="000000"/>
        </w:rPr>
        <w:t>Stabilized weights</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13" w:lineRule="exact"/>
        <w:rPr>
          <w:rFonts w:ascii="Times New Roman" w:hAnsi="Times New Roman" w:cs="Amiri"/>
        </w:rPr>
      </w:pPr>
    </w:p>
    <w:p>
      <w:pPr>
        <w:widowControl w:val="0"/>
        <w:autoSpaceDE w:val="0"/>
        <w:autoSpaceDN w:val="0"/>
        <w:adjustRightInd w:val="0"/>
        <w:spacing w:after="0" w:line="240" w:lineRule="auto"/>
        <w:ind w:left="2460"/>
        <w:rPr>
          <w:rFonts w:ascii="Times New Roman" w:hAnsi="Times New Roman" w:cs="Amiri"/>
        </w:rPr>
      </w:pPr>
      <w:r>
        <w:rPr>
          <w:rFonts w:ascii="Arial" w:hAnsi="Arial" w:cs="Arial"/>
          <w:color w:val="000000"/>
        </w:rPr>
        <w:t>Table 0.6: Summary of stabilized weights</w:t>
      </w:r>
    </w:p>
    <w:p>
      <w:pPr>
        <w:widowControl w:val="0"/>
        <w:autoSpaceDE w:val="0"/>
        <w:autoSpaceDN w:val="0"/>
        <w:adjustRightInd w:val="0"/>
        <w:spacing w:after="0" w:line="80" w:lineRule="exact"/>
        <w:rPr>
          <w:rFonts w:ascii="Times New Roman" w:hAnsi="Times New Roman" w:cs="Amiri"/>
        </w:rPr>
      </w:pPr>
    </w:p>
    <w:tbl>
      <w:tblPr>
        <w:tblStyle w:val="12"/>
        <w:tblW w:w="9400" w:type="dxa"/>
        <w:tblInd w:w="0" w:type="dxa"/>
        <w:tblLayout w:type="fixed"/>
        <w:tblCellMar>
          <w:top w:w="0" w:type="dxa"/>
          <w:left w:w="0" w:type="dxa"/>
          <w:bottom w:w="0" w:type="dxa"/>
          <w:right w:w="0" w:type="dxa"/>
        </w:tblCellMar>
      </w:tblPr>
      <w:tblGrid>
        <w:gridCol w:w="4500"/>
        <w:gridCol w:w="1760"/>
        <w:gridCol w:w="2040"/>
        <w:gridCol w:w="1100"/>
      </w:tblGrid>
      <w:tr>
        <w:tblPrEx>
          <w:tblLayout w:type="fixed"/>
        </w:tblPrEx>
        <w:trPr>
          <w:trHeight w:val="354" w:hRule="atLeast"/>
        </w:trPr>
        <w:tc>
          <w:tcPr>
            <w:tcW w:w="450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76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720"/>
              <w:jc w:val="right"/>
              <w:rPr>
                <w:rFonts w:ascii="Times New Roman" w:hAnsi="Times New Roman" w:cs="Amiri"/>
              </w:rPr>
            </w:pPr>
            <w:r>
              <w:rPr>
                <w:rFonts w:ascii="Arial" w:hAnsi="Arial" w:cs="Arial"/>
                <w:color w:val="000000"/>
              </w:rPr>
              <w:t>Mean</w:t>
            </w:r>
          </w:p>
        </w:tc>
        <w:tc>
          <w:tcPr>
            <w:tcW w:w="204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1140"/>
              <w:jc w:val="right"/>
              <w:rPr>
                <w:rFonts w:ascii="Times New Roman" w:hAnsi="Times New Roman" w:cs="Amiri"/>
              </w:rPr>
            </w:pPr>
            <w:r>
              <w:rPr>
                <w:rFonts w:ascii="Arial" w:hAnsi="Arial" w:cs="Arial"/>
                <w:color w:val="000000"/>
              </w:rPr>
              <w:t>Min</w:t>
            </w:r>
          </w:p>
        </w:tc>
        <w:tc>
          <w:tcPr>
            <w:tcW w:w="110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500"/>
              <w:jc w:val="right"/>
              <w:rPr>
                <w:rFonts w:ascii="Times New Roman" w:hAnsi="Times New Roman" w:cs="Amiri"/>
              </w:rPr>
            </w:pPr>
            <w:r>
              <w:rPr>
                <w:rFonts w:ascii="Arial" w:hAnsi="Arial" w:cs="Arial"/>
                <w:color w:val="000000"/>
              </w:rPr>
              <w:t>Max</w:t>
            </w:r>
          </w:p>
        </w:tc>
      </w:tr>
      <w:tr>
        <w:tblPrEx>
          <w:tblLayout w:type="fixed"/>
        </w:tblPrEx>
        <w:trPr>
          <w:trHeight w:val="62" w:hRule="atLeast"/>
        </w:trPr>
        <w:tc>
          <w:tcPr>
            <w:tcW w:w="45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7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4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0" w:hRule="atLeast"/>
        </w:trPr>
        <w:tc>
          <w:tcPr>
            <w:tcW w:w="450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Untruncated (men)</w:t>
            </w:r>
          </w:p>
        </w:tc>
        <w:tc>
          <w:tcPr>
            <w:tcW w:w="1760" w:type="dxa"/>
            <w:tcBorders>
              <w:top w:val="nil"/>
              <w:left w:val="nil"/>
              <w:bottom w:val="nil"/>
              <w:right w:val="nil"/>
            </w:tcBorders>
            <w:vAlign w:val="bottom"/>
          </w:tcPr>
          <w:p>
            <w:pPr>
              <w:widowControl w:val="0"/>
              <w:autoSpaceDE w:val="0"/>
              <w:autoSpaceDN w:val="0"/>
              <w:adjustRightInd w:val="0"/>
              <w:spacing w:after="0" w:line="240" w:lineRule="auto"/>
              <w:ind w:right="260"/>
              <w:jc w:val="right"/>
              <w:rPr>
                <w:rFonts w:ascii="Times New Roman" w:hAnsi="Times New Roman" w:cs="Amiri"/>
              </w:rPr>
            </w:pPr>
            <w:r>
              <w:rPr>
                <w:rFonts w:ascii="Arial" w:hAnsi="Arial" w:cs="Arial"/>
                <w:color w:val="000000"/>
              </w:rPr>
              <w:t>1.000515</w:t>
            </w:r>
          </w:p>
        </w:tc>
        <w:tc>
          <w:tcPr>
            <w:tcW w:w="2040" w:type="dxa"/>
            <w:tcBorders>
              <w:top w:val="nil"/>
              <w:left w:val="nil"/>
              <w:bottom w:val="nil"/>
              <w:right w:val="nil"/>
            </w:tcBorders>
            <w:vAlign w:val="bottom"/>
          </w:tcPr>
          <w:p>
            <w:pPr>
              <w:widowControl w:val="0"/>
              <w:autoSpaceDE w:val="0"/>
              <w:autoSpaceDN w:val="0"/>
              <w:adjustRightInd w:val="0"/>
              <w:spacing w:after="0" w:line="240" w:lineRule="auto"/>
              <w:ind w:right="600"/>
              <w:jc w:val="right"/>
              <w:rPr>
                <w:rFonts w:ascii="Times New Roman" w:hAnsi="Times New Roman" w:cs="Amiri"/>
              </w:rPr>
            </w:pPr>
            <w:r>
              <w:rPr>
                <w:rFonts w:ascii="Arial" w:hAnsi="Arial" w:cs="Arial"/>
                <w:color w:val="000000"/>
              </w:rPr>
              <w:t>0.281853</w:t>
            </w:r>
          </w:p>
        </w:tc>
        <w:tc>
          <w:tcPr>
            <w:tcW w:w="1100" w:type="dxa"/>
            <w:tcBorders>
              <w:top w:val="nil"/>
              <w:left w:val="nil"/>
              <w:bottom w:val="nil"/>
              <w:right w:val="nil"/>
            </w:tcBorders>
            <w:vAlign w:val="bottom"/>
          </w:tcPr>
          <w:p>
            <w:pPr>
              <w:widowControl w:val="0"/>
              <w:autoSpaceDE w:val="0"/>
              <w:autoSpaceDN w:val="0"/>
              <w:adjustRightInd w:val="0"/>
              <w:spacing w:after="0" w:line="240" w:lineRule="auto"/>
              <w:jc w:val="right"/>
              <w:rPr>
                <w:rFonts w:ascii="Times New Roman" w:hAnsi="Times New Roman" w:cs="Amiri"/>
              </w:rPr>
            </w:pPr>
            <w:r>
              <w:rPr>
                <w:rFonts w:ascii="Arial" w:hAnsi="Arial" w:cs="Arial"/>
                <w:color w:val="000000"/>
                <w:w w:val="97"/>
              </w:rPr>
              <w:t>2.642838</w:t>
            </w:r>
          </w:p>
        </w:tc>
      </w:tr>
      <w:tr>
        <w:tblPrEx>
          <w:tblLayout w:type="fixed"/>
        </w:tblPrEx>
        <w:trPr>
          <w:trHeight w:val="289" w:hRule="atLeast"/>
        </w:trPr>
        <w:tc>
          <w:tcPr>
            <w:tcW w:w="450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Untruncated (women)</w:t>
            </w:r>
          </w:p>
        </w:tc>
        <w:tc>
          <w:tcPr>
            <w:tcW w:w="1760" w:type="dxa"/>
            <w:tcBorders>
              <w:top w:val="nil"/>
              <w:left w:val="nil"/>
              <w:bottom w:val="nil"/>
              <w:right w:val="nil"/>
            </w:tcBorders>
            <w:vAlign w:val="bottom"/>
          </w:tcPr>
          <w:p>
            <w:pPr>
              <w:widowControl w:val="0"/>
              <w:autoSpaceDE w:val="0"/>
              <w:autoSpaceDN w:val="0"/>
              <w:adjustRightInd w:val="0"/>
              <w:spacing w:after="0" w:line="240" w:lineRule="auto"/>
              <w:ind w:right="260"/>
              <w:jc w:val="right"/>
              <w:rPr>
                <w:rFonts w:ascii="Times New Roman" w:hAnsi="Times New Roman" w:cs="Amiri"/>
              </w:rPr>
            </w:pPr>
            <w:r>
              <w:rPr>
                <w:rFonts w:ascii="Arial" w:hAnsi="Arial" w:cs="Arial"/>
                <w:color w:val="000000"/>
              </w:rPr>
              <w:t>0.999907</w:t>
            </w:r>
          </w:p>
        </w:tc>
        <w:tc>
          <w:tcPr>
            <w:tcW w:w="2040" w:type="dxa"/>
            <w:tcBorders>
              <w:top w:val="nil"/>
              <w:left w:val="nil"/>
              <w:bottom w:val="nil"/>
              <w:right w:val="nil"/>
            </w:tcBorders>
            <w:vAlign w:val="bottom"/>
          </w:tcPr>
          <w:p>
            <w:pPr>
              <w:widowControl w:val="0"/>
              <w:autoSpaceDE w:val="0"/>
              <w:autoSpaceDN w:val="0"/>
              <w:adjustRightInd w:val="0"/>
              <w:spacing w:after="0" w:line="240" w:lineRule="auto"/>
              <w:ind w:right="600"/>
              <w:jc w:val="right"/>
              <w:rPr>
                <w:rFonts w:ascii="Times New Roman" w:hAnsi="Times New Roman" w:cs="Amiri"/>
              </w:rPr>
            </w:pPr>
            <w:r>
              <w:rPr>
                <w:rFonts w:ascii="Arial" w:hAnsi="Arial" w:cs="Arial"/>
                <w:color w:val="000000"/>
              </w:rPr>
              <w:t>0.451526</w:t>
            </w:r>
          </w:p>
        </w:tc>
        <w:tc>
          <w:tcPr>
            <w:tcW w:w="1100" w:type="dxa"/>
            <w:tcBorders>
              <w:top w:val="nil"/>
              <w:left w:val="nil"/>
              <w:bottom w:val="nil"/>
              <w:right w:val="nil"/>
            </w:tcBorders>
            <w:vAlign w:val="bottom"/>
          </w:tcPr>
          <w:p>
            <w:pPr>
              <w:widowControl w:val="0"/>
              <w:autoSpaceDE w:val="0"/>
              <w:autoSpaceDN w:val="0"/>
              <w:adjustRightInd w:val="0"/>
              <w:spacing w:after="0" w:line="240" w:lineRule="auto"/>
              <w:jc w:val="right"/>
              <w:rPr>
                <w:rFonts w:ascii="Times New Roman" w:hAnsi="Times New Roman" w:cs="Amiri"/>
              </w:rPr>
            </w:pPr>
            <w:r>
              <w:rPr>
                <w:rFonts w:ascii="Arial" w:hAnsi="Arial" w:cs="Arial"/>
                <w:color w:val="000000"/>
                <w:w w:val="97"/>
              </w:rPr>
              <w:t>2.053581</w:t>
            </w:r>
          </w:p>
        </w:tc>
      </w:tr>
      <w:tr>
        <w:tblPrEx>
          <w:tblLayout w:type="fixed"/>
        </w:tblPrEx>
        <w:trPr>
          <w:trHeight w:val="289" w:hRule="atLeast"/>
        </w:trPr>
        <w:tc>
          <w:tcPr>
            <w:tcW w:w="450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Truncated 1 and 99 percentile (men)</w:t>
            </w:r>
          </w:p>
        </w:tc>
        <w:tc>
          <w:tcPr>
            <w:tcW w:w="1760" w:type="dxa"/>
            <w:tcBorders>
              <w:top w:val="nil"/>
              <w:left w:val="nil"/>
              <w:bottom w:val="nil"/>
              <w:right w:val="nil"/>
            </w:tcBorders>
            <w:vAlign w:val="bottom"/>
          </w:tcPr>
          <w:p>
            <w:pPr>
              <w:widowControl w:val="0"/>
              <w:autoSpaceDE w:val="0"/>
              <w:autoSpaceDN w:val="0"/>
              <w:adjustRightInd w:val="0"/>
              <w:spacing w:after="0" w:line="240" w:lineRule="auto"/>
              <w:ind w:right="260"/>
              <w:jc w:val="right"/>
              <w:rPr>
                <w:rFonts w:ascii="Times New Roman" w:hAnsi="Times New Roman" w:cs="Amiri"/>
              </w:rPr>
            </w:pPr>
            <w:r>
              <w:rPr>
                <w:rFonts w:ascii="Arial" w:hAnsi="Arial" w:cs="Arial"/>
                <w:color w:val="000000"/>
              </w:rPr>
              <w:t>0.999756</w:t>
            </w:r>
          </w:p>
        </w:tc>
        <w:tc>
          <w:tcPr>
            <w:tcW w:w="2040" w:type="dxa"/>
            <w:tcBorders>
              <w:top w:val="nil"/>
              <w:left w:val="nil"/>
              <w:bottom w:val="nil"/>
              <w:right w:val="nil"/>
            </w:tcBorders>
            <w:vAlign w:val="bottom"/>
          </w:tcPr>
          <w:p>
            <w:pPr>
              <w:widowControl w:val="0"/>
              <w:autoSpaceDE w:val="0"/>
              <w:autoSpaceDN w:val="0"/>
              <w:adjustRightInd w:val="0"/>
              <w:spacing w:after="0" w:line="240" w:lineRule="auto"/>
              <w:ind w:right="600"/>
              <w:jc w:val="right"/>
              <w:rPr>
                <w:rFonts w:ascii="Times New Roman" w:hAnsi="Times New Roman" w:cs="Amiri"/>
              </w:rPr>
            </w:pPr>
            <w:r>
              <w:rPr>
                <w:rFonts w:ascii="Arial" w:hAnsi="Arial" w:cs="Arial"/>
                <w:color w:val="000000"/>
              </w:rPr>
              <w:t>0.945491</w:t>
            </w:r>
          </w:p>
        </w:tc>
        <w:tc>
          <w:tcPr>
            <w:tcW w:w="1100" w:type="dxa"/>
            <w:tcBorders>
              <w:top w:val="nil"/>
              <w:left w:val="nil"/>
              <w:bottom w:val="nil"/>
              <w:right w:val="nil"/>
            </w:tcBorders>
            <w:vAlign w:val="bottom"/>
          </w:tcPr>
          <w:p>
            <w:pPr>
              <w:widowControl w:val="0"/>
              <w:autoSpaceDE w:val="0"/>
              <w:autoSpaceDN w:val="0"/>
              <w:adjustRightInd w:val="0"/>
              <w:spacing w:after="0" w:line="240" w:lineRule="auto"/>
              <w:jc w:val="right"/>
              <w:rPr>
                <w:rFonts w:ascii="Times New Roman" w:hAnsi="Times New Roman" w:cs="Amiri"/>
              </w:rPr>
            </w:pPr>
            <w:r>
              <w:rPr>
                <w:rFonts w:ascii="Arial" w:hAnsi="Arial" w:cs="Arial"/>
                <w:color w:val="000000"/>
                <w:w w:val="97"/>
              </w:rPr>
              <w:t>1.057514</w:t>
            </w:r>
          </w:p>
        </w:tc>
      </w:tr>
      <w:tr>
        <w:tblPrEx>
          <w:tblLayout w:type="fixed"/>
        </w:tblPrEx>
        <w:trPr>
          <w:trHeight w:val="335" w:hRule="atLeast"/>
        </w:trPr>
        <w:tc>
          <w:tcPr>
            <w:tcW w:w="450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Truncated 1 and 99 percentile (women)</w:t>
            </w:r>
          </w:p>
        </w:tc>
        <w:tc>
          <w:tcPr>
            <w:tcW w:w="1760" w:type="dxa"/>
            <w:tcBorders>
              <w:top w:val="nil"/>
              <w:left w:val="nil"/>
              <w:bottom w:val="nil"/>
              <w:right w:val="nil"/>
            </w:tcBorders>
            <w:vAlign w:val="bottom"/>
          </w:tcPr>
          <w:p>
            <w:pPr>
              <w:widowControl w:val="0"/>
              <w:autoSpaceDE w:val="0"/>
              <w:autoSpaceDN w:val="0"/>
              <w:adjustRightInd w:val="0"/>
              <w:spacing w:after="0" w:line="240" w:lineRule="auto"/>
              <w:ind w:right="260"/>
              <w:jc w:val="right"/>
              <w:rPr>
                <w:rFonts w:ascii="Times New Roman" w:hAnsi="Times New Roman" w:cs="Amiri"/>
              </w:rPr>
            </w:pPr>
            <w:r>
              <w:rPr>
                <w:rFonts w:ascii="Arial" w:hAnsi="Arial" w:cs="Arial"/>
                <w:color w:val="000000"/>
              </w:rPr>
              <w:t>1.000001</w:t>
            </w:r>
          </w:p>
        </w:tc>
        <w:tc>
          <w:tcPr>
            <w:tcW w:w="2040" w:type="dxa"/>
            <w:tcBorders>
              <w:top w:val="nil"/>
              <w:left w:val="nil"/>
              <w:bottom w:val="nil"/>
              <w:right w:val="nil"/>
            </w:tcBorders>
            <w:vAlign w:val="bottom"/>
          </w:tcPr>
          <w:p>
            <w:pPr>
              <w:widowControl w:val="0"/>
              <w:autoSpaceDE w:val="0"/>
              <w:autoSpaceDN w:val="0"/>
              <w:adjustRightInd w:val="0"/>
              <w:spacing w:after="0" w:line="240" w:lineRule="auto"/>
              <w:ind w:right="600"/>
              <w:jc w:val="right"/>
              <w:rPr>
                <w:rFonts w:ascii="Times New Roman" w:hAnsi="Times New Roman" w:cs="Amiri"/>
              </w:rPr>
            </w:pPr>
            <w:r>
              <w:rPr>
                <w:rFonts w:ascii="Arial" w:hAnsi="Arial" w:cs="Arial"/>
                <w:color w:val="000000"/>
              </w:rPr>
              <w:t>0.960039</w:t>
            </w:r>
          </w:p>
        </w:tc>
        <w:tc>
          <w:tcPr>
            <w:tcW w:w="1100" w:type="dxa"/>
            <w:tcBorders>
              <w:top w:val="nil"/>
              <w:left w:val="nil"/>
              <w:bottom w:val="nil"/>
              <w:right w:val="nil"/>
            </w:tcBorders>
            <w:vAlign w:val="bottom"/>
          </w:tcPr>
          <w:p>
            <w:pPr>
              <w:widowControl w:val="0"/>
              <w:autoSpaceDE w:val="0"/>
              <w:autoSpaceDN w:val="0"/>
              <w:adjustRightInd w:val="0"/>
              <w:spacing w:after="0" w:line="240" w:lineRule="auto"/>
              <w:jc w:val="right"/>
              <w:rPr>
                <w:rFonts w:ascii="Times New Roman" w:hAnsi="Times New Roman" w:cs="Amiri"/>
              </w:rPr>
            </w:pPr>
            <w:r>
              <w:rPr>
                <w:rFonts w:ascii="Arial" w:hAnsi="Arial" w:cs="Arial"/>
                <w:color w:val="000000"/>
                <w:w w:val="97"/>
              </w:rPr>
              <w:t>1.049472</w:t>
            </w:r>
          </w:p>
        </w:tc>
      </w:tr>
      <w:tr>
        <w:tblPrEx>
          <w:tblLayout w:type="fixed"/>
        </w:tblPrEx>
        <w:trPr>
          <w:trHeight w:val="62" w:hRule="atLeast"/>
        </w:trPr>
        <w:tc>
          <w:tcPr>
            <w:tcW w:w="8300" w:type="dxa"/>
            <w:gridSpan w:val="3"/>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0" w:hRule="atLeast"/>
        </w:trPr>
        <w:tc>
          <w:tcPr>
            <w:tcW w:w="8300" w:type="dxa"/>
            <w:gridSpan w:val="3"/>
            <w:tcBorders>
              <w:top w:val="nil"/>
              <w:left w:val="nil"/>
              <w:bottom w:val="nil"/>
              <w:right w:val="nil"/>
            </w:tcBorders>
            <w:vAlign w:val="bottom"/>
          </w:tcPr>
          <w:p>
            <w:pPr>
              <w:widowControl w:val="0"/>
              <w:autoSpaceDE w:val="0"/>
              <w:autoSpaceDN w:val="0"/>
              <w:adjustRightInd w:val="0"/>
              <w:spacing w:after="0" w:line="240" w:lineRule="auto"/>
              <w:jc w:val="right"/>
              <w:rPr>
                <w:rFonts w:ascii="Times New Roman" w:hAnsi="Times New Roman" w:cs="Amiri"/>
              </w:rPr>
            </w:pPr>
            <w:r>
              <w:rPr>
                <w:rFonts w:ascii="Arial" w:hAnsi="Arial" w:cs="Arial"/>
                <w:color w:val="000000"/>
              </w:rPr>
              <w:t>Using overweight and obesity instead of BMI and waist circumference</w:t>
            </w:r>
          </w:p>
        </w:tc>
        <w:tc>
          <w:tcPr>
            <w:tcW w:w="1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9" w:hRule="atLeast"/>
        </w:trPr>
        <w:tc>
          <w:tcPr>
            <w:tcW w:w="450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Untruncated (men)</w:t>
            </w:r>
          </w:p>
        </w:tc>
        <w:tc>
          <w:tcPr>
            <w:tcW w:w="1760" w:type="dxa"/>
            <w:tcBorders>
              <w:top w:val="nil"/>
              <w:left w:val="nil"/>
              <w:bottom w:val="nil"/>
              <w:right w:val="nil"/>
            </w:tcBorders>
            <w:vAlign w:val="bottom"/>
          </w:tcPr>
          <w:p>
            <w:pPr>
              <w:widowControl w:val="0"/>
              <w:autoSpaceDE w:val="0"/>
              <w:autoSpaceDN w:val="0"/>
              <w:adjustRightInd w:val="0"/>
              <w:spacing w:after="0" w:line="240" w:lineRule="auto"/>
              <w:ind w:right="260"/>
              <w:jc w:val="right"/>
              <w:rPr>
                <w:rFonts w:ascii="Times New Roman" w:hAnsi="Times New Roman" w:cs="Amiri"/>
              </w:rPr>
            </w:pPr>
            <w:r>
              <w:rPr>
                <w:rFonts w:ascii="Arial" w:hAnsi="Arial" w:cs="Arial"/>
                <w:color w:val="000000"/>
              </w:rPr>
              <w:t>1.000516</w:t>
            </w:r>
          </w:p>
        </w:tc>
        <w:tc>
          <w:tcPr>
            <w:tcW w:w="2040" w:type="dxa"/>
            <w:tcBorders>
              <w:top w:val="nil"/>
              <w:left w:val="nil"/>
              <w:bottom w:val="nil"/>
              <w:right w:val="nil"/>
            </w:tcBorders>
            <w:vAlign w:val="bottom"/>
          </w:tcPr>
          <w:p>
            <w:pPr>
              <w:widowControl w:val="0"/>
              <w:autoSpaceDE w:val="0"/>
              <w:autoSpaceDN w:val="0"/>
              <w:adjustRightInd w:val="0"/>
              <w:spacing w:after="0" w:line="240" w:lineRule="auto"/>
              <w:ind w:right="600"/>
              <w:jc w:val="right"/>
              <w:rPr>
                <w:rFonts w:ascii="Times New Roman" w:hAnsi="Times New Roman" w:cs="Amiri"/>
              </w:rPr>
            </w:pPr>
            <w:r>
              <w:rPr>
                <w:rFonts w:ascii="Arial" w:hAnsi="Arial" w:cs="Arial"/>
                <w:color w:val="000000"/>
              </w:rPr>
              <w:t>0.232143</w:t>
            </w:r>
          </w:p>
        </w:tc>
        <w:tc>
          <w:tcPr>
            <w:tcW w:w="1100" w:type="dxa"/>
            <w:tcBorders>
              <w:top w:val="nil"/>
              <w:left w:val="nil"/>
              <w:bottom w:val="nil"/>
              <w:right w:val="nil"/>
            </w:tcBorders>
            <w:vAlign w:val="bottom"/>
          </w:tcPr>
          <w:p>
            <w:pPr>
              <w:widowControl w:val="0"/>
              <w:autoSpaceDE w:val="0"/>
              <w:autoSpaceDN w:val="0"/>
              <w:adjustRightInd w:val="0"/>
              <w:spacing w:after="0" w:line="240" w:lineRule="auto"/>
              <w:jc w:val="right"/>
              <w:rPr>
                <w:rFonts w:ascii="Times New Roman" w:hAnsi="Times New Roman" w:cs="Amiri"/>
              </w:rPr>
            </w:pPr>
            <w:r>
              <w:rPr>
                <w:rFonts w:ascii="Arial" w:hAnsi="Arial" w:cs="Arial"/>
                <w:color w:val="000000"/>
                <w:w w:val="97"/>
              </w:rPr>
              <w:t>2.592925</w:t>
            </w:r>
          </w:p>
        </w:tc>
      </w:tr>
      <w:tr>
        <w:tblPrEx>
          <w:tblLayout w:type="fixed"/>
        </w:tblPrEx>
        <w:trPr>
          <w:trHeight w:val="289" w:hRule="atLeast"/>
        </w:trPr>
        <w:tc>
          <w:tcPr>
            <w:tcW w:w="450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Untruncated (women)</w:t>
            </w:r>
          </w:p>
        </w:tc>
        <w:tc>
          <w:tcPr>
            <w:tcW w:w="1760" w:type="dxa"/>
            <w:tcBorders>
              <w:top w:val="nil"/>
              <w:left w:val="nil"/>
              <w:bottom w:val="nil"/>
              <w:right w:val="nil"/>
            </w:tcBorders>
            <w:vAlign w:val="bottom"/>
          </w:tcPr>
          <w:p>
            <w:pPr>
              <w:widowControl w:val="0"/>
              <w:autoSpaceDE w:val="0"/>
              <w:autoSpaceDN w:val="0"/>
              <w:adjustRightInd w:val="0"/>
              <w:spacing w:after="0" w:line="240" w:lineRule="auto"/>
              <w:ind w:right="260"/>
              <w:jc w:val="right"/>
              <w:rPr>
                <w:rFonts w:ascii="Times New Roman" w:hAnsi="Times New Roman" w:cs="Amiri"/>
              </w:rPr>
            </w:pPr>
            <w:r>
              <w:rPr>
                <w:rFonts w:ascii="Arial" w:hAnsi="Arial" w:cs="Arial"/>
                <w:color w:val="000000"/>
              </w:rPr>
              <w:t>0.999857</w:t>
            </w:r>
          </w:p>
        </w:tc>
        <w:tc>
          <w:tcPr>
            <w:tcW w:w="2040" w:type="dxa"/>
            <w:tcBorders>
              <w:top w:val="nil"/>
              <w:left w:val="nil"/>
              <w:bottom w:val="nil"/>
              <w:right w:val="nil"/>
            </w:tcBorders>
            <w:vAlign w:val="bottom"/>
          </w:tcPr>
          <w:p>
            <w:pPr>
              <w:widowControl w:val="0"/>
              <w:autoSpaceDE w:val="0"/>
              <w:autoSpaceDN w:val="0"/>
              <w:adjustRightInd w:val="0"/>
              <w:spacing w:after="0" w:line="240" w:lineRule="auto"/>
              <w:ind w:right="600"/>
              <w:jc w:val="right"/>
              <w:rPr>
                <w:rFonts w:ascii="Times New Roman" w:hAnsi="Times New Roman" w:cs="Amiri"/>
              </w:rPr>
            </w:pPr>
            <w:r>
              <w:rPr>
                <w:rFonts w:ascii="Arial" w:hAnsi="Arial" w:cs="Arial"/>
                <w:color w:val="000000"/>
              </w:rPr>
              <w:t>0.251297</w:t>
            </w:r>
          </w:p>
        </w:tc>
        <w:tc>
          <w:tcPr>
            <w:tcW w:w="1100" w:type="dxa"/>
            <w:tcBorders>
              <w:top w:val="nil"/>
              <w:left w:val="nil"/>
              <w:bottom w:val="nil"/>
              <w:right w:val="nil"/>
            </w:tcBorders>
            <w:vAlign w:val="bottom"/>
          </w:tcPr>
          <w:p>
            <w:pPr>
              <w:widowControl w:val="0"/>
              <w:autoSpaceDE w:val="0"/>
              <w:autoSpaceDN w:val="0"/>
              <w:adjustRightInd w:val="0"/>
              <w:spacing w:after="0" w:line="240" w:lineRule="auto"/>
              <w:jc w:val="right"/>
              <w:rPr>
                <w:rFonts w:ascii="Times New Roman" w:hAnsi="Times New Roman" w:cs="Amiri"/>
              </w:rPr>
            </w:pPr>
            <w:r>
              <w:rPr>
                <w:rFonts w:ascii="Arial" w:hAnsi="Arial" w:cs="Arial"/>
                <w:color w:val="000000"/>
                <w:w w:val="97"/>
              </w:rPr>
              <w:t>2.491703</w:t>
            </w:r>
          </w:p>
        </w:tc>
      </w:tr>
      <w:tr>
        <w:tblPrEx>
          <w:tblLayout w:type="fixed"/>
        </w:tblPrEx>
        <w:trPr>
          <w:trHeight w:val="289" w:hRule="atLeast"/>
        </w:trPr>
        <w:tc>
          <w:tcPr>
            <w:tcW w:w="450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Truncated 1 and 99 percentile (men)</w:t>
            </w:r>
          </w:p>
        </w:tc>
        <w:tc>
          <w:tcPr>
            <w:tcW w:w="1760" w:type="dxa"/>
            <w:tcBorders>
              <w:top w:val="nil"/>
              <w:left w:val="nil"/>
              <w:bottom w:val="nil"/>
              <w:right w:val="nil"/>
            </w:tcBorders>
            <w:vAlign w:val="bottom"/>
          </w:tcPr>
          <w:p>
            <w:pPr>
              <w:widowControl w:val="0"/>
              <w:autoSpaceDE w:val="0"/>
              <w:autoSpaceDN w:val="0"/>
              <w:adjustRightInd w:val="0"/>
              <w:spacing w:after="0" w:line="240" w:lineRule="auto"/>
              <w:ind w:right="260"/>
              <w:jc w:val="right"/>
              <w:rPr>
                <w:rFonts w:ascii="Times New Roman" w:hAnsi="Times New Roman" w:cs="Amiri"/>
              </w:rPr>
            </w:pPr>
            <w:r>
              <w:rPr>
                <w:rFonts w:ascii="Arial" w:hAnsi="Arial" w:cs="Arial"/>
                <w:color w:val="000000"/>
              </w:rPr>
              <w:t>0.999794</w:t>
            </w:r>
          </w:p>
        </w:tc>
        <w:tc>
          <w:tcPr>
            <w:tcW w:w="2040" w:type="dxa"/>
            <w:tcBorders>
              <w:top w:val="nil"/>
              <w:left w:val="nil"/>
              <w:bottom w:val="nil"/>
              <w:right w:val="nil"/>
            </w:tcBorders>
            <w:vAlign w:val="bottom"/>
          </w:tcPr>
          <w:p>
            <w:pPr>
              <w:widowControl w:val="0"/>
              <w:autoSpaceDE w:val="0"/>
              <w:autoSpaceDN w:val="0"/>
              <w:adjustRightInd w:val="0"/>
              <w:spacing w:after="0" w:line="240" w:lineRule="auto"/>
              <w:ind w:right="600"/>
              <w:jc w:val="right"/>
              <w:rPr>
                <w:rFonts w:ascii="Times New Roman" w:hAnsi="Times New Roman" w:cs="Amiri"/>
              </w:rPr>
            </w:pPr>
            <w:r>
              <w:rPr>
                <w:rFonts w:ascii="Arial" w:hAnsi="Arial" w:cs="Arial"/>
                <w:color w:val="000000"/>
              </w:rPr>
              <w:t>0.944632</w:t>
            </w:r>
          </w:p>
        </w:tc>
        <w:tc>
          <w:tcPr>
            <w:tcW w:w="1100" w:type="dxa"/>
            <w:tcBorders>
              <w:top w:val="nil"/>
              <w:left w:val="nil"/>
              <w:bottom w:val="nil"/>
              <w:right w:val="nil"/>
            </w:tcBorders>
            <w:vAlign w:val="bottom"/>
          </w:tcPr>
          <w:p>
            <w:pPr>
              <w:widowControl w:val="0"/>
              <w:autoSpaceDE w:val="0"/>
              <w:autoSpaceDN w:val="0"/>
              <w:adjustRightInd w:val="0"/>
              <w:spacing w:after="0" w:line="240" w:lineRule="auto"/>
              <w:jc w:val="right"/>
              <w:rPr>
                <w:rFonts w:ascii="Times New Roman" w:hAnsi="Times New Roman" w:cs="Amiri"/>
              </w:rPr>
            </w:pPr>
            <w:r>
              <w:rPr>
                <w:rFonts w:ascii="Arial" w:hAnsi="Arial" w:cs="Arial"/>
                <w:color w:val="000000"/>
                <w:w w:val="97"/>
              </w:rPr>
              <w:t>1.058910</w:t>
            </w:r>
          </w:p>
        </w:tc>
      </w:tr>
      <w:tr>
        <w:tblPrEx>
          <w:tblLayout w:type="fixed"/>
        </w:tblPrEx>
        <w:trPr>
          <w:trHeight w:val="335" w:hRule="atLeast"/>
        </w:trPr>
        <w:tc>
          <w:tcPr>
            <w:tcW w:w="4500" w:type="dxa"/>
            <w:tcBorders>
              <w:top w:val="nil"/>
              <w:left w:val="nil"/>
              <w:bottom w:val="nil"/>
              <w:right w:val="nil"/>
            </w:tcBorders>
            <w:vAlign w:val="bottom"/>
          </w:tcPr>
          <w:p>
            <w:pPr>
              <w:widowControl w:val="0"/>
              <w:autoSpaceDE w:val="0"/>
              <w:autoSpaceDN w:val="0"/>
              <w:adjustRightInd w:val="0"/>
              <w:spacing w:after="0" w:line="240" w:lineRule="auto"/>
              <w:ind w:left="120"/>
              <w:rPr>
                <w:rFonts w:ascii="Times New Roman" w:hAnsi="Times New Roman" w:cs="Amiri"/>
              </w:rPr>
            </w:pPr>
            <w:r>
              <w:rPr>
                <w:rFonts w:ascii="Arial" w:hAnsi="Arial" w:cs="Arial"/>
                <w:color w:val="000000"/>
              </w:rPr>
              <w:t>Truncated 1 and 99 percentile (women)</w:t>
            </w:r>
          </w:p>
        </w:tc>
        <w:tc>
          <w:tcPr>
            <w:tcW w:w="1760" w:type="dxa"/>
            <w:tcBorders>
              <w:top w:val="nil"/>
              <w:left w:val="nil"/>
              <w:bottom w:val="nil"/>
              <w:right w:val="nil"/>
            </w:tcBorders>
            <w:vAlign w:val="bottom"/>
          </w:tcPr>
          <w:p>
            <w:pPr>
              <w:widowControl w:val="0"/>
              <w:autoSpaceDE w:val="0"/>
              <w:autoSpaceDN w:val="0"/>
              <w:adjustRightInd w:val="0"/>
              <w:spacing w:after="0" w:line="240" w:lineRule="auto"/>
              <w:ind w:right="260"/>
              <w:jc w:val="right"/>
              <w:rPr>
                <w:rFonts w:ascii="Times New Roman" w:hAnsi="Times New Roman" w:cs="Amiri"/>
              </w:rPr>
            </w:pPr>
            <w:r>
              <w:rPr>
                <w:rFonts w:ascii="Arial" w:hAnsi="Arial" w:cs="Arial"/>
                <w:color w:val="000000"/>
              </w:rPr>
              <w:t>0.999782</w:t>
            </w:r>
          </w:p>
        </w:tc>
        <w:tc>
          <w:tcPr>
            <w:tcW w:w="2040" w:type="dxa"/>
            <w:tcBorders>
              <w:top w:val="nil"/>
              <w:left w:val="nil"/>
              <w:bottom w:val="nil"/>
              <w:right w:val="nil"/>
            </w:tcBorders>
            <w:vAlign w:val="bottom"/>
          </w:tcPr>
          <w:p>
            <w:pPr>
              <w:widowControl w:val="0"/>
              <w:autoSpaceDE w:val="0"/>
              <w:autoSpaceDN w:val="0"/>
              <w:adjustRightInd w:val="0"/>
              <w:spacing w:after="0" w:line="240" w:lineRule="auto"/>
              <w:ind w:right="600"/>
              <w:jc w:val="right"/>
              <w:rPr>
                <w:rFonts w:ascii="Times New Roman" w:hAnsi="Times New Roman" w:cs="Amiri"/>
              </w:rPr>
            </w:pPr>
            <w:r>
              <w:rPr>
                <w:rFonts w:ascii="Arial" w:hAnsi="Arial" w:cs="Arial"/>
                <w:color w:val="000000"/>
              </w:rPr>
              <w:t>0.932321</w:t>
            </w:r>
          </w:p>
        </w:tc>
        <w:tc>
          <w:tcPr>
            <w:tcW w:w="1100" w:type="dxa"/>
            <w:tcBorders>
              <w:top w:val="nil"/>
              <w:left w:val="nil"/>
              <w:bottom w:val="nil"/>
              <w:right w:val="nil"/>
            </w:tcBorders>
            <w:vAlign w:val="bottom"/>
          </w:tcPr>
          <w:p>
            <w:pPr>
              <w:widowControl w:val="0"/>
              <w:autoSpaceDE w:val="0"/>
              <w:autoSpaceDN w:val="0"/>
              <w:adjustRightInd w:val="0"/>
              <w:spacing w:after="0" w:line="240" w:lineRule="auto"/>
              <w:jc w:val="right"/>
              <w:rPr>
                <w:rFonts w:ascii="Times New Roman" w:hAnsi="Times New Roman" w:cs="Amiri"/>
              </w:rPr>
            </w:pPr>
            <w:r>
              <w:rPr>
                <w:rFonts w:ascii="Arial" w:hAnsi="Arial" w:cs="Arial"/>
                <w:color w:val="000000"/>
                <w:w w:val="97"/>
              </w:rPr>
              <w:t>1.077095</w:t>
            </w:r>
          </w:p>
        </w:tc>
      </w:tr>
      <w:tr>
        <w:tblPrEx>
          <w:tblLayout w:type="fixed"/>
        </w:tblPrEx>
        <w:trPr>
          <w:trHeight w:val="62" w:hRule="atLeast"/>
        </w:trPr>
        <w:tc>
          <w:tcPr>
            <w:tcW w:w="45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7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4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r>
    </w:tbl>
    <w:p>
      <w:pPr>
        <w:widowControl w:val="0"/>
        <w:autoSpaceDE w:val="0"/>
        <w:autoSpaceDN w:val="0"/>
        <w:adjustRightInd w:val="0"/>
        <w:spacing w:after="0" w:line="240" w:lineRule="auto"/>
        <w:rPr>
          <w:rFonts w:ascii="Times New Roman" w:hAnsi="Times New Roman" w:cs="Amiri"/>
        </w:rPr>
        <w:sectPr>
          <w:pgSz w:w="12240" w:h="15840"/>
          <w:pgMar w:top="1047" w:right="1420" w:bottom="441" w:left="1420" w:header="720" w:footer="720" w:gutter="0"/>
          <w:cols w:equalWidth="0" w:num="1">
            <w:col w:w="940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36"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sectPr>
          <w:type w:val="continuous"/>
          <w:pgSz w:w="12240" w:h="15840"/>
          <w:pgMar w:top="1047" w:right="6140" w:bottom="441" w:left="5860" w:header="720" w:footer="720" w:gutter="0"/>
          <w:cols w:equalWidth="0" w:num="1">
            <w:col w:w="240"/>
          </w:cols>
        </w:sectPr>
      </w:pPr>
    </w:p>
    <w:p>
      <w:pPr>
        <w:widowControl w:val="0"/>
        <w:autoSpaceDE w:val="0"/>
        <w:autoSpaceDN w:val="0"/>
        <w:adjustRightInd w:val="0"/>
        <w:spacing w:after="0" w:line="240" w:lineRule="auto"/>
        <w:rPr>
          <w:rFonts w:ascii="Times New Roman" w:hAnsi="Times New Roman" w:cs="Amiri"/>
        </w:rPr>
      </w:pPr>
      <w:bookmarkStart w:id="27" w:name="page29"/>
      <w:bookmarkEnd w:id="27"/>
      <w:r>
        <w:rPr>
          <w:rFonts w:ascii="Arial" w:hAnsi="Arial" w:cs="Arial"/>
          <w:b/>
          <w:bCs/>
          <w:color w:val="000000"/>
        </w:rPr>
        <w:t>Duration groups results</w:t>
      </w:r>
    </w:p>
    <w:p>
      <w:pPr>
        <w:widowControl w:val="0"/>
        <w:autoSpaceDE w:val="0"/>
        <w:autoSpaceDN w:val="0"/>
        <w:adjustRightInd w:val="0"/>
        <w:spacing w:after="0" w:line="240" w:lineRule="auto"/>
        <w:rPr>
          <w:rFonts w:ascii="Times New Roman" w:hAnsi="Times New Roman" w:cs="Amiri"/>
        </w:rPr>
        <w:sectPr>
          <w:pgSz w:w="12240" w:h="15840"/>
          <w:pgMar w:top="1047" w:right="7740" w:bottom="441" w:left="1420" w:header="720" w:footer="720" w:gutter="0"/>
          <w:cols w:equalWidth="0" w:num="1">
            <w:col w:w="308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23"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Arial" w:hAnsi="Arial" w:cs="Arial"/>
          <w:color w:val="000000"/>
        </w:rPr>
        <w:t>29</w:t>
      </w:r>
    </w:p>
    <w:p>
      <w:pPr>
        <w:widowControl w:val="0"/>
        <w:autoSpaceDE w:val="0"/>
        <w:autoSpaceDN w:val="0"/>
        <w:adjustRightInd w:val="0"/>
        <w:spacing w:after="0" w:line="240" w:lineRule="auto"/>
        <w:rPr>
          <w:rFonts w:ascii="Times New Roman" w:hAnsi="Times New Roman" w:cs="Amiri"/>
        </w:rPr>
        <w:sectPr>
          <w:type w:val="continuous"/>
          <w:pgSz w:w="12240" w:h="15840"/>
          <w:pgMar w:top="1047" w:right="6140" w:bottom="441" w:left="5860" w:header="720" w:footer="720" w:gutter="0"/>
          <w:cols w:equalWidth="0" w:num="1">
            <w:col w:w="240"/>
          </w:cols>
        </w:sectPr>
      </w:pPr>
    </w:p>
    <w:p>
      <w:pPr>
        <w:widowControl w:val="0"/>
        <w:overflowPunct w:val="0"/>
        <w:autoSpaceDE w:val="0"/>
        <w:autoSpaceDN w:val="0"/>
        <w:adjustRightInd w:val="0"/>
        <w:spacing w:after="0" w:line="185" w:lineRule="auto"/>
        <w:ind w:left="1080" w:hanging="1086"/>
        <w:jc w:val="both"/>
        <w:rPr>
          <w:rFonts w:ascii="Times New Roman" w:hAnsi="Times New Roman" w:cs="Amiri"/>
        </w:rPr>
      </w:pPr>
      <w:bookmarkStart w:id="28" w:name="page30"/>
      <w:bookmarkEnd w:id="28"/>
      <w:r>
        <w:rPr>
          <w:rFonts w:ascii="Gabriola" w:hAnsi="Gabriola" w:cs="Gabriola"/>
          <w:color w:val="000000"/>
        </w:rPr>
        <w:t>Table 0.7: Analysis of the e</w:t>
      </w:r>
      <w:r>
        <w:rPr>
          <w:rFonts w:ascii="Cambria Math" w:hAnsi="Cambria Math" w:cs="Cambria Math"/>
          <w:color w:val="000000"/>
        </w:rPr>
        <w:t>ﬀ</w:t>
      </w:r>
      <w:r>
        <w:rPr>
          <w:rFonts w:ascii="Gabriola" w:hAnsi="Gabriola" w:cs="Gabriola"/>
          <w:color w:val="000000"/>
        </w:rPr>
        <w:t>ect of time since diabetes diagnosis on employment status and behavioural outcomes using marginal structural models (duration groups)</w:t>
      </w:r>
    </w:p>
    <w:p>
      <w:pPr>
        <w:widowControl w:val="0"/>
        <w:autoSpaceDE w:val="0"/>
        <w:autoSpaceDN w:val="0"/>
        <w:adjustRightInd w:val="0"/>
        <w:spacing w:after="0" w:line="21" w:lineRule="exact"/>
        <w:rPr>
          <w:rFonts w:ascii="Times New Roman" w:hAnsi="Times New Roman" w:cs="Amiri"/>
        </w:rPr>
      </w:pPr>
    </w:p>
    <w:tbl>
      <w:tblPr>
        <w:tblStyle w:val="12"/>
        <w:tblW w:w="9140" w:type="dxa"/>
        <w:tblInd w:w="0" w:type="dxa"/>
        <w:tblLayout w:type="fixed"/>
        <w:tblCellMar>
          <w:top w:w="0" w:type="dxa"/>
          <w:left w:w="0" w:type="dxa"/>
          <w:bottom w:w="0" w:type="dxa"/>
          <w:right w:w="0" w:type="dxa"/>
        </w:tblCellMar>
      </w:tblPr>
      <w:tblGrid>
        <w:gridCol w:w="1480"/>
        <w:gridCol w:w="1320"/>
        <w:gridCol w:w="1000"/>
        <w:gridCol w:w="1360"/>
        <w:gridCol w:w="1200"/>
        <w:gridCol w:w="1280"/>
        <w:gridCol w:w="1480"/>
        <w:gridCol w:w="20"/>
      </w:tblGrid>
      <w:tr>
        <w:tblPrEx>
          <w:tblLayout w:type="fixed"/>
        </w:tblPrEx>
        <w:trPr>
          <w:trHeight w:val="261" w:hRule="atLeast"/>
        </w:trPr>
        <w:tc>
          <w:tcPr>
            <w:tcW w:w="148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438"/>
              <w:jc w:val="right"/>
              <w:rPr>
                <w:rFonts w:ascii="Times New Roman" w:hAnsi="Times New Roman" w:cs="Amiri"/>
              </w:rPr>
            </w:pPr>
            <w:r>
              <w:rPr>
                <w:rFonts w:ascii="Arial" w:hAnsi="Arial" w:cs="Arial"/>
                <w:color w:val="000000"/>
              </w:rPr>
              <w:t>(1)</w:t>
            </w:r>
          </w:p>
        </w:tc>
        <w:tc>
          <w:tcPr>
            <w:tcW w:w="100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278"/>
              <w:jc w:val="right"/>
              <w:rPr>
                <w:rFonts w:ascii="Times New Roman" w:hAnsi="Times New Roman" w:cs="Amiri"/>
              </w:rPr>
            </w:pPr>
            <w:r>
              <w:rPr>
                <w:rFonts w:ascii="Arial" w:hAnsi="Arial" w:cs="Arial"/>
                <w:color w:val="000000"/>
              </w:rPr>
              <w:t>(2)</w:t>
            </w:r>
          </w:p>
        </w:tc>
        <w:tc>
          <w:tcPr>
            <w:tcW w:w="136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518"/>
              <w:jc w:val="right"/>
              <w:rPr>
                <w:rFonts w:ascii="Times New Roman" w:hAnsi="Times New Roman" w:cs="Amiri"/>
              </w:rPr>
            </w:pPr>
            <w:r>
              <w:rPr>
                <w:rFonts w:ascii="Arial" w:hAnsi="Arial" w:cs="Arial"/>
                <w:color w:val="000000"/>
              </w:rPr>
              <w:t>(3)</w:t>
            </w:r>
          </w:p>
        </w:tc>
        <w:tc>
          <w:tcPr>
            <w:tcW w:w="120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438"/>
              <w:jc w:val="right"/>
              <w:rPr>
                <w:rFonts w:ascii="Times New Roman" w:hAnsi="Times New Roman" w:cs="Amiri"/>
              </w:rPr>
            </w:pPr>
            <w:r>
              <w:rPr>
                <w:rFonts w:ascii="Arial" w:hAnsi="Arial" w:cs="Arial"/>
                <w:color w:val="000000"/>
              </w:rPr>
              <w:t>(4)</w:t>
            </w:r>
          </w:p>
        </w:tc>
        <w:tc>
          <w:tcPr>
            <w:tcW w:w="128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418"/>
              <w:jc w:val="right"/>
              <w:rPr>
                <w:rFonts w:ascii="Times New Roman" w:hAnsi="Times New Roman" w:cs="Amiri"/>
              </w:rPr>
            </w:pPr>
            <w:r>
              <w:rPr>
                <w:rFonts w:ascii="Arial" w:hAnsi="Arial" w:cs="Arial"/>
                <w:color w:val="000000"/>
              </w:rPr>
              <w:t>(5)</w:t>
            </w:r>
          </w:p>
        </w:tc>
        <w:tc>
          <w:tcPr>
            <w:tcW w:w="148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518"/>
              <w:jc w:val="right"/>
              <w:rPr>
                <w:rFonts w:ascii="Times New Roman" w:hAnsi="Times New Roman" w:cs="Amiri"/>
              </w:rPr>
            </w:pPr>
            <w:r>
              <w:rPr>
                <w:rFonts w:ascii="Arial" w:hAnsi="Arial" w:cs="Arial"/>
                <w:color w:val="000000"/>
              </w:rPr>
              <w:t>(6)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5"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8"/>
              <w:jc w:val="right"/>
              <w:rPr>
                <w:rFonts w:ascii="Times New Roman" w:hAnsi="Times New Roman" w:cs="Amiri"/>
              </w:rPr>
            </w:pPr>
            <w:r>
              <w:rPr>
                <w:rFonts w:ascii="Arial" w:hAnsi="Arial" w:cs="Arial"/>
                <w:color w:val="000000"/>
              </w:rPr>
              <w:t>Employment</w:t>
            </w:r>
          </w:p>
        </w:tc>
        <w:tc>
          <w:tcPr>
            <w:tcW w:w="1000" w:type="dxa"/>
            <w:tcBorders>
              <w:top w:val="nil"/>
              <w:left w:val="nil"/>
              <w:bottom w:val="nil"/>
              <w:right w:val="nil"/>
            </w:tcBorders>
            <w:vAlign w:val="bottom"/>
          </w:tcPr>
          <w:p>
            <w:pPr>
              <w:widowControl w:val="0"/>
              <w:autoSpaceDE w:val="0"/>
              <w:autoSpaceDN w:val="0"/>
              <w:adjustRightInd w:val="0"/>
              <w:spacing w:after="0" w:line="240" w:lineRule="auto"/>
              <w:ind w:right="38"/>
              <w:jc w:val="right"/>
              <w:rPr>
                <w:rFonts w:ascii="Times New Roman" w:hAnsi="Times New Roman" w:cs="Amiri"/>
              </w:rPr>
            </w:pPr>
            <w:r>
              <w:rPr>
                <w:rFonts w:ascii="Arial" w:hAnsi="Arial" w:cs="Arial"/>
                <w:color w:val="000000"/>
              </w:rPr>
              <w:t>Smoking</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118"/>
              <w:jc w:val="right"/>
              <w:rPr>
                <w:rFonts w:ascii="Times New Roman" w:hAnsi="Times New Roman" w:cs="Amiri"/>
              </w:rPr>
            </w:pPr>
            <w:r>
              <w:rPr>
                <w:rFonts w:ascii="Arial" w:hAnsi="Arial" w:cs="Arial"/>
                <w:color w:val="000000"/>
              </w:rPr>
              <w:t>Any alcohol</w:t>
            </w:r>
          </w:p>
        </w:tc>
        <w:tc>
          <w:tcPr>
            <w:tcW w:w="1200" w:type="dxa"/>
            <w:tcBorders>
              <w:top w:val="nil"/>
              <w:left w:val="nil"/>
              <w:bottom w:val="nil"/>
              <w:right w:val="nil"/>
            </w:tcBorders>
            <w:vAlign w:val="bottom"/>
          </w:tcPr>
          <w:p>
            <w:pPr>
              <w:widowControl w:val="0"/>
              <w:autoSpaceDE w:val="0"/>
              <w:autoSpaceDN w:val="0"/>
              <w:adjustRightInd w:val="0"/>
              <w:spacing w:after="0" w:line="240" w:lineRule="auto"/>
              <w:ind w:left="320"/>
              <w:rPr>
                <w:rFonts w:ascii="Times New Roman" w:hAnsi="Times New Roman" w:cs="Amiri"/>
              </w:rPr>
            </w:pPr>
            <w:r>
              <w:rPr>
                <w:rFonts w:ascii="Arial" w:hAnsi="Arial" w:cs="Arial"/>
                <w:color w:val="000000"/>
              </w:rPr>
              <w:t>BMI</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58"/>
              <w:jc w:val="right"/>
              <w:rPr>
                <w:rFonts w:ascii="Times New Roman" w:hAnsi="Times New Roman" w:cs="Amiri"/>
              </w:rPr>
            </w:pPr>
            <w:r>
              <w:rPr>
                <w:rFonts w:ascii="Arial" w:hAnsi="Arial" w:cs="Arial"/>
                <w:color w:val="000000"/>
              </w:rPr>
              <w:t>Waist (cm)</w:t>
            </w:r>
          </w:p>
        </w:tc>
        <w:tc>
          <w:tcPr>
            <w:tcW w:w="1480" w:type="dxa"/>
            <w:tcBorders>
              <w:top w:val="nil"/>
              <w:left w:val="nil"/>
              <w:bottom w:val="nil"/>
              <w:right w:val="nil"/>
            </w:tcBorders>
            <w:vAlign w:val="bottom"/>
          </w:tcPr>
          <w:p>
            <w:pPr>
              <w:widowControl w:val="0"/>
              <w:autoSpaceDE w:val="0"/>
              <w:autoSpaceDN w:val="0"/>
              <w:adjustRightInd w:val="0"/>
              <w:spacing w:after="0" w:line="240" w:lineRule="auto"/>
              <w:jc w:val="right"/>
              <w:rPr>
                <w:rFonts w:ascii="Times New Roman" w:hAnsi="Times New Roman" w:cs="Amiri"/>
              </w:rPr>
            </w:pPr>
            <w:r>
              <w:rPr>
                <w:rFonts w:ascii="Arial" w:hAnsi="Arial" w:cs="Arial"/>
                <w:color w:val="000000"/>
              </w:rPr>
              <w:t>Calories (kcal)</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3" w:hRule="atLeast"/>
        </w:trPr>
        <w:tc>
          <w:tcPr>
            <w:tcW w:w="14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8"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Male sample</w:t>
            </w:r>
          </w:p>
        </w:tc>
        <w:tc>
          <w:tcPr>
            <w:tcW w:w="1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0" w:type="dxa"/>
            <w:vMerge w:val="restart"/>
            <w:tcBorders>
              <w:top w:val="nil"/>
              <w:left w:val="nil"/>
              <w:bottom w:val="nil"/>
              <w:right w:val="nil"/>
            </w:tcBorders>
            <w:vAlign w:val="bottom"/>
          </w:tcPr>
          <w:p>
            <w:pPr>
              <w:widowControl w:val="0"/>
              <w:autoSpaceDE w:val="0"/>
              <w:autoSpaceDN w:val="0"/>
              <w:adjustRightInd w:val="0"/>
              <w:spacing w:after="0" w:line="240" w:lineRule="auto"/>
              <w:ind w:right="78"/>
              <w:jc w:val="right"/>
              <w:rPr>
                <w:rFonts w:ascii="Times New Roman" w:hAnsi="Times New Roman" w:cs="Amiri"/>
              </w:rPr>
            </w:pPr>
            <w:r>
              <w:rPr>
                <w:rFonts w:ascii="Arial" w:hAnsi="Arial" w:cs="Arial"/>
                <w:color w:val="000000"/>
              </w:rPr>
              <w:t>−.031</w:t>
            </w:r>
          </w:p>
        </w:tc>
        <w:tc>
          <w:tcPr>
            <w:tcW w:w="1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vMerge w:val="restart"/>
            <w:tcBorders>
              <w:top w:val="nil"/>
              <w:left w:val="nil"/>
              <w:bottom w:val="nil"/>
              <w:right w:val="nil"/>
            </w:tcBorders>
            <w:vAlign w:val="bottom"/>
          </w:tcPr>
          <w:p>
            <w:pPr>
              <w:widowControl w:val="0"/>
              <w:autoSpaceDE w:val="0"/>
              <w:autoSpaceDN w:val="0"/>
              <w:adjustRightInd w:val="0"/>
              <w:spacing w:after="0" w:line="310" w:lineRule="exact"/>
              <w:ind w:right="98"/>
              <w:jc w:val="right"/>
              <w:rPr>
                <w:rFonts w:ascii="Times New Roman" w:hAnsi="Times New Roman" w:cs="Amiri"/>
              </w:rPr>
            </w:pPr>
            <w:r>
              <w:rPr>
                <w:rFonts w:ascii="Arial" w:hAnsi="Arial" w:cs="Arial"/>
                <w:color w:val="000000"/>
              </w:rPr>
              <w:t>−1.138</w:t>
            </w:r>
            <w:r>
              <w:rPr>
                <w:rFonts w:hint="eastAsia" w:ascii="MS PGothic" w:hAnsi="Arial" w:eastAsia="MS PGothic" w:cs="MS PGothic"/>
                <w:color w:val="000000"/>
                <w:vertAlign w:val="superscript"/>
              </w:rPr>
              <w:t>∗∗</w:t>
            </w:r>
          </w:p>
        </w:tc>
        <w:tc>
          <w:tcPr>
            <w:tcW w:w="1280" w:type="dxa"/>
            <w:vMerge w:val="restart"/>
            <w:tcBorders>
              <w:top w:val="nil"/>
              <w:left w:val="nil"/>
              <w:bottom w:val="nil"/>
              <w:right w:val="nil"/>
            </w:tcBorders>
            <w:vAlign w:val="bottom"/>
          </w:tcPr>
          <w:p>
            <w:pPr>
              <w:widowControl w:val="0"/>
              <w:autoSpaceDE w:val="0"/>
              <w:autoSpaceDN w:val="0"/>
              <w:adjustRightInd w:val="0"/>
              <w:spacing w:after="0" w:line="240" w:lineRule="auto"/>
              <w:ind w:right="218"/>
              <w:jc w:val="right"/>
              <w:rPr>
                <w:rFonts w:ascii="Times New Roman" w:hAnsi="Times New Roman" w:cs="Amiri"/>
              </w:rPr>
            </w:pPr>
            <w:r>
              <w:rPr>
                <w:rFonts w:ascii="Arial" w:hAnsi="Arial" w:cs="Arial"/>
                <w:color w:val="000000"/>
              </w:rPr>
              <w:t>−.728</w:t>
            </w:r>
          </w:p>
        </w:tc>
        <w:tc>
          <w:tcPr>
            <w:tcW w:w="1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46"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0</w:t>
            </w: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0.088</w:t>
            </w:r>
          </w:p>
        </w:tc>
        <w:tc>
          <w:tcPr>
            <w:tcW w:w="10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318"/>
              <w:jc w:val="right"/>
              <w:rPr>
                <w:rFonts w:ascii="Times New Roman" w:hAnsi="Times New Roman" w:cs="Amiri"/>
              </w:rPr>
            </w:pPr>
            <w:r>
              <w:rPr>
                <w:rFonts w:ascii="Arial" w:hAnsi="Arial" w:cs="Arial"/>
                <w:color w:val="000000"/>
              </w:rPr>
              <w:t>0.049</w:t>
            </w:r>
          </w:p>
        </w:tc>
        <w:tc>
          <w:tcPr>
            <w:tcW w:w="12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80" w:type="dxa"/>
            <w:tcBorders>
              <w:top w:val="nil"/>
              <w:left w:val="nil"/>
              <w:bottom w:val="nil"/>
              <w:right w:val="nil"/>
            </w:tcBorders>
            <w:vAlign w:val="bottom"/>
          </w:tcPr>
          <w:p>
            <w:pPr>
              <w:widowControl w:val="0"/>
              <w:autoSpaceDE w:val="0"/>
              <w:autoSpaceDN w:val="0"/>
              <w:adjustRightInd w:val="0"/>
              <w:spacing w:after="0" w:line="240" w:lineRule="auto"/>
              <w:ind w:right="318"/>
              <w:jc w:val="right"/>
              <w:rPr>
                <w:rFonts w:ascii="Times New Roman" w:hAnsi="Times New Roman" w:cs="Amiri"/>
              </w:rPr>
            </w:pPr>
            <w:r>
              <w:rPr>
                <w:rFonts w:ascii="Arial" w:hAnsi="Arial" w:cs="Arial"/>
                <w:color w:val="000000"/>
              </w:rPr>
              <w:t>278.504</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5"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8"/>
              <w:jc w:val="right"/>
              <w:rPr>
                <w:rFonts w:ascii="Times New Roman" w:hAnsi="Times New Roman" w:cs="Amiri"/>
              </w:rPr>
            </w:pPr>
            <w:r>
              <w:rPr>
                <w:rFonts w:ascii="Arial" w:hAnsi="Arial" w:cs="Arial"/>
                <w:color w:val="000000"/>
              </w:rPr>
              <w:t>(.059)</w:t>
            </w:r>
          </w:p>
        </w:tc>
        <w:tc>
          <w:tcPr>
            <w:tcW w:w="1000" w:type="dxa"/>
            <w:tcBorders>
              <w:top w:val="nil"/>
              <w:left w:val="nil"/>
              <w:bottom w:val="nil"/>
              <w:right w:val="nil"/>
            </w:tcBorders>
            <w:vAlign w:val="bottom"/>
          </w:tcPr>
          <w:p>
            <w:pPr>
              <w:widowControl w:val="0"/>
              <w:autoSpaceDE w:val="0"/>
              <w:autoSpaceDN w:val="0"/>
              <w:adjustRightInd w:val="0"/>
              <w:spacing w:after="0" w:line="240" w:lineRule="auto"/>
              <w:jc w:val="right"/>
              <w:rPr>
                <w:rFonts w:ascii="Times New Roman" w:hAnsi="Times New Roman" w:cs="Amiri"/>
              </w:rPr>
            </w:pPr>
            <w:r>
              <w:rPr>
                <w:rFonts w:ascii="Arial" w:hAnsi="Arial" w:cs="Arial"/>
                <w:color w:val="000000"/>
              </w:rPr>
              <w:t>(.122)</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(.147)</w:t>
            </w: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178"/>
              <w:jc w:val="right"/>
              <w:rPr>
                <w:rFonts w:ascii="Times New Roman" w:hAnsi="Times New Roman" w:cs="Amiri"/>
              </w:rPr>
            </w:pPr>
            <w:r>
              <w:rPr>
                <w:rFonts w:ascii="Arial" w:hAnsi="Arial" w:cs="Arial"/>
                <w:color w:val="000000"/>
              </w:rPr>
              <w:t>(.530)</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38"/>
              <w:jc w:val="right"/>
              <w:rPr>
                <w:rFonts w:ascii="Times New Roman" w:hAnsi="Times New Roman" w:cs="Amiri"/>
              </w:rPr>
            </w:pPr>
            <w:r>
              <w:rPr>
                <w:rFonts w:ascii="Arial" w:hAnsi="Arial" w:cs="Arial"/>
                <w:color w:val="000000"/>
              </w:rPr>
              <w:t>(1.927)</w:t>
            </w:r>
          </w:p>
        </w:tc>
        <w:tc>
          <w:tcPr>
            <w:tcW w:w="148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(301.190)</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6"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1-2</w:t>
            </w: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0.024</w:t>
            </w:r>
          </w:p>
        </w:tc>
        <w:tc>
          <w:tcPr>
            <w:tcW w:w="1000" w:type="dxa"/>
            <w:tcBorders>
              <w:top w:val="nil"/>
              <w:left w:val="nil"/>
              <w:bottom w:val="nil"/>
              <w:right w:val="nil"/>
            </w:tcBorders>
            <w:vAlign w:val="bottom"/>
          </w:tcPr>
          <w:p>
            <w:pPr>
              <w:widowControl w:val="0"/>
              <w:autoSpaceDE w:val="0"/>
              <w:autoSpaceDN w:val="0"/>
              <w:adjustRightInd w:val="0"/>
              <w:spacing w:after="0" w:line="240" w:lineRule="auto"/>
              <w:ind w:right="78"/>
              <w:jc w:val="right"/>
              <w:rPr>
                <w:rFonts w:ascii="Times New Roman" w:hAnsi="Times New Roman" w:cs="Amiri"/>
              </w:rPr>
            </w:pPr>
            <w:r>
              <w:rPr>
                <w:rFonts w:ascii="Arial" w:hAnsi="Arial" w:cs="Arial"/>
                <w:color w:val="000000"/>
              </w:rPr>
              <w:t>−.049</w:t>
            </w:r>
          </w:p>
        </w:tc>
        <w:tc>
          <w:tcPr>
            <w:tcW w:w="1360" w:type="dxa"/>
            <w:tcBorders>
              <w:top w:val="nil"/>
              <w:left w:val="nil"/>
              <w:bottom w:val="nil"/>
              <w:right w:val="nil"/>
            </w:tcBorders>
            <w:vAlign w:val="bottom"/>
          </w:tcPr>
          <w:p>
            <w:pPr>
              <w:widowControl w:val="0"/>
              <w:autoSpaceDE w:val="0"/>
              <w:autoSpaceDN w:val="0"/>
              <w:adjustRightInd w:val="0"/>
              <w:spacing w:after="0" w:line="305" w:lineRule="exact"/>
              <w:ind w:left="420"/>
              <w:rPr>
                <w:rFonts w:ascii="Times New Roman" w:hAnsi="Times New Roman" w:cs="Amiri"/>
              </w:rPr>
            </w:pPr>
            <w:r>
              <w:rPr>
                <w:rFonts w:ascii="Arial" w:hAnsi="Arial" w:cs="Arial"/>
                <w:color w:val="000000"/>
              </w:rPr>
              <w:t>−.102</w:t>
            </w:r>
            <w:r>
              <w:rPr>
                <w:rFonts w:hint="eastAsia" w:ascii="MS PGothic" w:hAnsi="Arial" w:eastAsia="MS PGothic" w:cs="MS PGothic"/>
                <w:color w:val="000000"/>
                <w:vertAlign w:val="superscript"/>
              </w:rPr>
              <w:t>∗∗</w:t>
            </w:r>
          </w:p>
        </w:tc>
        <w:tc>
          <w:tcPr>
            <w:tcW w:w="1200" w:type="dxa"/>
            <w:tcBorders>
              <w:top w:val="nil"/>
              <w:left w:val="nil"/>
              <w:bottom w:val="nil"/>
              <w:right w:val="nil"/>
            </w:tcBorders>
            <w:vAlign w:val="bottom"/>
          </w:tcPr>
          <w:p>
            <w:pPr>
              <w:widowControl w:val="0"/>
              <w:autoSpaceDE w:val="0"/>
              <w:autoSpaceDN w:val="0"/>
              <w:adjustRightInd w:val="0"/>
              <w:spacing w:after="0" w:line="305" w:lineRule="exact"/>
              <w:ind w:left="340"/>
              <w:rPr>
                <w:rFonts w:ascii="Times New Roman" w:hAnsi="Times New Roman" w:cs="Amiri"/>
              </w:rPr>
            </w:pPr>
            <w:r>
              <w:rPr>
                <w:rFonts w:ascii="Arial" w:hAnsi="Arial" w:cs="Arial"/>
                <w:color w:val="000000"/>
              </w:rPr>
              <w:t>−.485</w:t>
            </w:r>
            <w:r>
              <w:rPr>
                <w:rFonts w:hint="eastAsia" w:ascii="MS PGothic" w:hAnsi="Arial" w:eastAsia="MS PGothic" w:cs="MS PGothic"/>
                <w:color w:val="000000"/>
                <w:vertAlign w:val="superscript"/>
              </w:rPr>
              <w:t>∗</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218"/>
              <w:jc w:val="right"/>
              <w:rPr>
                <w:rFonts w:ascii="Times New Roman" w:hAnsi="Times New Roman" w:cs="Amiri"/>
              </w:rPr>
            </w:pPr>
            <w:r>
              <w:rPr>
                <w:rFonts w:ascii="Arial" w:hAnsi="Arial" w:cs="Arial"/>
                <w:color w:val="000000"/>
              </w:rPr>
              <w:t>−1.261</w:t>
            </w:r>
          </w:p>
        </w:tc>
        <w:tc>
          <w:tcPr>
            <w:tcW w:w="1480" w:type="dxa"/>
            <w:tcBorders>
              <w:top w:val="nil"/>
              <w:left w:val="nil"/>
              <w:bottom w:val="nil"/>
              <w:right w:val="nil"/>
            </w:tcBorders>
            <w:vAlign w:val="bottom"/>
          </w:tcPr>
          <w:p>
            <w:pPr>
              <w:widowControl w:val="0"/>
              <w:autoSpaceDE w:val="0"/>
              <w:autoSpaceDN w:val="0"/>
              <w:adjustRightInd w:val="0"/>
              <w:spacing w:after="0" w:line="240" w:lineRule="auto"/>
              <w:ind w:right="318"/>
              <w:jc w:val="right"/>
              <w:rPr>
                <w:rFonts w:ascii="Times New Roman" w:hAnsi="Times New Roman" w:cs="Amiri"/>
              </w:rPr>
            </w:pPr>
            <w:r>
              <w:rPr>
                <w:rFonts w:ascii="Arial" w:hAnsi="Arial" w:cs="Arial"/>
                <w:color w:val="000000"/>
              </w:rPr>
              <w:t>−133.527</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5"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8"/>
              <w:jc w:val="right"/>
              <w:rPr>
                <w:rFonts w:ascii="Times New Roman" w:hAnsi="Times New Roman" w:cs="Amiri"/>
              </w:rPr>
            </w:pPr>
            <w:r>
              <w:rPr>
                <w:rFonts w:ascii="Arial" w:hAnsi="Arial" w:cs="Arial"/>
                <w:color w:val="000000"/>
              </w:rPr>
              <w:t>(.034)</w:t>
            </w:r>
          </w:p>
        </w:tc>
        <w:tc>
          <w:tcPr>
            <w:tcW w:w="1000" w:type="dxa"/>
            <w:tcBorders>
              <w:top w:val="nil"/>
              <w:left w:val="nil"/>
              <w:bottom w:val="nil"/>
              <w:right w:val="nil"/>
            </w:tcBorders>
            <w:vAlign w:val="bottom"/>
          </w:tcPr>
          <w:p>
            <w:pPr>
              <w:widowControl w:val="0"/>
              <w:autoSpaceDE w:val="0"/>
              <w:autoSpaceDN w:val="0"/>
              <w:adjustRightInd w:val="0"/>
              <w:spacing w:after="0" w:line="240" w:lineRule="auto"/>
              <w:jc w:val="right"/>
              <w:rPr>
                <w:rFonts w:ascii="Times New Roman" w:hAnsi="Times New Roman" w:cs="Amiri"/>
              </w:rPr>
            </w:pPr>
            <w:r>
              <w:rPr>
                <w:rFonts w:ascii="Arial" w:hAnsi="Arial" w:cs="Arial"/>
                <w:color w:val="000000"/>
              </w:rPr>
              <w:t>(.042)</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(.040)</w:t>
            </w: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178"/>
              <w:jc w:val="right"/>
              <w:rPr>
                <w:rFonts w:ascii="Times New Roman" w:hAnsi="Times New Roman" w:cs="Amiri"/>
              </w:rPr>
            </w:pPr>
            <w:r>
              <w:rPr>
                <w:rFonts w:ascii="Arial" w:hAnsi="Arial" w:cs="Arial"/>
                <w:color w:val="000000"/>
              </w:rPr>
              <w:t>(.260)</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38"/>
              <w:jc w:val="right"/>
              <w:rPr>
                <w:rFonts w:ascii="Times New Roman" w:hAnsi="Times New Roman" w:cs="Amiri"/>
              </w:rPr>
            </w:pPr>
            <w:r>
              <w:rPr>
                <w:rFonts w:ascii="Arial" w:hAnsi="Arial" w:cs="Arial"/>
                <w:color w:val="000000"/>
              </w:rPr>
              <w:t>(.876)</w:t>
            </w:r>
          </w:p>
        </w:tc>
        <w:tc>
          <w:tcPr>
            <w:tcW w:w="148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(96.402)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6"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3-4</w:t>
            </w: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−.033</w:t>
            </w:r>
          </w:p>
        </w:tc>
        <w:tc>
          <w:tcPr>
            <w:tcW w:w="1000" w:type="dxa"/>
            <w:tcBorders>
              <w:top w:val="nil"/>
              <w:left w:val="nil"/>
              <w:bottom w:val="nil"/>
              <w:right w:val="nil"/>
            </w:tcBorders>
            <w:vAlign w:val="bottom"/>
          </w:tcPr>
          <w:p>
            <w:pPr>
              <w:widowControl w:val="0"/>
              <w:autoSpaceDE w:val="0"/>
              <w:autoSpaceDN w:val="0"/>
              <w:adjustRightInd w:val="0"/>
              <w:spacing w:after="0" w:line="240" w:lineRule="auto"/>
              <w:ind w:right="78"/>
              <w:jc w:val="right"/>
              <w:rPr>
                <w:rFonts w:ascii="Times New Roman" w:hAnsi="Times New Roman" w:cs="Amiri"/>
              </w:rPr>
            </w:pPr>
            <w:r>
              <w:rPr>
                <w:rFonts w:ascii="Arial" w:hAnsi="Arial" w:cs="Arial"/>
                <w:color w:val="000000"/>
              </w:rPr>
              <w:t>−.091</w:t>
            </w:r>
          </w:p>
        </w:tc>
        <w:tc>
          <w:tcPr>
            <w:tcW w:w="1360" w:type="dxa"/>
            <w:tcBorders>
              <w:top w:val="nil"/>
              <w:left w:val="nil"/>
              <w:bottom w:val="nil"/>
              <w:right w:val="nil"/>
            </w:tcBorders>
            <w:vAlign w:val="bottom"/>
          </w:tcPr>
          <w:p>
            <w:pPr>
              <w:widowControl w:val="0"/>
              <w:autoSpaceDE w:val="0"/>
              <w:autoSpaceDN w:val="0"/>
              <w:adjustRightInd w:val="0"/>
              <w:spacing w:after="0" w:line="305" w:lineRule="exact"/>
              <w:ind w:left="420"/>
              <w:rPr>
                <w:rFonts w:ascii="Times New Roman" w:hAnsi="Times New Roman" w:cs="Amiri"/>
              </w:rPr>
            </w:pPr>
            <w:r>
              <w:rPr>
                <w:rFonts w:ascii="Arial" w:hAnsi="Arial" w:cs="Arial"/>
                <w:color w:val="000000"/>
              </w:rPr>
              <w:t>−.082</w:t>
            </w:r>
            <w:r>
              <w:rPr>
                <w:rFonts w:hint="eastAsia" w:ascii="MS PGothic" w:hAnsi="Arial" w:eastAsia="MS PGothic" w:cs="MS PGothic"/>
                <w:color w:val="000000"/>
                <w:vertAlign w:val="superscript"/>
              </w:rPr>
              <w:t>∗</w:t>
            </w:r>
          </w:p>
        </w:tc>
        <w:tc>
          <w:tcPr>
            <w:tcW w:w="1200" w:type="dxa"/>
            <w:tcBorders>
              <w:top w:val="nil"/>
              <w:left w:val="nil"/>
              <w:bottom w:val="nil"/>
              <w:right w:val="nil"/>
            </w:tcBorders>
            <w:vAlign w:val="bottom"/>
          </w:tcPr>
          <w:p>
            <w:pPr>
              <w:widowControl w:val="0"/>
              <w:autoSpaceDE w:val="0"/>
              <w:autoSpaceDN w:val="0"/>
              <w:adjustRightInd w:val="0"/>
              <w:spacing w:after="0" w:line="305" w:lineRule="exact"/>
              <w:ind w:right="98"/>
              <w:jc w:val="right"/>
              <w:rPr>
                <w:rFonts w:ascii="Times New Roman" w:hAnsi="Times New Roman" w:cs="Amiri"/>
              </w:rPr>
            </w:pPr>
            <w:r>
              <w:rPr>
                <w:rFonts w:ascii="Arial" w:hAnsi="Arial" w:cs="Arial"/>
                <w:color w:val="000000"/>
              </w:rPr>
              <w:t>−.665</w:t>
            </w:r>
            <w:r>
              <w:rPr>
                <w:rFonts w:hint="eastAsia" w:ascii="MS PGothic" w:hAnsi="Arial" w:eastAsia="MS PGothic" w:cs="MS PGothic"/>
                <w:color w:val="000000"/>
                <w:vertAlign w:val="superscript"/>
              </w:rPr>
              <w:t>∗∗</w:t>
            </w:r>
          </w:p>
        </w:tc>
        <w:tc>
          <w:tcPr>
            <w:tcW w:w="1280" w:type="dxa"/>
            <w:tcBorders>
              <w:top w:val="nil"/>
              <w:left w:val="nil"/>
              <w:bottom w:val="nil"/>
              <w:right w:val="nil"/>
            </w:tcBorders>
            <w:vAlign w:val="bottom"/>
          </w:tcPr>
          <w:p>
            <w:pPr>
              <w:widowControl w:val="0"/>
              <w:autoSpaceDE w:val="0"/>
              <w:autoSpaceDN w:val="0"/>
              <w:adjustRightInd w:val="0"/>
              <w:spacing w:after="0" w:line="305" w:lineRule="exact"/>
              <w:ind w:left="340"/>
              <w:rPr>
                <w:rFonts w:ascii="Times New Roman" w:hAnsi="Times New Roman" w:cs="Amiri"/>
              </w:rPr>
            </w:pPr>
            <w:r>
              <w:rPr>
                <w:rFonts w:ascii="Arial" w:hAnsi="Arial" w:cs="Arial"/>
                <w:color w:val="000000"/>
              </w:rPr>
              <w:t>−2.505</w:t>
            </w:r>
            <w:r>
              <w:rPr>
                <w:rFonts w:hint="eastAsia" w:ascii="MS PGothic" w:hAnsi="Arial" w:eastAsia="MS PGothic" w:cs="MS PGothic"/>
                <w:color w:val="000000"/>
                <w:vertAlign w:val="superscript"/>
              </w:rPr>
              <w:t>∗∗∗</w:t>
            </w:r>
          </w:p>
        </w:tc>
        <w:tc>
          <w:tcPr>
            <w:tcW w:w="1480" w:type="dxa"/>
            <w:tcBorders>
              <w:top w:val="nil"/>
              <w:left w:val="nil"/>
              <w:bottom w:val="nil"/>
              <w:right w:val="nil"/>
            </w:tcBorders>
            <w:vAlign w:val="bottom"/>
          </w:tcPr>
          <w:p>
            <w:pPr>
              <w:widowControl w:val="0"/>
              <w:autoSpaceDE w:val="0"/>
              <w:autoSpaceDN w:val="0"/>
              <w:adjustRightInd w:val="0"/>
              <w:spacing w:after="0" w:line="305" w:lineRule="exact"/>
              <w:ind w:left="260"/>
              <w:rPr>
                <w:rFonts w:ascii="Times New Roman" w:hAnsi="Times New Roman" w:cs="Amiri"/>
              </w:rPr>
            </w:pPr>
            <w:r>
              <w:rPr>
                <w:rFonts w:ascii="Arial" w:hAnsi="Arial" w:cs="Arial"/>
                <w:color w:val="000000"/>
              </w:rPr>
              <w:t>−160.612</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5"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8"/>
              <w:jc w:val="right"/>
              <w:rPr>
                <w:rFonts w:ascii="Times New Roman" w:hAnsi="Times New Roman" w:cs="Amiri"/>
              </w:rPr>
            </w:pPr>
            <w:r>
              <w:rPr>
                <w:rFonts w:ascii="Arial" w:hAnsi="Arial" w:cs="Arial"/>
                <w:color w:val="000000"/>
              </w:rPr>
              <w:t>(.042)</w:t>
            </w:r>
          </w:p>
        </w:tc>
        <w:tc>
          <w:tcPr>
            <w:tcW w:w="1000" w:type="dxa"/>
            <w:tcBorders>
              <w:top w:val="nil"/>
              <w:left w:val="nil"/>
              <w:bottom w:val="nil"/>
              <w:right w:val="nil"/>
            </w:tcBorders>
            <w:vAlign w:val="bottom"/>
          </w:tcPr>
          <w:p>
            <w:pPr>
              <w:widowControl w:val="0"/>
              <w:autoSpaceDE w:val="0"/>
              <w:autoSpaceDN w:val="0"/>
              <w:adjustRightInd w:val="0"/>
              <w:spacing w:after="0" w:line="240" w:lineRule="auto"/>
              <w:jc w:val="right"/>
              <w:rPr>
                <w:rFonts w:ascii="Times New Roman" w:hAnsi="Times New Roman" w:cs="Amiri"/>
              </w:rPr>
            </w:pPr>
            <w:r>
              <w:rPr>
                <w:rFonts w:ascii="Arial" w:hAnsi="Arial" w:cs="Arial"/>
                <w:color w:val="000000"/>
              </w:rPr>
              <w:t>(.056)</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(.045)</w:t>
            </w: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178"/>
              <w:jc w:val="right"/>
              <w:rPr>
                <w:rFonts w:ascii="Times New Roman" w:hAnsi="Times New Roman" w:cs="Amiri"/>
              </w:rPr>
            </w:pPr>
            <w:r>
              <w:rPr>
                <w:rFonts w:ascii="Arial" w:hAnsi="Arial" w:cs="Arial"/>
                <w:color w:val="000000"/>
              </w:rPr>
              <w:t>(.309)</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38"/>
              <w:jc w:val="right"/>
              <w:rPr>
                <w:rFonts w:ascii="Times New Roman" w:hAnsi="Times New Roman" w:cs="Amiri"/>
              </w:rPr>
            </w:pPr>
            <w:r>
              <w:rPr>
                <w:rFonts w:ascii="Arial" w:hAnsi="Arial" w:cs="Arial"/>
                <w:color w:val="000000"/>
              </w:rPr>
              <w:t>(.814)</w:t>
            </w:r>
          </w:p>
        </w:tc>
        <w:tc>
          <w:tcPr>
            <w:tcW w:w="148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(84.241)</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6"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5-6</w:t>
            </w: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−.110</w:t>
            </w:r>
          </w:p>
        </w:tc>
        <w:tc>
          <w:tcPr>
            <w:tcW w:w="1000" w:type="dxa"/>
            <w:tcBorders>
              <w:top w:val="nil"/>
              <w:left w:val="nil"/>
              <w:bottom w:val="nil"/>
              <w:right w:val="nil"/>
            </w:tcBorders>
            <w:vAlign w:val="bottom"/>
          </w:tcPr>
          <w:p>
            <w:pPr>
              <w:widowControl w:val="0"/>
              <w:autoSpaceDE w:val="0"/>
              <w:autoSpaceDN w:val="0"/>
              <w:adjustRightInd w:val="0"/>
              <w:spacing w:after="0" w:line="240" w:lineRule="auto"/>
              <w:ind w:right="78"/>
              <w:jc w:val="right"/>
              <w:rPr>
                <w:rFonts w:ascii="Times New Roman" w:hAnsi="Times New Roman" w:cs="Amiri"/>
              </w:rPr>
            </w:pPr>
            <w:r>
              <w:rPr>
                <w:rFonts w:ascii="Arial" w:hAnsi="Arial" w:cs="Arial"/>
                <w:color w:val="000000"/>
              </w:rPr>
              <w:t>−.116</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318"/>
              <w:jc w:val="right"/>
              <w:rPr>
                <w:rFonts w:ascii="Times New Roman" w:hAnsi="Times New Roman" w:cs="Amiri"/>
              </w:rPr>
            </w:pPr>
            <w:r>
              <w:rPr>
                <w:rFonts w:ascii="Arial" w:hAnsi="Arial" w:cs="Arial"/>
                <w:color w:val="000000"/>
              </w:rPr>
              <w:t>−.090</w:t>
            </w:r>
          </w:p>
        </w:tc>
        <w:tc>
          <w:tcPr>
            <w:tcW w:w="1200" w:type="dxa"/>
            <w:tcBorders>
              <w:top w:val="nil"/>
              <w:left w:val="nil"/>
              <w:bottom w:val="nil"/>
              <w:right w:val="nil"/>
            </w:tcBorders>
            <w:vAlign w:val="bottom"/>
          </w:tcPr>
          <w:p>
            <w:pPr>
              <w:widowControl w:val="0"/>
              <w:autoSpaceDE w:val="0"/>
              <w:autoSpaceDN w:val="0"/>
              <w:adjustRightInd w:val="0"/>
              <w:spacing w:after="0" w:line="305" w:lineRule="exact"/>
              <w:ind w:right="98"/>
              <w:jc w:val="right"/>
              <w:rPr>
                <w:rFonts w:ascii="Times New Roman" w:hAnsi="Times New Roman" w:cs="Amiri"/>
              </w:rPr>
            </w:pPr>
            <w:r>
              <w:rPr>
                <w:rFonts w:ascii="Arial" w:hAnsi="Arial" w:cs="Arial"/>
                <w:color w:val="000000"/>
              </w:rPr>
              <w:t>−.917</w:t>
            </w:r>
            <w:r>
              <w:rPr>
                <w:rFonts w:hint="eastAsia" w:ascii="MS PGothic" w:hAnsi="Arial" w:eastAsia="MS PGothic" w:cs="MS PGothic"/>
                <w:color w:val="000000"/>
                <w:vertAlign w:val="superscript"/>
              </w:rPr>
              <w:t>∗∗</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218"/>
              <w:jc w:val="right"/>
              <w:rPr>
                <w:rFonts w:ascii="Times New Roman" w:hAnsi="Times New Roman" w:cs="Amiri"/>
              </w:rPr>
            </w:pPr>
            <w:r>
              <w:rPr>
                <w:rFonts w:ascii="Arial" w:hAnsi="Arial" w:cs="Arial"/>
                <w:color w:val="000000"/>
              </w:rPr>
              <w:t>−1.009</w:t>
            </w:r>
          </w:p>
        </w:tc>
        <w:tc>
          <w:tcPr>
            <w:tcW w:w="1480" w:type="dxa"/>
            <w:tcBorders>
              <w:top w:val="nil"/>
              <w:left w:val="nil"/>
              <w:bottom w:val="nil"/>
              <w:right w:val="nil"/>
            </w:tcBorders>
            <w:vAlign w:val="bottom"/>
          </w:tcPr>
          <w:p>
            <w:pPr>
              <w:widowControl w:val="0"/>
              <w:autoSpaceDE w:val="0"/>
              <w:autoSpaceDN w:val="0"/>
              <w:adjustRightInd w:val="0"/>
              <w:spacing w:after="0" w:line="240" w:lineRule="auto"/>
              <w:ind w:right="318"/>
              <w:jc w:val="right"/>
              <w:rPr>
                <w:rFonts w:ascii="Times New Roman" w:hAnsi="Times New Roman" w:cs="Amiri"/>
              </w:rPr>
            </w:pPr>
            <w:r>
              <w:rPr>
                <w:rFonts w:ascii="Arial" w:hAnsi="Arial" w:cs="Arial"/>
                <w:color w:val="000000"/>
              </w:rPr>
              <w:t>−156.064</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5"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8"/>
              <w:jc w:val="right"/>
              <w:rPr>
                <w:rFonts w:ascii="Times New Roman" w:hAnsi="Times New Roman" w:cs="Amiri"/>
              </w:rPr>
            </w:pPr>
            <w:r>
              <w:rPr>
                <w:rFonts w:ascii="Arial" w:hAnsi="Arial" w:cs="Arial"/>
                <w:color w:val="000000"/>
              </w:rPr>
              <w:t>(.068)</w:t>
            </w:r>
          </w:p>
        </w:tc>
        <w:tc>
          <w:tcPr>
            <w:tcW w:w="1000" w:type="dxa"/>
            <w:tcBorders>
              <w:top w:val="nil"/>
              <w:left w:val="nil"/>
              <w:bottom w:val="nil"/>
              <w:right w:val="nil"/>
            </w:tcBorders>
            <w:vAlign w:val="bottom"/>
          </w:tcPr>
          <w:p>
            <w:pPr>
              <w:widowControl w:val="0"/>
              <w:autoSpaceDE w:val="0"/>
              <w:autoSpaceDN w:val="0"/>
              <w:adjustRightInd w:val="0"/>
              <w:spacing w:after="0" w:line="240" w:lineRule="auto"/>
              <w:jc w:val="right"/>
              <w:rPr>
                <w:rFonts w:ascii="Times New Roman" w:hAnsi="Times New Roman" w:cs="Amiri"/>
              </w:rPr>
            </w:pPr>
            <w:r>
              <w:rPr>
                <w:rFonts w:ascii="Arial" w:hAnsi="Arial" w:cs="Arial"/>
                <w:color w:val="000000"/>
              </w:rPr>
              <w:t>(.080)</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(.056)</w:t>
            </w: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178"/>
              <w:jc w:val="right"/>
              <w:rPr>
                <w:rFonts w:ascii="Times New Roman" w:hAnsi="Times New Roman" w:cs="Amiri"/>
              </w:rPr>
            </w:pPr>
            <w:r>
              <w:rPr>
                <w:rFonts w:ascii="Arial" w:hAnsi="Arial" w:cs="Arial"/>
                <w:color w:val="000000"/>
              </w:rPr>
              <w:t>(.384)</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38"/>
              <w:jc w:val="right"/>
              <w:rPr>
                <w:rFonts w:ascii="Times New Roman" w:hAnsi="Times New Roman" w:cs="Amiri"/>
              </w:rPr>
            </w:pPr>
            <w:r>
              <w:rPr>
                <w:rFonts w:ascii="Arial" w:hAnsi="Arial" w:cs="Arial"/>
                <w:color w:val="000000"/>
              </w:rPr>
              <w:t>(.980)</w:t>
            </w:r>
          </w:p>
        </w:tc>
        <w:tc>
          <w:tcPr>
            <w:tcW w:w="148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(117.322)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6"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7-8</w:t>
            </w: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0.044</w:t>
            </w:r>
          </w:p>
        </w:tc>
        <w:tc>
          <w:tcPr>
            <w:tcW w:w="1000" w:type="dxa"/>
            <w:tcBorders>
              <w:top w:val="nil"/>
              <w:left w:val="nil"/>
              <w:bottom w:val="nil"/>
              <w:right w:val="nil"/>
            </w:tcBorders>
            <w:vAlign w:val="bottom"/>
          </w:tcPr>
          <w:p>
            <w:pPr>
              <w:widowControl w:val="0"/>
              <w:autoSpaceDE w:val="0"/>
              <w:autoSpaceDN w:val="0"/>
              <w:adjustRightInd w:val="0"/>
              <w:spacing w:after="0" w:line="240" w:lineRule="auto"/>
              <w:ind w:right="78"/>
              <w:jc w:val="right"/>
              <w:rPr>
                <w:rFonts w:ascii="Times New Roman" w:hAnsi="Times New Roman" w:cs="Amiri"/>
              </w:rPr>
            </w:pPr>
            <w:r>
              <w:rPr>
                <w:rFonts w:ascii="Arial" w:hAnsi="Arial" w:cs="Arial"/>
                <w:color w:val="000000"/>
              </w:rPr>
              <w:t>−.191</w:t>
            </w:r>
          </w:p>
        </w:tc>
        <w:tc>
          <w:tcPr>
            <w:tcW w:w="1360" w:type="dxa"/>
            <w:tcBorders>
              <w:top w:val="nil"/>
              <w:left w:val="nil"/>
              <w:bottom w:val="nil"/>
              <w:right w:val="nil"/>
            </w:tcBorders>
            <w:vAlign w:val="bottom"/>
          </w:tcPr>
          <w:p>
            <w:pPr>
              <w:widowControl w:val="0"/>
              <w:autoSpaceDE w:val="0"/>
              <w:autoSpaceDN w:val="0"/>
              <w:adjustRightInd w:val="0"/>
              <w:spacing w:after="0" w:line="305" w:lineRule="exact"/>
              <w:ind w:left="420"/>
              <w:rPr>
                <w:rFonts w:ascii="Times New Roman" w:hAnsi="Times New Roman" w:cs="Amiri"/>
              </w:rPr>
            </w:pPr>
            <w:r>
              <w:rPr>
                <w:rFonts w:ascii="Arial" w:hAnsi="Arial" w:cs="Arial"/>
                <w:color w:val="000000"/>
              </w:rPr>
              <w:t>−.146</w:t>
            </w:r>
            <w:r>
              <w:rPr>
                <w:rFonts w:hint="eastAsia" w:ascii="MS PGothic" w:hAnsi="Arial" w:eastAsia="MS PGothic" w:cs="MS PGothic"/>
                <w:color w:val="000000"/>
                <w:vertAlign w:val="superscript"/>
              </w:rPr>
              <w:t>∗</w:t>
            </w:r>
          </w:p>
        </w:tc>
        <w:tc>
          <w:tcPr>
            <w:tcW w:w="1200" w:type="dxa"/>
            <w:tcBorders>
              <w:top w:val="nil"/>
              <w:left w:val="nil"/>
              <w:bottom w:val="nil"/>
              <w:right w:val="nil"/>
            </w:tcBorders>
            <w:vAlign w:val="bottom"/>
          </w:tcPr>
          <w:p>
            <w:pPr>
              <w:widowControl w:val="0"/>
              <w:autoSpaceDE w:val="0"/>
              <w:autoSpaceDN w:val="0"/>
              <w:adjustRightInd w:val="0"/>
              <w:spacing w:after="0" w:line="305" w:lineRule="exact"/>
              <w:ind w:left="340"/>
              <w:rPr>
                <w:rFonts w:ascii="Times New Roman" w:hAnsi="Times New Roman" w:cs="Amiri"/>
              </w:rPr>
            </w:pPr>
            <w:r>
              <w:rPr>
                <w:rFonts w:ascii="Arial" w:hAnsi="Arial" w:cs="Arial"/>
                <w:color w:val="000000"/>
              </w:rPr>
              <w:t>−.833</w:t>
            </w:r>
            <w:r>
              <w:rPr>
                <w:rFonts w:hint="eastAsia" w:ascii="MS PGothic" w:hAnsi="Arial" w:eastAsia="MS PGothic" w:cs="MS PGothic"/>
                <w:color w:val="000000"/>
                <w:vertAlign w:val="superscript"/>
              </w:rPr>
              <w:t>∗</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218"/>
              <w:jc w:val="right"/>
              <w:rPr>
                <w:rFonts w:ascii="Times New Roman" w:hAnsi="Times New Roman" w:cs="Amiri"/>
              </w:rPr>
            </w:pPr>
            <w:r>
              <w:rPr>
                <w:rFonts w:ascii="Arial" w:hAnsi="Arial" w:cs="Arial"/>
                <w:color w:val="000000"/>
              </w:rPr>
              <w:t>−1.590</w:t>
            </w:r>
          </w:p>
        </w:tc>
        <w:tc>
          <w:tcPr>
            <w:tcW w:w="1480" w:type="dxa"/>
            <w:tcBorders>
              <w:top w:val="nil"/>
              <w:left w:val="nil"/>
              <w:bottom w:val="nil"/>
              <w:right w:val="nil"/>
            </w:tcBorders>
            <w:vAlign w:val="bottom"/>
          </w:tcPr>
          <w:p>
            <w:pPr>
              <w:widowControl w:val="0"/>
              <w:autoSpaceDE w:val="0"/>
              <w:autoSpaceDN w:val="0"/>
              <w:adjustRightInd w:val="0"/>
              <w:spacing w:after="0" w:line="305" w:lineRule="exact"/>
              <w:ind w:left="260"/>
              <w:rPr>
                <w:rFonts w:ascii="Times New Roman" w:hAnsi="Times New Roman" w:cs="Amiri"/>
              </w:rPr>
            </w:pPr>
            <w:r>
              <w:rPr>
                <w:rFonts w:ascii="Arial" w:hAnsi="Arial" w:cs="Arial"/>
                <w:color w:val="000000"/>
              </w:rPr>
              <w:t>−260.923</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5"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8"/>
              <w:jc w:val="right"/>
              <w:rPr>
                <w:rFonts w:ascii="Times New Roman" w:hAnsi="Times New Roman" w:cs="Amiri"/>
              </w:rPr>
            </w:pPr>
            <w:r>
              <w:rPr>
                <w:rFonts w:ascii="Arial" w:hAnsi="Arial" w:cs="Arial"/>
                <w:color w:val="000000"/>
              </w:rPr>
              <w:t>(.076)</w:t>
            </w:r>
          </w:p>
        </w:tc>
        <w:tc>
          <w:tcPr>
            <w:tcW w:w="1000" w:type="dxa"/>
            <w:tcBorders>
              <w:top w:val="nil"/>
              <w:left w:val="nil"/>
              <w:bottom w:val="nil"/>
              <w:right w:val="nil"/>
            </w:tcBorders>
            <w:vAlign w:val="bottom"/>
          </w:tcPr>
          <w:p>
            <w:pPr>
              <w:widowControl w:val="0"/>
              <w:autoSpaceDE w:val="0"/>
              <w:autoSpaceDN w:val="0"/>
              <w:adjustRightInd w:val="0"/>
              <w:spacing w:after="0" w:line="240" w:lineRule="auto"/>
              <w:jc w:val="right"/>
              <w:rPr>
                <w:rFonts w:ascii="Times New Roman" w:hAnsi="Times New Roman" w:cs="Amiri"/>
              </w:rPr>
            </w:pPr>
            <w:r>
              <w:rPr>
                <w:rFonts w:ascii="Arial" w:hAnsi="Arial" w:cs="Arial"/>
                <w:color w:val="000000"/>
              </w:rPr>
              <w:t>(.134)</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(.079)</w:t>
            </w: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178"/>
              <w:jc w:val="right"/>
              <w:rPr>
                <w:rFonts w:ascii="Times New Roman" w:hAnsi="Times New Roman" w:cs="Amiri"/>
              </w:rPr>
            </w:pPr>
            <w:r>
              <w:rPr>
                <w:rFonts w:ascii="Arial" w:hAnsi="Arial" w:cs="Arial"/>
                <w:color w:val="000000"/>
              </w:rPr>
              <w:t>(.467)</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38"/>
              <w:jc w:val="right"/>
              <w:rPr>
                <w:rFonts w:ascii="Times New Roman" w:hAnsi="Times New Roman" w:cs="Amiri"/>
              </w:rPr>
            </w:pPr>
            <w:r>
              <w:rPr>
                <w:rFonts w:ascii="Arial" w:hAnsi="Arial" w:cs="Arial"/>
                <w:color w:val="000000"/>
              </w:rPr>
              <w:t>(2.276)</w:t>
            </w:r>
          </w:p>
        </w:tc>
        <w:tc>
          <w:tcPr>
            <w:tcW w:w="148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(130.336)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6"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9-10</w:t>
            </w: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−.052</w:t>
            </w:r>
          </w:p>
        </w:tc>
        <w:tc>
          <w:tcPr>
            <w:tcW w:w="1000" w:type="dxa"/>
            <w:tcBorders>
              <w:top w:val="nil"/>
              <w:left w:val="nil"/>
              <w:bottom w:val="nil"/>
              <w:right w:val="nil"/>
            </w:tcBorders>
            <w:vAlign w:val="bottom"/>
          </w:tcPr>
          <w:p>
            <w:pPr>
              <w:widowControl w:val="0"/>
              <w:autoSpaceDE w:val="0"/>
              <w:autoSpaceDN w:val="0"/>
              <w:adjustRightInd w:val="0"/>
              <w:spacing w:after="0" w:line="240" w:lineRule="auto"/>
              <w:ind w:right="78"/>
              <w:jc w:val="right"/>
              <w:rPr>
                <w:rFonts w:ascii="Times New Roman" w:hAnsi="Times New Roman" w:cs="Amiri"/>
              </w:rPr>
            </w:pPr>
            <w:r>
              <w:rPr>
                <w:rFonts w:ascii="Arial" w:hAnsi="Arial" w:cs="Arial"/>
                <w:color w:val="000000"/>
              </w:rPr>
              <w:t>−.040</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318"/>
              <w:jc w:val="right"/>
              <w:rPr>
                <w:rFonts w:ascii="Times New Roman" w:hAnsi="Times New Roman" w:cs="Amiri"/>
              </w:rPr>
            </w:pPr>
            <w:r>
              <w:rPr>
                <w:rFonts w:ascii="Arial" w:hAnsi="Arial" w:cs="Arial"/>
                <w:color w:val="000000"/>
              </w:rPr>
              <w:t>0.197</w:t>
            </w:r>
          </w:p>
        </w:tc>
        <w:tc>
          <w:tcPr>
            <w:tcW w:w="1200" w:type="dxa"/>
            <w:tcBorders>
              <w:top w:val="nil"/>
              <w:left w:val="nil"/>
              <w:bottom w:val="nil"/>
              <w:right w:val="nil"/>
            </w:tcBorders>
            <w:vAlign w:val="bottom"/>
          </w:tcPr>
          <w:p>
            <w:pPr>
              <w:widowControl w:val="0"/>
              <w:autoSpaceDE w:val="0"/>
              <w:autoSpaceDN w:val="0"/>
              <w:adjustRightInd w:val="0"/>
              <w:spacing w:after="0" w:line="305" w:lineRule="exact"/>
              <w:ind w:right="38"/>
              <w:jc w:val="right"/>
              <w:rPr>
                <w:rFonts w:ascii="Times New Roman" w:hAnsi="Times New Roman" w:cs="Amiri"/>
              </w:rPr>
            </w:pPr>
            <w:r>
              <w:rPr>
                <w:rFonts w:ascii="Arial" w:hAnsi="Arial" w:cs="Arial"/>
                <w:color w:val="000000"/>
              </w:rPr>
              <w:t>−2.198</w:t>
            </w:r>
            <w:r>
              <w:rPr>
                <w:rFonts w:hint="eastAsia" w:ascii="MS PGothic" w:hAnsi="Arial" w:eastAsia="MS PGothic" w:cs="MS PGothic"/>
                <w:color w:val="000000"/>
                <w:vertAlign w:val="superscript"/>
              </w:rPr>
              <w:t>∗∗∗</w:t>
            </w:r>
          </w:p>
        </w:tc>
        <w:tc>
          <w:tcPr>
            <w:tcW w:w="1280" w:type="dxa"/>
            <w:tcBorders>
              <w:top w:val="nil"/>
              <w:left w:val="nil"/>
              <w:bottom w:val="nil"/>
              <w:right w:val="nil"/>
            </w:tcBorders>
            <w:vAlign w:val="bottom"/>
          </w:tcPr>
          <w:p>
            <w:pPr>
              <w:widowControl w:val="0"/>
              <w:autoSpaceDE w:val="0"/>
              <w:autoSpaceDN w:val="0"/>
              <w:adjustRightInd w:val="0"/>
              <w:spacing w:after="0" w:line="305" w:lineRule="exact"/>
              <w:ind w:left="340"/>
              <w:rPr>
                <w:rFonts w:ascii="Times New Roman" w:hAnsi="Times New Roman" w:cs="Amiri"/>
              </w:rPr>
            </w:pPr>
            <w:r>
              <w:rPr>
                <w:rFonts w:ascii="Arial" w:hAnsi="Arial" w:cs="Arial"/>
                <w:color w:val="000000"/>
              </w:rPr>
              <w:t>−6.075</w:t>
            </w:r>
            <w:r>
              <w:rPr>
                <w:rFonts w:hint="eastAsia" w:ascii="MS PGothic" w:hAnsi="Arial" w:eastAsia="MS PGothic" w:cs="MS PGothic"/>
                <w:color w:val="000000"/>
                <w:vertAlign w:val="superscript"/>
              </w:rPr>
              <w:t>∗∗</w:t>
            </w:r>
          </w:p>
        </w:tc>
        <w:tc>
          <w:tcPr>
            <w:tcW w:w="1480" w:type="dxa"/>
            <w:tcBorders>
              <w:top w:val="nil"/>
              <w:left w:val="nil"/>
              <w:bottom w:val="nil"/>
              <w:right w:val="nil"/>
            </w:tcBorders>
            <w:vAlign w:val="bottom"/>
          </w:tcPr>
          <w:p>
            <w:pPr>
              <w:widowControl w:val="0"/>
              <w:autoSpaceDE w:val="0"/>
              <w:autoSpaceDN w:val="0"/>
              <w:adjustRightInd w:val="0"/>
              <w:spacing w:after="0" w:line="305" w:lineRule="exact"/>
              <w:ind w:left="260"/>
              <w:rPr>
                <w:rFonts w:ascii="Times New Roman" w:hAnsi="Times New Roman" w:cs="Amiri"/>
              </w:rPr>
            </w:pPr>
            <w:r>
              <w:rPr>
                <w:rFonts w:ascii="Arial" w:hAnsi="Arial" w:cs="Arial"/>
                <w:color w:val="000000"/>
              </w:rPr>
              <w:t>−386.292</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5"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8"/>
              <w:jc w:val="right"/>
              <w:rPr>
                <w:rFonts w:ascii="Times New Roman" w:hAnsi="Times New Roman" w:cs="Amiri"/>
              </w:rPr>
            </w:pPr>
            <w:r>
              <w:rPr>
                <w:rFonts w:ascii="Arial" w:hAnsi="Arial" w:cs="Arial"/>
                <w:color w:val="000000"/>
              </w:rPr>
              <w:t>(.117)</w:t>
            </w:r>
          </w:p>
        </w:tc>
        <w:tc>
          <w:tcPr>
            <w:tcW w:w="1000" w:type="dxa"/>
            <w:tcBorders>
              <w:top w:val="nil"/>
              <w:left w:val="nil"/>
              <w:bottom w:val="nil"/>
              <w:right w:val="nil"/>
            </w:tcBorders>
            <w:vAlign w:val="bottom"/>
          </w:tcPr>
          <w:p>
            <w:pPr>
              <w:widowControl w:val="0"/>
              <w:autoSpaceDE w:val="0"/>
              <w:autoSpaceDN w:val="0"/>
              <w:adjustRightInd w:val="0"/>
              <w:spacing w:after="0" w:line="240" w:lineRule="auto"/>
              <w:jc w:val="right"/>
              <w:rPr>
                <w:rFonts w:ascii="Times New Roman" w:hAnsi="Times New Roman" w:cs="Amiri"/>
              </w:rPr>
            </w:pPr>
            <w:r>
              <w:rPr>
                <w:rFonts w:ascii="Arial" w:hAnsi="Arial" w:cs="Arial"/>
                <w:color w:val="000000"/>
              </w:rPr>
              <w:t>(.140)</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(.181)</w:t>
            </w: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178"/>
              <w:jc w:val="right"/>
              <w:rPr>
                <w:rFonts w:ascii="Times New Roman" w:hAnsi="Times New Roman" w:cs="Amiri"/>
              </w:rPr>
            </w:pPr>
            <w:r>
              <w:rPr>
                <w:rFonts w:ascii="Arial" w:hAnsi="Arial" w:cs="Arial"/>
                <w:color w:val="000000"/>
              </w:rPr>
              <w:t>(.765)</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38"/>
              <w:jc w:val="right"/>
              <w:rPr>
                <w:rFonts w:ascii="Times New Roman" w:hAnsi="Times New Roman" w:cs="Amiri"/>
              </w:rPr>
            </w:pPr>
            <w:r>
              <w:rPr>
                <w:rFonts w:ascii="Arial" w:hAnsi="Arial" w:cs="Arial"/>
                <w:color w:val="000000"/>
              </w:rPr>
              <w:t>(2.591)</w:t>
            </w:r>
          </w:p>
        </w:tc>
        <w:tc>
          <w:tcPr>
            <w:tcW w:w="148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(199.311)</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6"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11-12</w:t>
            </w: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0.013</w:t>
            </w:r>
          </w:p>
        </w:tc>
        <w:tc>
          <w:tcPr>
            <w:tcW w:w="1000" w:type="dxa"/>
            <w:tcBorders>
              <w:top w:val="nil"/>
              <w:left w:val="nil"/>
              <w:bottom w:val="nil"/>
              <w:right w:val="nil"/>
            </w:tcBorders>
            <w:vAlign w:val="bottom"/>
          </w:tcPr>
          <w:p>
            <w:pPr>
              <w:widowControl w:val="0"/>
              <w:autoSpaceDE w:val="0"/>
              <w:autoSpaceDN w:val="0"/>
              <w:adjustRightInd w:val="0"/>
              <w:spacing w:after="0" w:line="240" w:lineRule="auto"/>
              <w:ind w:right="78"/>
              <w:jc w:val="right"/>
              <w:rPr>
                <w:rFonts w:ascii="Times New Roman" w:hAnsi="Times New Roman" w:cs="Amiri"/>
              </w:rPr>
            </w:pPr>
            <w:r>
              <w:rPr>
                <w:rFonts w:ascii="Arial" w:hAnsi="Arial" w:cs="Arial"/>
                <w:color w:val="000000"/>
              </w:rPr>
              <w:t>−.001</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318"/>
              <w:jc w:val="right"/>
              <w:rPr>
                <w:rFonts w:ascii="Times New Roman" w:hAnsi="Times New Roman" w:cs="Amiri"/>
              </w:rPr>
            </w:pPr>
            <w:r>
              <w:rPr>
                <w:rFonts w:ascii="Arial" w:hAnsi="Arial" w:cs="Arial"/>
                <w:color w:val="000000"/>
              </w:rPr>
              <w:t>−.165</w:t>
            </w: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−.881</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218"/>
              <w:jc w:val="right"/>
              <w:rPr>
                <w:rFonts w:ascii="Times New Roman" w:hAnsi="Times New Roman" w:cs="Amiri"/>
              </w:rPr>
            </w:pPr>
            <w:r>
              <w:rPr>
                <w:rFonts w:ascii="Arial" w:hAnsi="Arial" w:cs="Arial"/>
                <w:color w:val="000000"/>
              </w:rPr>
              <w:t>−3.505</w:t>
            </w:r>
          </w:p>
        </w:tc>
        <w:tc>
          <w:tcPr>
            <w:tcW w:w="1480" w:type="dxa"/>
            <w:tcBorders>
              <w:top w:val="nil"/>
              <w:left w:val="nil"/>
              <w:bottom w:val="nil"/>
              <w:right w:val="nil"/>
            </w:tcBorders>
            <w:vAlign w:val="bottom"/>
          </w:tcPr>
          <w:p>
            <w:pPr>
              <w:widowControl w:val="0"/>
              <w:autoSpaceDE w:val="0"/>
              <w:autoSpaceDN w:val="0"/>
              <w:adjustRightInd w:val="0"/>
              <w:spacing w:after="0" w:line="240" w:lineRule="auto"/>
              <w:ind w:right="318"/>
              <w:jc w:val="right"/>
              <w:rPr>
                <w:rFonts w:ascii="Times New Roman" w:hAnsi="Times New Roman" w:cs="Amiri"/>
              </w:rPr>
            </w:pPr>
            <w:r>
              <w:rPr>
                <w:rFonts w:ascii="Arial" w:hAnsi="Arial" w:cs="Arial"/>
                <w:color w:val="000000"/>
              </w:rPr>
              <w:t>40.936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5"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8"/>
              <w:jc w:val="right"/>
              <w:rPr>
                <w:rFonts w:ascii="Times New Roman" w:hAnsi="Times New Roman" w:cs="Amiri"/>
              </w:rPr>
            </w:pPr>
            <w:r>
              <w:rPr>
                <w:rFonts w:ascii="Arial" w:hAnsi="Arial" w:cs="Arial"/>
                <w:color w:val="000000"/>
              </w:rPr>
              <w:t>(.120)</w:t>
            </w:r>
          </w:p>
        </w:tc>
        <w:tc>
          <w:tcPr>
            <w:tcW w:w="1000" w:type="dxa"/>
            <w:tcBorders>
              <w:top w:val="nil"/>
              <w:left w:val="nil"/>
              <w:bottom w:val="nil"/>
              <w:right w:val="nil"/>
            </w:tcBorders>
            <w:vAlign w:val="bottom"/>
          </w:tcPr>
          <w:p>
            <w:pPr>
              <w:widowControl w:val="0"/>
              <w:autoSpaceDE w:val="0"/>
              <w:autoSpaceDN w:val="0"/>
              <w:adjustRightInd w:val="0"/>
              <w:spacing w:after="0" w:line="240" w:lineRule="auto"/>
              <w:jc w:val="right"/>
              <w:rPr>
                <w:rFonts w:ascii="Times New Roman" w:hAnsi="Times New Roman" w:cs="Amiri"/>
              </w:rPr>
            </w:pPr>
            <w:r>
              <w:rPr>
                <w:rFonts w:ascii="Arial" w:hAnsi="Arial" w:cs="Arial"/>
                <w:color w:val="000000"/>
              </w:rPr>
              <w:t>(.132)</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(.125)</w:t>
            </w: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178"/>
              <w:jc w:val="right"/>
              <w:rPr>
                <w:rFonts w:ascii="Times New Roman" w:hAnsi="Times New Roman" w:cs="Amiri"/>
              </w:rPr>
            </w:pPr>
            <w:r>
              <w:rPr>
                <w:rFonts w:ascii="Arial" w:hAnsi="Arial" w:cs="Arial"/>
                <w:color w:val="000000"/>
              </w:rPr>
              <w:t>(.708)</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38"/>
              <w:jc w:val="right"/>
              <w:rPr>
                <w:rFonts w:ascii="Times New Roman" w:hAnsi="Times New Roman" w:cs="Amiri"/>
              </w:rPr>
            </w:pPr>
            <w:r>
              <w:rPr>
                <w:rFonts w:ascii="Arial" w:hAnsi="Arial" w:cs="Arial"/>
                <w:color w:val="000000"/>
              </w:rPr>
              <w:t>(2.522)</w:t>
            </w:r>
          </w:p>
        </w:tc>
        <w:tc>
          <w:tcPr>
            <w:tcW w:w="148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(174.858)</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6"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13-14</w:t>
            </w: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0.004</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5"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8"/>
              <w:jc w:val="right"/>
              <w:rPr>
                <w:rFonts w:ascii="Times New Roman" w:hAnsi="Times New Roman" w:cs="Amiri"/>
              </w:rPr>
            </w:pPr>
            <w:r>
              <w:rPr>
                <w:rFonts w:ascii="Arial" w:hAnsi="Arial" w:cs="Arial"/>
                <w:color w:val="000000"/>
              </w:rPr>
              <w:t>(.124)</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3" w:hRule="atLeast"/>
        </w:trPr>
        <w:tc>
          <w:tcPr>
            <w:tcW w:w="14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5"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w w:val="99"/>
              </w:rPr>
              <w:t>Female sample</w:t>
            </w:r>
          </w:p>
        </w:tc>
        <w:tc>
          <w:tcPr>
            <w:tcW w:w="1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vMerge w:val="restart"/>
            <w:tcBorders>
              <w:top w:val="nil"/>
              <w:left w:val="nil"/>
              <w:bottom w:val="nil"/>
              <w:right w:val="nil"/>
            </w:tcBorders>
            <w:vAlign w:val="bottom"/>
          </w:tcPr>
          <w:p>
            <w:pPr>
              <w:widowControl w:val="0"/>
              <w:autoSpaceDE w:val="0"/>
              <w:autoSpaceDN w:val="0"/>
              <w:adjustRightInd w:val="0"/>
              <w:spacing w:after="0" w:line="240" w:lineRule="auto"/>
              <w:ind w:right="218"/>
              <w:jc w:val="right"/>
              <w:rPr>
                <w:rFonts w:ascii="Times New Roman" w:hAnsi="Times New Roman" w:cs="Amiri"/>
              </w:rPr>
            </w:pPr>
            <w:r>
              <w:rPr>
                <w:rFonts w:ascii="Arial" w:hAnsi="Arial" w:cs="Arial"/>
                <w:color w:val="000000"/>
              </w:rPr>
              <w:t>−1.210</w:t>
            </w:r>
          </w:p>
        </w:tc>
        <w:tc>
          <w:tcPr>
            <w:tcW w:w="1480" w:type="dxa"/>
            <w:vMerge w:val="restart"/>
            <w:tcBorders>
              <w:top w:val="nil"/>
              <w:left w:val="nil"/>
              <w:bottom w:val="nil"/>
              <w:right w:val="nil"/>
            </w:tcBorders>
            <w:vAlign w:val="bottom"/>
          </w:tcPr>
          <w:p>
            <w:pPr>
              <w:widowControl w:val="0"/>
              <w:autoSpaceDE w:val="0"/>
              <w:autoSpaceDN w:val="0"/>
              <w:adjustRightInd w:val="0"/>
              <w:spacing w:after="0" w:line="240" w:lineRule="auto"/>
              <w:ind w:right="318"/>
              <w:jc w:val="right"/>
              <w:rPr>
                <w:rFonts w:ascii="Times New Roman" w:hAnsi="Times New Roman" w:cs="Amiri"/>
              </w:rPr>
            </w:pPr>
            <w:r>
              <w:rPr>
                <w:rFonts w:ascii="Arial" w:hAnsi="Arial" w:cs="Arial"/>
                <w:color w:val="000000"/>
              </w:rPr>
              <w:t>−59.570</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46"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0</w:t>
            </w: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0.078</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0.099</w:t>
            </w:r>
          </w:p>
        </w:tc>
        <w:tc>
          <w:tcPr>
            <w:tcW w:w="12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5"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8"/>
              <w:jc w:val="right"/>
              <w:rPr>
                <w:rFonts w:ascii="Times New Roman" w:hAnsi="Times New Roman" w:cs="Amiri"/>
              </w:rPr>
            </w:pPr>
            <w:r>
              <w:rPr>
                <w:rFonts w:ascii="Arial" w:hAnsi="Arial" w:cs="Arial"/>
                <w:color w:val="000000"/>
              </w:rPr>
              <w:t>(.139)</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178"/>
              <w:jc w:val="right"/>
              <w:rPr>
                <w:rFonts w:ascii="Times New Roman" w:hAnsi="Times New Roman" w:cs="Amiri"/>
              </w:rPr>
            </w:pPr>
            <w:r>
              <w:rPr>
                <w:rFonts w:ascii="Arial" w:hAnsi="Arial" w:cs="Arial"/>
                <w:color w:val="000000"/>
              </w:rPr>
              <w:t>(1.021)</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38"/>
              <w:jc w:val="right"/>
              <w:rPr>
                <w:rFonts w:ascii="Times New Roman" w:hAnsi="Times New Roman" w:cs="Amiri"/>
              </w:rPr>
            </w:pPr>
            <w:r>
              <w:rPr>
                <w:rFonts w:ascii="Arial" w:hAnsi="Arial" w:cs="Arial"/>
                <w:color w:val="000000"/>
              </w:rPr>
              <w:t>(3.866)</w:t>
            </w:r>
          </w:p>
        </w:tc>
        <w:tc>
          <w:tcPr>
            <w:tcW w:w="148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(157.723)</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6"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1-2</w:t>
            </w:r>
          </w:p>
        </w:tc>
        <w:tc>
          <w:tcPr>
            <w:tcW w:w="1320" w:type="dxa"/>
            <w:tcBorders>
              <w:top w:val="nil"/>
              <w:left w:val="nil"/>
              <w:bottom w:val="nil"/>
              <w:right w:val="nil"/>
            </w:tcBorders>
            <w:vAlign w:val="bottom"/>
          </w:tcPr>
          <w:p>
            <w:pPr>
              <w:widowControl w:val="0"/>
              <w:autoSpaceDE w:val="0"/>
              <w:autoSpaceDN w:val="0"/>
              <w:adjustRightInd w:val="0"/>
              <w:spacing w:after="0" w:line="305" w:lineRule="exact"/>
              <w:ind w:left="460"/>
              <w:rPr>
                <w:rFonts w:ascii="Times New Roman" w:hAnsi="Times New Roman" w:cs="Amiri"/>
              </w:rPr>
            </w:pPr>
            <w:r>
              <w:rPr>
                <w:rFonts w:ascii="Arial" w:hAnsi="Arial" w:cs="Arial"/>
                <w:color w:val="000000"/>
              </w:rPr>
              <w:t>−.085</w:t>
            </w:r>
            <w:r>
              <w:rPr>
                <w:rFonts w:hint="eastAsia" w:ascii="MS PGothic" w:hAnsi="Arial" w:eastAsia="MS PGothic" w:cs="MS PGothic"/>
                <w:color w:val="000000"/>
                <w:vertAlign w:val="superscript"/>
              </w:rPr>
              <w:t>∗∗</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−.191</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218"/>
              <w:jc w:val="right"/>
              <w:rPr>
                <w:rFonts w:ascii="Times New Roman" w:hAnsi="Times New Roman" w:cs="Amiri"/>
              </w:rPr>
            </w:pPr>
            <w:r>
              <w:rPr>
                <w:rFonts w:ascii="Arial" w:hAnsi="Arial" w:cs="Arial"/>
                <w:color w:val="000000"/>
              </w:rPr>
              <w:t>−.303</w:t>
            </w:r>
          </w:p>
        </w:tc>
        <w:tc>
          <w:tcPr>
            <w:tcW w:w="1480" w:type="dxa"/>
            <w:tcBorders>
              <w:top w:val="nil"/>
              <w:left w:val="nil"/>
              <w:bottom w:val="nil"/>
              <w:right w:val="nil"/>
            </w:tcBorders>
            <w:vAlign w:val="bottom"/>
          </w:tcPr>
          <w:p>
            <w:pPr>
              <w:widowControl w:val="0"/>
              <w:autoSpaceDE w:val="0"/>
              <w:autoSpaceDN w:val="0"/>
              <w:adjustRightInd w:val="0"/>
              <w:spacing w:after="0" w:line="240" w:lineRule="auto"/>
              <w:ind w:right="318"/>
              <w:jc w:val="right"/>
              <w:rPr>
                <w:rFonts w:ascii="Times New Roman" w:hAnsi="Times New Roman" w:cs="Amiri"/>
              </w:rPr>
            </w:pPr>
            <w:r>
              <w:rPr>
                <w:rFonts w:ascii="Arial" w:hAnsi="Arial" w:cs="Arial"/>
                <w:color w:val="000000"/>
              </w:rPr>
              <w:t>−32.947</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5"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8"/>
              <w:jc w:val="right"/>
              <w:rPr>
                <w:rFonts w:ascii="Times New Roman" w:hAnsi="Times New Roman" w:cs="Amiri"/>
              </w:rPr>
            </w:pPr>
            <w:r>
              <w:rPr>
                <w:rFonts w:ascii="Arial" w:hAnsi="Arial" w:cs="Arial"/>
                <w:color w:val="000000"/>
              </w:rPr>
              <w:t>(.040)</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178"/>
              <w:jc w:val="right"/>
              <w:rPr>
                <w:rFonts w:ascii="Times New Roman" w:hAnsi="Times New Roman" w:cs="Amiri"/>
              </w:rPr>
            </w:pPr>
            <w:r>
              <w:rPr>
                <w:rFonts w:ascii="Arial" w:hAnsi="Arial" w:cs="Arial"/>
                <w:color w:val="000000"/>
              </w:rPr>
              <w:t>(.352)</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38"/>
              <w:jc w:val="right"/>
              <w:rPr>
                <w:rFonts w:ascii="Times New Roman" w:hAnsi="Times New Roman" w:cs="Amiri"/>
              </w:rPr>
            </w:pPr>
            <w:r>
              <w:rPr>
                <w:rFonts w:ascii="Arial" w:hAnsi="Arial" w:cs="Arial"/>
                <w:color w:val="000000"/>
              </w:rPr>
              <w:t>(.724)</w:t>
            </w:r>
          </w:p>
        </w:tc>
        <w:tc>
          <w:tcPr>
            <w:tcW w:w="148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(50.797)</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6"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3-4</w:t>
            </w:r>
          </w:p>
        </w:tc>
        <w:tc>
          <w:tcPr>
            <w:tcW w:w="1320" w:type="dxa"/>
            <w:tcBorders>
              <w:top w:val="nil"/>
              <w:left w:val="nil"/>
              <w:bottom w:val="nil"/>
              <w:right w:val="nil"/>
            </w:tcBorders>
            <w:vAlign w:val="bottom"/>
          </w:tcPr>
          <w:p>
            <w:pPr>
              <w:widowControl w:val="0"/>
              <w:autoSpaceDE w:val="0"/>
              <w:autoSpaceDN w:val="0"/>
              <w:adjustRightInd w:val="0"/>
              <w:spacing w:after="0" w:line="305" w:lineRule="exact"/>
              <w:ind w:left="460"/>
              <w:rPr>
                <w:rFonts w:ascii="Times New Roman" w:hAnsi="Times New Roman" w:cs="Amiri"/>
              </w:rPr>
            </w:pPr>
            <w:r>
              <w:rPr>
                <w:rFonts w:ascii="Arial" w:hAnsi="Arial" w:cs="Arial"/>
                <w:color w:val="000000"/>
              </w:rPr>
              <w:t>−.202</w:t>
            </w:r>
            <w:r>
              <w:rPr>
                <w:rFonts w:hint="eastAsia" w:ascii="MS PGothic" w:hAnsi="Arial" w:eastAsia="MS PGothic" w:cs="MS PGothic"/>
                <w:color w:val="000000"/>
                <w:vertAlign w:val="superscript"/>
              </w:rPr>
              <w:t>∗∗∗</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−.411</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218"/>
              <w:jc w:val="right"/>
              <w:rPr>
                <w:rFonts w:ascii="Times New Roman" w:hAnsi="Times New Roman" w:cs="Amiri"/>
              </w:rPr>
            </w:pPr>
            <w:r>
              <w:rPr>
                <w:rFonts w:ascii="Arial" w:hAnsi="Arial" w:cs="Arial"/>
                <w:color w:val="000000"/>
              </w:rPr>
              <w:t>0.591</w:t>
            </w:r>
          </w:p>
        </w:tc>
        <w:tc>
          <w:tcPr>
            <w:tcW w:w="1480" w:type="dxa"/>
            <w:tcBorders>
              <w:top w:val="nil"/>
              <w:left w:val="nil"/>
              <w:bottom w:val="nil"/>
              <w:right w:val="nil"/>
            </w:tcBorders>
            <w:vAlign w:val="bottom"/>
          </w:tcPr>
          <w:p>
            <w:pPr>
              <w:widowControl w:val="0"/>
              <w:autoSpaceDE w:val="0"/>
              <w:autoSpaceDN w:val="0"/>
              <w:adjustRightInd w:val="0"/>
              <w:spacing w:after="0" w:line="240" w:lineRule="auto"/>
              <w:ind w:right="318"/>
              <w:jc w:val="right"/>
              <w:rPr>
                <w:rFonts w:ascii="Times New Roman" w:hAnsi="Times New Roman" w:cs="Amiri"/>
              </w:rPr>
            </w:pPr>
            <w:r>
              <w:rPr>
                <w:rFonts w:ascii="Arial" w:hAnsi="Arial" w:cs="Arial"/>
                <w:color w:val="000000"/>
              </w:rPr>
              <w:t>−21.502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5"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8"/>
              <w:jc w:val="right"/>
              <w:rPr>
                <w:rFonts w:ascii="Times New Roman" w:hAnsi="Times New Roman" w:cs="Amiri"/>
              </w:rPr>
            </w:pPr>
            <w:r>
              <w:rPr>
                <w:rFonts w:ascii="Arial" w:hAnsi="Arial" w:cs="Arial"/>
                <w:color w:val="000000"/>
              </w:rPr>
              <w:t>(.067)</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178"/>
              <w:jc w:val="right"/>
              <w:rPr>
                <w:rFonts w:ascii="Times New Roman" w:hAnsi="Times New Roman" w:cs="Amiri"/>
              </w:rPr>
            </w:pPr>
            <w:r>
              <w:rPr>
                <w:rFonts w:ascii="Arial" w:hAnsi="Arial" w:cs="Arial"/>
                <w:color w:val="000000"/>
              </w:rPr>
              <w:t>(.461)</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38"/>
              <w:jc w:val="right"/>
              <w:rPr>
                <w:rFonts w:ascii="Times New Roman" w:hAnsi="Times New Roman" w:cs="Amiri"/>
              </w:rPr>
            </w:pPr>
            <w:r>
              <w:rPr>
                <w:rFonts w:ascii="Arial" w:hAnsi="Arial" w:cs="Arial"/>
                <w:color w:val="000000"/>
              </w:rPr>
              <w:t>(1.232)</w:t>
            </w:r>
          </w:p>
        </w:tc>
        <w:tc>
          <w:tcPr>
            <w:tcW w:w="148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(62.460)</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6"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5-6</w:t>
            </w: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−.070</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−.475</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218"/>
              <w:jc w:val="right"/>
              <w:rPr>
                <w:rFonts w:ascii="Times New Roman" w:hAnsi="Times New Roman" w:cs="Amiri"/>
              </w:rPr>
            </w:pPr>
            <w:r>
              <w:rPr>
                <w:rFonts w:ascii="Arial" w:hAnsi="Arial" w:cs="Arial"/>
                <w:color w:val="000000"/>
              </w:rPr>
              <w:t>−.187</w:t>
            </w:r>
          </w:p>
        </w:tc>
        <w:tc>
          <w:tcPr>
            <w:tcW w:w="1480" w:type="dxa"/>
            <w:tcBorders>
              <w:top w:val="nil"/>
              <w:left w:val="nil"/>
              <w:bottom w:val="nil"/>
              <w:right w:val="nil"/>
            </w:tcBorders>
            <w:vAlign w:val="bottom"/>
          </w:tcPr>
          <w:p>
            <w:pPr>
              <w:widowControl w:val="0"/>
              <w:autoSpaceDE w:val="0"/>
              <w:autoSpaceDN w:val="0"/>
              <w:adjustRightInd w:val="0"/>
              <w:spacing w:after="0" w:line="240" w:lineRule="auto"/>
              <w:ind w:right="318"/>
              <w:jc w:val="right"/>
              <w:rPr>
                <w:rFonts w:ascii="Times New Roman" w:hAnsi="Times New Roman" w:cs="Amiri"/>
              </w:rPr>
            </w:pPr>
            <w:r>
              <w:rPr>
                <w:rFonts w:ascii="Arial" w:hAnsi="Arial" w:cs="Arial"/>
                <w:color w:val="000000"/>
              </w:rPr>
              <w:t>−53.234</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5"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8"/>
              <w:jc w:val="right"/>
              <w:rPr>
                <w:rFonts w:ascii="Times New Roman" w:hAnsi="Times New Roman" w:cs="Amiri"/>
              </w:rPr>
            </w:pPr>
            <w:r>
              <w:rPr>
                <w:rFonts w:ascii="Arial" w:hAnsi="Arial" w:cs="Arial"/>
                <w:color w:val="000000"/>
              </w:rPr>
              <w:t>(.066)</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178"/>
              <w:jc w:val="right"/>
              <w:rPr>
                <w:rFonts w:ascii="Times New Roman" w:hAnsi="Times New Roman" w:cs="Amiri"/>
              </w:rPr>
            </w:pPr>
            <w:r>
              <w:rPr>
                <w:rFonts w:ascii="Arial" w:hAnsi="Arial" w:cs="Arial"/>
                <w:color w:val="000000"/>
              </w:rPr>
              <w:t>(.337)</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38"/>
              <w:jc w:val="right"/>
              <w:rPr>
                <w:rFonts w:ascii="Times New Roman" w:hAnsi="Times New Roman" w:cs="Amiri"/>
              </w:rPr>
            </w:pPr>
            <w:r>
              <w:rPr>
                <w:rFonts w:ascii="Arial" w:hAnsi="Arial" w:cs="Arial"/>
                <w:color w:val="000000"/>
              </w:rPr>
              <w:t>(1.055)</w:t>
            </w:r>
          </w:p>
        </w:tc>
        <w:tc>
          <w:tcPr>
            <w:tcW w:w="148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(61.737)</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6"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7-8</w:t>
            </w:r>
          </w:p>
        </w:tc>
        <w:tc>
          <w:tcPr>
            <w:tcW w:w="1320" w:type="dxa"/>
            <w:tcBorders>
              <w:top w:val="nil"/>
              <w:left w:val="nil"/>
              <w:bottom w:val="nil"/>
              <w:right w:val="nil"/>
            </w:tcBorders>
            <w:vAlign w:val="bottom"/>
          </w:tcPr>
          <w:p>
            <w:pPr>
              <w:widowControl w:val="0"/>
              <w:autoSpaceDE w:val="0"/>
              <w:autoSpaceDN w:val="0"/>
              <w:adjustRightInd w:val="0"/>
              <w:spacing w:after="0" w:line="305" w:lineRule="exact"/>
              <w:ind w:left="460"/>
              <w:rPr>
                <w:rFonts w:ascii="Times New Roman" w:hAnsi="Times New Roman" w:cs="Amiri"/>
              </w:rPr>
            </w:pPr>
            <w:r>
              <w:rPr>
                <w:rFonts w:ascii="Arial" w:hAnsi="Arial" w:cs="Arial"/>
                <w:color w:val="000000"/>
              </w:rPr>
              <w:t>−.180</w:t>
            </w:r>
            <w:r>
              <w:rPr>
                <w:rFonts w:hint="eastAsia" w:ascii="MS PGothic" w:hAnsi="Arial" w:eastAsia="MS PGothic" w:cs="MS PGothic"/>
                <w:color w:val="000000"/>
                <w:vertAlign w:val="superscript"/>
              </w:rPr>
              <w:t>∗∗</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305" w:lineRule="exact"/>
              <w:ind w:right="98"/>
              <w:jc w:val="right"/>
              <w:rPr>
                <w:rFonts w:ascii="Times New Roman" w:hAnsi="Times New Roman" w:cs="Amiri"/>
              </w:rPr>
            </w:pPr>
            <w:r>
              <w:rPr>
                <w:rFonts w:ascii="Arial" w:hAnsi="Arial" w:cs="Arial"/>
                <w:color w:val="000000"/>
              </w:rPr>
              <w:t>−1.049</w:t>
            </w:r>
            <w:r>
              <w:rPr>
                <w:rFonts w:hint="eastAsia" w:ascii="MS PGothic" w:hAnsi="Arial" w:eastAsia="MS PGothic" w:cs="MS PGothic"/>
                <w:color w:val="000000"/>
                <w:vertAlign w:val="superscript"/>
              </w:rPr>
              <w:t>∗∗</w:t>
            </w:r>
          </w:p>
        </w:tc>
        <w:tc>
          <w:tcPr>
            <w:tcW w:w="1280" w:type="dxa"/>
            <w:tcBorders>
              <w:top w:val="nil"/>
              <w:left w:val="nil"/>
              <w:bottom w:val="nil"/>
              <w:right w:val="nil"/>
            </w:tcBorders>
            <w:vAlign w:val="bottom"/>
          </w:tcPr>
          <w:p>
            <w:pPr>
              <w:widowControl w:val="0"/>
              <w:autoSpaceDE w:val="0"/>
              <w:autoSpaceDN w:val="0"/>
              <w:adjustRightInd w:val="0"/>
              <w:spacing w:after="0" w:line="305" w:lineRule="exact"/>
              <w:ind w:left="340"/>
              <w:rPr>
                <w:rFonts w:ascii="Times New Roman" w:hAnsi="Times New Roman" w:cs="Amiri"/>
              </w:rPr>
            </w:pPr>
            <w:r>
              <w:rPr>
                <w:rFonts w:ascii="Arial" w:hAnsi="Arial" w:cs="Arial"/>
                <w:color w:val="000000"/>
              </w:rPr>
              <w:t>−1.787</w:t>
            </w:r>
            <w:r>
              <w:rPr>
                <w:rFonts w:hint="eastAsia" w:ascii="MS PGothic" w:hAnsi="Arial" w:eastAsia="MS PGothic" w:cs="MS PGothic"/>
                <w:color w:val="000000"/>
                <w:vertAlign w:val="superscript"/>
              </w:rPr>
              <w:t>∗</w:t>
            </w:r>
          </w:p>
        </w:tc>
        <w:tc>
          <w:tcPr>
            <w:tcW w:w="1480" w:type="dxa"/>
            <w:tcBorders>
              <w:top w:val="nil"/>
              <w:left w:val="nil"/>
              <w:bottom w:val="nil"/>
              <w:right w:val="nil"/>
            </w:tcBorders>
            <w:vAlign w:val="bottom"/>
          </w:tcPr>
          <w:p>
            <w:pPr>
              <w:widowControl w:val="0"/>
              <w:autoSpaceDE w:val="0"/>
              <w:autoSpaceDN w:val="0"/>
              <w:adjustRightInd w:val="0"/>
              <w:spacing w:after="0" w:line="240" w:lineRule="auto"/>
              <w:ind w:right="318"/>
              <w:jc w:val="right"/>
              <w:rPr>
                <w:rFonts w:ascii="Times New Roman" w:hAnsi="Times New Roman" w:cs="Amiri"/>
              </w:rPr>
            </w:pPr>
            <w:r>
              <w:rPr>
                <w:rFonts w:ascii="Arial" w:hAnsi="Arial" w:cs="Arial"/>
                <w:color w:val="000000"/>
              </w:rPr>
              <w:t>−94.532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5"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8"/>
              <w:jc w:val="right"/>
              <w:rPr>
                <w:rFonts w:ascii="Times New Roman" w:hAnsi="Times New Roman" w:cs="Amiri"/>
              </w:rPr>
            </w:pPr>
            <w:r>
              <w:rPr>
                <w:rFonts w:ascii="Arial" w:hAnsi="Arial" w:cs="Arial"/>
                <w:color w:val="000000"/>
              </w:rPr>
              <w:t>(.088)</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178"/>
              <w:jc w:val="right"/>
              <w:rPr>
                <w:rFonts w:ascii="Times New Roman" w:hAnsi="Times New Roman" w:cs="Amiri"/>
              </w:rPr>
            </w:pPr>
            <w:r>
              <w:rPr>
                <w:rFonts w:ascii="Arial" w:hAnsi="Arial" w:cs="Arial"/>
                <w:color w:val="000000"/>
              </w:rPr>
              <w:t>(.426)</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38"/>
              <w:jc w:val="right"/>
              <w:rPr>
                <w:rFonts w:ascii="Times New Roman" w:hAnsi="Times New Roman" w:cs="Amiri"/>
              </w:rPr>
            </w:pPr>
            <w:r>
              <w:rPr>
                <w:rFonts w:ascii="Arial" w:hAnsi="Arial" w:cs="Arial"/>
                <w:color w:val="000000"/>
              </w:rPr>
              <w:t>(1.057)</w:t>
            </w:r>
          </w:p>
        </w:tc>
        <w:tc>
          <w:tcPr>
            <w:tcW w:w="148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(105.698)</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6"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9-10</w:t>
            </w:r>
          </w:p>
        </w:tc>
        <w:tc>
          <w:tcPr>
            <w:tcW w:w="1320" w:type="dxa"/>
            <w:tcBorders>
              <w:top w:val="nil"/>
              <w:left w:val="nil"/>
              <w:bottom w:val="nil"/>
              <w:right w:val="nil"/>
            </w:tcBorders>
            <w:vAlign w:val="bottom"/>
          </w:tcPr>
          <w:p>
            <w:pPr>
              <w:widowControl w:val="0"/>
              <w:autoSpaceDE w:val="0"/>
              <w:autoSpaceDN w:val="0"/>
              <w:adjustRightInd w:val="0"/>
              <w:spacing w:after="0" w:line="305" w:lineRule="exact"/>
              <w:ind w:left="460"/>
              <w:rPr>
                <w:rFonts w:ascii="Times New Roman" w:hAnsi="Times New Roman" w:cs="Amiri"/>
              </w:rPr>
            </w:pPr>
            <w:r>
              <w:rPr>
                <w:rFonts w:ascii="Arial" w:hAnsi="Arial" w:cs="Arial"/>
                <w:color w:val="000000"/>
              </w:rPr>
              <w:t>−.329</w:t>
            </w:r>
            <w:r>
              <w:rPr>
                <w:rFonts w:hint="eastAsia" w:ascii="MS PGothic" w:hAnsi="Arial" w:eastAsia="MS PGothic" w:cs="MS PGothic"/>
                <w:color w:val="000000"/>
                <w:vertAlign w:val="superscript"/>
              </w:rPr>
              <w:t>∗</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−1.054</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218"/>
              <w:jc w:val="right"/>
              <w:rPr>
                <w:rFonts w:ascii="Times New Roman" w:hAnsi="Times New Roman" w:cs="Amiri"/>
              </w:rPr>
            </w:pPr>
            <w:r>
              <w:rPr>
                <w:rFonts w:ascii="Arial" w:hAnsi="Arial" w:cs="Arial"/>
                <w:color w:val="000000"/>
              </w:rPr>
              <w:t>0.324</w:t>
            </w:r>
          </w:p>
        </w:tc>
        <w:tc>
          <w:tcPr>
            <w:tcW w:w="1480" w:type="dxa"/>
            <w:tcBorders>
              <w:top w:val="nil"/>
              <w:left w:val="nil"/>
              <w:bottom w:val="nil"/>
              <w:right w:val="nil"/>
            </w:tcBorders>
            <w:vAlign w:val="bottom"/>
          </w:tcPr>
          <w:p>
            <w:pPr>
              <w:widowControl w:val="0"/>
              <w:autoSpaceDE w:val="0"/>
              <w:autoSpaceDN w:val="0"/>
              <w:adjustRightInd w:val="0"/>
              <w:spacing w:after="0" w:line="240" w:lineRule="auto"/>
              <w:ind w:right="318"/>
              <w:jc w:val="right"/>
              <w:rPr>
                <w:rFonts w:ascii="Times New Roman" w:hAnsi="Times New Roman" w:cs="Amiri"/>
              </w:rPr>
            </w:pPr>
            <w:r>
              <w:rPr>
                <w:rFonts w:ascii="Arial" w:hAnsi="Arial" w:cs="Arial"/>
                <w:color w:val="000000"/>
              </w:rPr>
              <w:t>66.951</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5"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8"/>
              <w:jc w:val="right"/>
              <w:rPr>
                <w:rFonts w:ascii="Times New Roman" w:hAnsi="Times New Roman" w:cs="Amiri"/>
              </w:rPr>
            </w:pPr>
            <w:r>
              <w:rPr>
                <w:rFonts w:ascii="Arial" w:hAnsi="Arial" w:cs="Arial"/>
                <w:color w:val="000000"/>
              </w:rPr>
              <w:t>(.168)</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178"/>
              <w:jc w:val="right"/>
              <w:rPr>
                <w:rFonts w:ascii="Times New Roman" w:hAnsi="Times New Roman" w:cs="Amiri"/>
              </w:rPr>
            </w:pPr>
            <w:r>
              <w:rPr>
                <w:rFonts w:ascii="Arial" w:hAnsi="Arial" w:cs="Arial"/>
                <w:color w:val="000000"/>
              </w:rPr>
              <w:t>(.822)</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38"/>
              <w:jc w:val="right"/>
              <w:rPr>
                <w:rFonts w:ascii="Times New Roman" w:hAnsi="Times New Roman" w:cs="Amiri"/>
              </w:rPr>
            </w:pPr>
            <w:r>
              <w:rPr>
                <w:rFonts w:ascii="Arial" w:hAnsi="Arial" w:cs="Arial"/>
                <w:color w:val="000000"/>
              </w:rPr>
              <w:t>(2.538)</w:t>
            </w:r>
          </w:p>
        </w:tc>
        <w:tc>
          <w:tcPr>
            <w:tcW w:w="148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(125.902)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6"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11-12</w:t>
            </w: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−.119</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−.554</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218"/>
              <w:jc w:val="right"/>
              <w:rPr>
                <w:rFonts w:ascii="Times New Roman" w:hAnsi="Times New Roman" w:cs="Amiri"/>
              </w:rPr>
            </w:pPr>
            <w:r>
              <w:rPr>
                <w:rFonts w:ascii="Arial" w:hAnsi="Arial" w:cs="Arial"/>
                <w:color w:val="000000"/>
              </w:rPr>
              <w:t>−3.906</w:t>
            </w:r>
          </w:p>
        </w:tc>
        <w:tc>
          <w:tcPr>
            <w:tcW w:w="1480" w:type="dxa"/>
            <w:tcBorders>
              <w:top w:val="nil"/>
              <w:left w:val="nil"/>
              <w:bottom w:val="nil"/>
              <w:right w:val="nil"/>
            </w:tcBorders>
            <w:vAlign w:val="bottom"/>
          </w:tcPr>
          <w:p>
            <w:pPr>
              <w:widowControl w:val="0"/>
              <w:autoSpaceDE w:val="0"/>
              <w:autoSpaceDN w:val="0"/>
              <w:adjustRightInd w:val="0"/>
              <w:spacing w:after="0" w:line="240" w:lineRule="auto"/>
              <w:ind w:right="318"/>
              <w:jc w:val="right"/>
              <w:rPr>
                <w:rFonts w:ascii="Times New Roman" w:hAnsi="Times New Roman" w:cs="Amiri"/>
              </w:rPr>
            </w:pPr>
            <w:r>
              <w:rPr>
                <w:rFonts w:ascii="Arial" w:hAnsi="Arial" w:cs="Arial"/>
                <w:color w:val="000000"/>
              </w:rPr>
              <w:t>−29.022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5"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8"/>
              <w:jc w:val="right"/>
              <w:rPr>
                <w:rFonts w:ascii="Times New Roman" w:hAnsi="Times New Roman" w:cs="Amiri"/>
              </w:rPr>
            </w:pPr>
            <w:r>
              <w:rPr>
                <w:rFonts w:ascii="Arial" w:hAnsi="Arial" w:cs="Arial"/>
                <w:color w:val="000000"/>
              </w:rPr>
              <w:t>(.120)</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178"/>
              <w:jc w:val="right"/>
              <w:rPr>
                <w:rFonts w:ascii="Times New Roman" w:hAnsi="Times New Roman" w:cs="Amiri"/>
              </w:rPr>
            </w:pPr>
            <w:r>
              <w:rPr>
                <w:rFonts w:ascii="Arial" w:hAnsi="Arial" w:cs="Arial"/>
                <w:color w:val="000000"/>
              </w:rPr>
              <w:t>(1.089)</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38"/>
              <w:jc w:val="right"/>
              <w:rPr>
                <w:rFonts w:ascii="Times New Roman" w:hAnsi="Times New Roman" w:cs="Amiri"/>
              </w:rPr>
            </w:pPr>
            <w:r>
              <w:rPr>
                <w:rFonts w:ascii="Arial" w:hAnsi="Arial" w:cs="Arial"/>
                <w:color w:val="000000"/>
              </w:rPr>
              <w:t>(2.464)</w:t>
            </w:r>
          </w:p>
        </w:tc>
        <w:tc>
          <w:tcPr>
            <w:tcW w:w="148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(152.223)</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6"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13-14</w:t>
            </w: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238"/>
              <w:jc w:val="right"/>
              <w:rPr>
                <w:rFonts w:ascii="Times New Roman" w:hAnsi="Times New Roman" w:cs="Amiri"/>
              </w:rPr>
            </w:pPr>
            <w:r>
              <w:rPr>
                <w:rFonts w:ascii="Arial" w:hAnsi="Arial" w:cs="Arial"/>
                <w:color w:val="000000"/>
              </w:rPr>
              <w:t>−.117</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5" w:hRule="atLeast"/>
        </w:trPr>
        <w:tc>
          <w:tcPr>
            <w:tcW w:w="1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8"/>
              <w:jc w:val="right"/>
              <w:rPr>
                <w:rFonts w:ascii="Times New Roman" w:hAnsi="Times New Roman" w:cs="Amiri"/>
              </w:rPr>
            </w:pPr>
            <w:r>
              <w:rPr>
                <w:rFonts w:ascii="Arial" w:hAnsi="Arial" w:cs="Arial"/>
                <w:color w:val="000000"/>
              </w:rPr>
              <w:t>(.154)</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bl>
    <w:p>
      <w:pPr>
        <w:widowControl w:val="0"/>
        <w:autoSpaceDE w:val="0"/>
        <w:autoSpaceDN w:val="0"/>
        <w:adjustRightInd w:val="0"/>
        <w:spacing w:after="0" w:line="85" w:lineRule="exact"/>
        <w:rPr>
          <w:rFonts w:ascii="Times New Roman" w:hAnsi="Times New Roman" w:cs="Amiri"/>
        </w:rPr>
      </w:pPr>
      <w:r>
        <mc:AlternateContent>
          <mc:Choice Requires="wps">
            <w:drawing>
              <wp:anchor distT="0" distB="0" distL="114300" distR="114300" simplePos="0" relativeHeight="251715584" behindDoc="1" locked="0" layoutInCell="0" allowOverlap="1">
                <wp:simplePos x="0" y="0"/>
                <wp:positionH relativeFrom="column">
                  <wp:posOffset>-1270</wp:posOffset>
                </wp:positionH>
                <wp:positionV relativeFrom="paragraph">
                  <wp:posOffset>38100</wp:posOffset>
                </wp:positionV>
                <wp:extent cx="5791835" cy="0"/>
                <wp:effectExtent l="0" t="0" r="635" b="0"/>
                <wp:wrapNone/>
                <wp:docPr id="15" name="Line 58"/>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10109">
                          <a:solidFill>
                            <a:srgbClr val="FFFFFF"/>
                          </a:solidFill>
                          <a:round/>
                        </a:ln>
                      </wps:spPr>
                      <wps:bodyPr/>
                    </wps:wsp>
                  </a:graphicData>
                </a:graphic>
              </wp:anchor>
            </w:drawing>
          </mc:Choice>
          <mc:Fallback>
            <w:pict>
              <v:line id="Line 58" o:spid="_x0000_s1026" o:spt="20" style="position:absolute;left:0pt;margin-left:-0.1pt;margin-top:3pt;height:0pt;width:456.05pt;z-index:-251600896;mso-width-relative:page;mso-height-relative:page;" filled="f" stroked="t" coordsize="21600,21600" o:allowincell="f" o:gfxdata="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IEtfTLQAAAABQEA&#10;AA8AAAAAAAAAAQAgAAAAIgAAAGRycy9kb3ducmV2LnhtbFBLAQIUABQAAAAIAIdO4kBwVagssAEA&#10;AFQDAAAOAAAAAAAAAAEAIAAAAB8BAABkcnMvZTJvRG9jLnhtbFBLBQYAAAAABgAGAFkBAABBBQAA&#10;AAA=&#10;">
                <v:fill on="f" focussize="0,0"/>
                <v:stroke weight="0.795984251968504pt" color="#FFFFFF" joinstyle="round"/>
                <v:imagedata o:title=""/>
                <o:lock v:ext="edit" aspectratio="f"/>
              </v:line>
            </w:pict>
          </mc:Fallback>
        </mc:AlternateContent>
      </w:r>
    </w:p>
    <w:p>
      <w:pPr>
        <w:widowControl w:val="0"/>
        <w:overflowPunct w:val="0"/>
        <w:autoSpaceDE w:val="0"/>
        <w:autoSpaceDN w:val="0"/>
        <w:adjustRightInd w:val="0"/>
        <w:spacing w:after="0" w:line="256" w:lineRule="auto"/>
        <w:ind w:firstLine="48"/>
        <w:jc w:val="both"/>
        <w:rPr>
          <w:rFonts w:ascii="Times New Roman" w:hAnsi="Times New Roman" w:cs="Amiri"/>
        </w:rPr>
      </w:pPr>
      <w:r>
        <w:rPr>
          <w:rFonts w:ascii="Arial" w:hAnsi="Arial" w:cs="Arial"/>
          <w:i/>
          <w:iCs/>
          <w:color w:val="000000"/>
        </w:rPr>
        <w:t xml:space="preserve">Notes </w:t>
      </w:r>
      <w:r>
        <w:rPr>
          <w:rFonts w:ascii="Arial" w:hAnsi="Arial" w:cs="Arial"/>
          <w:color w:val="000000"/>
        </w:rPr>
        <w:t>Other control variables: age, age squared, region, urban, education, han, marital status, urban-ization index, time dummies, health insurance status, household expenditures. N=16047 (male sample), N=16658 (female sample).</w:t>
      </w:r>
    </w:p>
    <w:p>
      <w:pPr>
        <w:widowControl w:val="0"/>
        <w:autoSpaceDE w:val="0"/>
        <w:autoSpaceDN w:val="0"/>
        <w:adjustRightInd w:val="0"/>
        <w:spacing w:after="0" w:line="1" w:lineRule="exact"/>
        <w:rPr>
          <w:rFonts w:ascii="Times New Roman" w:hAnsi="Times New Roman" w:cs="Amiri"/>
        </w:rPr>
      </w:pPr>
    </w:p>
    <w:p>
      <w:pPr>
        <w:widowControl w:val="0"/>
        <w:autoSpaceDE w:val="0"/>
        <w:autoSpaceDN w:val="0"/>
        <w:adjustRightInd w:val="0"/>
        <w:spacing w:after="0" w:line="310" w:lineRule="exact"/>
        <w:ind w:left="40"/>
        <w:rPr>
          <w:rFonts w:ascii="Times New Roman" w:hAnsi="Times New Roman" w:cs="Amiri"/>
        </w:rPr>
      </w:pPr>
      <w:r>
        <w:rPr>
          <w:rFonts w:hint="eastAsia" w:ascii="MS PGothic" w:hAnsi="Arial" w:eastAsia="MS PGothic" w:cs="MS PGothic"/>
          <w:color w:val="000000"/>
          <w:vertAlign w:val="superscript"/>
        </w:rPr>
        <w:t>∗</w:t>
      </w:r>
      <w:r>
        <w:rPr>
          <w:rFonts w:ascii="Arial" w:hAnsi="Arial" w:cs="Arial"/>
          <w:i/>
          <w:iCs/>
          <w:color w:val="000000"/>
        </w:rPr>
        <w:t xml:space="preserve"> p &lt; </w:t>
      </w:r>
      <w:r>
        <w:rPr>
          <w:rFonts w:ascii="Arial" w:hAnsi="Arial" w:cs="Arial"/>
          <w:color w:val="000000"/>
        </w:rPr>
        <w:t>0</w:t>
      </w:r>
      <w:r>
        <w:rPr>
          <w:rFonts w:ascii="Arial" w:hAnsi="Arial" w:cs="Arial"/>
          <w:i/>
          <w:iCs/>
          <w:color w:val="000000"/>
        </w:rPr>
        <w:t>.</w:t>
      </w:r>
      <w:r>
        <w:rPr>
          <w:rFonts w:ascii="Arial" w:hAnsi="Arial" w:cs="Arial"/>
          <w:color w:val="000000"/>
        </w:rPr>
        <w:t>10,</w:t>
      </w:r>
      <w:r>
        <w:rPr>
          <w:rFonts w:ascii="Arial" w:hAnsi="Arial" w:cs="Arial"/>
          <w:i/>
          <w:iCs/>
          <w:color w:val="000000"/>
        </w:rPr>
        <w:t xml:space="preserve"> </w:t>
      </w:r>
      <w:r>
        <w:rPr>
          <w:rFonts w:hint="eastAsia" w:ascii="MS PGothic" w:hAnsi="Arial" w:eastAsia="MS PGothic" w:cs="MS PGothic"/>
          <w:color w:val="000000"/>
          <w:vertAlign w:val="superscript"/>
        </w:rPr>
        <w:t>∗∗</w:t>
      </w:r>
      <w:r>
        <w:rPr>
          <w:rFonts w:ascii="Arial" w:hAnsi="Arial" w:cs="Arial"/>
          <w:i/>
          <w:iCs/>
          <w:color w:val="000000"/>
        </w:rPr>
        <w:t xml:space="preserve"> p &lt; </w:t>
      </w:r>
      <w:r>
        <w:rPr>
          <w:rFonts w:ascii="Arial" w:hAnsi="Arial" w:cs="Arial"/>
          <w:color w:val="000000"/>
        </w:rPr>
        <w:t>0</w:t>
      </w:r>
      <w:r>
        <w:rPr>
          <w:rFonts w:ascii="Arial" w:hAnsi="Arial" w:cs="Arial"/>
          <w:i/>
          <w:iCs/>
          <w:color w:val="000000"/>
        </w:rPr>
        <w:t>.</w:t>
      </w:r>
      <w:r>
        <w:rPr>
          <w:rFonts w:ascii="Arial" w:hAnsi="Arial" w:cs="Arial"/>
          <w:color w:val="000000"/>
        </w:rPr>
        <w:t>05,</w:t>
      </w:r>
      <w:r>
        <w:rPr>
          <w:rFonts w:ascii="Arial" w:hAnsi="Arial" w:cs="Arial"/>
          <w:i/>
          <w:iCs/>
          <w:color w:val="000000"/>
        </w:rPr>
        <w:t xml:space="preserve"> </w:t>
      </w:r>
      <w:r>
        <w:rPr>
          <w:rFonts w:hint="eastAsia" w:ascii="MS PGothic" w:hAnsi="Arial" w:eastAsia="MS PGothic" w:cs="MS PGothic"/>
          <w:color w:val="000000"/>
          <w:vertAlign w:val="superscript"/>
        </w:rPr>
        <w:t>∗∗∗</w:t>
      </w:r>
      <w:r>
        <w:rPr>
          <w:rFonts w:ascii="Arial" w:hAnsi="Arial" w:cs="Arial"/>
          <w:i/>
          <w:iCs/>
          <w:color w:val="000000"/>
        </w:rPr>
        <w:t xml:space="preserve"> p &lt; </w:t>
      </w:r>
      <w:r>
        <w:rPr>
          <w:rFonts w:ascii="Arial" w:hAnsi="Arial" w:cs="Arial"/>
          <w:color w:val="000000"/>
        </w:rPr>
        <w:t>0</w:t>
      </w:r>
      <w:r>
        <w:rPr>
          <w:rFonts w:ascii="Arial" w:hAnsi="Arial" w:cs="Arial"/>
          <w:i/>
          <w:iCs/>
          <w:color w:val="000000"/>
        </w:rPr>
        <w:t>.</w:t>
      </w:r>
      <w:r>
        <w:rPr>
          <w:rFonts w:ascii="Arial" w:hAnsi="Arial" w:cs="Arial"/>
          <w:color w:val="000000"/>
        </w:rPr>
        <w:t>01)</w:t>
      </w:r>
    </w:p>
    <w:p>
      <w:pPr>
        <w:widowControl w:val="0"/>
        <w:autoSpaceDE w:val="0"/>
        <w:autoSpaceDN w:val="0"/>
        <w:adjustRightInd w:val="0"/>
        <w:spacing w:after="0" w:line="240" w:lineRule="auto"/>
        <w:rPr>
          <w:rFonts w:ascii="Times New Roman" w:hAnsi="Times New Roman" w:cs="Amiri"/>
        </w:rPr>
        <w:sectPr>
          <w:pgSz w:w="12240" w:h="15840"/>
          <w:pgMar w:top="1265"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sectPr>
          <w:type w:val="continuous"/>
          <w:pgSz w:w="12240" w:h="15840"/>
          <w:pgMar w:top="1265" w:right="6140" w:bottom="347" w:left="5860" w:header="720" w:footer="720" w:gutter="0"/>
          <w:cols w:equalWidth="0" w:num="1">
            <w:col w:w="240"/>
          </w:cols>
        </w:sectPr>
      </w:pPr>
    </w:p>
    <w:p>
      <w:pPr>
        <w:widowControl w:val="0"/>
        <w:autoSpaceDE w:val="0"/>
        <w:autoSpaceDN w:val="0"/>
        <w:adjustRightInd w:val="0"/>
        <w:spacing w:after="0" w:line="351" w:lineRule="exact"/>
        <w:rPr>
          <w:rFonts w:ascii="Times New Roman" w:hAnsi="Times New Roman" w:cs="Amiri"/>
        </w:rPr>
      </w:pPr>
      <w:bookmarkStart w:id="29" w:name="page31"/>
      <w:bookmarkEnd w:id="29"/>
    </w:p>
    <w:p>
      <w:pPr>
        <w:widowControl w:val="0"/>
        <w:overflowPunct w:val="0"/>
        <w:autoSpaceDE w:val="0"/>
        <w:autoSpaceDN w:val="0"/>
        <w:adjustRightInd w:val="0"/>
        <w:spacing w:after="0" w:line="185" w:lineRule="auto"/>
        <w:ind w:left="1080" w:hanging="1086"/>
        <w:jc w:val="both"/>
        <w:rPr>
          <w:rFonts w:ascii="Times New Roman" w:hAnsi="Times New Roman" w:cs="Amiri"/>
        </w:rPr>
      </w:pPr>
      <w:r>
        <w:rPr>
          <w:rFonts w:ascii="Gabriola" w:hAnsi="Gabriola" w:cs="Gabriola"/>
          <w:color w:val="000000"/>
        </w:rPr>
        <w:t>Table 0.8: Analysis of the e</w:t>
      </w:r>
      <w:r>
        <w:rPr>
          <w:rFonts w:ascii="Cambria Math" w:hAnsi="Cambria Math" w:cs="Cambria Math"/>
          <w:color w:val="000000"/>
        </w:rPr>
        <w:t>ﬀ</w:t>
      </w:r>
      <w:r>
        <w:rPr>
          <w:rFonts w:ascii="Gabriola" w:hAnsi="Gabriola" w:cs="Gabriola"/>
          <w:color w:val="000000"/>
        </w:rPr>
        <w:t>ect of time since diabetes diagnosis on employment status and behavioural outcomes using fixed e</w:t>
      </w:r>
      <w:r>
        <w:rPr>
          <w:rFonts w:ascii="Cambria Math" w:hAnsi="Cambria Math" w:cs="Cambria Math"/>
          <w:color w:val="000000"/>
        </w:rPr>
        <w:t>ﬀ</w:t>
      </w:r>
      <w:r>
        <w:rPr>
          <w:rFonts w:ascii="Gabriola" w:hAnsi="Gabriola" w:cs="Gabriola"/>
          <w:color w:val="000000"/>
        </w:rPr>
        <w:t>ects (duration groups)</w:t>
      </w:r>
    </w:p>
    <w:p>
      <w:pPr>
        <w:widowControl w:val="0"/>
        <w:autoSpaceDE w:val="0"/>
        <w:autoSpaceDN w:val="0"/>
        <w:adjustRightInd w:val="0"/>
        <w:spacing w:after="0" w:line="21" w:lineRule="exact"/>
        <w:rPr>
          <w:rFonts w:ascii="Times New Roman" w:hAnsi="Times New Roman" w:cs="Amiri"/>
        </w:rPr>
      </w:pPr>
    </w:p>
    <w:tbl>
      <w:tblPr>
        <w:tblStyle w:val="12"/>
        <w:tblW w:w="9140" w:type="dxa"/>
        <w:tblInd w:w="0" w:type="dxa"/>
        <w:tblLayout w:type="fixed"/>
        <w:tblCellMar>
          <w:top w:w="0" w:type="dxa"/>
          <w:left w:w="0" w:type="dxa"/>
          <w:bottom w:w="0" w:type="dxa"/>
          <w:right w:w="0" w:type="dxa"/>
        </w:tblCellMar>
      </w:tblPr>
      <w:tblGrid>
        <w:gridCol w:w="1420"/>
        <w:gridCol w:w="1300"/>
        <w:gridCol w:w="1080"/>
        <w:gridCol w:w="1380"/>
        <w:gridCol w:w="1160"/>
        <w:gridCol w:w="1260"/>
        <w:gridCol w:w="1520"/>
        <w:gridCol w:w="20"/>
      </w:tblGrid>
      <w:tr>
        <w:tblPrEx>
          <w:tblLayout w:type="fixed"/>
        </w:tblPrEx>
        <w:trPr>
          <w:trHeight w:val="251" w:hRule="atLeast"/>
        </w:trPr>
        <w:tc>
          <w:tcPr>
            <w:tcW w:w="142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single" w:color="auto" w:sz="8" w:space="0"/>
              <w:left w:val="nil"/>
              <w:bottom w:val="nil"/>
              <w:right w:val="nil"/>
            </w:tcBorders>
            <w:vAlign w:val="bottom"/>
          </w:tcPr>
          <w:p>
            <w:pPr>
              <w:widowControl w:val="0"/>
              <w:autoSpaceDE w:val="0"/>
              <w:autoSpaceDN w:val="0"/>
              <w:adjustRightInd w:val="0"/>
              <w:spacing w:after="0" w:line="240" w:lineRule="auto"/>
              <w:ind w:left="500"/>
              <w:rPr>
                <w:rFonts w:ascii="Times New Roman" w:hAnsi="Times New Roman" w:cs="Amiri"/>
              </w:rPr>
            </w:pPr>
            <w:r>
              <w:rPr>
                <w:rFonts w:ascii="Arial" w:hAnsi="Arial" w:cs="Arial"/>
                <w:color w:val="000000"/>
              </w:rPr>
              <w:t>(1)</w:t>
            </w:r>
          </w:p>
        </w:tc>
        <w:tc>
          <w:tcPr>
            <w:tcW w:w="108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(2)</w:t>
            </w:r>
          </w:p>
        </w:tc>
        <w:tc>
          <w:tcPr>
            <w:tcW w:w="138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542"/>
              <w:jc w:val="right"/>
              <w:rPr>
                <w:rFonts w:ascii="Times New Roman" w:hAnsi="Times New Roman" w:cs="Amiri"/>
              </w:rPr>
            </w:pPr>
            <w:r>
              <w:rPr>
                <w:rFonts w:ascii="Arial" w:hAnsi="Arial" w:cs="Arial"/>
                <w:color w:val="000000"/>
              </w:rPr>
              <w:t>(3)</w:t>
            </w:r>
          </w:p>
        </w:tc>
        <w:tc>
          <w:tcPr>
            <w:tcW w:w="116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442"/>
              <w:jc w:val="right"/>
              <w:rPr>
                <w:rFonts w:ascii="Times New Roman" w:hAnsi="Times New Roman" w:cs="Amiri"/>
              </w:rPr>
            </w:pPr>
            <w:r>
              <w:rPr>
                <w:rFonts w:ascii="Arial" w:hAnsi="Arial" w:cs="Arial"/>
                <w:color w:val="000000"/>
              </w:rPr>
              <w:t>(4)</w:t>
            </w:r>
          </w:p>
        </w:tc>
        <w:tc>
          <w:tcPr>
            <w:tcW w:w="126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442"/>
              <w:jc w:val="right"/>
              <w:rPr>
                <w:rFonts w:ascii="Times New Roman" w:hAnsi="Times New Roman" w:cs="Amiri"/>
              </w:rPr>
            </w:pPr>
            <w:r>
              <w:rPr>
                <w:rFonts w:ascii="Arial" w:hAnsi="Arial" w:cs="Arial"/>
                <w:color w:val="000000"/>
              </w:rPr>
              <w:t>(5)</w:t>
            </w:r>
          </w:p>
        </w:tc>
        <w:tc>
          <w:tcPr>
            <w:tcW w:w="1520" w:type="dxa"/>
            <w:tcBorders>
              <w:top w:val="single" w:color="auto" w:sz="8" w:space="0"/>
              <w:left w:val="nil"/>
              <w:bottom w:val="nil"/>
              <w:right w:val="nil"/>
            </w:tcBorders>
            <w:vAlign w:val="bottom"/>
          </w:tcPr>
          <w:p>
            <w:pPr>
              <w:widowControl w:val="0"/>
              <w:autoSpaceDE w:val="0"/>
              <w:autoSpaceDN w:val="0"/>
              <w:adjustRightInd w:val="0"/>
              <w:spacing w:after="0" w:line="240" w:lineRule="auto"/>
              <w:jc w:val="center"/>
              <w:rPr>
                <w:rFonts w:ascii="Times New Roman" w:hAnsi="Times New Roman" w:cs="Amiri"/>
              </w:rPr>
            </w:pPr>
            <w:r>
              <w:rPr>
                <w:rFonts w:ascii="Arial" w:hAnsi="Arial" w:cs="Arial"/>
                <w:color w:val="000000"/>
                <w:w w:val="97"/>
              </w:rPr>
              <w:t>(6)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42"/>
              <w:jc w:val="right"/>
              <w:rPr>
                <w:rFonts w:ascii="Times New Roman" w:hAnsi="Times New Roman" w:cs="Amiri"/>
              </w:rPr>
            </w:pPr>
            <w:r>
              <w:rPr>
                <w:rFonts w:ascii="Arial" w:hAnsi="Arial" w:cs="Arial"/>
                <w:color w:val="000000"/>
              </w:rPr>
              <w:t>Employment</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02"/>
              <w:jc w:val="right"/>
              <w:rPr>
                <w:rFonts w:ascii="Times New Roman" w:hAnsi="Times New Roman" w:cs="Amiri"/>
              </w:rPr>
            </w:pPr>
            <w:r>
              <w:rPr>
                <w:rFonts w:ascii="Arial" w:hAnsi="Arial" w:cs="Arial"/>
                <w:color w:val="000000"/>
              </w:rPr>
              <w:t>Smoking</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Any alcohol</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382"/>
              <w:jc w:val="right"/>
              <w:rPr>
                <w:rFonts w:ascii="Times New Roman" w:hAnsi="Times New Roman" w:cs="Amiri"/>
              </w:rPr>
            </w:pPr>
            <w:r>
              <w:rPr>
                <w:rFonts w:ascii="Arial" w:hAnsi="Arial" w:cs="Arial"/>
                <w:color w:val="000000"/>
              </w:rPr>
              <w:t>BMI</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02"/>
              <w:jc w:val="right"/>
              <w:rPr>
                <w:rFonts w:ascii="Times New Roman" w:hAnsi="Times New Roman" w:cs="Amiri"/>
              </w:rPr>
            </w:pPr>
            <w:r>
              <w:rPr>
                <w:rFonts w:ascii="Arial" w:hAnsi="Arial" w:cs="Arial"/>
                <w:color w:val="000000"/>
              </w:rPr>
              <w:t>Waist (cm)</w:t>
            </w:r>
          </w:p>
        </w:tc>
        <w:tc>
          <w:tcPr>
            <w:tcW w:w="1520" w:type="dxa"/>
            <w:tcBorders>
              <w:top w:val="nil"/>
              <w:left w:val="nil"/>
              <w:bottom w:val="nil"/>
              <w:right w:val="nil"/>
            </w:tcBorders>
            <w:vAlign w:val="bottom"/>
          </w:tcPr>
          <w:p>
            <w:pPr>
              <w:widowControl w:val="0"/>
              <w:autoSpaceDE w:val="0"/>
              <w:autoSpaceDN w:val="0"/>
              <w:adjustRightInd w:val="0"/>
              <w:spacing w:after="0" w:line="240" w:lineRule="auto"/>
              <w:jc w:val="center"/>
              <w:rPr>
                <w:rFonts w:ascii="Times New Roman" w:hAnsi="Times New Roman" w:cs="Amiri"/>
              </w:rPr>
            </w:pPr>
            <w:r>
              <w:rPr>
                <w:rFonts w:ascii="Arial" w:hAnsi="Arial" w:cs="Arial"/>
                <w:color w:val="000000"/>
                <w:w w:val="93"/>
              </w:rPr>
              <w:t>Calories (kcal)</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1" w:hRule="atLeast"/>
        </w:trPr>
        <w:tc>
          <w:tcPr>
            <w:tcW w:w="14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26" w:hRule="atLeast"/>
        </w:trPr>
        <w:tc>
          <w:tcPr>
            <w:tcW w:w="1420" w:type="dxa"/>
            <w:tcBorders>
              <w:top w:val="nil"/>
              <w:left w:val="nil"/>
              <w:bottom w:val="nil"/>
              <w:right w:val="nil"/>
            </w:tcBorders>
            <w:vAlign w:val="bottom"/>
          </w:tcPr>
          <w:p>
            <w:pPr>
              <w:widowControl w:val="0"/>
              <w:autoSpaceDE w:val="0"/>
              <w:autoSpaceDN w:val="0"/>
              <w:adjustRightInd w:val="0"/>
              <w:spacing w:after="0" w:line="225" w:lineRule="exact"/>
              <w:ind w:left="100"/>
              <w:rPr>
                <w:rFonts w:ascii="Times New Roman" w:hAnsi="Times New Roman" w:cs="Amiri"/>
              </w:rPr>
            </w:pPr>
            <w:r>
              <w:rPr>
                <w:rFonts w:ascii="Arial" w:hAnsi="Arial" w:cs="Arial"/>
                <w:color w:val="000000"/>
              </w:rPr>
              <w:t>Male sample</w:t>
            </w:r>
          </w:p>
        </w:tc>
        <w:tc>
          <w:tcPr>
            <w:tcW w:w="13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vMerge w:val="restart"/>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−.005</w:t>
            </w:r>
          </w:p>
        </w:tc>
        <w:tc>
          <w:tcPr>
            <w:tcW w:w="1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vMerge w:val="restart"/>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−112.476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6"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0</w:t>
            </w:r>
          </w:p>
        </w:tc>
        <w:tc>
          <w:tcPr>
            <w:tcW w:w="1300" w:type="dxa"/>
            <w:tcBorders>
              <w:top w:val="nil"/>
              <w:left w:val="nil"/>
              <w:bottom w:val="nil"/>
              <w:right w:val="nil"/>
            </w:tcBorders>
            <w:vAlign w:val="bottom"/>
          </w:tcPr>
          <w:p>
            <w:pPr>
              <w:widowControl w:val="0"/>
              <w:autoSpaceDE w:val="0"/>
              <w:autoSpaceDN w:val="0"/>
              <w:adjustRightInd w:val="0"/>
              <w:spacing w:after="0" w:line="235" w:lineRule="exact"/>
              <w:ind w:left="500"/>
              <w:rPr>
                <w:rFonts w:ascii="Times New Roman" w:hAnsi="Times New Roman" w:cs="Amiri"/>
              </w:rPr>
            </w:pPr>
            <w:r>
              <w:rPr>
                <w:rFonts w:ascii="Arial" w:hAnsi="Arial" w:cs="Arial"/>
                <w:color w:val="000000"/>
              </w:rPr>
              <w:t>0.151</w:t>
            </w:r>
            <w:r>
              <w:rPr>
                <w:rFonts w:hint="eastAsia" w:ascii="MS PGothic" w:hAnsi="Arial" w:eastAsia="MS PGothic" w:cs="MS PGothic"/>
                <w:color w:val="000000"/>
                <w:vertAlign w:val="superscript"/>
              </w:rPr>
              <w:t>∗∗</w:t>
            </w:r>
          </w:p>
        </w:tc>
        <w:tc>
          <w:tcPr>
            <w:tcW w:w="10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0.027</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242"/>
              <w:jc w:val="right"/>
              <w:rPr>
                <w:rFonts w:ascii="Times New Roman" w:hAnsi="Times New Roman" w:cs="Amiri"/>
              </w:rPr>
            </w:pPr>
            <w:r>
              <w:rPr>
                <w:rFonts w:ascii="Arial" w:hAnsi="Arial" w:cs="Arial"/>
                <w:color w:val="000000"/>
              </w:rPr>
              <w:t>0.064</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2.200</w:t>
            </w:r>
          </w:p>
        </w:tc>
        <w:tc>
          <w:tcPr>
            <w:tcW w:w="15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(.072)</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(.097)</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(.161)</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(.822)</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(2.257)</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(232.264)</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1-2</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0.040</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−.029</w:t>
            </w:r>
          </w:p>
        </w:tc>
        <w:tc>
          <w:tcPr>
            <w:tcW w:w="1380" w:type="dxa"/>
            <w:tcBorders>
              <w:top w:val="nil"/>
              <w:left w:val="nil"/>
              <w:bottom w:val="nil"/>
              <w:right w:val="nil"/>
            </w:tcBorders>
            <w:vAlign w:val="bottom"/>
          </w:tcPr>
          <w:p>
            <w:pPr>
              <w:widowControl w:val="0"/>
              <w:autoSpaceDE w:val="0"/>
              <w:autoSpaceDN w:val="0"/>
              <w:adjustRightInd w:val="0"/>
              <w:spacing w:after="0" w:line="294" w:lineRule="exact"/>
              <w:ind w:left="440"/>
              <w:rPr>
                <w:rFonts w:ascii="Times New Roman" w:hAnsi="Times New Roman" w:cs="Amiri"/>
              </w:rPr>
            </w:pPr>
            <w:r>
              <w:rPr>
                <w:rFonts w:ascii="Arial" w:hAnsi="Arial" w:cs="Arial"/>
                <w:color w:val="000000"/>
              </w:rPr>
              <w:t>−.137</w:t>
            </w:r>
            <w:r>
              <w:rPr>
                <w:rFonts w:hint="eastAsia" w:ascii="MS PGothic" w:hAnsi="Arial" w:eastAsia="MS PGothic" w:cs="MS PGothic"/>
                <w:color w:val="000000"/>
                <w:vertAlign w:val="superscript"/>
              </w:rPr>
              <w:t>∗∗∗</w:t>
            </w:r>
          </w:p>
        </w:tc>
        <w:tc>
          <w:tcPr>
            <w:tcW w:w="1160" w:type="dxa"/>
            <w:tcBorders>
              <w:top w:val="nil"/>
              <w:left w:val="nil"/>
              <w:bottom w:val="nil"/>
              <w:right w:val="nil"/>
            </w:tcBorders>
            <w:vAlign w:val="bottom"/>
          </w:tcPr>
          <w:p>
            <w:pPr>
              <w:widowControl w:val="0"/>
              <w:autoSpaceDE w:val="0"/>
              <w:autoSpaceDN w:val="0"/>
              <w:adjustRightInd w:val="0"/>
              <w:spacing w:after="0" w:line="294" w:lineRule="exact"/>
              <w:ind w:right="42"/>
              <w:jc w:val="right"/>
              <w:rPr>
                <w:rFonts w:ascii="Times New Roman" w:hAnsi="Times New Roman" w:cs="Amiri"/>
              </w:rPr>
            </w:pPr>
            <w:r>
              <w:rPr>
                <w:rFonts w:ascii="Arial" w:hAnsi="Arial" w:cs="Arial"/>
                <w:color w:val="000000"/>
              </w:rPr>
              <w:t>−.598</w:t>
            </w:r>
            <w:r>
              <w:rPr>
                <w:rFonts w:hint="eastAsia" w:ascii="MS PGothic" w:hAnsi="Arial" w:eastAsia="MS PGothic" w:cs="MS PGothic"/>
                <w:color w:val="000000"/>
                <w:vertAlign w:val="superscript"/>
              </w:rPr>
              <w:t>∗∗∗</w:t>
            </w:r>
          </w:p>
        </w:tc>
        <w:tc>
          <w:tcPr>
            <w:tcW w:w="1260" w:type="dxa"/>
            <w:tcBorders>
              <w:top w:val="nil"/>
              <w:left w:val="nil"/>
              <w:bottom w:val="nil"/>
              <w:right w:val="nil"/>
            </w:tcBorders>
            <w:vAlign w:val="bottom"/>
          </w:tcPr>
          <w:p>
            <w:pPr>
              <w:widowControl w:val="0"/>
              <w:autoSpaceDE w:val="0"/>
              <w:autoSpaceDN w:val="0"/>
              <w:adjustRightInd w:val="0"/>
              <w:spacing w:after="0" w:line="294" w:lineRule="exact"/>
              <w:ind w:left="320"/>
              <w:rPr>
                <w:rFonts w:ascii="Times New Roman" w:hAnsi="Times New Roman" w:cs="Amiri"/>
              </w:rPr>
            </w:pPr>
            <w:r>
              <w:rPr>
                <w:rFonts w:ascii="Arial" w:hAnsi="Arial" w:cs="Arial"/>
                <w:color w:val="000000"/>
              </w:rPr>
              <w:t>−1.714</w:t>
            </w:r>
            <w:r>
              <w:rPr>
                <w:rFonts w:hint="eastAsia" w:ascii="MS PGothic" w:hAnsi="Arial" w:eastAsia="MS PGothic" w:cs="MS PGothic"/>
                <w:color w:val="000000"/>
                <w:vertAlign w:val="superscript"/>
              </w:rPr>
              <w:t>∗∗</w:t>
            </w:r>
          </w:p>
        </w:tc>
        <w:tc>
          <w:tcPr>
            <w:tcW w:w="1520" w:type="dxa"/>
            <w:tcBorders>
              <w:top w:val="nil"/>
              <w:left w:val="nil"/>
              <w:bottom w:val="nil"/>
              <w:right w:val="nil"/>
            </w:tcBorders>
            <w:vAlign w:val="bottom"/>
          </w:tcPr>
          <w:p>
            <w:pPr>
              <w:widowControl w:val="0"/>
              <w:autoSpaceDE w:val="0"/>
              <w:autoSpaceDN w:val="0"/>
              <w:adjustRightInd w:val="0"/>
              <w:spacing w:after="0" w:line="294" w:lineRule="exact"/>
              <w:ind w:left="280"/>
              <w:rPr>
                <w:rFonts w:ascii="Times New Roman" w:hAnsi="Times New Roman" w:cs="Amiri"/>
              </w:rPr>
            </w:pPr>
            <w:r>
              <w:rPr>
                <w:rFonts w:ascii="Arial" w:hAnsi="Arial" w:cs="Arial"/>
                <w:color w:val="000000"/>
              </w:rPr>
              <w:t>−228.738</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(.038)</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(.038)</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(.042)</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(.230)</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(.784)</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(85.913)</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3-4</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0.010</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−.007</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−.066</w:t>
            </w:r>
          </w:p>
        </w:tc>
        <w:tc>
          <w:tcPr>
            <w:tcW w:w="1160" w:type="dxa"/>
            <w:tcBorders>
              <w:top w:val="nil"/>
              <w:left w:val="nil"/>
              <w:bottom w:val="nil"/>
              <w:right w:val="nil"/>
            </w:tcBorders>
            <w:vAlign w:val="bottom"/>
          </w:tcPr>
          <w:p>
            <w:pPr>
              <w:widowControl w:val="0"/>
              <w:autoSpaceDE w:val="0"/>
              <w:autoSpaceDN w:val="0"/>
              <w:adjustRightInd w:val="0"/>
              <w:spacing w:after="0" w:line="294" w:lineRule="exact"/>
              <w:ind w:right="122"/>
              <w:jc w:val="right"/>
              <w:rPr>
                <w:rFonts w:ascii="Times New Roman" w:hAnsi="Times New Roman" w:cs="Amiri"/>
              </w:rPr>
            </w:pPr>
            <w:r>
              <w:rPr>
                <w:rFonts w:ascii="Arial" w:hAnsi="Arial" w:cs="Arial"/>
                <w:color w:val="000000"/>
              </w:rPr>
              <w:t>−.706</w:t>
            </w:r>
            <w:r>
              <w:rPr>
                <w:rFonts w:hint="eastAsia" w:ascii="MS PGothic" w:hAnsi="Arial" w:eastAsia="MS PGothic" w:cs="MS PGothic"/>
                <w:color w:val="000000"/>
                <w:vertAlign w:val="superscript"/>
              </w:rPr>
              <w:t>∗∗</w:t>
            </w:r>
          </w:p>
        </w:tc>
        <w:tc>
          <w:tcPr>
            <w:tcW w:w="1260" w:type="dxa"/>
            <w:tcBorders>
              <w:top w:val="nil"/>
              <w:left w:val="nil"/>
              <w:bottom w:val="nil"/>
              <w:right w:val="nil"/>
            </w:tcBorders>
            <w:vAlign w:val="bottom"/>
          </w:tcPr>
          <w:p>
            <w:pPr>
              <w:widowControl w:val="0"/>
              <w:autoSpaceDE w:val="0"/>
              <w:autoSpaceDN w:val="0"/>
              <w:adjustRightInd w:val="0"/>
              <w:spacing w:after="0" w:line="294" w:lineRule="exact"/>
              <w:ind w:left="320"/>
              <w:rPr>
                <w:rFonts w:ascii="Times New Roman" w:hAnsi="Times New Roman" w:cs="Amiri"/>
              </w:rPr>
            </w:pPr>
            <w:r>
              <w:rPr>
                <w:rFonts w:ascii="Arial" w:hAnsi="Arial" w:cs="Arial"/>
                <w:color w:val="000000"/>
              </w:rPr>
              <w:t>−2.992</w:t>
            </w:r>
            <w:r>
              <w:rPr>
                <w:rFonts w:hint="eastAsia" w:ascii="MS PGothic" w:hAnsi="Arial" w:eastAsia="MS PGothic" w:cs="MS PGothic"/>
                <w:color w:val="000000"/>
                <w:vertAlign w:val="superscript"/>
              </w:rPr>
              <w:t>∗∗∗</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−113.409</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(.044)</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(.051)</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(.050)</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(.296)</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(.797)</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(86.909)</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5-6</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−.118</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−.026</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−.093</w:t>
            </w:r>
          </w:p>
        </w:tc>
        <w:tc>
          <w:tcPr>
            <w:tcW w:w="1160" w:type="dxa"/>
            <w:tcBorders>
              <w:top w:val="nil"/>
              <w:left w:val="nil"/>
              <w:bottom w:val="nil"/>
              <w:right w:val="nil"/>
            </w:tcBorders>
            <w:vAlign w:val="bottom"/>
          </w:tcPr>
          <w:p>
            <w:pPr>
              <w:widowControl w:val="0"/>
              <w:autoSpaceDE w:val="0"/>
              <w:autoSpaceDN w:val="0"/>
              <w:adjustRightInd w:val="0"/>
              <w:spacing w:after="0" w:line="294" w:lineRule="exact"/>
              <w:ind w:right="42"/>
              <w:jc w:val="right"/>
              <w:rPr>
                <w:rFonts w:ascii="Times New Roman" w:hAnsi="Times New Roman" w:cs="Amiri"/>
              </w:rPr>
            </w:pPr>
            <w:r>
              <w:rPr>
                <w:rFonts w:ascii="Arial" w:hAnsi="Arial" w:cs="Arial"/>
                <w:color w:val="000000"/>
              </w:rPr>
              <w:t>−1.164</w:t>
            </w:r>
            <w:r>
              <w:rPr>
                <w:rFonts w:hint="eastAsia" w:ascii="MS PGothic" w:hAnsi="Arial" w:eastAsia="MS PGothic" w:cs="MS PGothic"/>
                <w:color w:val="000000"/>
                <w:vertAlign w:val="superscript"/>
              </w:rPr>
              <w:t>∗∗∗</w:t>
            </w:r>
          </w:p>
        </w:tc>
        <w:tc>
          <w:tcPr>
            <w:tcW w:w="1260" w:type="dxa"/>
            <w:tcBorders>
              <w:top w:val="nil"/>
              <w:left w:val="nil"/>
              <w:bottom w:val="nil"/>
              <w:right w:val="nil"/>
            </w:tcBorders>
            <w:vAlign w:val="bottom"/>
          </w:tcPr>
          <w:p>
            <w:pPr>
              <w:widowControl w:val="0"/>
              <w:autoSpaceDE w:val="0"/>
              <w:autoSpaceDN w:val="0"/>
              <w:adjustRightInd w:val="0"/>
              <w:spacing w:after="0" w:line="294" w:lineRule="exact"/>
              <w:ind w:left="320"/>
              <w:rPr>
                <w:rFonts w:ascii="Times New Roman" w:hAnsi="Times New Roman" w:cs="Amiri"/>
              </w:rPr>
            </w:pPr>
            <w:r>
              <w:rPr>
                <w:rFonts w:ascii="Arial" w:hAnsi="Arial" w:cs="Arial"/>
                <w:color w:val="000000"/>
              </w:rPr>
              <w:t>−2.191</w:t>
            </w:r>
            <w:r>
              <w:rPr>
                <w:rFonts w:hint="eastAsia" w:ascii="MS PGothic" w:hAnsi="Arial" w:eastAsia="MS PGothic" w:cs="MS PGothic"/>
                <w:color w:val="000000"/>
                <w:vertAlign w:val="superscript"/>
              </w:rPr>
              <w:t>∗</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−22.369</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(.079)</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(.072)</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(.062)</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(.341)</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(1.309)</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(112.692)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7-8</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0.126</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−.147</w:t>
            </w:r>
          </w:p>
        </w:tc>
        <w:tc>
          <w:tcPr>
            <w:tcW w:w="1380" w:type="dxa"/>
            <w:tcBorders>
              <w:top w:val="nil"/>
              <w:left w:val="nil"/>
              <w:bottom w:val="nil"/>
              <w:right w:val="nil"/>
            </w:tcBorders>
            <w:vAlign w:val="bottom"/>
          </w:tcPr>
          <w:p>
            <w:pPr>
              <w:widowControl w:val="0"/>
              <w:autoSpaceDE w:val="0"/>
              <w:autoSpaceDN w:val="0"/>
              <w:adjustRightInd w:val="0"/>
              <w:spacing w:after="0" w:line="294" w:lineRule="exact"/>
              <w:ind w:left="440"/>
              <w:rPr>
                <w:rFonts w:ascii="Times New Roman" w:hAnsi="Times New Roman" w:cs="Amiri"/>
              </w:rPr>
            </w:pPr>
            <w:r>
              <w:rPr>
                <w:rFonts w:ascii="Arial" w:hAnsi="Arial" w:cs="Arial"/>
                <w:color w:val="000000"/>
              </w:rPr>
              <w:t>−.262</w:t>
            </w:r>
            <w:r>
              <w:rPr>
                <w:rFonts w:hint="eastAsia" w:ascii="MS PGothic" w:hAnsi="Arial" w:eastAsia="MS PGothic" w:cs="MS PGothic"/>
                <w:color w:val="000000"/>
                <w:vertAlign w:val="superscript"/>
              </w:rPr>
              <w:t>∗∗</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242"/>
              <w:jc w:val="right"/>
              <w:rPr>
                <w:rFonts w:ascii="Times New Roman" w:hAnsi="Times New Roman" w:cs="Amiri"/>
              </w:rPr>
            </w:pPr>
            <w:r>
              <w:rPr>
                <w:rFonts w:ascii="Arial" w:hAnsi="Arial" w:cs="Arial"/>
                <w:color w:val="000000"/>
              </w:rPr>
              <w:t>−.750</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−3.009</w:t>
            </w:r>
          </w:p>
        </w:tc>
        <w:tc>
          <w:tcPr>
            <w:tcW w:w="1520" w:type="dxa"/>
            <w:tcBorders>
              <w:top w:val="nil"/>
              <w:left w:val="nil"/>
              <w:bottom w:val="nil"/>
              <w:right w:val="nil"/>
            </w:tcBorders>
            <w:vAlign w:val="bottom"/>
          </w:tcPr>
          <w:p>
            <w:pPr>
              <w:widowControl w:val="0"/>
              <w:autoSpaceDE w:val="0"/>
              <w:autoSpaceDN w:val="0"/>
              <w:adjustRightInd w:val="0"/>
              <w:spacing w:after="0" w:line="294" w:lineRule="exact"/>
              <w:ind w:left="280"/>
              <w:rPr>
                <w:rFonts w:ascii="Times New Roman" w:hAnsi="Times New Roman" w:cs="Amiri"/>
              </w:rPr>
            </w:pPr>
            <w:r>
              <w:rPr>
                <w:rFonts w:ascii="Arial" w:hAnsi="Arial" w:cs="Arial"/>
                <w:color w:val="000000"/>
              </w:rPr>
              <w:t>−302.744</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(.078)</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(.120)</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(.116)</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(.493)</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(1.886)</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(131.910)</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9-10</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0.036</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42"/>
              <w:jc w:val="right"/>
              <w:rPr>
                <w:rFonts w:ascii="Times New Roman" w:hAnsi="Times New Roman" w:cs="Amiri"/>
              </w:rPr>
            </w:pPr>
            <w:r>
              <w:rPr>
                <w:rFonts w:ascii="Arial" w:hAnsi="Arial" w:cs="Arial"/>
                <w:color w:val="000000"/>
              </w:rPr>
              <w:t>0.004</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0.054</w:t>
            </w:r>
          </w:p>
        </w:tc>
        <w:tc>
          <w:tcPr>
            <w:tcW w:w="1160" w:type="dxa"/>
            <w:tcBorders>
              <w:top w:val="nil"/>
              <w:left w:val="nil"/>
              <w:bottom w:val="nil"/>
              <w:right w:val="nil"/>
            </w:tcBorders>
            <w:vAlign w:val="bottom"/>
          </w:tcPr>
          <w:p>
            <w:pPr>
              <w:widowControl w:val="0"/>
              <w:autoSpaceDE w:val="0"/>
              <w:autoSpaceDN w:val="0"/>
              <w:adjustRightInd w:val="0"/>
              <w:spacing w:after="0" w:line="294" w:lineRule="exact"/>
              <w:ind w:right="42"/>
              <w:jc w:val="right"/>
              <w:rPr>
                <w:rFonts w:ascii="Times New Roman" w:hAnsi="Times New Roman" w:cs="Amiri"/>
              </w:rPr>
            </w:pPr>
            <w:r>
              <w:rPr>
                <w:rFonts w:ascii="Arial" w:hAnsi="Arial" w:cs="Arial"/>
                <w:color w:val="000000"/>
              </w:rPr>
              <w:t>−2.123</w:t>
            </w:r>
            <w:r>
              <w:rPr>
                <w:rFonts w:hint="eastAsia" w:ascii="MS PGothic" w:hAnsi="Arial" w:eastAsia="MS PGothic" w:cs="MS PGothic"/>
                <w:color w:val="000000"/>
                <w:vertAlign w:val="superscript"/>
              </w:rPr>
              <w:t>∗∗∗</w:t>
            </w:r>
          </w:p>
        </w:tc>
        <w:tc>
          <w:tcPr>
            <w:tcW w:w="1260" w:type="dxa"/>
            <w:tcBorders>
              <w:top w:val="nil"/>
              <w:left w:val="nil"/>
              <w:bottom w:val="nil"/>
              <w:right w:val="nil"/>
            </w:tcBorders>
            <w:vAlign w:val="bottom"/>
          </w:tcPr>
          <w:p>
            <w:pPr>
              <w:widowControl w:val="0"/>
              <w:autoSpaceDE w:val="0"/>
              <w:autoSpaceDN w:val="0"/>
              <w:adjustRightInd w:val="0"/>
              <w:spacing w:after="0" w:line="294" w:lineRule="exact"/>
              <w:ind w:left="320"/>
              <w:rPr>
                <w:rFonts w:ascii="Times New Roman" w:hAnsi="Times New Roman" w:cs="Amiri"/>
              </w:rPr>
            </w:pPr>
            <w:r>
              <w:rPr>
                <w:rFonts w:ascii="Arial" w:hAnsi="Arial" w:cs="Arial"/>
                <w:color w:val="000000"/>
              </w:rPr>
              <w:t>−7.756</w:t>
            </w:r>
            <w:r>
              <w:rPr>
                <w:rFonts w:hint="eastAsia" w:ascii="MS PGothic" w:hAnsi="Arial" w:eastAsia="MS PGothic" w:cs="MS PGothic"/>
                <w:color w:val="000000"/>
                <w:vertAlign w:val="superscript"/>
              </w:rPr>
              <w:t>∗∗∗</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−228.356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(.141)</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(.138)</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(.145)</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(.788)</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(2.799)</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(184.833)</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11-12</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0.066</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−.042</w:t>
            </w:r>
          </w:p>
        </w:tc>
        <w:tc>
          <w:tcPr>
            <w:tcW w:w="1380" w:type="dxa"/>
            <w:tcBorders>
              <w:top w:val="nil"/>
              <w:left w:val="nil"/>
              <w:bottom w:val="nil"/>
              <w:right w:val="nil"/>
            </w:tcBorders>
            <w:vAlign w:val="bottom"/>
          </w:tcPr>
          <w:p>
            <w:pPr>
              <w:widowControl w:val="0"/>
              <w:autoSpaceDE w:val="0"/>
              <w:autoSpaceDN w:val="0"/>
              <w:adjustRightInd w:val="0"/>
              <w:spacing w:after="0" w:line="294" w:lineRule="exact"/>
              <w:ind w:left="440"/>
              <w:rPr>
                <w:rFonts w:ascii="Times New Roman" w:hAnsi="Times New Roman" w:cs="Amiri"/>
              </w:rPr>
            </w:pPr>
            <w:r>
              <w:rPr>
                <w:rFonts w:ascii="Arial" w:hAnsi="Arial" w:cs="Arial"/>
                <w:color w:val="000000"/>
              </w:rPr>
              <w:t>−.256</w:t>
            </w:r>
            <w:r>
              <w:rPr>
                <w:rFonts w:hint="eastAsia" w:ascii="MS PGothic" w:hAnsi="Arial" w:eastAsia="MS PGothic" w:cs="MS PGothic"/>
                <w:color w:val="000000"/>
                <w:vertAlign w:val="superscript"/>
              </w:rPr>
              <w:t>∗</w:t>
            </w:r>
          </w:p>
        </w:tc>
        <w:tc>
          <w:tcPr>
            <w:tcW w:w="1160" w:type="dxa"/>
            <w:tcBorders>
              <w:top w:val="nil"/>
              <w:left w:val="nil"/>
              <w:bottom w:val="nil"/>
              <w:right w:val="nil"/>
            </w:tcBorders>
            <w:vAlign w:val="bottom"/>
          </w:tcPr>
          <w:p>
            <w:pPr>
              <w:widowControl w:val="0"/>
              <w:autoSpaceDE w:val="0"/>
              <w:autoSpaceDN w:val="0"/>
              <w:adjustRightInd w:val="0"/>
              <w:spacing w:after="0" w:line="294" w:lineRule="exact"/>
              <w:ind w:right="122"/>
              <w:jc w:val="right"/>
              <w:rPr>
                <w:rFonts w:ascii="Times New Roman" w:hAnsi="Times New Roman" w:cs="Amiri"/>
              </w:rPr>
            </w:pPr>
            <w:r>
              <w:rPr>
                <w:rFonts w:ascii="Arial" w:hAnsi="Arial" w:cs="Arial"/>
                <w:color w:val="000000"/>
              </w:rPr>
              <w:t>−1.604</w:t>
            </w:r>
            <w:r>
              <w:rPr>
                <w:rFonts w:hint="eastAsia" w:ascii="MS PGothic" w:hAnsi="Arial" w:eastAsia="MS PGothic" w:cs="MS PGothic"/>
                <w:color w:val="000000"/>
                <w:vertAlign w:val="superscript"/>
              </w:rPr>
              <w:t>∗∗</w:t>
            </w:r>
          </w:p>
        </w:tc>
        <w:tc>
          <w:tcPr>
            <w:tcW w:w="1260" w:type="dxa"/>
            <w:tcBorders>
              <w:top w:val="nil"/>
              <w:left w:val="nil"/>
              <w:bottom w:val="nil"/>
              <w:right w:val="nil"/>
            </w:tcBorders>
            <w:vAlign w:val="bottom"/>
          </w:tcPr>
          <w:p>
            <w:pPr>
              <w:widowControl w:val="0"/>
              <w:autoSpaceDE w:val="0"/>
              <w:autoSpaceDN w:val="0"/>
              <w:adjustRightInd w:val="0"/>
              <w:spacing w:after="0" w:line="294" w:lineRule="exact"/>
              <w:ind w:left="320"/>
              <w:rPr>
                <w:rFonts w:ascii="Times New Roman" w:hAnsi="Times New Roman" w:cs="Amiri"/>
              </w:rPr>
            </w:pPr>
            <w:r>
              <w:rPr>
                <w:rFonts w:ascii="Arial" w:hAnsi="Arial" w:cs="Arial"/>
                <w:color w:val="000000"/>
              </w:rPr>
              <w:t>−6.693</w:t>
            </w:r>
            <w:r>
              <w:rPr>
                <w:rFonts w:hint="eastAsia" w:ascii="MS PGothic" w:hAnsi="Arial" w:eastAsia="MS PGothic" w:cs="MS PGothic"/>
                <w:color w:val="000000"/>
                <w:vertAlign w:val="superscript"/>
              </w:rPr>
              <w:t>∗∗</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−195.061</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(.180)</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(.156)</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(.141)</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(.742)</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(3.094)</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(160.761)</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13-14</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0.042</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42"/>
              <w:jc w:val="right"/>
              <w:rPr>
                <w:rFonts w:ascii="Times New Roman" w:hAnsi="Times New Roman" w:cs="Amiri"/>
              </w:rPr>
            </w:pPr>
            <w:r>
              <w:rPr>
                <w:rFonts w:ascii="Arial" w:hAnsi="Arial" w:cs="Arial"/>
                <w:color w:val="000000"/>
              </w:rPr>
              <w:t>0.186</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−.218</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242"/>
              <w:jc w:val="right"/>
              <w:rPr>
                <w:rFonts w:ascii="Times New Roman" w:hAnsi="Times New Roman" w:cs="Amiri"/>
              </w:rPr>
            </w:pPr>
            <w:r>
              <w:rPr>
                <w:rFonts w:ascii="Arial" w:hAnsi="Arial" w:cs="Arial"/>
                <w:color w:val="000000"/>
              </w:rPr>
              <w:t>−1.389</w:t>
            </w:r>
          </w:p>
        </w:tc>
        <w:tc>
          <w:tcPr>
            <w:tcW w:w="1260" w:type="dxa"/>
            <w:tcBorders>
              <w:top w:val="nil"/>
              <w:left w:val="nil"/>
              <w:bottom w:val="nil"/>
              <w:right w:val="nil"/>
            </w:tcBorders>
            <w:vAlign w:val="bottom"/>
          </w:tcPr>
          <w:p>
            <w:pPr>
              <w:widowControl w:val="0"/>
              <w:autoSpaceDE w:val="0"/>
              <w:autoSpaceDN w:val="0"/>
              <w:adjustRightInd w:val="0"/>
              <w:spacing w:after="0" w:line="294" w:lineRule="exact"/>
              <w:ind w:left="320"/>
              <w:rPr>
                <w:rFonts w:ascii="Times New Roman" w:hAnsi="Times New Roman" w:cs="Amiri"/>
              </w:rPr>
            </w:pPr>
            <w:r>
              <w:rPr>
                <w:rFonts w:ascii="Arial" w:hAnsi="Arial" w:cs="Arial"/>
                <w:color w:val="000000"/>
              </w:rPr>
              <w:t>−4.626</w:t>
            </w:r>
            <w:r>
              <w:rPr>
                <w:rFonts w:hint="eastAsia" w:ascii="MS PGothic" w:hAnsi="Arial" w:eastAsia="MS PGothic" w:cs="MS PGothic"/>
                <w:color w:val="000000"/>
                <w:vertAlign w:val="superscript"/>
              </w:rPr>
              <w:t>∗∗∗</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−167.675</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(.183)</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(.126)</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(.140)</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(1.168)</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(1.190)</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(147.716)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1" w:hRule="atLeast"/>
        </w:trPr>
        <w:tc>
          <w:tcPr>
            <w:tcW w:w="14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26" w:hRule="atLeast"/>
        </w:trPr>
        <w:tc>
          <w:tcPr>
            <w:tcW w:w="1420" w:type="dxa"/>
            <w:tcBorders>
              <w:top w:val="nil"/>
              <w:left w:val="nil"/>
              <w:bottom w:val="nil"/>
              <w:right w:val="nil"/>
            </w:tcBorders>
            <w:vAlign w:val="bottom"/>
          </w:tcPr>
          <w:p>
            <w:pPr>
              <w:widowControl w:val="0"/>
              <w:autoSpaceDE w:val="0"/>
              <w:autoSpaceDN w:val="0"/>
              <w:adjustRightInd w:val="0"/>
              <w:spacing w:after="0" w:line="225" w:lineRule="exact"/>
              <w:ind w:left="100"/>
              <w:rPr>
                <w:rFonts w:ascii="Times New Roman" w:hAnsi="Times New Roman" w:cs="Amiri"/>
              </w:rPr>
            </w:pPr>
            <w:r>
              <w:rPr>
                <w:rFonts w:ascii="Arial" w:hAnsi="Arial" w:cs="Arial"/>
                <w:color w:val="000000"/>
                <w:w w:val="95"/>
              </w:rPr>
              <w:t>Female sample</w:t>
            </w:r>
          </w:p>
        </w:tc>
        <w:tc>
          <w:tcPr>
            <w:tcW w:w="13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vMerge w:val="restart"/>
            <w:tcBorders>
              <w:top w:val="nil"/>
              <w:left w:val="nil"/>
              <w:bottom w:val="nil"/>
              <w:right w:val="nil"/>
            </w:tcBorders>
            <w:vAlign w:val="bottom"/>
          </w:tcPr>
          <w:p>
            <w:pPr>
              <w:widowControl w:val="0"/>
              <w:autoSpaceDE w:val="0"/>
              <w:autoSpaceDN w:val="0"/>
              <w:adjustRightInd w:val="0"/>
              <w:spacing w:after="0" w:line="299" w:lineRule="exact"/>
              <w:ind w:right="22"/>
              <w:jc w:val="right"/>
              <w:rPr>
                <w:rFonts w:ascii="Times New Roman" w:hAnsi="Times New Roman" w:cs="Amiri"/>
              </w:rPr>
            </w:pPr>
            <w:r>
              <w:rPr>
                <w:rFonts w:ascii="Arial" w:hAnsi="Arial" w:cs="Arial"/>
                <w:color w:val="000000"/>
              </w:rPr>
              <w:t>−.015</w:t>
            </w:r>
            <w:r>
              <w:rPr>
                <w:rFonts w:hint="eastAsia" w:ascii="MS PGothic" w:hAnsi="Arial" w:eastAsia="MS PGothic" w:cs="MS PGothic"/>
                <w:color w:val="000000"/>
                <w:vertAlign w:val="superscript"/>
              </w:rPr>
              <w:t>∗∗</w:t>
            </w:r>
          </w:p>
        </w:tc>
        <w:tc>
          <w:tcPr>
            <w:tcW w:w="1380" w:type="dxa"/>
            <w:vMerge w:val="restart"/>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−.035</w:t>
            </w:r>
          </w:p>
        </w:tc>
        <w:tc>
          <w:tcPr>
            <w:tcW w:w="1160" w:type="dxa"/>
            <w:vMerge w:val="restart"/>
            <w:tcBorders>
              <w:top w:val="nil"/>
              <w:left w:val="nil"/>
              <w:bottom w:val="nil"/>
              <w:right w:val="nil"/>
            </w:tcBorders>
            <w:vAlign w:val="bottom"/>
          </w:tcPr>
          <w:p>
            <w:pPr>
              <w:widowControl w:val="0"/>
              <w:autoSpaceDE w:val="0"/>
              <w:autoSpaceDN w:val="0"/>
              <w:adjustRightInd w:val="0"/>
              <w:spacing w:after="0" w:line="240" w:lineRule="auto"/>
              <w:ind w:right="242"/>
              <w:jc w:val="right"/>
              <w:rPr>
                <w:rFonts w:ascii="Times New Roman" w:hAnsi="Times New Roman" w:cs="Amiri"/>
              </w:rPr>
            </w:pPr>
            <w:r>
              <w:rPr>
                <w:rFonts w:ascii="Arial" w:hAnsi="Arial" w:cs="Arial"/>
                <w:color w:val="000000"/>
              </w:rPr>
              <w:t>−.468</w:t>
            </w:r>
          </w:p>
        </w:tc>
        <w:tc>
          <w:tcPr>
            <w:tcW w:w="1260" w:type="dxa"/>
            <w:vMerge w:val="restart"/>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−4.036</w:t>
            </w:r>
          </w:p>
        </w:tc>
        <w:tc>
          <w:tcPr>
            <w:tcW w:w="1520" w:type="dxa"/>
            <w:vMerge w:val="restart"/>
            <w:tcBorders>
              <w:top w:val="nil"/>
              <w:left w:val="nil"/>
              <w:bottom w:val="nil"/>
              <w:right w:val="nil"/>
            </w:tcBorders>
            <w:vAlign w:val="bottom"/>
          </w:tcPr>
          <w:p>
            <w:pPr>
              <w:widowControl w:val="0"/>
              <w:autoSpaceDE w:val="0"/>
              <w:autoSpaceDN w:val="0"/>
              <w:adjustRightInd w:val="0"/>
              <w:spacing w:after="0" w:line="299" w:lineRule="exact"/>
              <w:ind w:left="280"/>
              <w:rPr>
                <w:rFonts w:ascii="Times New Roman" w:hAnsi="Times New Roman" w:cs="Amiri"/>
              </w:rPr>
            </w:pPr>
            <w:r>
              <w:rPr>
                <w:rFonts w:ascii="Arial" w:hAnsi="Arial" w:cs="Arial"/>
                <w:color w:val="000000"/>
              </w:rPr>
              <w:t>−322.767</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6"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0</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0.102</w:t>
            </w:r>
          </w:p>
        </w:tc>
        <w:tc>
          <w:tcPr>
            <w:tcW w:w="10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(.157)</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(.007)</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(.032)</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(.884)</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(3.229)</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(171.460)</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1-2</w:t>
            </w:r>
          </w:p>
        </w:tc>
        <w:tc>
          <w:tcPr>
            <w:tcW w:w="1300" w:type="dxa"/>
            <w:tcBorders>
              <w:top w:val="nil"/>
              <w:left w:val="nil"/>
              <w:bottom w:val="nil"/>
              <w:right w:val="nil"/>
            </w:tcBorders>
            <w:vAlign w:val="bottom"/>
          </w:tcPr>
          <w:p>
            <w:pPr>
              <w:widowControl w:val="0"/>
              <w:autoSpaceDE w:val="0"/>
              <w:autoSpaceDN w:val="0"/>
              <w:adjustRightInd w:val="0"/>
              <w:spacing w:after="0" w:line="294" w:lineRule="exact"/>
              <w:ind w:left="460"/>
              <w:rPr>
                <w:rFonts w:ascii="Times New Roman" w:hAnsi="Times New Roman" w:cs="Amiri"/>
              </w:rPr>
            </w:pPr>
            <w:r>
              <w:rPr>
                <w:rFonts w:ascii="Arial" w:hAnsi="Arial" w:cs="Arial"/>
                <w:color w:val="000000"/>
              </w:rPr>
              <w:t>−.104</w:t>
            </w:r>
            <w:r>
              <w:rPr>
                <w:rFonts w:hint="eastAsia" w:ascii="MS PGothic" w:hAnsi="Arial" w:eastAsia="MS PGothic" w:cs="MS PGothic"/>
                <w:color w:val="000000"/>
                <w:vertAlign w:val="superscript"/>
              </w:rPr>
              <w:t>∗∗∗</w:t>
            </w:r>
          </w:p>
        </w:tc>
        <w:tc>
          <w:tcPr>
            <w:tcW w:w="1080" w:type="dxa"/>
            <w:tcBorders>
              <w:top w:val="nil"/>
              <w:left w:val="nil"/>
              <w:bottom w:val="nil"/>
              <w:right w:val="nil"/>
            </w:tcBorders>
            <w:vAlign w:val="bottom"/>
          </w:tcPr>
          <w:p>
            <w:pPr>
              <w:widowControl w:val="0"/>
              <w:autoSpaceDE w:val="0"/>
              <w:autoSpaceDN w:val="0"/>
              <w:adjustRightInd w:val="0"/>
              <w:spacing w:after="0" w:line="294" w:lineRule="exact"/>
              <w:ind w:right="22"/>
              <w:jc w:val="right"/>
              <w:rPr>
                <w:rFonts w:ascii="Times New Roman" w:hAnsi="Times New Roman" w:cs="Amiri"/>
              </w:rPr>
            </w:pPr>
            <w:r>
              <w:rPr>
                <w:rFonts w:ascii="Arial" w:hAnsi="Arial" w:cs="Arial"/>
                <w:color w:val="000000"/>
              </w:rPr>
              <w:t>−.031</w:t>
            </w:r>
            <w:r>
              <w:rPr>
                <w:rFonts w:hint="eastAsia" w:ascii="MS PGothic" w:hAnsi="Arial" w:eastAsia="MS PGothic" w:cs="MS PGothic"/>
                <w:color w:val="000000"/>
                <w:vertAlign w:val="superscript"/>
              </w:rPr>
              <w:t>∗∗</w:t>
            </w:r>
          </w:p>
        </w:tc>
        <w:tc>
          <w:tcPr>
            <w:tcW w:w="1380" w:type="dxa"/>
            <w:tcBorders>
              <w:top w:val="nil"/>
              <w:left w:val="nil"/>
              <w:bottom w:val="nil"/>
              <w:right w:val="nil"/>
            </w:tcBorders>
            <w:vAlign w:val="bottom"/>
          </w:tcPr>
          <w:p>
            <w:pPr>
              <w:widowControl w:val="0"/>
              <w:autoSpaceDE w:val="0"/>
              <w:autoSpaceDN w:val="0"/>
              <w:adjustRightInd w:val="0"/>
              <w:spacing w:after="0" w:line="294" w:lineRule="exact"/>
              <w:ind w:left="440"/>
              <w:rPr>
                <w:rFonts w:ascii="Times New Roman" w:hAnsi="Times New Roman" w:cs="Amiri"/>
              </w:rPr>
            </w:pPr>
            <w:r>
              <w:rPr>
                <w:rFonts w:ascii="Arial" w:hAnsi="Arial" w:cs="Arial"/>
                <w:color w:val="000000"/>
              </w:rPr>
              <w:t>−.019</w:t>
            </w:r>
            <w:r>
              <w:rPr>
                <w:rFonts w:hint="eastAsia" w:ascii="MS PGothic" w:hAnsi="Arial" w:eastAsia="MS PGothic" w:cs="MS PGothic"/>
                <w:color w:val="000000"/>
                <w:vertAlign w:val="superscript"/>
              </w:rPr>
              <w:t>∗</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242"/>
              <w:jc w:val="right"/>
              <w:rPr>
                <w:rFonts w:ascii="Times New Roman" w:hAnsi="Times New Roman" w:cs="Amiri"/>
              </w:rPr>
            </w:pPr>
            <w:r>
              <w:rPr>
                <w:rFonts w:ascii="Arial" w:hAnsi="Arial" w:cs="Arial"/>
                <w:color w:val="000000"/>
              </w:rPr>
              <w:t>−.419</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−.727</w:t>
            </w:r>
          </w:p>
        </w:tc>
        <w:tc>
          <w:tcPr>
            <w:tcW w:w="1520" w:type="dxa"/>
            <w:tcBorders>
              <w:top w:val="nil"/>
              <w:left w:val="nil"/>
              <w:bottom w:val="nil"/>
              <w:right w:val="nil"/>
            </w:tcBorders>
            <w:vAlign w:val="bottom"/>
          </w:tcPr>
          <w:p>
            <w:pPr>
              <w:widowControl w:val="0"/>
              <w:autoSpaceDE w:val="0"/>
              <w:autoSpaceDN w:val="0"/>
              <w:adjustRightInd w:val="0"/>
              <w:spacing w:after="0" w:line="294" w:lineRule="exact"/>
              <w:jc w:val="center"/>
              <w:rPr>
                <w:rFonts w:ascii="Times New Roman" w:hAnsi="Times New Roman" w:cs="Amiri"/>
              </w:rPr>
            </w:pPr>
            <w:r>
              <w:rPr>
                <w:rFonts w:ascii="Arial" w:hAnsi="Arial" w:cs="Arial"/>
                <w:color w:val="000000"/>
                <w:w w:val="93"/>
              </w:rPr>
              <w:t>−98.608</w:t>
            </w:r>
            <w:r>
              <w:rPr>
                <w:rFonts w:hint="eastAsia" w:ascii="MS PGothic" w:hAnsi="Arial" w:eastAsia="MS PGothic" w:cs="MS PGothic"/>
                <w:color w:val="000000"/>
                <w:w w:val="93"/>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(.034)</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(.013)</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(.011)</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(.349)</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(.683)</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(56.443)</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3-4</w:t>
            </w:r>
          </w:p>
        </w:tc>
        <w:tc>
          <w:tcPr>
            <w:tcW w:w="1300" w:type="dxa"/>
            <w:tcBorders>
              <w:top w:val="nil"/>
              <w:left w:val="nil"/>
              <w:bottom w:val="nil"/>
              <w:right w:val="nil"/>
            </w:tcBorders>
            <w:vAlign w:val="bottom"/>
          </w:tcPr>
          <w:p>
            <w:pPr>
              <w:widowControl w:val="0"/>
              <w:autoSpaceDE w:val="0"/>
              <w:autoSpaceDN w:val="0"/>
              <w:adjustRightInd w:val="0"/>
              <w:spacing w:after="0" w:line="294" w:lineRule="exact"/>
              <w:ind w:left="460"/>
              <w:rPr>
                <w:rFonts w:ascii="Times New Roman" w:hAnsi="Times New Roman" w:cs="Amiri"/>
              </w:rPr>
            </w:pPr>
            <w:r>
              <w:rPr>
                <w:rFonts w:ascii="Arial" w:hAnsi="Arial" w:cs="Arial"/>
                <w:color w:val="000000"/>
              </w:rPr>
              <w:t>−.110</w:t>
            </w:r>
            <w:r>
              <w:rPr>
                <w:rFonts w:hint="eastAsia" w:ascii="MS PGothic" w:hAnsi="Arial" w:eastAsia="MS PGothic" w:cs="MS PGothic"/>
                <w:color w:val="000000"/>
                <w:vertAlign w:val="superscript"/>
              </w:rPr>
              <w:t>∗∗</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−.022</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−.012</w:t>
            </w:r>
          </w:p>
        </w:tc>
        <w:tc>
          <w:tcPr>
            <w:tcW w:w="1160" w:type="dxa"/>
            <w:tcBorders>
              <w:top w:val="nil"/>
              <w:left w:val="nil"/>
              <w:bottom w:val="nil"/>
              <w:right w:val="nil"/>
            </w:tcBorders>
            <w:vAlign w:val="bottom"/>
          </w:tcPr>
          <w:p>
            <w:pPr>
              <w:widowControl w:val="0"/>
              <w:autoSpaceDE w:val="0"/>
              <w:autoSpaceDN w:val="0"/>
              <w:adjustRightInd w:val="0"/>
              <w:spacing w:after="0" w:line="294" w:lineRule="exact"/>
              <w:ind w:right="122"/>
              <w:jc w:val="right"/>
              <w:rPr>
                <w:rFonts w:ascii="Times New Roman" w:hAnsi="Times New Roman" w:cs="Amiri"/>
              </w:rPr>
            </w:pPr>
            <w:r>
              <w:rPr>
                <w:rFonts w:ascii="Arial" w:hAnsi="Arial" w:cs="Arial"/>
                <w:color w:val="000000"/>
              </w:rPr>
              <w:t>−.756</w:t>
            </w:r>
            <w:r>
              <w:rPr>
                <w:rFonts w:hint="eastAsia" w:ascii="MS PGothic" w:hAnsi="Arial" w:eastAsia="MS PGothic" w:cs="MS PGothic"/>
                <w:color w:val="000000"/>
                <w:vertAlign w:val="superscript"/>
              </w:rPr>
              <w:t>∗∗</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−.896</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42.743</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(.056)</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(.015)</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(.016)</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(.378)</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(1.000)</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(67.154)</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5-6</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−.095</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−.049</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0.007</w:t>
            </w:r>
          </w:p>
        </w:tc>
        <w:tc>
          <w:tcPr>
            <w:tcW w:w="1160" w:type="dxa"/>
            <w:tcBorders>
              <w:top w:val="nil"/>
              <w:left w:val="nil"/>
              <w:bottom w:val="nil"/>
              <w:right w:val="nil"/>
            </w:tcBorders>
            <w:vAlign w:val="bottom"/>
          </w:tcPr>
          <w:p>
            <w:pPr>
              <w:widowControl w:val="0"/>
              <w:autoSpaceDE w:val="0"/>
              <w:autoSpaceDN w:val="0"/>
              <w:adjustRightInd w:val="0"/>
              <w:spacing w:after="0" w:line="294" w:lineRule="exact"/>
              <w:ind w:right="42"/>
              <w:jc w:val="right"/>
              <w:rPr>
                <w:rFonts w:ascii="Times New Roman" w:hAnsi="Times New Roman" w:cs="Amiri"/>
              </w:rPr>
            </w:pPr>
            <w:r>
              <w:rPr>
                <w:rFonts w:ascii="Arial" w:hAnsi="Arial" w:cs="Arial"/>
                <w:color w:val="000000"/>
              </w:rPr>
              <w:t>−1.012</w:t>
            </w:r>
            <w:r>
              <w:rPr>
                <w:rFonts w:hint="eastAsia" w:ascii="MS PGothic" w:hAnsi="Arial" w:eastAsia="MS PGothic" w:cs="MS PGothic"/>
                <w:color w:val="000000"/>
                <w:vertAlign w:val="superscript"/>
              </w:rPr>
              <w:t>∗∗∗</w:t>
            </w:r>
          </w:p>
        </w:tc>
        <w:tc>
          <w:tcPr>
            <w:tcW w:w="1260" w:type="dxa"/>
            <w:tcBorders>
              <w:top w:val="nil"/>
              <w:left w:val="nil"/>
              <w:bottom w:val="nil"/>
              <w:right w:val="nil"/>
            </w:tcBorders>
            <w:vAlign w:val="bottom"/>
          </w:tcPr>
          <w:p>
            <w:pPr>
              <w:widowControl w:val="0"/>
              <w:autoSpaceDE w:val="0"/>
              <w:autoSpaceDN w:val="0"/>
              <w:adjustRightInd w:val="0"/>
              <w:spacing w:after="0" w:line="294" w:lineRule="exact"/>
              <w:ind w:left="320"/>
              <w:rPr>
                <w:rFonts w:ascii="Times New Roman" w:hAnsi="Times New Roman" w:cs="Amiri"/>
              </w:rPr>
            </w:pPr>
            <w:r>
              <w:rPr>
                <w:rFonts w:ascii="Arial" w:hAnsi="Arial" w:cs="Arial"/>
                <w:color w:val="000000"/>
              </w:rPr>
              <w:t>−2.293</w:t>
            </w:r>
            <w:r>
              <w:rPr>
                <w:rFonts w:hint="eastAsia" w:ascii="MS PGothic" w:hAnsi="Arial" w:eastAsia="MS PGothic" w:cs="MS PGothic"/>
                <w:color w:val="000000"/>
                <w:vertAlign w:val="superscript"/>
              </w:rPr>
              <w:t>∗∗</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−49.270</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(.072)</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(.038)</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(.018)</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(.309)</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(1.021)</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(84.604)</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7-8</w:t>
            </w:r>
          </w:p>
        </w:tc>
        <w:tc>
          <w:tcPr>
            <w:tcW w:w="1300" w:type="dxa"/>
            <w:tcBorders>
              <w:top w:val="nil"/>
              <w:left w:val="nil"/>
              <w:bottom w:val="nil"/>
              <w:right w:val="nil"/>
            </w:tcBorders>
            <w:vAlign w:val="bottom"/>
          </w:tcPr>
          <w:p>
            <w:pPr>
              <w:widowControl w:val="0"/>
              <w:autoSpaceDE w:val="0"/>
              <w:autoSpaceDN w:val="0"/>
              <w:adjustRightInd w:val="0"/>
              <w:spacing w:after="0" w:line="294" w:lineRule="exact"/>
              <w:ind w:left="460"/>
              <w:rPr>
                <w:rFonts w:ascii="Times New Roman" w:hAnsi="Times New Roman" w:cs="Amiri"/>
              </w:rPr>
            </w:pPr>
            <w:r>
              <w:rPr>
                <w:rFonts w:ascii="Arial" w:hAnsi="Arial" w:cs="Arial"/>
                <w:color w:val="000000"/>
              </w:rPr>
              <w:t>−.219</w:t>
            </w:r>
            <w:r>
              <w:rPr>
                <w:rFonts w:hint="eastAsia" w:ascii="MS PGothic" w:hAnsi="Arial" w:eastAsia="MS PGothic" w:cs="MS PGothic"/>
                <w:color w:val="000000"/>
                <w:vertAlign w:val="superscript"/>
              </w:rPr>
              <w:t>∗∗</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0.014</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−.000</w:t>
            </w:r>
          </w:p>
        </w:tc>
        <w:tc>
          <w:tcPr>
            <w:tcW w:w="1160" w:type="dxa"/>
            <w:tcBorders>
              <w:top w:val="nil"/>
              <w:left w:val="nil"/>
              <w:bottom w:val="nil"/>
              <w:right w:val="nil"/>
            </w:tcBorders>
            <w:vAlign w:val="bottom"/>
          </w:tcPr>
          <w:p>
            <w:pPr>
              <w:widowControl w:val="0"/>
              <w:autoSpaceDE w:val="0"/>
              <w:autoSpaceDN w:val="0"/>
              <w:adjustRightInd w:val="0"/>
              <w:spacing w:after="0" w:line="294" w:lineRule="exact"/>
              <w:ind w:right="42"/>
              <w:jc w:val="right"/>
              <w:rPr>
                <w:rFonts w:ascii="Times New Roman" w:hAnsi="Times New Roman" w:cs="Amiri"/>
              </w:rPr>
            </w:pPr>
            <w:r>
              <w:rPr>
                <w:rFonts w:ascii="Arial" w:hAnsi="Arial" w:cs="Arial"/>
                <w:color w:val="000000"/>
              </w:rPr>
              <w:t>−1.385</w:t>
            </w:r>
            <w:r>
              <w:rPr>
                <w:rFonts w:hint="eastAsia" w:ascii="MS PGothic" w:hAnsi="Arial" w:eastAsia="MS PGothic" w:cs="MS PGothic"/>
                <w:color w:val="000000"/>
                <w:vertAlign w:val="superscript"/>
              </w:rPr>
              <w:t>∗∗∗</w:t>
            </w:r>
          </w:p>
        </w:tc>
        <w:tc>
          <w:tcPr>
            <w:tcW w:w="1260" w:type="dxa"/>
            <w:tcBorders>
              <w:top w:val="nil"/>
              <w:left w:val="nil"/>
              <w:bottom w:val="nil"/>
              <w:right w:val="nil"/>
            </w:tcBorders>
            <w:vAlign w:val="bottom"/>
          </w:tcPr>
          <w:p>
            <w:pPr>
              <w:widowControl w:val="0"/>
              <w:autoSpaceDE w:val="0"/>
              <w:autoSpaceDN w:val="0"/>
              <w:adjustRightInd w:val="0"/>
              <w:spacing w:after="0" w:line="294" w:lineRule="exact"/>
              <w:ind w:left="320"/>
              <w:rPr>
                <w:rFonts w:ascii="Times New Roman" w:hAnsi="Times New Roman" w:cs="Amiri"/>
              </w:rPr>
            </w:pPr>
            <w:r>
              <w:rPr>
                <w:rFonts w:ascii="Arial" w:hAnsi="Arial" w:cs="Arial"/>
                <w:color w:val="000000"/>
              </w:rPr>
              <w:t>−3.238</w:t>
            </w:r>
            <w:r>
              <w:rPr>
                <w:rFonts w:hint="eastAsia" w:ascii="MS PGothic" w:hAnsi="Arial" w:eastAsia="MS PGothic" w:cs="MS PGothic"/>
                <w:color w:val="000000"/>
                <w:vertAlign w:val="superscript"/>
              </w:rPr>
              <w:t>∗∗∗</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−76.316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(.090)</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(.032)</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(.013)</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(.391)</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(.962)</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(102.021)</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9-10</w:t>
            </w:r>
          </w:p>
        </w:tc>
        <w:tc>
          <w:tcPr>
            <w:tcW w:w="1300" w:type="dxa"/>
            <w:tcBorders>
              <w:top w:val="nil"/>
              <w:left w:val="nil"/>
              <w:bottom w:val="nil"/>
              <w:right w:val="nil"/>
            </w:tcBorders>
            <w:vAlign w:val="bottom"/>
          </w:tcPr>
          <w:p>
            <w:pPr>
              <w:widowControl w:val="0"/>
              <w:autoSpaceDE w:val="0"/>
              <w:autoSpaceDN w:val="0"/>
              <w:adjustRightInd w:val="0"/>
              <w:spacing w:after="0" w:line="294" w:lineRule="exact"/>
              <w:ind w:left="460"/>
              <w:rPr>
                <w:rFonts w:ascii="Times New Roman" w:hAnsi="Times New Roman" w:cs="Amiri"/>
              </w:rPr>
            </w:pPr>
            <w:r>
              <w:rPr>
                <w:rFonts w:ascii="Arial" w:hAnsi="Arial" w:cs="Arial"/>
                <w:color w:val="000000"/>
              </w:rPr>
              <w:t>−.261</w:t>
            </w:r>
            <w:r>
              <w:rPr>
                <w:rFonts w:hint="eastAsia" w:ascii="MS PGothic" w:hAnsi="Arial" w:eastAsia="MS PGothic" w:cs="MS PGothic"/>
                <w:color w:val="000000"/>
                <w:vertAlign w:val="superscript"/>
              </w:rPr>
              <w:t>∗∗</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0.024</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−.001</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242"/>
              <w:jc w:val="right"/>
              <w:rPr>
                <w:rFonts w:ascii="Times New Roman" w:hAnsi="Times New Roman" w:cs="Amiri"/>
              </w:rPr>
            </w:pPr>
            <w:r>
              <w:rPr>
                <w:rFonts w:ascii="Arial" w:hAnsi="Arial" w:cs="Arial"/>
                <w:color w:val="000000"/>
              </w:rPr>
              <w:t>−.794</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−.240</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−12.562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(.124)</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(.035)</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(.025)</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(.572)</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(2.056)</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(134.903)</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11-12</w:t>
            </w:r>
          </w:p>
        </w:tc>
        <w:tc>
          <w:tcPr>
            <w:tcW w:w="1300" w:type="dxa"/>
            <w:tcBorders>
              <w:top w:val="nil"/>
              <w:left w:val="nil"/>
              <w:bottom w:val="nil"/>
              <w:right w:val="nil"/>
            </w:tcBorders>
            <w:vAlign w:val="bottom"/>
          </w:tcPr>
          <w:p>
            <w:pPr>
              <w:widowControl w:val="0"/>
              <w:autoSpaceDE w:val="0"/>
              <w:autoSpaceDN w:val="0"/>
              <w:adjustRightInd w:val="0"/>
              <w:spacing w:after="0" w:line="294" w:lineRule="exact"/>
              <w:ind w:left="460"/>
              <w:rPr>
                <w:rFonts w:ascii="Times New Roman" w:hAnsi="Times New Roman" w:cs="Amiri"/>
              </w:rPr>
            </w:pPr>
            <w:r>
              <w:rPr>
                <w:rFonts w:ascii="Arial" w:hAnsi="Arial" w:cs="Arial"/>
                <w:color w:val="000000"/>
              </w:rPr>
              <w:t>−.209</w:t>
            </w:r>
            <w:r>
              <w:rPr>
                <w:rFonts w:hint="eastAsia" w:ascii="MS PGothic" w:hAnsi="Arial" w:eastAsia="MS PGothic" w:cs="MS PGothic"/>
                <w:color w:val="000000"/>
                <w:vertAlign w:val="superscript"/>
              </w:rPr>
              <w:t>∗</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−.070</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−.002</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242"/>
              <w:jc w:val="right"/>
              <w:rPr>
                <w:rFonts w:ascii="Times New Roman" w:hAnsi="Times New Roman" w:cs="Amiri"/>
              </w:rPr>
            </w:pPr>
            <w:r>
              <w:rPr>
                <w:rFonts w:ascii="Arial" w:hAnsi="Arial" w:cs="Arial"/>
                <w:color w:val="000000"/>
              </w:rPr>
              <w:t>−.676</w:t>
            </w:r>
          </w:p>
        </w:tc>
        <w:tc>
          <w:tcPr>
            <w:tcW w:w="1260" w:type="dxa"/>
            <w:tcBorders>
              <w:top w:val="nil"/>
              <w:left w:val="nil"/>
              <w:bottom w:val="nil"/>
              <w:right w:val="nil"/>
            </w:tcBorders>
            <w:vAlign w:val="bottom"/>
          </w:tcPr>
          <w:p>
            <w:pPr>
              <w:widowControl w:val="0"/>
              <w:autoSpaceDE w:val="0"/>
              <w:autoSpaceDN w:val="0"/>
              <w:adjustRightInd w:val="0"/>
              <w:spacing w:after="0" w:line="294" w:lineRule="exact"/>
              <w:ind w:left="320"/>
              <w:rPr>
                <w:rFonts w:ascii="Times New Roman" w:hAnsi="Times New Roman" w:cs="Amiri"/>
              </w:rPr>
            </w:pPr>
            <w:r>
              <w:rPr>
                <w:rFonts w:ascii="Arial" w:hAnsi="Arial" w:cs="Arial"/>
                <w:color w:val="000000"/>
              </w:rPr>
              <w:t>−4.068</w:t>
            </w:r>
            <w:r>
              <w:rPr>
                <w:rFonts w:hint="eastAsia" w:ascii="MS PGothic" w:hAnsi="Arial" w:eastAsia="MS PGothic" w:cs="MS PGothic"/>
                <w:color w:val="000000"/>
                <w:vertAlign w:val="superscript"/>
              </w:rPr>
              <w:t>∗</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−2.327</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(.111)</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(.053)</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(.009)</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(.973)</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(2.462)</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(152.643)</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13-14</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−.178</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−.026</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−.001</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242"/>
              <w:jc w:val="right"/>
              <w:rPr>
                <w:rFonts w:ascii="Times New Roman" w:hAnsi="Times New Roman" w:cs="Amiri"/>
              </w:rPr>
            </w:pPr>
            <w:r>
              <w:rPr>
                <w:rFonts w:ascii="Arial" w:hAnsi="Arial" w:cs="Arial"/>
                <w:color w:val="000000"/>
              </w:rPr>
              <w:t>−.001</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0.056</w:t>
            </w:r>
          </w:p>
        </w:tc>
        <w:tc>
          <w:tcPr>
            <w:tcW w:w="1520" w:type="dxa"/>
            <w:tcBorders>
              <w:top w:val="nil"/>
              <w:left w:val="nil"/>
              <w:bottom w:val="nil"/>
              <w:right w:val="nil"/>
            </w:tcBorders>
            <w:vAlign w:val="bottom"/>
          </w:tcPr>
          <w:p>
            <w:pPr>
              <w:widowControl w:val="0"/>
              <w:autoSpaceDE w:val="0"/>
              <w:autoSpaceDN w:val="0"/>
              <w:adjustRightInd w:val="0"/>
              <w:spacing w:after="0" w:line="294" w:lineRule="exact"/>
              <w:ind w:left="280"/>
              <w:rPr>
                <w:rFonts w:ascii="Times New Roman" w:hAnsi="Times New Roman" w:cs="Amiri"/>
              </w:rPr>
            </w:pPr>
            <w:r>
              <w:rPr>
                <w:rFonts w:ascii="Arial" w:hAnsi="Arial" w:cs="Arial"/>
                <w:color w:val="000000"/>
              </w:rPr>
              <w:t>−301.362</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(.164)</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(.018)</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(.027)</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(.708)</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(2.411)</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(94.674)</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bl>
    <w:p>
      <w:pPr>
        <w:widowControl w:val="0"/>
        <w:autoSpaceDE w:val="0"/>
        <w:autoSpaceDN w:val="0"/>
        <w:adjustRightInd w:val="0"/>
        <w:spacing w:after="0" w:line="82" w:lineRule="exact"/>
        <w:rPr>
          <w:rFonts w:ascii="Times New Roman" w:hAnsi="Times New Roman" w:cs="Amiri"/>
        </w:rPr>
      </w:pPr>
      <w:r>
        <mc:AlternateContent>
          <mc:Choice Requires="wps">
            <w:drawing>
              <wp:anchor distT="0" distB="0" distL="114300" distR="114300" simplePos="0" relativeHeight="251716608" behindDoc="1" locked="0" layoutInCell="0" allowOverlap="1">
                <wp:simplePos x="0" y="0"/>
                <wp:positionH relativeFrom="column">
                  <wp:posOffset>-1270</wp:posOffset>
                </wp:positionH>
                <wp:positionV relativeFrom="paragraph">
                  <wp:posOffset>36830</wp:posOffset>
                </wp:positionV>
                <wp:extent cx="5791835" cy="0"/>
                <wp:effectExtent l="0" t="0" r="635" b="1270"/>
                <wp:wrapNone/>
                <wp:docPr id="14" name="Line 59"/>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9724">
                          <a:solidFill>
                            <a:srgbClr val="FFFFFF"/>
                          </a:solidFill>
                          <a:round/>
                        </a:ln>
                      </wps:spPr>
                      <wps:bodyPr/>
                    </wps:wsp>
                  </a:graphicData>
                </a:graphic>
              </wp:anchor>
            </w:drawing>
          </mc:Choice>
          <mc:Fallback>
            <w:pict>
              <v:line id="Line 59" o:spid="_x0000_s1026" o:spt="20" style="position:absolute;left:0pt;margin-left:-0.1pt;margin-top:2.9pt;height:0pt;width:456.05pt;z-index:-251599872;mso-width-relative:page;mso-height-relative:page;" filled="f" stroked="t" coordsize="21600,21600" o:allowincell="f" o:gfxdata="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N/36dtMA&#10;AAAFAQAADwAAAAAAAAABACAAAAAiAAAAZHJzL2Rvd25yZXYueG1sUEsBAhQAFAAAAAgAh07iQLvc&#10;Qf2yAQAAUwMAAA4AAAAAAAAAAQAgAAAAIgEAAGRycy9lMm9Eb2MueG1sUEsFBgAAAAAGAAYAWQEA&#10;AEYFAAAAAA==&#10;">
                <v:fill on="f" focussize="0,0"/>
                <v:stroke weight="0.765669291338583pt" color="#FFFFFF" joinstyle="round"/>
                <v:imagedata o:title=""/>
                <o:lock v:ext="edit" aspectratio="f"/>
              </v:line>
            </w:pict>
          </mc:Fallback>
        </mc:AlternateContent>
      </w:r>
    </w:p>
    <w:p>
      <w:pPr>
        <w:widowControl w:val="0"/>
        <w:overflowPunct w:val="0"/>
        <w:autoSpaceDE w:val="0"/>
        <w:autoSpaceDN w:val="0"/>
        <w:adjustRightInd w:val="0"/>
        <w:spacing w:after="0" w:line="246" w:lineRule="auto"/>
        <w:ind w:firstLine="46"/>
        <w:jc w:val="both"/>
        <w:rPr>
          <w:rFonts w:ascii="Times New Roman" w:hAnsi="Times New Roman" w:cs="Amiri"/>
        </w:rPr>
      </w:pPr>
      <w:r>
        <w:rPr>
          <w:rFonts w:ascii="Arial" w:hAnsi="Arial" w:cs="Arial"/>
          <w:i/>
          <w:iCs/>
          <w:color w:val="000000"/>
        </w:rPr>
        <w:t xml:space="preserve">Notes </w:t>
      </w:r>
      <w:r>
        <w:rPr>
          <w:rFonts w:ascii="Arial" w:hAnsi="Arial" w:cs="Arial"/>
          <w:color w:val="000000"/>
        </w:rPr>
        <w:t>Other control variables: age squared, region, urban, education, han, marital status, urbanization index,</w:t>
      </w:r>
      <w:r>
        <w:rPr>
          <w:rFonts w:ascii="Arial" w:hAnsi="Arial" w:cs="Arial"/>
          <w:i/>
          <w:iCs/>
          <w:color w:val="000000"/>
        </w:rPr>
        <w:t xml:space="preserve"> </w:t>
      </w:r>
      <w:r>
        <w:rPr>
          <w:rFonts w:ascii="Arial" w:hAnsi="Arial" w:cs="Arial"/>
          <w:color w:val="000000"/>
        </w:rPr>
        <w:t>time dummies, health insurance status, household expenditures. N=23443 (male sample), N=23702 (female sample).</w:t>
      </w:r>
    </w:p>
    <w:p>
      <w:pPr>
        <w:widowControl w:val="0"/>
        <w:autoSpaceDE w:val="0"/>
        <w:autoSpaceDN w:val="0"/>
        <w:adjustRightInd w:val="0"/>
        <w:spacing w:after="0" w:line="2" w:lineRule="exact"/>
        <w:rPr>
          <w:rFonts w:ascii="Times New Roman" w:hAnsi="Times New Roman" w:cs="Amiri"/>
        </w:rPr>
      </w:pPr>
    </w:p>
    <w:p>
      <w:pPr>
        <w:widowControl w:val="0"/>
        <w:autoSpaceDE w:val="0"/>
        <w:autoSpaceDN w:val="0"/>
        <w:adjustRightInd w:val="0"/>
        <w:spacing w:after="0" w:line="299" w:lineRule="exact"/>
        <w:ind w:left="40"/>
        <w:rPr>
          <w:rFonts w:ascii="Times New Roman" w:hAnsi="Times New Roman" w:cs="Amiri"/>
        </w:rPr>
      </w:pPr>
      <w:r>
        <w:rPr>
          <w:rFonts w:hint="eastAsia" w:ascii="MS PGothic" w:hAnsi="Arial" w:eastAsia="MS PGothic" w:cs="MS PGothic"/>
          <w:color w:val="000000"/>
          <w:vertAlign w:val="superscript"/>
        </w:rPr>
        <w:t>∗</w:t>
      </w:r>
      <w:r>
        <w:rPr>
          <w:rFonts w:ascii="Arial" w:hAnsi="Arial" w:cs="Arial"/>
          <w:i/>
          <w:iCs/>
          <w:color w:val="000000"/>
        </w:rPr>
        <w:t xml:space="preserve"> p &lt; </w:t>
      </w:r>
      <w:r>
        <w:rPr>
          <w:rFonts w:ascii="Arial" w:hAnsi="Arial" w:cs="Arial"/>
          <w:color w:val="000000"/>
        </w:rPr>
        <w:t>0</w:t>
      </w:r>
      <w:r>
        <w:rPr>
          <w:rFonts w:ascii="Arial" w:hAnsi="Arial" w:cs="Arial"/>
          <w:i/>
          <w:iCs/>
          <w:color w:val="000000"/>
        </w:rPr>
        <w:t>.</w:t>
      </w:r>
      <w:r>
        <w:rPr>
          <w:rFonts w:ascii="Arial" w:hAnsi="Arial" w:cs="Arial"/>
          <w:color w:val="000000"/>
        </w:rPr>
        <w:t>10,</w:t>
      </w:r>
      <w:r>
        <w:rPr>
          <w:rFonts w:ascii="Arial" w:hAnsi="Arial" w:cs="Arial"/>
          <w:i/>
          <w:iCs/>
          <w:color w:val="000000"/>
        </w:rPr>
        <w:t xml:space="preserve"> </w:t>
      </w:r>
      <w:r>
        <w:rPr>
          <w:rFonts w:hint="eastAsia" w:ascii="MS PGothic" w:hAnsi="Arial" w:eastAsia="MS PGothic" w:cs="MS PGothic"/>
          <w:color w:val="000000"/>
          <w:vertAlign w:val="superscript"/>
        </w:rPr>
        <w:t>∗∗</w:t>
      </w:r>
      <w:r>
        <w:rPr>
          <w:rFonts w:ascii="Arial" w:hAnsi="Arial" w:cs="Arial"/>
          <w:i/>
          <w:iCs/>
          <w:color w:val="000000"/>
        </w:rPr>
        <w:t xml:space="preserve"> p &lt; </w:t>
      </w:r>
      <w:r>
        <w:rPr>
          <w:rFonts w:ascii="Arial" w:hAnsi="Arial" w:cs="Arial"/>
          <w:color w:val="000000"/>
        </w:rPr>
        <w:t>0</w:t>
      </w:r>
      <w:r>
        <w:rPr>
          <w:rFonts w:ascii="Arial" w:hAnsi="Arial" w:cs="Arial"/>
          <w:i/>
          <w:iCs/>
          <w:color w:val="000000"/>
        </w:rPr>
        <w:t>.</w:t>
      </w:r>
      <w:r>
        <w:rPr>
          <w:rFonts w:ascii="Arial" w:hAnsi="Arial" w:cs="Arial"/>
          <w:color w:val="000000"/>
        </w:rPr>
        <w:t>05,</w:t>
      </w:r>
      <w:r>
        <w:rPr>
          <w:rFonts w:ascii="Arial" w:hAnsi="Arial" w:cs="Arial"/>
          <w:i/>
          <w:iCs/>
          <w:color w:val="000000"/>
        </w:rPr>
        <w:t xml:space="preserve"> </w:t>
      </w:r>
      <w:r>
        <w:rPr>
          <w:rFonts w:hint="eastAsia" w:ascii="MS PGothic" w:hAnsi="Arial" w:eastAsia="MS PGothic" w:cs="MS PGothic"/>
          <w:color w:val="000000"/>
          <w:vertAlign w:val="superscript"/>
        </w:rPr>
        <w:t>∗∗∗</w:t>
      </w:r>
      <w:r>
        <w:rPr>
          <w:rFonts w:ascii="Arial" w:hAnsi="Arial" w:cs="Arial"/>
          <w:i/>
          <w:iCs/>
          <w:color w:val="000000"/>
        </w:rPr>
        <w:t xml:space="preserve"> p &lt; </w:t>
      </w:r>
      <w:r>
        <w:rPr>
          <w:rFonts w:ascii="Arial" w:hAnsi="Arial" w:cs="Arial"/>
          <w:color w:val="000000"/>
        </w:rPr>
        <w:t>0</w:t>
      </w:r>
      <w:r>
        <w:rPr>
          <w:rFonts w:ascii="Arial" w:hAnsi="Arial" w:cs="Arial"/>
          <w:i/>
          <w:iCs/>
          <w:color w:val="000000"/>
        </w:rPr>
        <w:t>.</w:t>
      </w:r>
      <w:r>
        <w:rPr>
          <w:rFonts w:ascii="Arial" w:hAnsi="Arial" w:cs="Arial"/>
          <w:color w:val="000000"/>
        </w:rPr>
        <w:t>01)</w:t>
      </w:r>
    </w:p>
    <w:p>
      <w:pPr>
        <w:widowControl w:val="0"/>
        <w:autoSpaceDE w:val="0"/>
        <w:autoSpaceDN w:val="0"/>
        <w:adjustRightInd w:val="0"/>
        <w:spacing w:after="0" w:line="240" w:lineRule="auto"/>
        <w:rPr>
          <w:rFonts w:ascii="Times New Roman" w:hAnsi="Times New Roman" w:cs="Amiri"/>
        </w:rPr>
        <w:sectPr>
          <w:pgSz w:w="12240" w:h="15840"/>
          <w:pgMar w:top="1440"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sectPr>
          <w:type w:val="continuous"/>
          <w:pgSz w:w="12240" w:h="15840"/>
          <w:pgMar w:top="1440" w:right="6140" w:bottom="347" w:left="5860" w:header="720" w:footer="720" w:gutter="0"/>
          <w:cols w:equalWidth="0" w:num="1">
            <w:col w:w="240"/>
          </w:cols>
        </w:sectPr>
      </w:pPr>
    </w:p>
    <w:p>
      <w:pPr>
        <w:widowControl w:val="0"/>
        <w:autoSpaceDE w:val="0"/>
        <w:autoSpaceDN w:val="0"/>
        <w:adjustRightInd w:val="0"/>
        <w:spacing w:after="0" w:line="361" w:lineRule="exact"/>
        <w:rPr>
          <w:rFonts w:ascii="Times New Roman" w:hAnsi="Times New Roman" w:cs="Amiri"/>
        </w:rPr>
      </w:pPr>
      <w:bookmarkStart w:id="30" w:name="page32"/>
      <w:bookmarkEnd w:id="30"/>
    </w:p>
    <w:p>
      <w:pPr>
        <w:widowControl w:val="0"/>
        <w:overflowPunct w:val="0"/>
        <w:autoSpaceDE w:val="0"/>
        <w:autoSpaceDN w:val="0"/>
        <w:adjustRightInd w:val="0"/>
        <w:spacing w:after="0" w:line="185" w:lineRule="auto"/>
        <w:ind w:left="1080" w:hanging="1086"/>
        <w:jc w:val="both"/>
        <w:rPr>
          <w:rFonts w:ascii="Times New Roman" w:hAnsi="Times New Roman" w:cs="Amiri"/>
        </w:rPr>
      </w:pPr>
      <w:r>
        <w:rPr>
          <w:rFonts w:ascii="Gabriola" w:hAnsi="Gabriola" w:cs="Gabriola"/>
          <w:color w:val="000000"/>
        </w:rPr>
        <w:t>Table 0.9: Analysis of the e</w:t>
      </w:r>
      <w:r>
        <w:rPr>
          <w:rFonts w:ascii="Cambria Math" w:hAnsi="Cambria Math" w:cs="Cambria Math"/>
          <w:color w:val="000000"/>
        </w:rPr>
        <w:t>ﬀ</w:t>
      </w:r>
      <w:r>
        <w:rPr>
          <w:rFonts w:ascii="Gabriola" w:hAnsi="Gabriola" w:cs="Gabriola"/>
          <w:color w:val="000000"/>
        </w:rPr>
        <w:t>ect of time since diabetes diagnosis on employment status and behavioural outcomes using random e</w:t>
      </w:r>
      <w:r>
        <w:rPr>
          <w:rFonts w:ascii="Cambria Math" w:hAnsi="Cambria Math" w:cs="Cambria Math"/>
          <w:color w:val="000000"/>
        </w:rPr>
        <w:t>ﬀ</w:t>
      </w:r>
      <w:r>
        <w:rPr>
          <w:rFonts w:ascii="Gabriola" w:hAnsi="Gabriola" w:cs="Gabriola"/>
          <w:color w:val="000000"/>
        </w:rPr>
        <w:t>ects (duration groups)</w:t>
      </w:r>
    </w:p>
    <w:p>
      <w:pPr>
        <w:widowControl w:val="0"/>
        <w:autoSpaceDE w:val="0"/>
        <w:autoSpaceDN w:val="0"/>
        <w:adjustRightInd w:val="0"/>
        <w:spacing w:after="0" w:line="21" w:lineRule="exact"/>
        <w:rPr>
          <w:rFonts w:ascii="Times New Roman" w:hAnsi="Times New Roman" w:cs="Amiri"/>
        </w:rPr>
      </w:pPr>
    </w:p>
    <w:tbl>
      <w:tblPr>
        <w:tblStyle w:val="12"/>
        <w:tblW w:w="9140" w:type="dxa"/>
        <w:tblInd w:w="0" w:type="dxa"/>
        <w:tblLayout w:type="fixed"/>
        <w:tblCellMar>
          <w:top w:w="0" w:type="dxa"/>
          <w:left w:w="0" w:type="dxa"/>
          <w:bottom w:w="0" w:type="dxa"/>
          <w:right w:w="0" w:type="dxa"/>
        </w:tblCellMar>
      </w:tblPr>
      <w:tblGrid>
        <w:gridCol w:w="1420"/>
        <w:gridCol w:w="1340"/>
        <w:gridCol w:w="1180"/>
        <w:gridCol w:w="1360"/>
        <w:gridCol w:w="1120"/>
        <w:gridCol w:w="1180"/>
        <w:gridCol w:w="1520"/>
        <w:gridCol w:w="20"/>
      </w:tblGrid>
      <w:tr>
        <w:tblPrEx>
          <w:tblLayout w:type="fixed"/>
        </w:tblPrEx>
        <w:trPr>
          <w:trHeight w:val="251" w:hRule="atLeast"/>
        </w:trPr>
        <w:tc>
          <w:tcPr>
            <w:tcW w:w="142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single" w:color="auto" w:sz="8" w:space="0"/>
              <w:left w:val="nil"/>
              <w:bottom w:val="nil"/>
              <w:right w:val="nil"/>
            </w:tcBorders>
            <w:vAlign w:val="bottom"/>
          </w:tcPr>
          <w:p>
            <w:pPr>
              <w:widowControl w:val="0"/>
              <w:autoSpaceDE w:val="0"/>
              <w:autoSpaceDN w:val="0"/>
              <w:adjustRightInd w:val="0"/>
              <w:spacing w:after="0" w:line="240" w:lineRule="auto"/>
              <w:ind w:left="500"/>
              <w:rPr>
                <w:rFonts w:ascii="Times New Roman" w:hAnsi="Times New Roman" w:cs="Amiri"/>
              </w:rPr>
            </w:pPr>
            <w:r>
              <w:rPr>
                <w:rFonts w:ascii="Arial" w:hAnsi="Arial" w:cs="Arial"/>
                <w:color w:val="000000"/>
              </w:rPr>
              <w:t>(1)</w:t>
            </w:r>
          </w:p>
        </w:tc>
        <w:tc>
          <w:tcPr>
            <w:tcW w:w="1180" w:type="dxa"/>
            <w:tcBorders>
              <w:top w:val="single" w:color="auto" w:sz="8" w:space="0"/>
              <w:left w:val="nil"/>
              <w:bottom w:val="nil"/>
              <w:right w:val="nil"/>
            </w:tcBorders>
            <w:vAlign w:val="bottom"/>
          </w:tcPr>
          <w:p>
            <w:pPr>
              <w:widowControl w:val="0"/>
              <w:autoSpaceDE w:val="0"/>
              <w:autoSpaceDN w:val="0"/>
              <w:adjustRightInd w:val="0"/>
              <w:spacing w:after="0" w:line="240" w:lineRule="auto"/>
              <w:ind w:left="420"/>
              <w:rPr>
                <w:rFonts w:ascii="Times New Roman" w:hAnsi="Times New Roman" w:cs="Amiri"/>
              </w:rPr>
            </w:pPr>
            <w:r>
              <w:rPr>
                <w:rFonts w:ascii="Arial" w:hAnsi="Arial" w:cs="Arial"/>
                <w:color w:val="000000"/>
              </w:rPr>
              <w:t>(2)</w:t>
            </w:r>
          </w:p>
        </w:tc>
        <w:tc>
          <w:tcPr>
            <w:tcW w:w="136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522"/>
              <w:jc w:val="right"/>
              <w:rPr>
                <w:rFonts w:ascii="Times New Roman" w:hAnsi="Times New Roman" w:cs="Amiri"/>
              </w:rPr>
            </w:pPr>
            <w:r>
              <w:rPr>
                <w:rFonts w:ascii="Arial" w:hAnsi="Arial" w:cs="Arial"/>
                <w:color w:val="000000"/>
              </w:rPr>
              <w:t>(3)</w:t>
            </w:r>
          </w:p>
        </w:tc>
        <w:tc>
          <w:tcPr>
            <w:tcW w:w="112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402"/>
              <w:jc w:val="right"/>
              <w:rPr>
                <w:rFonts w:ascii="Times New Roman" w:hAnsi="Times New Roman" w:cs="Amiri"/>
              </w:rPr>
            </w:pPr>
            <w:r>
              <w:rPr>
                <w:rFonts w:ascii="Arial" w:hAnsi="Arial" w:cs="Arial"/>
                <w:color w:val="000000"/>
              </w:rPr>
              <w:t>(4)</w:t>
            </w:r>
          </w:p>
        </w:tc>
        <w:tc>
          <w:tcPr>
            <w:tcW w:w="1180" w:type="dxa"/>
            <w:tcBorders>
              <w:top w:val="single" w:color="auto" w:sz="8" w:space="0"/>
              <w:left w:val="nil"/>
              <w:bottom w:val="nil"/>
              <w:right w:val="nil"/>
            </w:tcBorders>
            <w:vAlign w:val="bottom"/>
          </w:tcPr>
          <w:p>
            <w:pPr>
              <w:widowControl w:val="0"/>
              <w:autoSpaceDE w:val="0"/>
              <w:autoSpaceDN w:val="0"/>
              <w:adjustRightInd w:val="0"/>
              <w:spacing w:after="0" w:line="240" w:lineRule="auto"/>
              <w:ind w:left="460"/>
              <w:rPr>
                <w:rFonts w:ascii="Times New Roman" w:hAnsi="Times New Roman" w:cs="Amiri"/>
              </w:rPr>
            </w:pPr>
            <w:r>
              <w:rPr>
                <w:rFonts w:ascii="Arial" w:hAnsi="Arial" w:cs="Arial"/>
                <w:color w:val="000000"/>
              </w:rPr>
              <w:t>(5)</w:t>
            </w:r>
          </w:p>
        </w:tc>
        <w:tc>
          <w:tcPr>
            <w:tcW w:w="152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562"/>
              <w:jc w:val="right"/>
              <w:rPr>
                <w:rFonts w:ascii="Times New Roman" w:hAnsi="Times New Roman" w:cs="Amiri"/>
              </w:rPr>
            </w:pPr>
            <w:r>
              <w:rPr>
                <w:rFonts w:ascii="Arial" w:hAnsi="Arial" w:cs="Arial"/>
                <w:color w:val="000000"/>
              </w:rPr>
              <w:t>(6)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Employment</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Smoking</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Any alcohol</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322"/>
              <w:jc w:val="right"/>
              <w:rPr>
                <w:rFonts w:ascii="Times New Roman" w:hAnsi="Times New Roman" w:cs="Amiri"/>
              </w:rPr>
            </w:pPr>
            <w:r>
              <w:rPr>
                <w:rFonts w:ascii="Arial" w:hAnsi="Arial" w:cs="Arial"/>
                <w:color w:val="000000"/>
              </w:rPr>
              <w:t>BMI</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42"/>
              <w:jc w:val="right"/>
              <w:rPr>
                <w:rFonts w:ascii="Times New Roman" w:hAnsi="Times New Roman" w:cs="Amiri"/>
              </w:rPr>
            </w:pPr>
            <w:r>
              <w:rPr>
                <w:rFonts w:ascii="Arial" w:hAnsi="Arial" w:cs="Arial"/>
                <w:color w:val="000000"/>
              </w:rPr>
              <w:t>Waist (cm)</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Calories (kcal)</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0" w:hRule="atLeast"/>
        </w:trPr>
        <w:tc>
          <w:tcPr>
            <w:tcW w:w="14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25" w:hRule="atLeast"/>
        </w:trPr>
        <w:tc>
          <w:tcPr>
            <w:tcW w:w="1420" w:type="dxa"/>
            <w:tcBorders>
              <w:top w:val="nil"/>
              <w:left w:val="nil"/>
              <w:bottom w:val="nil"/>
              <w:right w:val="nil"/>
            </w:tcBorders>
            <w:vAlign w:val="bottom"/>
          </w:tcPr>
          <w:p>
            <w:pPr>
              <w:widowControl w:val="0"/>
              <w:autoSpaceDE w:val="0"/>
              <w:autoSpaceDN w:val="0"/>
              <w:adjustRightInd w:val="0"/>
              <w:spacing w:after="0" w:line="225" w:lineRule="exact"/>
              <w:ind w:left="100"/>
              <w:rPr>
                <w:rFonts w:ascii="Times New Roman" w:hAnsi="Times New Roman" w:cs="Amiri"/>
              </w:rPr>
            </w:pPr>
            <w:r>
              <w:rPr>
                <w:rFonts w:ascii="Arial" w:hAnsi="Arial" w:cs="Arial"/>
                <w:color w:val="000000"/>
              </w:rPr>
              <w:t>Male sample</w:t>
            </w:r>
          </w:p>
        </w:tc>
        <w:tc>
          <w:tcPr>
            <w:tcW w:w="13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vMerge w:val="restart"/>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−.034</w:t>
            </w:r>
          </w:p>
        </w:tc>
        <w:tc>
          <w:tcPr>
            <w:tcW w:w="1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6"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0</w:t>
            </w:r>
          </w:p>
        </w:tc>
        <w:tc>
          <w:tcPr>
            <w:tcW w:w="1340" w:type="dxa"/>
            <w:tcBorders>
              <w:top w:val="nil"/>
              <w:left w:val="nil"/>
              <w:bottom w:val="nil"/>
              <w:right w:val="nil"/>
            </w:tcBorders>
            <w:vAlign w:val="bottom"/>
          </w:tcPr>
          <w:p>
            <w:pPr>
              <w:widowControl w:val="0"/>
              <w:autoSpaceDE w:val="0"/>
              <w:autoSpaceDN w:val="0"/>
              <w:adjustRightInd w:val="0"/>
              <w:spacing w:after="0" w:line="235" w:lineRule="exact"/>
              <w:ind w:left="500"/>
              <w:rPr>
                <w:rFonts w:ascii="Times New Roman" w:hAnsi="Times New Roman" w:cs="Amiri"/>
              </w:rPr>
            </w:pPr>
            <w:r>
              <w:rPr>
                <w:rFonts w:ascii="Arial" w:hAnsi="Arial" w:cs="Arial"/>
                <w:color w:val="000000"/>
              </w:rPr>
              <w:t>0.123</w:t>
            </w:r>
            <w:r>
              <w:rPr>
                <w:rFonts w:hint="eastAsia" w:ascii="MS PGothic" w:hAnsi="Arial" w:eastAsia="MS PGothic" w:cs="MS PGothic"/>
                <w:color w:val="000000"/>
                <w:vertAlign w:val="superscript"/>
              </w:rPr>
              <w:t>∗</w:t>
            </w:r>
          </w:p>
        </w:tc>
        <w:tc>
          <w:tcPr>
            <w:tcW w:w="11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0.051</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202"/>
              <w:jc w:val="right"/>
              <w:rPr>
                <w:rFonts w:ascii="Times New Roman" w:hAnsi="Times New Roman" w:cs="Amiri"/>
              </w:rPr>
            </w:pPr>
            <w:r>
              <w:rPr>
                <w:rFonts w:ascii="Arial" w:hAnsi="Arial" w:cs="Arial"/>
                <w:color w:val="000000"/>
              </w:rPr>
              <w:t>0.381</w:t>
            </w:r>
          </w:p>
        </w:tc>
        <w:tc>
          <w:tcPr>
            <w:tcW w:w="1180" w:type="dxa"/>
            <w:tcBorders>
              <w:top w:val="nil"/>
              <w:left w:val="nil"/>
              <w:bottom w:val="nil"/>
              <w:right w:val="nil"/>
            </w:tcBorders>
            <w:vAlign w:val="bottom"/>
          </w:tcPr>
          <w:p>
            <w:pPr>
              <w:widowControl w:val="0"/>
              <w:autoSpaceDE w:val="0"/>
              <w:autoSpaceDN w:val="0"/>
              <w:adjustRightInd w:val="0"/>
              <w:spacing w:after="0" w:line="235" w:lineRule="exact"/>
              <w:ind w:left="460"/>
              <w:rPr>
                <w:rFonts w:ascii="Times New Roman" w:hAnsi="Times New Roman" w:cs="Amiri"/>
              </w:rPr>
            </w:pPr>
            <w:r>
              <w:rPr>
                <w:rFonts w:ascii="Arial" w:hAnsi="Arial" w:cs="Arial"/>
                <w:color w:val="000000"/>
              </w:rPr>
              <w:t>3.652</w:t>
            </w:r>
            <w:r>
              <w:rPr>
                <w:rFonts w:hint="eastAsia" w:ascii="MS PGothic" w:hAnsi="Arial" w:eastAsia="MS PGothic" w:cs="MS PGothic"/>
                <w:color w:val="000000"/>
                <w:vertAlign w:val="superscript"/>
              </w:rPr>
              <w:t>∗</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2.069</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(.068)</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(.097)</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(.150)</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(.707)</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(2.075)</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(203.971)</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3"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1-2</w:t>
            </w: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−.005</w:t>
            </w:r>
          </w:p>
        </w:tc>
        <w:tc>
          <w:tcPr>
            <w:tcW w:w="1180" w:type="dxa"/>
            <w:tcBorders>
              <w:top w:val="nil"/>
              <w:left w:val="nil"/>
              <w:bottom w:val="nil"/>
              <w:right w:val="nil"/>
            </w:tcBorders>
            <w:vAlign w:val="bottom"/>
          </w:tcPr>
          <w:p>
            <w:pPr>
              <w:widowControl w:val="0"/>
              <w:autoSpaceDE w:val="0"/>
              <w:autoSpaceDN w:val="0"/>
              <w:adjustRightInd w:val="0"/>
              <w:spacing w:after="0" w:line="293" w:lineRule="exact"/>
              <w:ind w:left="360"/>
              <w:rPr>
                <w:rFonts w:ascii="Times New Roman" w:hAnsi="Times New Roman" w:cs="Amiri"/>
              </w:rPr>
            </w:pPr>
            <w:r>
              <w:rPr>
                <w:rFonts w:ascii="Arial" w:hAnsi="Arial" w:cs="Arial"/>
                <w:color w:val="000000"/>
              </w:rPr>
              <w:t>−.067</w:t>
            </w:r>
            <w:r>
              <w:rPr>
                <w:rFonts w:hint="eastAsia" w:ascii="MS PGothic" w:hAnsi="Arial" w:eastAsia="MS PGothic" w:cs="MS PGothic"/>
                <w:color w:val="000000"/>
                <w:vertAlign w:val="superscript"/>
              </w:rPr>
              <w:t>∗</w:t>
            </w:r>
          </w:p>
        </w:tc>
        <w:tc>
          <w:tcPr>
            <w:tcW w:w="1360" w:type="dxa"/>
            <w:tcBorders>
              <w:top w:val="nil"/>
              <w:left w:val="nil"/>
              <w:bottom w:val="nil"/>
              <w:right w:val="nil"/>
            </w:tcBorders>
            <w:vAlign w:val="bottom"/>
          </w:tcPr>
          <w:p>
            <w:pPr>
              <w:widowControl w:val="0"/>
              <w:autoSpaceDE w:val="0"/>
              <w:autoSpaceDN w:val="0"/>
              <w:adjustRightInd w:val="0"/>
              <w:spacing w:after="0" w:line="293" w:lineRule="exact"/>
              <w:ind w:left="440"/>
              <w:rPr>
                <w:rFonts w:ascii="Times New Roman" w:hAnsi="Times New Roman" w:cs="Amiri"/>
              </w:rPr>
            </w:pPr>
            <w:r>
              <w:rPr>
                <w:rFonts w:ascii="Arial" w:hAnsi="Arial" w:cs="Arial"/>
                <w:color w:val="000000"/>
              </w:rPr>
              <w:t>−.142</w:t>
            </w:r>
            <w:r>
              <w:rPr>
                <w:rFonts w:hint="eastAsia" w:ascii="MS PGothic" w:hAnsi="Arial" w:eastAsia="MS PGothic" w:cs="MS PGothic"/>
                <w:color w:val="000000"/>
                <w:vertAlign w:val="superscript"/>
              </w:rPr>
              <w:t>∗∗∗</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202"/>
              <w:jc w:val="right"/>
              <w:rPr>
                <w:rFonts w:ascii="Times New Roman" w:hAnsi="Times New Roman" w:cs="Amiri"/>
              </w:rPr>
            </w:pPr>
            <w:r>
              <w:rPr>
                <w:rFonts w:ascii="Arial" w:hAnsi="Arial" w:cs="Arial"/>
                <w:color w:val="000000"/>
              </w:rPr>
              <w:t>−.276</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−.392</w:t>
            </w:r>
          </w:p>
        </w:tc>
        <w:tc>
          <w:tcPr>
            <w:tcW w:w="1520" w:type="dxa"/>
            <w:tcBorders>
              <w:top w:val="nil"/>
              <w:left w:val="nil"/>
              <w:bottom w:val="nil"/>
              <w:right w:val="nil"/>
            </w:tcBorders>
            <w:vAlign w:val="bottom"/>
          </w:tcPr>
          <w:p>
            <w:pPr>
              <w:widowControl w:val="0"/>
              <w:autoSpaceDE w:val="0"/>
              <w:autoSpaceDN w:val="0"/>
              <w:adjustRightInd w:val="0"/>
              <w:spacing w:after="0" w:line="293" w:lineRule="exact"/>
              <w:ind w:left="280"/>
              <w:rPr>
                <w:rFonts w:ascii="Times New Roman" w:hAnsi="Times New Roman" w:cs="Amiri"/>
              </w:rPr>
            </w:pPr>
            <w:r>
              <w:rPr>
                <w:rFonts w:ascii="Arial" w:hAnsi="Arial" w:cs="Arial"/>
                <w:color w:val="000000"/>
              </w:rPr>
              <w:t>−223.036</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(.038)</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(.037)</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(.036)</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(.224)</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(.766)</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(78.475)</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3"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3-4</w:t>
            </w: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−.048</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−.052</w:t>
            </w:r>
          </w:p>
        </w:tc>
        <w:tc>
          <w:tcPr>
            <w:tcW w:w="1360" w:type="dxa"/>
            <w:tcBorders>
              <w:top w:val="nil"/>
              <w:left w:val="nil"/>
              <w:bottom w:val="nil"/>
              <w:right w:val="nil"/>
            </w:tcBorders>
            <w:vAlign w:val="bottom"/>
          </w:tcPr>
          <w:p>
            <w:pPr>
              <w:widowControl w:val="0"/>
              <w:autoSpaceDE w:val="0"/>
              <w:autoSpaceDN w:val="0"/>
              <w:adjustRightInd w:val="0"/>
              <w:spacing w:after="0" w:line="293" w:lineRule="exact"/>
              <w:ind w:left="440"/>
              <w:rPr>
                <w:rFonts w:ascii="Times New Roman" w:hAnsi="Times New Roman" w:cs="Amiri"/>
              </w:rPr>
            </w:pPr>
            <w:r>
              <w:rPr>
                <w:rFonts w:ascii="Arial" w:hAnsi="Arial" w:cs="Arial"/>
                <w:color w:val="000000"/>
              </w:rPr>
              <w:t>−.081</w:t>
            </w:r>
            <w:r>
              <w:rPr>
                <w:rFonts w:hint="eastAsia" w:ascii="MS PGothic" w:hAnsi="Arial" w:eastAsia="MS PGothic" w:cs="MS PGothic"/>
                <w:color w:val="000000"/>
                <w:vertAlign w:val="superscript"/>
              </w:rPr>
              <w:t>∗</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202"/>
              <w:jc w:val="right"/>
              <w:rPr>
                <w:rFonts w:ascii="Times New Roman" w:hAnsi="Times New Roman" w:cs="Amiri"/>
              </w:rPr>
            </w:pPr>
            <w:r>
              <w:rPr>
                <w:rFonts w:ascii="Arial" w:hAnsi="Arial" w:cs="Arial"/>
                <w:color w:val="000000"/>
              </w:rPr>
              <w:t>−.316</w:t>
            </w:r>
          </w:p>
        </w:tc>
        <w:tc>
          <w:tcPr>
            <w:tcW w:w="1180" w:type="dxa"/>
            <w:tcBorders>
              <w:top w:val="nil"/>
              <w:left w:val="nil"/>
              <w:bottom w:val="nil"/>
              <w:right w:val="nil"/>
            </w:tcBorders>
            <w:vAlign w:val="bottom"/>
          </w:tcPr>
          <w:p>
            <w:pPr>
              <w:widowControl w:val="0"/>
              <w:autoSpaceDE w:val="0"/>
              <w:autoSpaceDN w:val="0"/>
              <w:adjustRightInd w:val="0"/>
              <w:spacing w:after="0" w:line="293" w:lineRule="exact"/>
              <w:ind w:left="300"/>
              <w:rPr>
                <w:rFonts w:ascii="Times New Roman" w:hAnsi="Times New Roman" w:cs="Amiri"/>
              </w:rPr>
            </w:pPr>
            <w:r>
              <w:rPr>
                <w:rFonts w:ascii="Arial" w:hAnsi="Arial" w:cs="Arial"/>
                <w:color w:val="000000"/>
              </w:rPr>
              <w:t>−1.318</w:t>
            </w:r>
            <w:r>
              <w:rPr>
                <w:rFonts w:hint="eastAsia" w:ascii="MS PGothic" w:hAnsi="Arial" w:eastAsia="MS PGothic" w:cs="MS PGothic"/>
                <w:color w:val="000000"/>
                <w:vertAlign w:val="superscript"/>
              </w:rPr>
              <w:t>∗</w:t>
            </w:r>
          </w:p>
        </w:tc>
        <w:tc>
          <w:tcPr>
            <w:tcW w:w="1520" w:type="dxa"/>
            <w:tcBorders>
              <w:top w:val="nil"/>
              <w:left w:val="nil"/>
              <w:bottom w:val="nil"/>
              <w:right w:val="nil"/>
            </w:tcBorders>
            <w:vAlign w:val="bottom"/>
          </w:tcPr>
          <w:p>
            <w:pPr>
              <w:widowControl w:val="0"/>
              <w:autoSpaceDE w:val="0"/>
              <w:autoSpaceDN w:val="0"/>
              <w:adjustRightInd w:val="0"/>
              <w:spacing w:after="0" w:line="293" w:lineRule="exact"/>
              <w:ind w:left="280"/>
              <w:rPr>
                <w:rFonts w:ascii="Times New Roman" w:hAnsi="Times New Roman" w:cs="Amiri"/>
              </w:rPr>
            </w:pPr>
            <w:r>
              <w:rPr>
                <w:rFonts w:ascii="Arial" w:hAnsi="Arial" w:cs="Arial"/>
                <w:color w:val="000000"/>
              </w:rPr>
              <w:t>−155.191</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(.044)</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(.048)</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(.045)</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(.304)</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(.769)</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(72.913)</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3"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5-6</w:t>
            </w:r>
          </w:p>
        </w:tc>
        <w:tc>
          <w:tcPr>
            <w:tcW w:w="1340" w:type="dxa"/>
            <w:tcBorders>
              <w:top w:val="nil"/>
              <w:left w:val="nil"/>
              <w:bottom w:val="nil"/>
              <w:right w:val="nil"/>
            </w:tcBorders>
            <w:vAlign w:val="bottom"/>
          </w:tcPr>
          <w:p>
            <w:pPr>
              <w:widowControl w:val="0"/>
              <w:autoSpaceDE w:val="0"/>
              <w:autoSpaceDN w:val="0"/>
              <w:adjustRightInd w:val="0"/>
              <w:spacing w:after="0" w:line="293" w:lineRule="exact"/>
              <w:ind w:left="440"/>
              <w:rPr>
                <w:rFonts w:ascii="Times New Roman" w:hAnsi="Times New Roman" w:cs="Amiri"/>
              </w:rPr>
            </w:pPr>
            <w:r>
              <w:rPr>
                <w:rFonts w:ascii="Arial" w:hAnsi="Arial" w:cs="Arial"/>
                <w:color w:val="000000"/>
              </w:rPr>
              <w:t>−.133</w:t>
            </w:r>
            <w:r>
              <w:rPr>
                <w:rFonts w:hint="eastAsia" w:ascii="MS PGothic" w:hAnsi="Arial" w:eastAsia="MS PGothic" w:cs="MS PGothic"/>
                <w:color w:val="000000"/>
                <w:vertAlign w:val="superscript"/>
              </w:rPr>
              <w:t>∗</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−.071</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−.084</w:t>
            </w:r>
          </w:p>
        </w:tc>
        <w:tc>
          <w:tcPr>
            <w:tcW w:w="1120" w:type="dxa"/>
            <w:tcBorders>
              <w:top w:val="nil"/>
              <w:left w:val="nil"/>
              <w:bottom w:val="nil"/>
              <w:right w:val="nil"/>
            </w:tcBorders>
            <w:vAlign w:val="bottom"/>
          </w:tcPr>
          <w:p>
            <w:pPr>
              <w:widowControl w:val="0"/>
              <w:autoSpaceDE w:val="0"/>
              <w:autoSpaceDN w:val="0"/>
              <w:adjustRightInd w:val="0"/>
              <w:spacing w:after="0" w:line="293" w:lineRule="exact"/>
              <w:ind w:right="62"/>
              <w:jc w:val="right"/>
              <w:rPr>
                <w:rFonts w:ascii="Times New Roman" w:hAnsi="Times New Roman" w:cs="Amiri"/>
              </w:rPr>
            </w:pPr>
            <w:r>
              <w:rPr>
                <w:rFonts w:ascii="Arial" w:hAnsi="Arial" w:cs="Arial"/>
                <w:color w:val="000000"/>
              </w:rPr>
              <w:t>−.759</w:t>
            </w:r>
            <w:r>
              <w:rPr>
                <w:rFonts w:hint="eastAsia" w:ascii="MS PGothic" w:hAnsi="Arial" w:eastAsia="MS PGothic" w:cs="MS PGothic"/>
                <w:color w:val="000000"/>
                <w:vertAlign w:val="superscript"/>
              </w:rPr>
              <w:t>∗∗</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−.403</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−75.706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(.076)</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(.069)</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(.058)</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(.344)</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(1.148)</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(104.001)</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3"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7-8</w:t>
            </w: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0.093</w:t>
            </w:r>
          </w:p>
        </w:tc>
        <w:tc>
          <w:tcPr>
            <w:tcW w:w="1180" w:type="dxa"/>
            <w:tcBorders>
              <w:top w:val="nil"/>
              <w:left w:val="nil"/>
              <w:bottom w:val="nil"/>
              <w:right w:val="nil"/>
            </w:tcBorders>
            <w:vAlign w:val="bottom"/>
          </w:tcPr>
          <w:p>
            <w:pPr>
              <w:widowControl w:val="0"/>
              <w:autoSpaceDE w:val="0"/>
              <w:autoSpaceDN w:val="0"/>
              <w:adjustRightInd w:val="0"/>
              <w:spacing w:after="0" w:line="293" w:lineRule="exact"/>
              <w:ind w:left="360"/>
              <w:rPr>
                <w:rFonts w:ascii="Times New Roman" w:hAnsi="Times New Roman" w:cs="Amiri"/>
              </w:rPr>
            </w:pPr>
            <w:r>
              <w:rPr>
                <w:rFonts w:ascii="Arial" w:hAnsi="Arial" w:cs="Arial"/>
                <w:color w:val="000000"/>
              </w:rPr>
              <w:t>−.208</w:t>
            </w:r>
            <w:r>
              <w:rPr>
                <w:rFonts w:hint="eastAsia" w:ascii="MS PGothic" w:hAnsi="Arial" w:eastAsia="MS PGothic" w:cs="MS PGothic"/>
                <w:color w:val="000000"/>
                <w:vertAlign w:val="superscript"/>
              </w:rPr>
              <w:t>∗</w:t>
            </w:r>
          </w:p>
        </w:tc>
        <w:tc>
          <w:tcPr>
            <w:tcW w:w="1360" w:type="dxa"/>
            <w:tcBorders>
              <w:top w:val="nil"/>
              <w:left w:val="nil"/>
              <w:bottom w:val="nil"/>
              <w:right w:val="nil"/>
            </w:tcBorders>
            <w:vAlign w:val="bottom"/>
          </w:tcPr>
          <w:p>
            <w:pPr>
              <w:widowControl w:val="0"/>
              <w:autoSpaceDE w:val="0"/>
              <w:autoSpaceDN w:val="0"/>
              <w:adjustRightInd w:val="0"/>
              <w:spacing w:after="0" w:line="293" w:lineRule="exact"/>
              <w:ind w:left="440"/>
              <w:rPr>
                <w:rFonts w:ascii="Times New Roman" w:hAnsi="Times New Roman" w:cs="Amiri"/>
              </w:rPr>
            </w:pPr>
            <w:r>
              <w:rPr>
                <w:rFonts w:ascii="Arial" w:hAnsi="Arial" w:cs="Arial"/>
                <w:color w:val="000000"/>
              </w:rPr>
              <w:t>−.194</w:t>
            </w:r>
            <w:r>
              <w:rPr>
                <w:rFonts w:hint="eastAsia" w:ascii="MS PGothic" w:hAnsi="Arial" w:eastAsia="MS PGothic" w:cs="MS PGothic"/>
                <w:color w:val="000000"/>
                <w:vertAlign w:val="superscript"/>
              </w:rPr>
              <w:t>∗</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202"/>
              <w:jc w:val="right"/>
              <w:rPr>
                <w:rFonts w:ascii="Times New Roman" w:hAnsi="Times New Roman" w:cs="Amiri"/>
              </w:rPr>
            </w:pPr>
            <w:r>
              <w:rPr>
                <w:rFonts w:ascii="Arial" w:hAnsi="Arial" w:cs="Arial"/>
                <w:color w:val="000000"/>
              </w:rPr>
              <w:t>−.434</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−1.172</w:t>
            </w:r>
          </w:p>
        </w:tc>
        <w:tc>
          <w:tcPr>
            <w:tcW w:w="1520" w:type="dxa"/>
            <w:tcBorders>
              <w:top w:val="nil"/>
              <w:left w:val="nil"/>
              <w:bottom w:val="nil"/>
              <w:right w:val="nil"/>
            </w:tcBorders>
            <w:vAlign w:val="bottom"/>
          </w:tcPr>
          <w:p>
            <w:pPr>
              <w:widowControl w:val="0"/>
              <w:autoSpaceDE w:val="0"/>
              <w:autoSpaceDN w:val="0"/>
              <w:adjustRightInd w:val="0"/>
              <w:spacing w:after="0" w:line="293" w:lineRule="exact"/>
              <w:ind w:left="280"/>
              <w:rPr>
                <w:rFonts w:ascii="Times New Roman" w:hAnsi="Times New Roman" w:cs="Amiri"/>
              </w:rPr>
            </w:pPr>
            <w:r>
              <w:rPr>
                <w:rFonts w:ascii="Arial" w:hAnsi="Arial" w:cs="Arial"/>
                <w:color w:val="000000"/>
              </w:rPr>
              <w:t>−272.523</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(.075)</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(.112)</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(.102)</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(.485)</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(1.703)</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(109.241)</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3"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9-10</w:t>
            </w: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−.018</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−.028</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0.122</w:t>
            </w:r>
          </w:p>
        </w:tc>
        <w:tc>
          <w:tcPr>
            <w:tcW w:w="1120" w:type="dxa"/>
            <w:tcBorders>
              <w:top w:val="nil"/>
              <w:left w:val="nil"/>
              <w:bottom w:val="nil"/>
              <w:right w:val="nil"/>
            </w:tcBorders>
            <w:vAlign w:val="bottom"/>
          </w:tcPr>
          <w:p>
            <w:pPr>
              <w:widowControl w:val="0"/>
              <w:autoSpaceDE w:val="0"/>
              <w:autoSpaceDN w:val="0"/>
              <w:adjustRightInd w:val="0"/>
              <w:spacing w:after="0" w:line="293" w:lineRule="exact"/>
              <w:ind w:right="62"/>
              <w:jc w:val="right"/>
              <w:rPr>
                <w:rFonts w:ascii="Times New Roman" w:hAnsi="Times New Roman" w:cs="Amiri"/>
              </w:rPr>
            </w:pPr>
            <w:r>
              <w:rPr>
                <w:rFonts w:ascii="Arial" w:hAnsi="Arial" w:cs="Arial"/>
                <w:color w:val="000000"/>
              </w:rPr>
              <w:t>−1.804</w:t>
            </w:r>
            <w:r>
              <w:rPr>
                <w:rFonts w:hint="eastAsia" w:ascii="MS PGothic" w:hAnsi="Arial" w:eastAsia="MS PGothic" w:cs="MS PGothic"/>
                <w:color w:val="000000"/>
                <w:vertAlign w:val="superscript"/>
              </w:rPr>
              <w:t>∗∗</w:t>
            </w:r>
          </w:p>
        </w:tc>
        <w:tc>
          <w:tcPr>
            <w:tcW w:w="1180" w:type="dxa"/>
            <w:tcBorders>
              <w:top w:val="nil"/>
              <w:left w:val="nil"/>
              <w:bottom w:val="nil"/>
              <w:right w:val="nil"/>
            </w:tcBorders>
            <w:vAlign w:val="bottom"/>
          </w:tcPr>
          <w:p>
            <w:pPr>
              <w:widowControl w:val="0"/>
              <w:autoSpaceDE w:val="0"/>
              <w:autoSpaceDN w:val="0"/>
              <w:adjustRightInd w:val="0"/>
              <w:spacing w:after="0" w:line="293" w:lineRule="exact"/>
              <w:ind w:left="300"/>
              <w:rPr>
                <w:rFonts w:ascii="Times New Roman" w:hAnsi="Times New Roman" w:cs="Amiri"/>
              </w:rPr>
            </w:pPr>
            <w:r>
              <w:rPr>
                <w:rFonts w:ascii="Arial" w:hAnsi="Arial" w:cs="Arial"/>
                <w:color w:val="000000"/>
              </w:rPr>
              <w:t>−5.786</w:t>
            </w:r>
            <w:r>
              <w:rPr>
                <w:rFonts w:hint="eastAsia" w:ascii="MS PGothic" w:hAnsi="Arial" w:eastAsia="MS PGothic" w:cs="MS PGothic"/>
                <w:color w:val="000000"/>
                <w:vertAlign w:val="superscript"/>
              </w:rPr>
              <w:t>∗∗</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−234.745</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(.142)</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(.134)</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(.142)</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(.749)</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(2.609)</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(166.358)</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3"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11-12</w:t>
            </w: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0.012</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−.071</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−.209</w:t>
            </w:r>
          </w:p>
        </w:tc>
        <w:tc>
          <w:tcPr>
            <w:tcW w:w="1120" w:type="dxa"/>
            <w:tcBorders>
              <w:top w:val="nil"/>
              <w:left w:val="nil"/>
              <w:bottom w:val="nil"/>
              <w:right w:val="nil"/>
            </w:tcBorders>
            <w:vAlign w:val="bottom"/>
          </w:tcPr>
          <w:p>
            <w:pPr>
              <w:widowControl w:val="0"/>
              <w:autoSpaceDE w:val="0"/>
              <w:autoSpaceDN w:val="0"/>
              <w:adjustRightInd w:val="0"/>
              <w:spacing w:after="0" w:line="293" w:lineRule="exact"/>
              <w:ind w:left="240"/>
              <w:rPr>
                <w:rFonts w:ascii="Times New Roman" w:hAnsi="Times New Roman" w:cs="Amiri"/>
              </w:rPr>
            </w:pPr>
            <w:r>
              <w:rPr>
                <w:rFonts w:ascii="Arial" w:hAnsi="Arial" w:cs="Arial"/>
                <w:color w:val="000000"/>
              </w:rPr>
              <w:t>−1.360</w:t>
            </w:r>
            <w:r>
              <w:rPr>
                <w:rFonts w:hint="eastAsia" w:ascii="MS PGothic" w:hAnsi="Arial" w:eastAsia="MS PGothic" w:cs="MS PGothic"/>
                <w:color w:val="000000"/>
                <w:vertAlign w:val="superscript"/>
              </w:rPr>
              <w:t>∗</w:t>
            </w:r>
          </w:p>
        </w:tc>
        <w:tc>
          <w:tcPr>
            <w:tcW w:w="1180" w:type="dxa"/>
            <w:tcBorders>
              <w:top w:val="nil"/>
              <w:left w:val="nil"/>
              <w:bottom w:val="nil"/>
              <w:right w:val="nil"/>
            </w:tcBorders>
            <w:vAlign w:val="bottom"/>
          </w:tcPr>
          <w:p>
            <w:pPr>
              <w:widowControl w:val="0"/>
              <w:autoSpaceDE w:val="0"/>
              <w:autoSpaceDN w:val="0"/>
              <w:adjustRightInd w:val="0"/>
              <w:spacing w:after="0" w:line="293" w:lineRule="exact"/>
              <w:ind w:left="300"/>
              <w:rPr>
                <w:rFonts w:ascii="Times New Roman" w:hAnsi="Times New Roman" w:cs="Amiri"/>
              </w:rPr>
            </w:pPr>
            <w:r>
              <w:rPr>
                <w:rFonts w:ascii="Arial" w:hAnsi="Arial" w:cs="Arial"/>
                <w:color w:val="000000"/>
              </w:rPr>
              <w:t>−5.108</w:t>
            </w:r>
            <w:r>
              <w:rPr>
                <w:rFonts w:hint="eastAsia" w:ascii="MS PGothic" w:hAnsi="Arial" w:eastAsia="MS PGothic" w:cs="MS PGothic"/>
                <w:color w:val="000000"/>
                <w:vertAlign w:val="superscript"/>
              </w:rPr>
              <w:t>∗</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−90.369</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(.166)</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(.160)</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(.132)</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(.726)</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(2.790)</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(158.103)</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3"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13-14</w:t>
            </w: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0.008</w:t>
            </w:r>
          </w:p>
        </w:tc>
        <w:tc>
          <w:tcPr>
            <w:tcW w:w="1180" w:type="dxa"/>
            <w:tcBorders>
              <w:top w:val="nil"/>
              <w:left w:val="nil"/>
              <w:bottom w:val="nil"/>
              <w:right w:val="nil"/>
            </w:tcBorders>
            <w:vAlign w:val="bottom"/>
          </w:tcPr>
          <w:p>
            <w:pPr>
              <w:widowControl w:val="0"/>
              <w:autoSpaceDE w:val="0"/>
              <w:autoSpaceDN w:val="0"/>
              <w:adjustRightInd w:val="0"/>
              <w:spacing w:after="0" w:line="293" w:lineRule="exact"/>
              <w:ind w:left="420"/>
              <w:rPr>
                <w:rFonts w:ascii="Times New Roman" w:hAnsi="Times New Roman" w:cs="Amiri"/>
              </w:rPr>
            </w:pPr>
            <w:r>
              <w:rPr>
                <w:rFonts w:ascii="Arial" w:hAnsi="Arial" w:cs="Arial"/>
                <w:color w:val="000000"/>
              </w:rPr>
              <w:t>0.206</w:t>
            </w:r>
            <w:r>
              <w:rPr>
                <w:rFonts w:hint="eastAsia" w:ascii="MS PGothic" w:hAnsi="Arial" w:eastAsia="MS PGothic" w:cs="MS PGothic"/>
                <w:color w:val="000000"/>
                <w:vertAlign w:val="superscript"/>
              </w:rPr>
              <w:t>∗∗</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−.152</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202"/>
              <w:jc w:val="right"/>
              <w:rPr>
                <w:rFonts w:ascii="Times New Roman" w:hAnsi="Times New Roman" w:cs="Amiri"/>
              </w:rPr>
            </w:pPr>
            <w:r>
              <w:rPr>
                <w:rFonts w:ascii="Arial" w:hAnsi="Arial" w:cs="Arial"/>
                <w:color w:val="000000"/>
              </w:rPr>
              <w:t>−.985</w:t>
            </w:r>
          </w:p>
        </w:tc>
        <w:tc>
          <w:tcPr>
            <w:tcW w:w="1180" w:type="dxa"/>
            <w:tcBorders>
              <w:top w:val="nil"/>
              <w:left w:val="nil"/>
              <w:bottom w:val="nil"/>
              <w:right w:val="nil"/>
            </w:tcBorders>
            <w:vAlign w:val="bottom"/>
          </w:tcPr>
          <w:p>
            <w:pPr>
              <w:widowControl w:val="0"/>
              <w:autoSpaceDE w:val="0"/>
              <w:autoSpaceDN w:val="0"/>
              <w:adjustRightInd w:val="0"/>
              <w:spacing w:after="0" w:line="293" w:lineRule="exact"/>
              <w:ind w:left="300"/>
              <w:rPr>
                <w:rFonts w:ascii="Times New Roman" w:hAnsi="Times New Roman" w:cs="Amiri"/>
              </w:rPr>
            </w:pPr>
            <w:r>
              <w:rPr>
                <w:rFonts w:ascii="Arial" w:hAnsi="Arial" w:cs="Arial"/>
                <w:color w:val="000000"/>
              </w:rPr>
              <w:t>−2.776</w:t>
            </w:r>
            <w:r>
              <w:rPr>
                <w:rFonts w:hint="eastAsia" w:ascii="MS PGothic" w:hAnsi="Arial" w:eastAsia="MS PGothic" w:cs="MS PGothic"/>
                <w:color w:val="000000"/>
                <w:vertAlign w:val="superscript"/>
              </w:rPr>
              <w:t>∗∗</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−14.049</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(.157)</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(.093)</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(.142)</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(1.225)</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(1.122)</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(101.033)</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0" w:hRule="atLeast"/>
        </w:trPr>
        <w:tc>
          <w:tcPr>
            <w:tcW w:w="14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25" w:hRule="atLeast"/>
        </w:trPr>
        <w:tc>
          <w:tcPr>
            <w:tcW w:w="1420" w:type="dxa"/>
            <w:tcBorders>
              <w:top w:val="nil"/>
              <w:left w:val="nil"/>
              <w:bottom w:val="nil"/>
              <w:right w:val="nil"/>
            </w:tcBorders>
            <w:vAlign w:val="bottom"/>
          </w:tcPr>
          <w:p>
            <w:pPr>
              <w:widowControl w:val="0"/>
              <w:autoSpaceDE w:val="0"/>
              <w:autoSpaceDN w:val="0"/>
              <w:adjustRightInd w:val="0"/>
              <w:spacing w:after="0" w:line="225" w:lineRule="exact"/>
              <w:ind w:left="100"/>
              <w:rPr>
                <w:rFonts w:ascii="Times New Roman" w:hAnsi="Times New Roman" w:cs="Amiri"/>
              </w:rPr>
            </w:pPr>
            <w:r>
              <w:rPr>
                <w:rFonts w:ascii="Arial" w:hAnsi="Arial" w:cs="Arial"/>
                <w:color w:val="000000"/>
                <w:w w:val="95"/>
              </w:rPr>
              <w:t>Female sample</w:t>
            </w:r>
          </w:p>
        </w:tc>
        <w:tc>
          <w:tcPr>
            <w:tcW w:w="13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vMerge w:val="restart"/>
            <w:tcBorders>
              <w:top w:val="nil"/>
              <w:left w:val="nil"/>
              <w:bottom w:val="nil"/>
              <w:right w:val="nil"/>
            </w:tcBorders>
            <w:vAlign w:val="bottom"/>
          </w:tcPr>
          <w:p>
            <w:pPr>
              <w:widowControl w:val="0"/>
              <w:autoSpaceDE w:val="0"/>
              <w:autoSpaceDN w:val="0"/>
              <w:adjustRightInd w:val="0"/>
              <w:spacing w:after="0" w:line="299" w:lineRule="exact"/>
              <w:ind w:left="440"/>
              <w:rPr>
                <w:rFonts w:ascii="Times New Roman" w:hAnsi="Times New Roman" w:cs="Amiri"/>
              </w:rPr>
            </w:pPr>
            <w:r>
              <w:rPr>
                <w:rFonts w:ascii="Arial" w:hAnsi="Arial" w:cs="Arial"/>
                <w:color w:val="000000"/>
              </w:rPr>
              <w:t>−.035</w:t>
            </w:r>
            <w:r>
              <w:rPr>
                <w:rFonts w:hint="eastAsia" w:ascii="MS PGothic" w:hAnsi="Arial" w:eastAsia="MS PGothic" w:cs="MS PGothic"/>
                <w:color w:val="000000"/>
                <w:vertAlign w:val="superscript"/>
              </w:rPr>
              <w:t>∗∗</w:t>
            </w:r>
          </w:p>
        </w:tc>
        <w:tc>
          <w:tcPr>
            <w:tcW w:w="1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vMerge w:val="restart"/>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−1.037</w:t>
            </w:r>
          </w:p>
        </w:tc>
        <w:tc>
          <w:tcPr>
            <w:tcW w:w="1520" w:type="dxa"/>
            <w:vMerge w:val="restart"/>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−145.397</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6"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0</w:t>
            </w: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0.034</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0.003</w:t>
            </w:r>
          </w:p>
        </w:tc>
        <w:tc>
          <w:tcPr>
            <w:tcW w:w="13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202"/>
              <w:jc w:val="right"/>
              <w:rPr>
                <w:rFonts w:ascii="Times New Roman" w:hAnsi="Times New Roman" w:cs="Amiri"/>
              </w:rPr>
            </w:pPr>
            <w:r>
              <w:rPr>
                <w:rFonts w:ascii="Arial" w:hAnsi="Arial" w:cs="Arial"/>
                <w:color w:val="000000"/>
              </w:rPr>
              <w:t>0.097</w:t>
            </w:r>
          </w:p>
        </w:tc>
        <w:tc>
          <w:tcPr>
            <w:tcW w:w="11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(.145)</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(.025)</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(.017)</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(.842)</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(3.375)</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(139.781)</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3"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1-2</w:t>
            </w:r>
          </w:p>
        </w:tc>
        <w:tc>
          <w:tcPr>
            <w:tcW w:w="1340" w:type="dxa"/>
            <w:tcBorders>
              <w:top w:val="nil"/>
              <w:left w:val="nil"/>
              <w:bottom w:val="nil"/>
              <w:right w:val="nil"/>
            </w:tcBorders>
            <w:vAlign w:val="bottom"/>
          </w:tcPr>
          <w:p>
            <w:pPr>
              <w:widowControl w:val="0"/>
              <w:autoSpaceDE w:val="0"/>
              <w:autoSpaceDN w:val="0"/>
              <w:adjustRightInd w:val="0"/>
              <w:spacing w:after="0" w:line="293" w:lineRule="exact"/>
              <w:ind w:left="440"/>
              <w:rPr>
                <w:rFonts w:ascii="Times New Roman" w:hAnsi="Times New Roman" w:cs="Amiri"/>
              </w:rPr>
            </w:pPr>
            <w:r>
              <w:rPr>
                <w:rFonts w:ascii="Arial" w:hAnsi="Arial" w:cs="Arial"/>
                <w:color w:val="000000"/>
              </w:rPr>
              <w:t>−.135</w:t>
            </w:r>
            <w:r>
              <w:rPr>
                <w:rFonts w:hint="eastAsia" w:ascii="MS PGothic" w:hAnsi="Arial" w:eastAsia="MS PGothic" w:cs="MS PGothic"/>
                <w:color w:val="000000"/>
                <w:vertAlign w:val="superscript"/>
              </w:rPr>
              <w:t>∗∗∗</w:t>
            </w:r>
          </w:p>
        </w:tc>
        <w:tc>
          <w:tcPr>
            <w:tcW w:w="1180" w:type="dxa"/>
            <w:tcBorders>
              <w:top w:val="nil"/>
              <w:left w:val="nil"/>
              <w:bottom w:val="nil"/>
              <w:right w:val="nil"/>
            </w:tcBorders>
            <w:vAlign w:val="bottom"/>
          </w:tcPr>
          <w:p>
            <w:pPr>
              <w:widowControl w:val="0"/>
              <w:autoSpaceDE w:val="0"/>
              <w:autoSpaceDN w:val="0"/>
              <w:adjustRightInd w:val="0"/>
              <w:spacing w:after="0" w:line="293" w:lineRule="exact"/>
              <w:ind w:left="360"/>
              <w:rPr>
                <w:rFonts w:ascii="Times New Roman" w:hAnsi="Times New Roman" w:cs="Amiri"/>
              </w:rPr>
            </w:pPr>
            <w:r>
              <w:rPr>
                <w:rFonts w:ascii="Arial" w:hAnsi="Arial" w:cs="Arial"/>
                <w:color w:val="000000"/>
              </w:rPr>
              <w:t>−.028</w:t>
            </w:r>
            <w:r>
              <w:rPr>
                <w:rFonts w:hint="eastAsia" w:ascii="MS PGothic" w:hAnsi="Arial" w:eastAsia="MS PGothic" w:cs="MS PGothic"/>
                <w:color w:val="000000"/>
                <w:vertAlign w:val="superscript"/>
              </w:rPr>
              <w:t>∗∗∗</w:t>
            </w:r>
          </w:p>
        </w:tc>
        <w:tc>
          <w:tcPr>
            <w:tcW w:w="1360" w:type="dxa"/>
            <w:tcBorders>
              <w:top w:val="nil"/>
              <w:left w:val="nil"/>
              <w:bottom w:val="nil"/>
              <w:right w:val="nil"/>
            </w:tcBorders>
            <w:vAlign w:val="bottom"/>
          </w:tcPr>
          <w:p>
            <w:pPr>
              <w:widowControl w:val="0"/>
              <w:autoSpaceDE w:val="0"/>
              <w:autoSpaceDN w:val="0"/>
              <w:adjustRightInd w:val="0"/>
              <w:spacing w:after="0" w:line="293" w:lineRule="exact"/>
              <w:ind w:left="440"/>
              <w:rPr>
                <w:rFonts w:ascii="Times New Roman" w:hAnsi="Times New Roman" w:cs="Amiri"/>
              </w:rPr>
            </w:pPr>
            <w:r>
              <w:rPr>
                <w:rFonts w:ascii="Arial" w:hAnsi="Arial" w:cs="Arial"/>
                <w:color w:val="000000"/>
              </w:rPr>
              <w:t>−.026</w:t>
            </w:r>
            <w:r>
              <w:rPr>
                <w:rFonts w:hint="eastAsia" w:ascii="MS PGothic" w:hAnsi="Arial" w:eastAsia="MS PGothic" w:cs="MS PGothic"/>
                <w:color w:val="000000"/>
                <w:vertAlign w:val="superscript"/>
              </w:rPr>
              <w:t>∗∗∗</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202"/>
              <w:jc w:val="right"/>
              <w:rPr>
                <w:rFonts w:ascii="Times New Roman" w:hAnsi="Times New Roman" w:cs="Amiri"/>
              </w:rPr>
            </w:pPr>
            <w:r>
              <w:rPr>
                <w:rFonts w:ascii="Arial" w:hAnsi="Arial" w:cs="Arial"/>
                <w:color w:val="000000"/>
              </w:rPr>
              <w:t>−.025</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0.857</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−44.182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(.031)</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(.011)</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(.004)</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(.337)</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(.631)</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(52.022)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3"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3-4</w:t>
            </w:r>
          </w:p>
        </w:tc>
        <w:tc>
          <w:tcPr>
            <w:tcW w:w="1340" w:type="dxa"/>
            <w:tcBorders>
              <w:top w:val="nil"/>
              <w:left w:val="nil"/>
              <w:bottom w:val="nil"/>
              <w:right w:val="nil"/>
            </w:tcBorders>
            <w:vAlign w:val="bottom"/>
          </w:tcPr>
          <w:p>
            <w:pPr>
              <w:widowControl w:val="0"/>
              <w:autoSpaceDE w:val="0"/>
              <w:autoSpaceDN w:val="0"/>
              <w:adjustRightInd w:val="0"/>
              <w:spacing w:after="0" w:line="293" w:lineRule="exact"/>
              <w:ind w:left="440"/>
              <w:rPr>
                <w:rFonts w:ascii="Times New Roman" w:hAnsi="Times New Roman" w:cs="Amiri"/>
              </w:rPr>
            </w:pPr>
            <w:r>
              <w:rPr>
                <w:rFonts w:ascii="Arial" w:hAnsi="Arial" w:cs="Arial"/>
                <w:color w:val="000000"/>
              </w:rPr>
              <w:t>−.169</w:t>
            </w:r>
            <w:r>
              <w:rPr>
                <w:rFonts w:hint="eastAsia" w:ascii="MS PGothic" w:hAnsi="Arial" w:eastAsia="MS PGothic" w:cs="MS PGothic"/>
                <w:color w:val="000000"/>
                <w:vertAlign w:val="superscript"/>
              </w:rPr>
              <w:t>∗∗∗</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−.018</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−.015</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202"/>
              <w:jc w:val="right"/>
              <w:rPr>
                <w:rFonts w:ascii="Times New Roman" w:hAnsi="Times New Roman" w:cs="Amiri"/>
              </w:rPr>
            </w:pPr>
            <w:r>
              <w:rPr>
                <w:rFonts w:ascii="Arial" w:hAnsi="Arial" w:cs="Arial"/>
                <w:color w:val="000000"/>
              </w:rPr>
              <w:t>−.379</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0.901</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−3.834</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(.049)</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(.014)</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(.014)</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(.372)</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(1.005)</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(57.700)</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3"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5-6</w:t>
            </w:r>
          </w:p>
        </w:tc>
        <w:tc>
          <w:tcPr>
            <w:tcW w:w="1340" w:type="dxa"/>
            <w:tcBorders>
              <w:top w:val="nil"/>
              <w:left w:val="nil"/>
              <w:bottom w:val="nil"/>
              <w:right w:val="nil"/>
            </w:tcBorders>
            <w:vAlign w:val="bottom"/>
          </w:tcPr>
          <w:p>
            <w:pPr>
              <w:widowControl w:val="0"/>
              <w:autoSpaceDE w:val="0"/>
              <w:autoSpaceDN w:val="0"/>
              <w:adjustRightInd w:val="0"/>
              <w:spacing w:after="0" w:line="293" w:lineRule="exact"/>
              <w:ind w:left="440"/>
              <w:rPr>
                <w:rFonts w:ascii="Times New Roman" w:hAnsi="Times New Roman" w:cs="Amiri"/>
              </w:rPr>
            </w:pPr>
            <w:r>
              <w:rPr>
                <w:rFonts w:ascii="Arial" w:hAnsi="Arial" w:cs="Arial"/>
                <w:color w:val="000000"/>
              </w:rPr>
              <w:t>−.129</w:t>
            </w:r>
            <w:r>
              <w:rPr>
                <w:rFonts w:hint="eastAsia" w:ascii="MS PGothic" w:hAnsi="Arial" w:eastAsia="MS PGothic" w:cs="MS PGothic"/>
                <w:color w:val="000000"/>
                <w:vertAlign w:val="superscript"/>
              </w:rPr>
              <w:t>∗∗</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−.038</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−.005</w:t>
            </w:r>
          </w:p>
        </w:tc>
        <w:tc>
          <w:tcPr>
            <w:tcW w:w="1120" w:type="dxa"/>
            <w:tcBorders>
              <w:top w:val="nil"/>
              <w:left w:val="nil"/>
              <w:bottom w:val="nil"/>
              <w:right w:val="nil"/>
            </w:tcBorders>
            <w:vAlign w:val="bottom"/>
          </w:tcPr>
          <w:p>
            <w:pPr>
              <w:widowControl w:val="0"/>
              <w:autoSpaceDE w:val="0"/>
              <w:autoSpaceDN w:val="0"/>
              <w:adjustRightInd w:val="0"/>
              <w:spacing w:after="0" w:line="293" w:lineRule="exact"/>
              <w:ind w:right="62"/>
              <w:jc w:val="right"/>
              <w:rPr>
                <w:rFonts w:ascii="Times New Roman" w:hAnsi="Times New Roman" w:cs="Amiri"/>
              </w:rPr>
            </w:pPr>
            <w:r>
              <w:rPr>
                <w:rFonts w:ascii="Arial" w:hAnsi="Arial" w:cs="Arial"/>
                <w:color w:val="000000"/>
              </w:rPr>
              <w:t>−.612</w:t>
            </w:r>
            <w:r>
              <w:rPr>
                <w:rFonts w:hint="eastAsia" w:ascii="MS PGothic" w:hAnsi="Arial" w:eastAsia="MS PGothic" w:cs="MS PGothic"/>
                <w:color w:val="000000"/>
                <w:vertAlign w:val="superscript"/>
              </w:rPr>
              <w:t>∗∗</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−.317</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−43.769</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(.063)</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(.033)</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(.018)</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(.305)</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(.992)</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(69.632)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3"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7-8</w:t>
            </w:r>
          </w:p>
        </w:tc>
        <w:tc>
          <w:tcPr>
            <w:tcW w:w="1340" w:type="dxa"/>
            <w:tcBorders>
              <w:top w:val="nil"/>
              <w:left w:val="nil"/>
              <w:bottom w:val="nil"/>
              <w:right w:val="nil"/>
            </w:tcBorders>
            <w:vAlign w:val="bottom"/>
          </w:tcPr>
          <w:p>
            <w:pPr>
              <w:widowControl w:val="0"/>
              <w:autoSpaceDE w:val="0"/>
              <w:autoSpaceDN w:val="0"/>
              <w:adjustRightInd w:val="0"/>
              <w:spacing w:after="0" w:line="293" w:lineRule="exact"/>
              <w:ind w:left="440"/>
              <w:rPr>
                <w:rFonts w:ascii="Times New Roman" w:hAnsi="Times New Roman" w:cs="Amiri"/>
              </w:rPr>
            </w:pPr>
            <w:r>
              <w:rPr>
                <w:rFonts w:ascii="Arial" w:hAnsi="Arial" w:cs="Arial"/>
                <w:color w:val="000000"/>
              </w:rPr>
              <w:t>−.225</w:t>
            </w:r>
            <w:r>
              <w:rPr>
                <w:rFonts w:hint="eastAsia" w:ascii="MS PGothic" w:hAnsi="Arial" w:eastAsia="MS PGothic" w:cs="MS PGothic"/>
                <w:color w:val="000000"/>
                <w:vertAlign w:val="superscript"/>
              </w:rPr>
              <w:t>∗∗∗</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0.024</w:t>
            </w:r>
          </w:p>
        </w:tc>
        <w:tc>
          <w:tcPr>
            <w:tcW w:w="1360" w:type="dxa"/>
            <w:tcBorders>
              <w:top w:val="nil"/>
              <w:left w:val="nil"/>
              <w:bottom w:val="nil"/>
              <w:right w:val="nil"/>
            </w:tcBorders>
            <w:vAlign w:val="bottom"/>
          </w:tcPr>
          <w:p>
            <w:pPr>
              <w:widowControl w:val="0"/>
              <w:autoSpaceDE w:val="0"/>
              <w:autoSpaceDN w:val="0"/>
              <w:adjustRightInd w:val="0"/>
              <w:spacing w:after="0" w:line="293" w:lineRule="exact"/>
              <w:ind w:left="440"/>
              <w:rPr>
                <w:rFonts w:ascii="Times New Roman" w:hAnsi="Times New Roman" w:cs="Amiri"/>
              </w:rPr>
            </w:pPr>
            <w:r>
              <w:rPr>
                <w:rFonts w:ascii="Arial" w:hAnsi="Arial" w:cs="Arial"/>
                <w:color w:val="000000"/>
              </w:rPr>
              <w:t>−.018</w:t>
            </w:r>
            <w:r>
              <w:rPr>
                <w:rFonts w:hint="eastAsia" w:ascii="MS PGothic" w:hAnsi="Arial" w:eastAsia="MS PGothic" w:cs="MS PGothic"/>
                <w:color w:val="000000"/>
                <w:vertAlign w:val="superscript"/>
              </w:rPr>
              <w:t>∗</w:t>
            </w:r>
          </w:p>
        </w:tc>
        <w:tc>
          <w:tcPr>
            <w:tcW w:w="1120" w:type="dxa"/>
            <w:tcBorders>
              <w:top w:val="nil"/>
              <w:left w:val="nil"/>
              <w:bottom w:val="nil"/>
              <w:right w:val="nil"/>
            </w:tcBorders>
            <w:vAlign w:val="bottom"/>
          </w:tcPr>
          <w:p>
            <w:pPr>
              <w:widowControl w:val="0"/>
              <w:autoSpaceDE w:val="0"/>
              <w:autoSpaceDN w:val="0"/>
              <w:adjustRightInd w:val="0"/>
              <w:spacing w:after="0" w:line="293" w:lineRule="exact"/>
              <w:ind w:left="240"/>
              <w:rPr>
                <w:rFonts w:ascii="Times New Roman" w:hAnsi="Times New Roman" w:cs="Amiri"/>
              </w:rPr>
            </w:pPr>
            <w:r>
              <w:rPr>
                <w:rFonts w:ascii="Arial" w:hAnsi="Arial" w:cs="Arial"/>
                <w:color w:val="000000"/>
                <w:w w:val="97"/>
              </w:rPr>
              <w:t>−1.015</w:t>
            </w:r>
            <w:r>
              <w:rPr>
                <w:rFonts w:hint="eastAsia" w:ascii="MS PGothic" w:hAnsi="Arial" w:eastAsia="MS PGothic" w:cs="MS PGothic"/>
                <w:color w:val="000000"/>
                <w:w w:val="97"/>
                <w:vertAlign w:val="superscript"/>
              </w:rPr>
              <w:t>∗∗∗</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−1.357</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−69.287</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(.075)</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(.034)</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(.010)</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(.377)</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(.908)</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(105.179)</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3"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9-10</w:t>
            </w:r>
          </w:p>
        </w:tc>
        <w:tc>
          <w:tcPr>
            <w:tcW w:w="1340" w:type="dxa"/>
            <w:tcBorders>
              <w:top w:val="nil"/>
              <w:left w:val="nil"/>
              <w:bottom w:val="nil"/>
              <w:right w:val="nil"/>
            </w:tcBorders>
            <w:vAlign w:val="bottom"/>
          </w:tcPr>
          <w:p>
            <w:pPr>
              <w:widowControl w:val="0"/>
              <w:autoSpaceDE w:val="0"/>
              <w:autoSpaceDN w:val="0"/>
              <w:adjustRightInd w:val="0"/>
              <w:spacing w:after="0" w:line="293" w:lineRule="exact"/>
              <w:ind w:left="440"/>
              <w:rPr>
                <w:rFonts w:ascii="Times New Roman" w:hAnsi="Times New Roman" w:cs="Amiri"/>
              </w:rPr>
            </w:pPr>
            <w:r>
              <w:rPr>
                <w:rFonts w:ascii="Arial" w:hAnsi="Arial" w:cs="Arial"/>
                <w:color w:val="000000"/>
              </w:rPr>
              <w:t>−.286</w:t>
            </w:r>
            <w:r>
              <w:rPr>
                <w:rFonts w:hint="eastAsia" w:ascii="MS PGothic" w:hAnsi="Arial" w:eastAsia="MS PGothic" w:cs="MS PGothic"/>
                <w:color w:val="000000"/>
                <w:vertAlign w:val="superscript"/>
              </w:rPr>
              <w:t>∗∗</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0.026</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−.018</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202"/>
              <w:jc w:val="right"/>
              <w:rPr>
                <w:rFonts w:ascii="Times New Roman" w:hAnsi="Times New Roman" w:cs="Amiri"/>
              </w:rPr>
            </w:pPr>
            <w:r>
              <w:rPr>
                <w:rFonts w:ascii="Arial" w:hAnsi="Arial" w:cs="Arial"/>
                <w:color w:val="000000"/>
              </w:rPr>
              <w:t>−.515</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1.421</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98.605</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(.111)</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(.042)</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(.024)</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(.572)</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(1.937)</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(127.672)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3"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11-12</w:t>
            </w:r>
          </w:p>
        </w:tc>
        <w:tc>
          <w:tcPr>
            <w:tcW w:w="1340" w:type="dxa"/>
            <w:tcBorders>
              <w:top w:val="nil"/>
              <w:left w:val="nil"/>
              <w:bottom w:val="nil"/>
              <w:right w:val="nil"/>
            </w:tcBorders>
            <w:vAlign w:val="bottom"/>
          </w:tcPr>
          <w:p>
            <w:pPr>
              <w:widowControl w:val="0"/>
              <w:autoSpaceDE w:val="0"/>
              <w:autoSpaceDN w:val="0"/>
              <w:adjustRightInd w:val="0"/>
              <w:spacing w:after="0" w:line="293" w:lineRule="exact"/>
              <w:ind w:left="440"/>
              <w:rPr>
                <w:rFonts w:ascii="Times New Roman" w:hAnsi="Times New Roman" w:cs="Amiri"/>
              </w:rPr>
            </w:pPr>
            <w:r>
              <w:rPr>
                <w:rFonts w:ascii="Arial" w:hAnsi="Arial" w:cs="Arial"/>
                <w:color w:val="000000"/>
              </w:rPr>
              <w:t>−.195</w:t>
            </w:r>
            <w:r>
              <w:rPr>
                <w:rFonts w:hint="eastAsia" w:ascii="MS PGothic" w:hAnsi="Arial" w:eastAsia="MS PGothic" w:cs="MS PGothic"/>
                <w:color w:val="000000"/>
                <w:vertAlign w:val="superscript"/>
              </w:rPr>
              <w:t>∗</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−.060</w:t>
            </w:r>
          </w:p>
        </w:tc>
        <w:tc>
          <w:tcPr>
            <w:tcW w:w="1360" w:type="dxa"/>
            <w:tcBorders>
              <w:top w:val="nil"/>
              <w:left w:val="nil"/>
              <w:bottom w:val="nil"/>
              <w:right w:val="nil"/>
            </w:tcBorders>
            <w:vAlign w:val="bottom"/>
          </w:tcPr>
          <w:p>
            <w:pPr>
              <w:widowControl w:val="0"/>
              <w:autoSpaceDE w:val="0"/>
              <w:autoSpaceDN w:val="0"/>
              <w:adjustRightInd w:val="0"/>
              <w:spacing w:after="0" w:line="293" w:lineRule="exact"/>
              <w:ind w:left="440"/>
              <w:rPr>
                <w:rFonts w:ascii="Times New Roman" w:hAnsi="Times New Roman" w:cs="Amiri"/>
              </w:rPr>
            </w:pPr>
            <w:r>
              <w:rPr>
                <w:rFonts w:ascii="Arial" w:hAnsi="Arial" w:cs="Arial"/>
                <w:color w:val="000000"/>
              </w:rPr>
              <w:t>−.020</w:t>
            </w:r>
            <w:r>
              <w:rPr>
                <w:rFonts w:hint="eastAsia" w:ascii="MS PGothic" w:hAnsi="Arial" w:eastAsia="MS PGothic" w:cs="MS PGothic"/>
                <w:color w:val="000000"/>
                <w:vertAlign w:val="superscript"/>
              </w:rPr>
              <w:t>∗∗∗</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202"/>
              <w:jc w:val="right"/>
              <w:rPr>
                <w:rFonts w:ascii="Times New Roman" w:hAnsi="Times New Roman" w:cs="Amiri"/>
              </w:rPr>
            </w:pPr>
            <w:r>
              <w:rPr>
                <w:rFonts w:ascii="Arial" w:hAnsi="Arial" w:cs="Arial"/>
                <w:color w:val="000000"/>
              </w:rPr>
              <w:t>−.265</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−2.043</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31.945</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(.117)</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(.043)</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(.005)</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(.948)</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(2.622)</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(137.113)</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3"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13-14</w:t>
            </w: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−.152</w:t>
            </w:r>
          </w:p>
        </w:tc>
        <w:tc>
          <w:tcPr>
            <w:tcW w:w="1180" w:type="dxa"/>
            <w:tcBorders>
              <w:top w:val="nil"/>
              <w:left w:val="nil"/>
              <w:bottom w:val="nil"/>
              <w:right w:val="nil"/>
            </w:tcBorders>
            <w:vAlign w:val="bottom"/>
          </w:tcPr>
          <w:p>
            <w:pPr>
              <w:widowControl w:val="0"/>
              <w:autoSpaceDE w:val="0"/>
              <w:autoSpaceDN w:val="0"/>
              <w:adjustRightInd w:val="0"/>
              <w:spacing w:after="0" w:line="293" w:lineRule="exact"/>
              <w:ind w:left="360"/>
              <w:rPr>
                <w:rFonts w:ascii="Times New Roman" w:hAnsi="Times New Roman" w:cs="Amiri"/>
              </w:rPr>
            </w:pPr>
            <w:r>
              <w:rPr>
                <w:rFonts w:ascii="Arial" w:hAnsi="Arial" w:cs="Arial"/>
                <w:color w:val="000000"/>
              </w:rPr>
              <w:t>−.022</w:t>
            </w:r>
            <w:r>
              <w:rPr>
                <w:rFonts w:hint="eastAsia" w:ascii="MS PGothic" w:hAnsi="Arial" w:eastAsia="MS PGothic" w:cs="MS PGothic"/>
                <w:color w:val="000000"/>
                <w:vertAlign w:val="superscript"/>
              </w:rPr>
              <w:t>∗</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−.018</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202"/>
              <w:jc w:val="right"/>
              <w:rPr>
                <w:rFonts w:ascii="Times New Roman" w:hAnsi="Times New Roman" w:cs="Amiri"/>
              </w:rPr>
            </w:pPr>
            <w:r>
              <w:rPr>
                <w:rFonts w:ascii="Arial" w:hAnsi="Arial" w:cs="Arial"/>
                <w:color w:val="000000"/>
              </w:rPr>
              <w:t>0.503</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2.325</w:t>
            </w:r>
          </w:p>
        </w:tc>
        <w:tc>
          <w:tcPr>
            <w:tcW w:w="1520" w:type="dxa"/>
            <w:tcBorders>
              <w:top w:val="nil"/>
              <w:left w:val="nil"/>
              <w:bottom w:val="nil"/>
              <w:right w:val="nil"/>
            </w:tcBorders>
            <w:vAlign w:val="bottom"/>
          </w:tcPr>
          <w:p>
            <w:pPr>
              <w:widowControl w:val="0"/>
              <w:autoSpaceDE w:val="0"/>
              <w:autoSpaceDN w:val="0"/>
              <w:adjustRightInd w:val="0"/>
              <w:spacing w:after="0" w:line="293" w:lineRule="exact"/>
              <w:ind w:left="280"/>
              <w:rPr>
                <w:rFonts w:ascii="Times New Roman" w:hAnsi="Times New Roman" w:cs="Amiri"/>
              </w:rPr>
            </w:pPr>
            <w:r>
              <w:rPr>
                <w:rFonts w:ascii="Arial" w:hAnsi="Arial" w:cs="Arial"/>
                <w:color w:val="000000"/>
              </w:rPr>
              <w:t>−301.291</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222"/>
              <w:jc w:val="right"/>
              <w:rPr>
                <w:rFonts w:ascii="Times New Roman" w:hAnsi="Times New Roman" w:cs="Amiri"/>
              </w:rPr>
            </w:pPr>
            <w:r>
              <w:rPr>
                <w:rFonts w:ascii="Arial" w:hAnsi="Arial" w:cs="Arial"/>
                <w:color w:val="000000"/>
              </w:rPr>
              <w:t>(.152)</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(.013)</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(.026)</w:t>
            </w:r>
          </w:p>
        </w:tc>
        <w:tc>
          <w:tcPr>
            <w:tcW w:w="112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(.773)</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22"/>
              <w:jc w:val="right"/>
              <w:rPr>
                <w:rFonts w:ascii="Times New Roman" w:hAnsi="Times New Roman" w:cs="Amiri"/>
              </w:rPr>
            </w:pPr>
            <w:r>
              <w:rPr>
                <w:rFonts w:ascii="Arial" w:hAnsi="Arial" w:cs="Arial"/>
                <w:color w:val="000000"/>
              </w:rPr>
              <w:t>(2.541)</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(91.369)</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bl>
    <w:p>
      <w:pPr>
        <w:widowControl w:val="0"/>
        <w:autoSpaceDE w:val="0"/>
        <w:autoSpaceDN w:val="0"/>
        <w:adjustRightInd w:val="0"/>
        <w:spacing w:after="0" w:line="82" w:lineRule="exact"/>
        <w:rPr>
          <w:rFonts w:ascii="Times New Roman" w:hAnsi="Times New Roman" w:cs="Amiri"/>
        </w:rPr>
      </w:pPr>
      <w:r>
        <mc:AlternateContent>
          <mc:Choice Requires="wps">
            <w:drawing>
              <wp:anchor distT="0" distB="0" distL="114300" distR="114300" simplePos="0" relativeHeight="251717632" behindDoc="1" locked="0" layoutInCell="0" allowOverlap="1">
                <wp:simplePos x="0" y="0"/>
                <wp:positionH relativeFrom="column">
                  <wp:posOffset>-1270</wp:posOffset>
                </wp:positionH>
                <wp:positionV relativeFrom="paragraph">
                  <wp:posOffset>36830</wp:posOffset>
                </wp:positionV>
                <wp:extent cx="5791835" cy="0"/>
                <wp:effectExtent l="0" t="0" r="635" b="1270"/>
                <wp:wrapNone/>
                <wp:docPr id="13" name="Line 60"/>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9706">
                          <a:solidFill>
                            <a:srgbClr val="FFFFFF"/>
                          </a:solidFill>
                          <a:round/>
                        </a:ln>
                      </wps:spPr>
                      <wps:bodyPr/>
                    </wps:wsp>
                  </a:graphicData>
                </a:graphic>
              </wp:anchor>
            </w:drawing>
          </mc:Choice>
          <mc:Fallback>
            <w:pict>
              <v:line id="Line 60" o:spid="_x0000_s1026" o:spt="20" style="position:absolute;left:0pt;margin-left:-0.1pt;margin-top:2.9pt;height:0pt;width:456.05pt;z-index:-251598848;mso-width-relative:page;mso-height-relative:page;" filled="f" stroked="t" coordsize="21600,21600" o:allowincell="f" o:gfxdata="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WVVmO&#10;1QAAAAUBAAAPAAAAAAAAAAEAIAAAACIAAABkcnMvZG93bnJldi54bWxQSwECFAAUAAAACACHTuJA&#10;VQlcLLIBAABTAwAADgAAAAAAAAABACAAAAAkAQAAZHJzL2Uyb0RvYy54bWxQSwUGAAAAAAYABgBZ&#10;AQAASAUAAAAA&#10;">
                <v:fill on="f" focussize="0,0"/>
                <v:stroke weight="0.764251968503937pt" color="#FFFFFF" joinstyle="round"/>
                <v:imagedata o:title=""/>
                <o:lock v:ext="edit" aspectratio="f"/>
              </v:line>
            </w:pict>
          </mc:Fallback>
        </mc:AlternateContent>
      </w:r>
    </w:p>
    <w:p>
      <w:pPr>
        <w:widowControl w:val="0"/>
        <w:overflowPunct w:val="0"/>
        <w:autoSpaceDE w:val="0"/>
        <w:autoSpaceDN w:val="0"/>
        <w:adjustRightInd w:val="0"/>
        <w:spacing w:after="0" w:line="246" w:lineRule="auto"/>
        <w:ind w:firstLine="46"/>
        <w:jc w:val="both"/>
        <w:rPr>
          <w:rFonts w:ascii="Times New Roman" w:hAnsi="Times New Roman" w:cs="Amiri"/>
        </w:rPr>
      </w:pPr>
      <w:r>
        <w:rPr>
          <w:rFonts w:ascii="Arial" w:hAnsi="Arial" w:cs="Arial"/>
          <w:i/>
          <w:iCs/>
          <w:color w:val="000000"/>
        </w:rPr>
        <w:t xml:space="preserve">Notes </w:t>
      </w:r>
      <w:r>
        <w:rPr>
          <w:rFonts w:ascii="Arial" w:hAnsi="Arial" w:cs="Arial"/>
          <w:color w:val="000000"/>
        </w:rPr>
        <w:t>Other control variables: age squared, region, urban, education, han, marital status, urbanization index,</w:t>
      </w:r>
      <w:r>
        <w:rPr>
          <w:rFonts w:ascii="Arial" w:hAnsi="Arial" w:cs="Arial"/>
          <w:i/>
          <w:iCs/>
          <w:color w:val="000000"/>
        </w:rPr>
        <w:t xml:space="preserve"> </w:t>
      </w:r>
      <w:r>
        <w:rPr>
          <w:rFonts w:ascii="Arial" w:hAnsi="Arial" w:cs="Arial"/>
          <w:color w:val="000000"/>
        </w:rPr>
        <w:t>time dummies, health insurance status, household expenditures. N=23443 (male sample), N=23702 (female sample).</w:t>
      </w:r>
    </w:p>
    <w:p>
      <w:pPr>
        <w:widowControl w:val="0"/>
        <w:autoSpaceDE w:val="0"/>
        <w:autoSpaceDN w:val="0"/>
        <w:adjustRightInd w:val="0"/>
        <w:spacing w:after="0" w:line="1" w:lineRule="exact"/>
        <w:rPr>
          <w:rFonts w:ascii="Times New Roman" w:hAnsi="Times New Roman" w:cs="Amiri"/>
        </w:rPr>
      </w:pPr>
    </w:p>
    <w:p>
      <w:pPr>
        <w:widowControl w:val="0"/>
        <w:autoSpaceDE w:val="0"/>
        <w:autoSpaceDN w:val="0"/>
        <w:adjustRightInd w:val="0"/>
        <w:spacing w:after="0" w:line="299" w:lineRule="exact"/>
        <w:ind w:left="40"/>
        <w:rPr>
          <w:rFonts w:ascii="Times New Roman" w:hAnsi="Times New Roman" w:cs="Amiri"/>
        </w:rPr>
      </w:pPr>
      <w:r>
        <w:rPr>
          <w:rFonts w:hint="eastAsia" w:ascii="MS PGothic" w:hAnsi="Arial" w:eastAsia="MS PGothic" w:cs="MS PGothic"/>
          <w:color w:val="000000"/>
          <w:vertAlign w:val="superscript"/>
        </w:rPr>
        <w:t>∗</w:t>
      </w:r>
      <w:r>
        <w:rPr>
          <w:rFonts w:ascii="Arial" w:hAnsi="Arial" w:cs="Arial"/>
          <w:i/>
          <w:iCs/>
          <w:color w:val="000000"/>
        </w:rPr>
        <w:t xml:space="preserve"> p &lt; </w:t>
      </w:r>
      <w:r>
        <w:rPr>
          <w:rFonts w:ascii="Arial" w:hAnsi="Arial" w:cs="Arial"/>
          <w:color w:val="000000"/>
        </w:rPr>
        <w:t>0</w:t>
      </w:r>
      <w:r>
        <w:rPr>
          <w:rFonts w:ascii="Arial" w:hAnsi="Arial" w:cs="Arial"/>
          <w:i/>
          <w:iCs/>
          <w:color w:val="000000"/>
        </w:rPr>
        <w:t>.</w:t>
      </w:r>
      <w:r>
        <w:rPr>
          <w:rFonts w:ascii="Arial" w:hAnsi="Arial" w:cs="Arial"/>
          <w:color w:val="000000"/>
        </w:rPr>
        <w:t>10,</w:t>
      </w:r>
      <w:r>
        <w:rPr>
          <w:rFonts w:ascii="Arial" w:hAnsi="Arial" w:cs="Arial"/>
          <w:i/>
          <w:iCs/>
          <w:color w:val="000000"/>
        </w:rPr>
        <w:t xml:space="preserve"> </w:t>
      </w:r>
      <w:r>
        <w:rPr>
          <w:rFonts w:hint="eastAsia" w:ascii="MS PGothic" w:hAnsi="Arial" w:eastAsia="MS PGothic" w:cs="MS PGothic"/>
          <w:color w:val="000000"/>
          <w:vertAlign w:val="superscript"/>
        </w:rPr>
        <w:t>∗∗</w:t>
      </w:r>
      <w:r>
        <w:rPr>
          <w:rFonts w:ascii="Arial" w:hAnsi="Arial" w:cs="Arial"/>
          <w:i/>
          <w:iCs/>
          <w:color w:val="000000"/>
        </w:rPr>
        <w:t xml:space="preserve"> p &lt; </w:t>
      </w:r>
      <w:r>
        <w:rPr>
          <w:rFonts w:ascii="Arial" w:hAnsi="Arial" w:cs="Arial"/>
          <w:color w:val="000000"/>
        </w:rPr>
        <w:t>0</w:t>
      </w:r>
      <w:r>
        <w:rPr>
          <w:rFonts w:ascii="Arial" w:hAnsi="Arial" w:cs="Arial"/>
          <w:i/>
          <w:iCs/>
          <w:color w:val="000000"/>
        </w:rPr>
        <w:t>.</w:t>
      </w:r>
      <w:r>
        <w:rPr>
          <w:rFonts w:ascii="Arial" w:hAnsi="Arial" w:cs="Arial"/>
          <w:color w:val="000000"/>
        </w:rPr>
        <w:t>05,</w:t>
      </w:r>
      <w:r>
        <w:rPr>
          <w:rFonts w:ascii="Arial" w:hAnsi="Arial" w:cs="Arial"/>
          <w:i/>
          <w:iCs/>
          <w:color w:val="000000"/>
        </w:rPr>
        <w:t xml:space="preserve"> </w:t>
      </w:r>
      <w:r>
        <w:rPr>
          <w:rFonts w:hint="eastAsia" w:ascii="MS PGothic" w:hAnsi="Arial" w:eastAsia="MS PGothic" w:cs="MS PGothic"/>
          <w:color w:val="000000"/>
          <w:vertAlign w:val="superscript"/>
        </w:rPr>
        <w:t>∗∗∗</w:t>
      </w:r>
      <w:r>
        <w:rPr>
          <w:rFonts w:ascii="Arial" w:hAnsi="Arial" w:cs="Arial"/>
          <w:i/>
          <w:iCs/>
          <w:color w:val="000000"/>
        </w:rPr>
        <w:t xml:space="preserve"> p &lt; </w:t>
      </w:r>
      <w:r>
        <w:rPr>
          <w:rFonts w:ascii="Arial" w:hAnsi="Arial" w:cs="Arial"/>
          <w:color w:val="000000"/>
        </w:rPr>
        <w:t>0</w:t>
      </w:r>
      <w:r>
        <w:rPr>
          <w:rFonts w:ascii="Arial" w:hAnsi="Arial" w:cs="Arial"/>
          <w:i/>
          <w:iCs/>
          <w:color w:val="000000"/>
        </w:rPr>
        <w:t>.</w:t>
      </w:r>
      <w:r>
        <w:rPr>
          <w:rFonts w:ascii="Arial" w:hAnsi="Arial" w:cs="Arial"/>
          <w:color w:val="000000"/>
        </w:rPr>
        <w:t>01)</w:t>
      </w:r>
    </w:p>
    <w:p>
      <w:pPr>
        <w:widowControl w:val="0"/>
        <w:autoSpaceDE w:val="0"/>
        <w:autoSpaceDN w:val="0"/>
        <w:adjustRightInd w:val="0"/>
        <w:spacing w:after="0" w:line="240" w:lineRule="auto"/>
        <w:rPr>
          <w:rFonts w:ascii="Times New Roman" w:hAnsi="Times New Roman" w:cs="Amiri"/>
        </w:rPr>
        <w:sectPr>
          <w:pgSz w:w="12240" w:h="15840"/>
          <w:pgMar w:top="1440"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sectPr>
          <w:type w:val="continuous"/>
          <w:pgSz w:w="12240" w:h="15840"/>
          <w:pgMar w:top="1440" w:right="6140" w:bottom="347" w:left="5860" w:header="720" w:footer="720" w:gutter="0"/>
          <w:cols w:equalWidth="0" w:num="1">
            <w:col w:w="240"/>
          </w:cols>
        </w:sectPr>
      </w:pPr>
    </w:p>
    <w:p>
      <w:pPr>
        <w:widowControl w:val="0"/>
        <w:autoSpaceDE w:val="0"/>
        <w:autoSpaceDN w:val="0"/>
        <w:adjustRightInd w:val="0"/>
        <w:spacing w:after="0" w:line="240" w:lineRule="auto"/>
        <w:rPr>
          <w:rFonts w:ascii="Times New Roman" w:hAnsi="Times New Roman" w:cs="Amiri"/>
        </w:rPr>
      </w:pPr>
      <w:bookmarkStart w:id="31" w:name="page33"/>
      <w:bookmarkEnd w:id="31"/>
      <w:r>
        <w:rPr>
          <w:rFonts w:ascii="Arial" w:hAnsi="Arial" w:cs="Arial"/>
          <w:b/>
          <w:bCs/>
          <w:color w:val="000000"/>
        </w:rPr>
        <w:t>Robustness checks</w:t>
      </w:r>
    </w:p>
    <w:p>
      <w:pPr>
        <w:widowControl w:val="0"/>
        <w:autoSpaceDE w:val="0"/>
        <w:autoSpaceDN w:val="0"/>
        <w:adjustRightInd w:val="0"/>
        <w:spacing w:after="0" w:line="235"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Arial" w:hAnsi="Arial" w:cs="Arial"/>
          <w:b/>
          <w:bCs/>
          <w:color w:val="000000"/>
        </w:rPr>
        <w:t>MSMs using truncated weights</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6" w:lineRule="exact"/>
        <w:rPr>
          <w:rFonts w:ascii="Times New Roman" w:hAnsi="Times New Roman" w:cs="Amiri"/>
        </w:rPr>
      </w:pPr>
    </w:p>
    <w:p>
      <w:pPr>
        <w:widowControl w:val="0"/>
        <w:overflowPunct w:val="0"/>
        <w:autoSpaceDE w:val="0"/>
        <w:autoSpaceDN w:val="0"/>
        <w:adjustRightInd w:val="0"/>
        <w:spacing w:after="0" w:line="240" w:lineRule="auto"/>
        <w:ind w:left="1200" w:hanging="1203"/>
        <w:jc w:val="both"/>
        <w:rPr>
          <w:rFonts w:ascii="Times New Roman" w:hAnsi="Times New Roman" w:cs="Amiri"/>
        </w:rPr>
      </w:pPr>
      <w:r>
        <w:rPr>
          <w:rFonts w:ascii="Gabriola" w:hAnsi="Gabriola" w:cs="Gabriola"/>
          <w:color w:val="000000"/>
        </w:rPr>
        <w:t>Table 0.10: Analysis of the e</w:t>
      </w:r>
      <w:r>
        <w:rPr>
          <w:rFonts w:ascii="Cambria Math" w:hAnsi="Cambria Math" w:cs="Cambria Math"/>
          <w:color w:val="000000"/>
        </w:rPr>
        <w:t>ﬀ</w:t>
      </w:r>
      <w:r>
        <w:rPr>
          <w:rFonts w:ascii="Gabriola" w:hAnsi="Gabriola" w:cs="Gabriola"/>
          <w:color w:val="000000"/>
        </w:rPr>
        <w:t>ect of a diabetes diagnosis on employment status and be-havioural outcomes using marginal structural models with truncated stabilized weights at 1st and 99th percentile</w:t>
      </w:r>
    </w:p>
    <w:p>
      <w:pPr>
        <w:widowControl w:val="0"/>
        <w:autoSpaceDE w:val="0"/>
        <w:autoSpaceDN w:val="0"/>
        <w:adjustRightInd w:val="0"/>
        <w:spacing w:after="0" w:line="50" w:lineRule="exact"/>
        <w:rPr>
          <w:rFonts w:ascii="Times New Roman" w:hAnsi="Times New Roman" w:cs="Amiri"/>
        </w:rPr>
      </w:pPr>
    </w:p>
    <w:tbl>
      <w:tblPr>
        <w:tblStyle w:val="12"/>
        <w:tblW w:w="9140" w:type="dxa"/>
        <w:tblInd w:w="0" w:type="dxa"/>
        <w:tblLayout w:type="fixed"/>
        <w:tblCellMar>
          <w:top w:w="0" w:type="dxa"/>
          <w:left w:w="0" w:type="dxa"/>
          <w:bottom w:w="0" w:type="dxa"/>
          <w:right w:w="0" w:type="dxa"/>
        </w:tblCellMar>
      </w:tblPr>
      <w:tblGrid>
        <w:gridCol w:w="1820"/>
        <w:gridCol w:w="580"/>
        <w:gridCol w:w="660"/>
        <w:gridCol w:w="460"/>
        <w:gridCol w:w="560"/>
        <w:gridCol w:w="560"/>
        <w:gridCol w:w="780"/>
        <w:gridCol w:w="420"/>
        <w:gridCol w:w="640"/>
        <w:gridCol w:w="1200"/>
        <w:gridCol w:w="500"/>
        <w:gridCol w:w="80"/>
        <w:gridCol w:w="860"/>
        <w:gridCol w:w="20"/>
      </w:tblGrid>
      <w:tr>
        <w:tblPrEx>
          <w:tblLayout w:type="fixed"/>
        </w:tblPrEx>
        <w:trPr>
          <w:trHeight w:val="238" w:hRule="atLeast"/>
        </w:trPr>
        <w:tc>
          <w:tcPr>
            <w:tcW w:w="182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40" w:type="dxa"/>
            <w:gridSpan w:val="2"/>
            <w:tcBorders>
              <w:top w:val="single" w:color="auto" w:sz="8" w:space="0"/>
              <w:left w:val="nil"/>
              <w:bottom w:val="nil"/>
              <w:right w:val="nil"/>
            </w:tcBorders>
            <w:vAlign w:val="bottom"/>
          </w:tcPr>
          <w:p>
            <w:pPr>
              <w:widowControl w:val="0"/>
              <w:autoSpaceDE w:val="0"/>
              <w:autoSpaceDN w:val="0"/>
              <w:adjustRightInd w:val="0"/>
              <w:spacing w:after="0" w:line="218" w:lineRule="exact"/>
              <w:ind w:right="427"/>
              <w:jc w:val="right"/>
              <w:rPr>
                <w:rFonts w:ascii="Times New Roman" w:hAnsi="Times New Roman" w:cs="Amiri"/>
              </w:rPr>
            </w:pPr>
            <w:r>
              <w:rPr>
                <w:rFonts w:ascii="Arial" w:hAnsi="Arial" w:cs="Arial"/>
                <w:color w:val="000000"/>
              </w:rPr>
              <w:t>(1)</w:t>
            </w:r>
          </w:p>
        </w:tc>
        <w:tc>
          <w:tcPr>
            <w:tcW w:w="1020" w:type="dxa"/>
            <w:gridSpan w:val="2"/>
            <w:tcBorders>
              <w:top w:val="single" w:color="auto" w:sz="8" w:space="0"/>
              <w:left w:val="nil"/>
              <w:bottom w:val="nil"/>
              <w:right w:val="nil"/>
            </w:tcBorders>
            <w:vAlign w:val="bottom"/>
          </w:tcPr>
          <w:p>
            <w:pPr>
              <w:widowControl w:val="0"/>
              <w:autoSpaceDE w:val="0"/>
              <w:autoSpaceDN w:val="0"/>
              <w:adjustRightInd w:val="0"/>
              <w:spacing w:after="0" w:line="218" w:lineRule="exact"/>
              <w:ind w:right="327"/>
              <w:jc w:val="right"/>
              <w:rPr>
                <w:rFonts w:ascii="Times New Roman" w:hAnsi="Times New Roman" w:cs="Amiri"/>
              </w:rPr>
            </w:pPr>
            <w:r>
              <w:rPr>
                <w:rFonts w:ascii="Arial" w:hAnsi="Arial" w:cs="Arial"/>
                <w:color w:val="000000"/>
              </w:rPr>
              <w:t>(2)</w:t>
            </w:r>
          </w:p>
        </w:tc>
        <w:tc>
          <w:tcPr>
            <w:tcW w:w="1340" w:type="dxa"/>
            <w:gridSpan w:val="2"/>
            <w:tcBorders>
              <w:top w:val="single" w:color="auto" w:sz="8" w:space="0"/>
              <w:left w:val="nil"/>
              <w:bottom w:val="nil"/>
              <w:right w:val="nil"/>
            </w:tcBorders>
            <w:vAlign w:val="bottom"/>
          </w:tcPr>
          <w:p>
            <w:pPr>
              <w:widowControl w:val="0"/>
              <w:autoSpaceDE w:val="0"/>
              <w:autoSpaceDN w:val="0"/>
              <w:adjustRightInd w:val="0"/>
              <w:spacing w:after="0" w:line="218" w:lineRule="exact"/>
              <w:ind w:right="547"/>
              <w:jc w:val="right"/>
              <w:rPr>
                <w:rFonts w:ascii="Times New Roman" w:hAnsi="Times New Roman" w:cs="Amiri"/>
              </w:rPr>
            </w:pPr>
            <w:r>
              <w:rPr>
                <w:rFonts w:ascii="Arial" w:hAnsi="Arial" w:cs="Arial"/>
                <w:color w:val="000000"/>
              </w:rPr>
              <w:t>(3)</w:t>
            </w:r>
          </w:p>
        </w:tc>
        <w:tc>
          <w:tcPr>
            <w:tcW w:w="1060" w:type="dxa"/>
            <w:gridSpan w:val="2"/>
            <w:tcBorders>
              <w:top w:val="single" w:color="auto" w:sz="8" w:space="0"/>
              <w:left w:val="nil"/>
              <w:bottom w:val="nil"/>
              <w:right w:val="nil"/>
            </w:tcBorders>
            <w:vAlign w:val="bottom"/>
          </w:tcPr>
          <w:p>
            <w:pPr>
              <w:widowControl w:val="0"/>
              <w:autoSpaceDE w:val="0"/>
              <w:autoSpaceDN w:val="0"/>
              <w:adjustRightInd w:val="0"/>
              <w:spacing w:after="0" w:line="218" w:lineRule="exact"/>
              <w:ind w:right="407"/>
              <w:jc w:val="right"/>
              <w:rPr>
                <w:rFonts w:ascii="Times New Roman" w:hAnsi="Times New Roman" w:cs="Amiri"/>
              </w:rPr>
            </w:pPr>
            <w:r>
              <w:rPr>
                <w:rFonts w:ascii="Arial" w:hAnsi="Arial" w:cs="Arial"/>
                <w:color w:val="000000"/>
              </w:rPr>
              <w:t>(4)</w:t>
            </w:r>
          </w:p>
        </w:tc>
        <w:tc>
          <w:tcPr>
            <w:tcW w:w="1200" w:type="dxa"/>
            <w:tcBorders>
              <w:top w:val="single" w:color="auto" w:sz="8" w:space="0"/>
              <w:left w:val="nil"/>
              <w:bottom w:val="nil"/>
              <w:right w:val="nil"/>
            </w:tcBorders>
            <w:vAlign w:val="bottom"/>
          </w:tcPr>
          <w:p>
            <w:pPr>
              <w:widowControl w:val="0"/>
              <w:autoSpaceDE w:val="0"/>
              <w:autoSpaceDN w:val="0"/>
              <w:adjustRightInd w:val="0"/>
              <w:spacing w:after="0" w:line="218" w:lineRule="exact"/>
              <w:ind w:right="430"/>
              <w:jc w:val="right"/>
              <w:rPr>
                <w:rFonts w:ascii="Times New Roman" w:hAnsi="Times New Roman" w:cs="Amiri"/>
              </w:rPr>
            </w:pPr>
            <w:r>
              <w:rPr>
                <w:rFonts w:ascii="Arial" w:hAnsi="Arial" w:cs="Arial"/>
                <w:color w:val="000000"/>
              </w:rPr>
              <w:t>(5)</w:t>
            </w:r>
          </w:p>
        </w:tc>
        <w:tc>
          <w:tcPr>
            <w:tcW w:w="50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60" w:type="dxa"/>
            <w:tcBorders>
              <w:top w:val="single" w:color="auto" w:sz="8" w:space="0"/>
              <w:left w:val="nil"/>
              <w:bottom w:val="nil"/>
              <w:right w:val="nil"/>
            </w:tcBorders>
            <w:vAlign w:val="bottom"/>
          </w:tcPr>
          <w:p>
            <w:pPr>
              <w:widowControl w:val="0"/>
              <w:autoSpaceDE w:val="0"/>
              <w:autoSpaceDN w:val="0"/>
              <w:adjustRightInd w:val="0"/>
              <w:spacing w:after="0" w:line="218" w:lineRule="exact"/>
              <w:ind w:right="527"/>
              <w:jc w:val="right"/>
              <w:rPr>
                <w:rFonts w:ascii="Times New Roman" w:hAnsi="Times New Roman" w:cs="Amiri"/>
              </w:rPr>
            </w:pPr>
            <w:r>
              <w:rPr>
                <w:rFonts w:ascii="Arial" w:hAnsi="Arial" w:cs="Arial"/>
                <w:color w:val="000000"/>
                <w:w w:val="94"/>
              </w:rPr>
              <w:t>(6)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59" w:hRule="atLeast"/>
        </w:trPr>
        <w:tc>
          <w:tcPr>
            <w:tcW w:w="18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40" w:type="dxa"/>
            <w:gridSpan w:val="2"/>
            <w:tcBorders>
              <w:top w:val="nil"/>
              <w:left w:val="nil"/>
              <w:bottom w:val="nil"/>
              <w:right w:val="nil"/>
            </w:tcBorders>
            <w:vAlign w:val="bottom"/>
          </w:tcPr>
          <w:p>
            <w:pPr>
              <w:widowControl w:val="0"/>
              <w:autoSpaceDE w:val="0"/>
              <w:autoSpaceDN w:val="0"/>
              <w:adjustRightInd w:val="0"/>
              <w:spacing w:after="0" w:line="240" w:lineRule="auto"/>
              <w:ind w:right="47"/>
              <w:jc w:val="right"/>
              <w:rPr>
                <w:rFonts w:ascii="Times New Roman" w:hAnsi="Times New Roman" w:cs="Amiri"/>
              </w:rPr>
            </w:pPr>
            <w:r>
              <w:rPr>
                <w:rFonts w:ascii="Arial" w:hAnsi="Arial" w:cs="Arial"/>
                <w:color w:val="000000"/>
              </w:rPr>
              <w:t>Employment</w:t>
            </w:r>
          </w:p>
        </w:tc>
        <w:tc>
          <w:tcPr>
            <w:tcW w:w="1020" w:type="dxa"/>
            <w:gridSpan w:val="2"/>
            <w:tcBorders>
              <w:top w:val="nil"/>
              <w:left w:val="nil"/>
              <w:bottom w:val="nil"/>
              <w:right w:val="nil"/>
            </w:tcBorders>
            <w:vAlign w:val="bottom"/>
          </w:tcPr>
          <w:p>
            <w:pPr>
              <w:widowControl w:val="0"/>
              <w:autoSpaceDE w:val="0"/>
              <w:autoSpaceDN w:val="0"/>
              <w:adjustRightInd w:val="0"/>
              <w:spacing w:after="0" w:line="240" w:lineRule="auto"/>
              <w:ind w:right="107"/>
              <w:jc w:val="right"/>
              <w:rPr>
                <w:rFonts w:ascii="Times New Roman" w:hAnsi="Times New Roman" w:cs="Amiri"/>
              </w:rPr>
            </w:pPr>
            <w:r>
              <w:rPr>
                <w:rFonts w:ascii="Arial" w:hAnsi="Arial" w:cs="Arial"/>
                <w:color w:val="000000"/>
              </w:rPr>
              <w:t>Smoking</w:t>
            </w:r>
          </w:p>
        </w:tc>
        <w:tc>
          <w:tcPr>
            <w:tcW w:w="1340" w:type="dxa"/>
            <w:gridSpan w:val="2"/>
            <w:tcBorders>
              <w:top w:val="nil"/>
              <w:left w:val="nil"/>
              <w:bottom w:val="nil"/>
              <w:right w:val="nil"/>
            </w:tcBorders>
            <w:vAlign w:val="bottom"/>
          </w:tcPr>
          <w:p>
            <w:pPr>
              <w:widowControl w:val="0"/>
              <w:autoSpaceDE w:val="0"/>
              <w:autoSpaceDN w:val="0"/>
              <w:adjustRightInd w:val="0"/>
              <w:spacing w:after="0" w:line="240" w:lineRule="auto"/>
              <w:ind w:right="187"/>
              <w:jc w:val="right"/>
              <w:rPr>
                <w:rFonts w:ascii="Times New Roman" w:hAnsi="Times New Roman" w:cs="Amiri"/>
              </w:rPr>
            </w:pPr>
            <w:r>
              <w:rPr>
                <w:rFonts w:ascii="Arial" w:hAnsi="Arial" w:cs="Arial"/>
                <w:color w:val="000000"/>
              </w:rPr>
              <w:t>Any alcohol</w:t>
            </w:r>
          </w:p>
        </w:tc>
        <w:tc>
          <w:tcPr>
            <w:tcW w:w="1060" w:type="dxa"/>
            <w:gridSpan w:val="2"/>
            <w:tcBorders>
              <w:top w:val="nil"/>
              <w:left w:val="nil"/>
              <w:bottom w:val="nil"/>
              <w:right w:val="nil"/>
            </w:tcBorders>
            <w:vAlign w:val="bottom"/>
          </w:tcPr>
          <w:p>
            <w:pPr>
              <w:widowControl w:val="0"/>
              <w:autoSpaceDE w:val="0"/>
              <w:autoSpaceDN w:val="0"/>
              <w:adjustRightInd w:val="0"/>
              <w:spacing w:after="0" w:line="240" w:lineRule="auto"/>
              <w:ind w:left="260"/>
              <w:rPr>
                <w:rFonts w:ascii="Times New Roman" w:hAnsi="Times New Roman" w:cs="Amiri"/>
              </w:rPr>
            </w:pPr>
            <w:r>
              <w:rPr>
                <w:rFonts w:ascii="Arial" w:hAnsi="Arial" w:cs="Arial"/>
                <w:color w:val="000000"/>
              </w:rPr>
              <w:t>BMI</w:t>
            </w: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90"/>
              <w:jc w:val="right"/>
              <w:rPr>
                <w:rFonts w:ascii="Times New Roman" w:hAnsi="Times New Roman" w:cs="Amiri"/>
              </w:rPr>
            </w:pPr>
            <w:r>
              <w:rPr>
                <w:rFonts w:ascii="Arial" w:hAnsi="Arial" w:cs="Arial"/>
                <w:color w:val="000000"/>
              </w:rPr>
              <w:t>Waist (cm)</w:t>
            </w:r>
          </w:p>
        </w:tc>
        <w:tc>
          <w:tcPr>
            <w:tcW w:w="1440" w:type="dxa"/>
            <w:gridSpan w:val="3"/>
            <w:tcBorders>
              <w:top w:val="nil"/>
              <w:left w:val="nil"/>
              <w:bottom w:val="nil"/>
              <w:right w:val="nil"/>
            </w:tcBorders>
            <w:vAlign w:val="bottom"/>
          </w:tcPr>
          <w:p>
            <w:pPr>
              <w:widowControl w:val="0"/>
              <w:autoSpaceDE w:val="0"/>
              <w:autoSpaceDN w:val="0"/>
              <w:adjustRightInd w:val="0"/>
              <w:spacing w:after="0" w:line="240" w:lineRule="auto"/>
              <w:ind w:right="67"/>
              <w:jc w:val="right"/>
              <w:rPr>
                <w:rFonts w:ascii="Times New Roman" w:hAnsi="Times New Roman" w:cs="Amiri"/>
              </w:rPr>
            </w:pPr>
            <w:r>
              <w:rPr>
                <w:rFonts w:ascii="Arial" w:hAnsi="Arial" w:cs="Arial"/>
                <w:color w:val="000000"/>
              </w:rPr>
              <w:t>Calories (kcal)</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49" w:hRule="atLeast"/>
        </w:trPr>
        <w:tc>
          <w:tcPr>
            <w:tcW w:w="18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gridSpan w:val="2"/>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4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50" w:hRule="atLeast"/>
        </w:trPr>
        <w:tc>
          <w:tcPr>
            <w:tcW w:w="18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gridSpan w:val="2"/>
            <w:tcBorders>
              <w:top w:val="nil"/>
              <w:left w:val="nil"/>
              <w:bottom w:val="nil"/>
              <w:right w:val="nil"/>
            </w:tcBorders>
            <w:vAlign w:val="bottom"/>
          </w:tcPr>
          <w:p>
            <w:pPr>
              <w:widowControl w:val="0"/>
              <w:autoSpaceDE w:val="0"/>
              <w:autoSpaceDN w:val="0"/>
              <w:adjustRightInd w:val="0"/>
              <w:spacing w:after="0" w:line="240" w:lineRule="auto"/>
              <w:ind w:left="367"/>
              <w:jc w:val="center"/>
              <w:rPr>
                <w:rFonts w:ascii="Times New Roman" w:hAnsi="Times New Roman" w:cs="Amiri"/>
              </w:rPr>
            </w:pPr>
            <w:r>
              <w:rPr>
                <w:rFonts w:ascii="Arial" w:hAnsi="Arial" w:cs="Arial"/>
                <w:i/>
                <w:iCs/>
                <w:color w:val="000000"/>
                <w:w w:val="87"/>
              </w:rPr>
              <w:t>Diabetes</w:t>
            </w:r>
          </w:p>
        </w:tc>
        <w:tc>
          <w:tcPr>
            <w:tcW w:w="6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8" w:hRule="atLeast"/>
        </w:trPr>
        <w:tc>
          <w:tcPr>
            <w:tcW w:w="18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Male sample</w:t>
            </w:r>
          </w:p>
        </w:tc>
        <w:tc>
          <w:tcPr>
            <w:tcW w:w="5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60" w:type="dxa"/>
            <w:vMerge w:val="restart"/>
            <w:tcBorders>
              <w:top w:val="nil"/>
              <w:left w:val="nil"/>
              <w:bottom w:val="nil"/>
              <w:right w:val="nil"/>
            </w:tcBorders>
            <w:vAlign w:val="bottom"/>
          </w:tcPr>
          <w:p>
            <w:pPr>
              <w:widowControl w:val="0"/>
              <w:autoSpaceDE w:val="0"/>
              <w:autoSpaceDN w:val="0"/>
              <w:adjustRightInd w:val="0"/>
              <w:spacing w:after="0" w:line="240" w:lineRule="auto"/>
              <w:ind w:right="247"/>
              <w:jc w:val="right"/>
              <w:rPr>
                <w:rFonts w:ascii="Times New Roman" w:hAnsi="Times New Roman" w:cs="Amiri"/>
              </w:rPr>
            </w:pPr>
            <w:r>
              <w:rPr>
                <w:rFonts w:ascii="Arial" w:hAnsi="Arial" w:cs="Arial"/>
                <w:color w:val="000000"/>
                <w:w w:val="80"/>
              </w:rPr>
              <w:t>.022</w:t>
            </w: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60" w:type="dxa"/>
            <w:vMerge w:val="restart"/>
            <w:tcBorders>
              <w:top w:val="nil"/>
              <w:left w:val="nil"/>
              <w:bottom w:val="nil"/>
              <w:right w:val="nil"/>
            </w:tcBorders>
            <w:vAlign w:val="bottom"/>
          </w:tcPr>
          <w:p>
            <w:pPr>
              <w:widowControl w:val="0"/>
              <w:autoSpaceDE w:val="0"/>
              <w:autoSpaceDN w:val="0"/>
              <w:adjustRightInd w:val="0"/>
              <w:spacing w:after="0" w:line="276" w:lineRule="exact"/>
              <w:ind w:right="27"/>
              <w:jc w:val="right"/>
              <w:rPr>
                <w:rFonts w:ascii="Times New Roman" w:hAnsi="Times New Roman" w:cs="Amiri"/>
              </w:rPr>
            </w:pPr>
            <w:r>
              <w:rPr>
                <w:rFonts w:ascii="Arial" w:hAnsi="Arial" w:cs="Arial"/>
                <w:color w:val="000000"/>
                <w:w w:val="79"/>
              </w:rPr>
              <w:t>.070</w:t>
            </w:r>
            <w:r>
              <w:rPr>
                <w:rFonts w:hint="eastAsia" w:ascii="MS PGothic" w:hAnsi="Arial" w:eastAsia="MS PGothic" w:cs="MS PGothic"/>
                <w:color w:val="000000"/>
                <w:w w:val="79"/>
                <w:vertAlign w:val="superscript"/>
              </w:rPr>
              <w:t>∗∗</w:t>
            </w:r>
          </w:p>
        </w:tc>
        <w:tc>
          <w:tcPr>
            <w:tcW w:w="5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vMerge w:val="restart"/>
            <w:tcBorders>
              <w:top w:val="nil"/>
              <w:left w:val="nil"/>
              <w:bottom w:val="nil"/>
              <w:right w:val="nil"/>
            </w:tcBorders>
            <w:vAlign w:val="bottom"/>
          </w:tcPr>
          <w:p>
            <w:pPr>
              <w:widowControl w:val="0"/>
              <w:autoSpaceDE w:val="0"/>
              <w:autoSpaceDN w:val="0"/>
              <w:adjustRightInd w:val="0"/>
              <w:spacing w:after="0" w:line="276" w:lineRule="exact"/>
              <w:rPr>
                <w:rFonts w:ascii="Times New Roman" w:hAnsi="Times New Roman" w:cs="Amiri"/>
              </w:rPr>
            </w:pPr>
            <w:r>
              <w:rPr>
                <w:rFonts w:ascii="Arial" w:hAnsi="Arial" w:cs="Arial"/>
                <w:color w:val="000000"/>
              </w:rPr>
              <w:t>.094</w:t>
            </w:r>
            <w:r>
              <w:rPr>
                <w:rFonts w:hint="eastAsia" w:ascii="MS PGothic" w:hAnsi="Arial" w:eastAsia="MS PGothic" w:cs="MS PGothic"/>
                <w:color w:val="000000"/>
                <w:vertAlign w:val="superscript"/>
              </w:rPr>
              <w:t>∗∗∗</w:t>
            </w:r>
          </w:p>
        </w:tc>
        <w:tc>
          <w:tcPr>
            <w:tcW w:w="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40" w:type="dxa"/>
            <w:vMerge w:val="restart"/>
            <w:tcBorders>
              <w:top w:val="nil"/>
              <w:left w:val="nil"/>
              <w:bottom w:val="nil"/>
              <w:right w:val="nil"/>
            </w:tcBorders>
            <w:vAlign w:val="bottom"/>
          </w:tcPr>
          <w:p>
            <w:pPr>
              <w:widowControl w:val="0"/>
              <w:autoSpaceDE w:val="0"/>
              <w:autoSpaceDN w:val="0"/>
              <w:adjustRightInd w:val="0"/>
              <w:spacing w:after="0" w:line="276" w:lineRule="exact"/>
              <w:ind w:right="27"/>
              <w:jc w:val="right"/>
              <w:rPr>
                <w:rFonts w:ascii="Times New Roman" w:hAnsi="Times New Roman" w:cs="Amiri"/>
              </w:rPr>
            </w:pPr>
            <w:r>
              <w:rPr>
                <w:rFonts w:ascii="Arial" w:hAnsi="Arial" w:cs="Arial"/>
                <w:color w:val="000000"/>
                <w:w w:val="81"/>
              </w:rPr>
              <w:t>.732</w:t>
            </w:r>
            <w:r>
              <w:rPr>
                <w:rFonts w:hint="eastAsia" w:ascii="MS PGothic" w:hAnsi="Arial" w:eastAsia="MS PGothic" w:cs="MS PGothic"/>
                <w:color w:val="000000"/>
                <w:w w:val="81"/>
                <w:vertAlign w:val="superscript"/>
              </w:rPr>
              <w:t>∗∗∗</w:t>
            </w:r>
          </w:p>
        </w:tc>
        <w:tc>
          <w:tcPr>
            <w:tcW w:w="1200" w:type="dxa"/>
            <w:vMerge w:val="restart"/>
            <w:tcBorders>
              <w:top w:val="nil"/>
              <w:left w:val="nil"/>
              <w:bottom w:val="nil"/>
              <w:right w:val="nil"/>
            </w:tcBorders>
            <w:vAlign w:val="bottom"/>
          </w:tcPr>
          <w:p>
            <w:pPr>
              <w:widowControl w:val="0"/>
              <w:autoSpaceDE w:val="0"/>
              <w:autoSpaceDN w:val="0"/>
              <w:adjustRightInd w:val="0"/>
              <w:spacing w:after="0" w:line="276" w:lineRule="exact"/>
              <w:ind w:right="50"/>
              <w:jc w:val="right"/>
              <w:rPr>
                <w:rFonts w:ascii="Times New Roman" w:hAnsi="Times New Roman" w:cs="Amiri"/>
              </w:rPr>
            </w:pPr>
            <w:r>
              <w:rPr>
                <w:rFonts w:ascii="Arial" w:hAnsi="Arial" w:cs="Arial"/>
                <w:color w:val="000000"/>
              </w:rPr>
              <w:t>1.637</w:t>
            </w:r>
            <w:r>
              <w:rPr>
                <w:rFonts w:hint="eastAsia" w:ascii="MS PGothic" w:hAnsi="Arial" w:eastAsia="MS PGothic" w:cs="MS PGothic"/>
                <w:color w:val="000000"/>
                <w:vertAlign w:val="superscript"/>
              </w:rPr>
              <w:t>∗∗∗</w:t>
            </w:r>
          </w:p>
        </w:tc>
        <w:tc>
          <w:tcPr>
            <w:tcW w:w="1440" w:type="dxa"/>
            <w:gridSpan w:val="3"/>
            <w:vMerge w:val="restart"/>
            <w:tcBorders>
              <w:top w:val="nil"/>
              <w:left w:val="nil"/>
              <w:bottom w:val="nil"/>
              <w:right w:val="nil"/>
            </w:tcBorders>
            <w:vAlign w:val="bottom"/>
          </w:tcPr>
          <w:p>
            <w:pPr>
              <w:widowControl w:val="0"/>
              <w:autoSpaceDE w:val="0"/>
              <w:autoSpaceDN w:val="0"/>
              <w:adjustRightInd w:val="0"/>
              <w:spacing w:after="0" w:line="276" w:lineRule="exact"/>
              <w:ind w:right="147"/>
              <w:jc w:val="right"/>
              <w:rPr>
                <w:rFonts w:ascii="Times New Roman" w:hAnsi="Times New Roman" w:cs="Amiri"/>
              </w:rPr>
            </w:pPr>
            <w:r>
              <w:rPr>
                <w:rFonts w:ascii="Arial" w:hAnsi="Arial" w:cs="Arial"/>
                <w:color w:val="000000"/>
              </w:rPr>
              <w:t>175.662</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70" w:hRule="atLeast"/>
        </w:trPr>
        <w:tc>
          <w:tcPr>
            <w:tcW w:w="1820" w:type="dxa"/>
            <w:tcBorders>
              <w:top w:val="nil"/>
              <w:left w:val="nil"/>
              <w:bottom w:val="nil"/>
              <w:right w:val="nil"/>
            </w:tcBorders>
            <w:vAlign w:val="bottom"/>
          </w:tcPr>
          <w:p>
            <w:pPr>
              <w:widowControl w:val="0"/>
              <w:autoSpaceDE w:val="0"/>
              <w:autoSpaceDN w:val="0"/>
              <w:adjustRightInd w:val="0"/>
              <w:spacing w:after="0" w:line="70" w:lineRule="exact"/>
              <w:ind w:left="100"/>
              <w:rPr>
                <w:rFonts w:ascii="Times New Roman" w:hAnsi="Times New Roman" w:cs="Amiri"/>
              </w:rPr>
            </w:pPr>
            <w:r>
              <w:rPr>
                <w:rFonts w:ascii="Arial" w:hAnsi="Arial" w:cs="Arial"/>
                <w:color w:val="000000"/>
              </w:rPr>
              <w:t>Diabetes</w:t>
            </w:r>
          </w:p>
        </w:tc>
        <w:tc>
          <w:tcPr>
            <w:tcW w:w="580" w:type="dxa"/>
            <w:vMerge w:val="restart"/>
            <w:tcBorders>
              <w:top w:val="nil"/>
              <w:left w:val="nil"/>
              <w:bottom w:val="nil"/>
              <w:right w:val="nil"/>
            </w:tcBorders>
            <w:vAlign w:val="bottom"/>
          </w:tcPr>
          <w:p>
            <w:pPr>
              <w:widowControl w:val="0"/>
              <w:autoSpaceDE w:val="0"/>
              <w:autoSpaceDN w:val="0"/>
              <w:adjustRightInd w:val="0"/>
              <w:spacing w:after="0" w:line="240" w:lineRule="auto"/>
              <w:ind w:left="420"/>
              <w:rPr>
                <w:rFonts w:ascii="Times New Roman" w:hAnsi="Times New Roman" w:cs="Amiri"/>
              </w:rPr>
            </w:pPr>
            <w:r>
              <w:rPr>
                <w:rFonts w:ascii="Arial" w:hAnsi="Arial" w:cs="Arial"/>
                <w:color w:val="000000"/>
              </w:rPr>
              <w:t>−</w:t>
            </w:r>
          </w:p>
        </w:tc>
        <w:tc>
          <w:tcPr>
            <w:tcW w:w="6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vMerge w:val="restart"/>
            <w:tcBorders>
              <w:top w:val="nil"/>
              <w:left w:val="nil"/>
              <w:bottom w:val="nil"/>
              <w:right w:val="nil"/>
            </w:tcBorders>
            <w:vAlign w:val="bottom"/>
          </w:tcPr>
          <w:p>
            <w:pPr>
              <w:widowControl w:val="0"/>
              <w:autoSpaceDE w:val="0"/>
              <w:autoSpaceDN w:val="0"/>
              <w:adjustRightInd w:val="0"/>
              <w:spacing w:after="0" w:line="240" w:lineRule="auto"/>
              <w:ind w:left="320"/>
              <w:rPr>
                <w:rFonts w:ascii="Times New Roman" w:hAnsi="Times New Roman" w:cs="Amiri"/>
              </w:rPr>
            </w:pPr>
            <w:r>
              <w:rPr>
                <w:rFonts w:ascii="Arial" w:hAnsi="Arial" w:cs="Arial"/>
                <w:color w:val="000000"/>
              </w:rPr>
              <w:t>−</w:t>
            </w:r>
          </w:p>
        </w:tc>
        <w:tc>
          <w:tcPr>
            <w:tcW w:w="5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60" w:type="dxa"/>
            <w:vMerge w:val="restart"/>
            <w:tcBorders>
              <w:top w:val="nil"/>
              <w:left w:val="nil"/>
              <w:bottom w:val="nil"/>
              <w:right w:val="nil"/>
            </w:tcBorders>
            <w:vAlign w:val="bottom"/>
          </w:tcPr>
          <w:p>
            <w:pPr>
              <w:widowControl w:val="0"/>
              <w:autoSpaceDE w:val="0"/>
              <w:autoSpaceDN w:val="0"/>
              <w:adjustRightInd w:val="0"/>
              <w:spacing w:after="0" w:line="240" w:lineRule="auto"/>
              <w:ind w:left="420"/>
              <w:rPr>
                <w:rFonts w:ascii="Times New Roman" w:hAnsi="Times New Roman" w:cs="Amiri"/>
              </w:rPr>
            </w:pPr>
            <w:r>
              <w:rPr>
                <w:rFonts w:ascii="Arial" w:hAnsi="Arial" w:cs="Arial"/>
                <w:color w:val="000000"/>
              </w:rPr>
              <w:t>−</w:t>
            </w:r>
          </w:p>
        </w:tc>
        <w:tc>
          <w:tcPr>
            <w:tcW w:w="7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20" w:type="dxa"/>
            <w:vMerge w:val="restart"/>
            <w:tcBorders>
              <w:top w:val="nil"/>
              <w:left w:val="nil"/>
              <w:bottom w:val="nil"/>
              <w:right w:val="nil"/>
            </w:tcBorders>
            <w:vAlign w:val="bottom"/>
          </w:tcPr>
          <w:p>
            <w:pPr>
              <w:widowControl w:val="0"/>
              <w:autoSpaceDE w:val="0"/>
              <w:autoSpaceDN w:val="0"/>
              <w:adjustRightInd w:val="0"/>
              <w:spacing w:after="0" w:line="240" w:lineRule="auto"/>
              <w:ind w:left="260"/>
              <w:rPr>
                <w:rFonts w:ascii="Times New Roman" w:hAnsi="Times New Roman" w:cs="Amiri"/>
              </w:rPr>
            </w:pPr>
            <w:r>
              <w:rPr>
                <w:rFonts w:ascii="Arial" w:hAnsi="Arial" w:cs="Arial"/>
                <w:color w:val="000000"/>
              </w:rPr>
              <w:t>−</w:t>
            </w:r>
          </w:p>
        </w:tc>
        <w:tc>
          <w:tcPr>
            <w:tcW w:w="64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40" w:type="dxa"/>
            <w:gridSpan w:val="3"/>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54" w:hRule="atLeast"/>
        </w:trPr>
        <w:tc>
          <w:tcPr>
            <w:tcW w:w="18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154" w:lineRule="exact"/>
              <w:ind w:right="670"/>
              <w:jc w:val="right"/>
              <w:rPr>
                <w:rFonts w:ascii="Times New Roman" w:hAnsi="Times New Roman" w:cs="Amiri"/>
              </w:rPr>
            </w:pPr>
            <w:r>
              <w:rPr>
                <w:rFonts w:ascii="Arial" w:hAnsi="Arial" w:cs="Arial"/>
                <w:color w:val="000000"/>
              </w:rPr>
              <w:t>−</w:t>
            </w:r>
          </w:p>
        </w:tc>
        <w:tc>
          <w:tcPr>
            <w:tcW w:w="500" w:type="dxa"/>
            <w:tcBorders>
              <w:top w:val="nil"/>
              <w:left w:val="nil"/>
              <w:bottom w:val="nil"/>
              <w:right w:val="nil"/>
            </w:tcBorders>
            <w:vAlign w:val="bottom"/>
          </w:tcPr>
          <w:p>
            <w:pPr>
              <w:widowControl w:val="0"/>
              <w:autoSpaceDE w:val="0"/>
              <w:autoSpaceDN w:val="0"/>
              <w:adjustRightInd w:val="0"/>
              <w:spacing w:after="0" w:line="154" w:lineRule="exact"/>
              <w:ind w:left="260"/>
              <w:rPr>
                <w:rFonts w:ascii="Times New Roman" w:hAnsi="Times New Roman" w:cs="Amiri"/>
              </w:rPr>
            </w:pPr>
            <w:r>
              <w:rPr>
                <w:rFonts w:ascii="Arial" w:hAnsi="Arial" w:cs="Arial"/>
                <w:color w:val="000000"/>
              </w:rPr>
              <w:t>−</w:t>
            </w:r>
          </w:p>
        </w:tc>
        <w:tc>
          <w:tcPr>
            <w:tcW w:w="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59" w:hRule="atLeast"/>
        </w:trPr>
        <w:tc>
          <w:tcPr>
            <w:tcW w:w="1820" w:type="dxa"/>
            <w:vMerge w:val="restart"/>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Female sample</w:t>
            </w:r>
          </w:p>
        </w:tc>
        <w:tc>
          <w:tcPr>
            <w:tcW w:w="1240" w:type="dxa"/>
            <w:gridSpan w:val="2"/>
            <w:tcBorders>
              <w:top w:val="nil"/>
              <w:left w:val="nil"/>
              <w:bottom w:val="nil"/>
              <w:right w:val="nil"/>
            </w:tcBorders>
            <w:vAlign w:val="bottom"/>
          </w:tcPr>
          <w:p>
            <w:pPr>
              <w:widowControl w:val="0"/>
              <w:autoSpaceDE w:val="0"/>
              <w:autoSpaceDN w:val="0"/>
              <w:adjustRightInd w:val="0"/>
              <w:spacing w:after="0" w:line="240" w:lineRule="auto"/>
              <w:ind w:right="187"/>
              <w:jc w:val="right"/>
              <w:rPr>
                <w:rFonts w:ascii="Times New Roman" w:hAnsi="Times New Roman" w:cs="Amiri"/>
              </w:rPr>
            </w:pPr>
            <w:r>
              <w:rPr>
                <w:rFonts w:ascii="Arial" w:hAnsi="Arial" w:cs="Arial"/>
                <w:color w:val="000000"/>
              </w:rPr>
              <w:t>(.023)</w:t>
            </w:r>
          </w:p>
        </w:tc>
        <w:tc>
          <w:tcPr>
            <w:tcW w:w="1020" w:type="dxa"/>
            <w:gridSpan w:val="2"/>
            <w:tcBorders>
              <w:top w:val="nil"/>
              <w:left w:val="nil"/>
              <w:bottom w:val="nil"/>
              <w:right w:val="nil"/>
            </w:tcBorders>
            <w:vAlign w:val="bottom"/>
          </w:tcPr>
          <w:p>
            <w:pPr>
              <w:widowControl w:val="0"/>
              <w:autoSpaceDE w:val="0"/>
              <w:autoSpaceDN w:val="0"/>
              <w:adjustRightInd w:val="0"/>
              <w:spacing w:after="0" w:line="240" w:lineRule="auto"/>
              <w:ind w:right="87"/>
              <w:jc w:val="right"/>
              <w:rPr>
                <w:rFonts w:ascii="Times New Roman" w:hAnsi="Times New Roman" w:cs="Amiri"/>
              </w:rPr>
            </w:pPr>
            <w:r>
              <w:rPr>
                <w:rFonts w:ascii="Arial" w:hAnsi="Arial" w:cs="Arial"/>
                <w:color w:val="000000"/>
              </w:rPr>
              <w:t>(.032)</w:t>
            </w:r>
          </w:p>
        </w:tc>
        <w:tc>
          <w:tcPr>
            <w:tcW w:w="1340" w:type="dxa"/>
            <w:gridSpan w:val="2"/>
            <w:tcBorders>
              <w:top w:val="nil"/>
              <w:left w:val="nil"/>
              <w:bottom w:val="nil"/>
              <w:right w:val="nil"/>
            </w:tcBorders>
            <w:vAlign w:val="bottom"/>
          </w:tcPr>
          <w:p>
            <w:pPr>
              <w:widowControl w:val="0"/>
              <w:autoSpaceDE w:val="0"/>
              <w:autoSpaceDN w:val="0"/>
              <w:adjustRightInd w:val="0"/>
              <w:spacing w:after="0" w:line="240" w:lineRule="auto"/>
              <w:ind w:right="287"/>
              <w:jc w:val="right"/>
              <w:rPr>
                <w:rFonts w:ascii="Times New Roman" w:hAnsi="Times New Roman" w:cs="Amiri"/>
              </w:rPr>
            </w:pPr>
            <w:r>
              <w:rPr>
                <w:rFonts w:ascii="Arial" w:hAnsi="Arial" w:cs="Arial"/>
                <w:color w:val="000000"/>
              </w:rPr>
              <w:t>(.036)</w:t>
            </w:r>
          </w:p>
        </w:tc>
        <w:tc>
          <w:tcPr>
            <w:tcW w:w="1060" w:type="dxa"/>
            <w:gridSpan w:val="2"/>
            <w:tcBorders>
              <w:top w:val="nil"/>
              <w:left w:val="nil"/>
              <w:bottom w:val="nil"/>
              <w:right w:val="nil"/>
            </w:tcBorders>
            <w:vAlign w:val="bottom"/>
          </w:tcPr>
          <w:p>
            <w:pPr>
              <w:widowControl w:val="0"/>
              <w:autoSpaceDE w:val="0"/>
              <w:autoSpaceDN w:val="0"/>
              <w:adjustRightInd w:val="0"/>
              <w:spacing w:after="0" w:line="240" w:lineRule="auto"/>
              <w:ind w:right="167"/>
              <w:jc w:val="right"/>
              <w:rPr>
                <w:rFonts w:ascii="Times New Roman" w:hAnsi="Times New Roman" w:cs="Amiri"/>
              </w:rPr>
            </w:pPr>
            <w:r>
              <w:rPr>
                <w:rFonts w:ascii="Arial" w:hAnsi="Arial" w:cs="Arial"/>
                <w:color w:val="000000"/>
              </w:rPr>
              <w:t>(.179)</w:t>
            </w: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170"/>
              <w:jc w:val="right"/>
              <w:rPr>
                <w:rFonts w:ascii="Times New Roman" w:hAnsi="Times New Roman" w:cs="Amiri"/>
              </w:rPr>
            </w:pPr>
            <w:r>
              <w:rPr>
                <w:rFonts w:ascii="Arial" w:hAnsi="Arial" w:cs="Arial"/>
                <w:color w:val="000000"/>
              </w:rPr>
              <w:t>(.532)</w:t>
            </w:r>
          </w:p>
        </w:tc>
        <w:tc>
          <w:tcPr>
            <w:tcW w:w="1440" w:type="dxa"/>
            <w:gridSpan w:val="3"/>
            <w:tcBorders>
              <w:top w:val="nil"/>
              <w:left w:val="nil"/>
              <w:bottom w:val="nil"/>
              <w:right w:val="nil"/>
            </w:tcBorders>
            <w:vAlign w:val="bottom"/>
          </w:tcPr>
          <w:p>
            <w:pPr>
              <w:widowControl w:val="0"/>
              <w:autoSpaceDE w:val="0"/>
              <w:autoSpaceDN w:val="0"/>
              <w:adjustRightInd w:val="0"/>
              <w:spacing w:after="0" w:line="240" w:lineRule="auto"/>
              <w:ind w:right="287"/>
              <w:jc w:val="right"/>
              <w:rPr>
                <w:rFonts w:ascii="Times New Roman" w:hAnsi="Times New Roman" w:cs="Amiri"/>
              </w:rPr>
            </w:pPr>
            <w:r>
              <w:rPr>
                <w:rFonts w:ascii="Arial" w:hAnsi="Arial" w:cs="Arial"/>
                <w:color w:val="000000"/>
              </w:rPr>
              <w:t>(51.574)</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89" w:hRule="atLeast"/>
        </w:trPr>
        <w:tc>
          <w:tcPr>
            <w:tcW w:w="18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40" w:type="dxa"/>
            <w:gridSpan w:val="2"/>
            <w:vMerge w:val="restart"/>
            <w:tcBorders>
              <w:top w:val="nil"/>
              <w:left w:val="nil"/>
              <w:bottom w:val="nil"/>
              <w:right w:val="nil"/>
            </w:tcBorders>
            <w:vAlign w:val="bottom"/>
          </w:tcPr>
          <w:p>
            <w:pPr>
              <w:widowControl w:val="0"/>
              <w:autoSpaceDE w:val="0"/>
              <w:autoSpaceDN w:val="0"/>
              <w:adjustRightInd w:val="0"/>
              <w:spacing w:after="0" w:line="276" w:lineRule="exact"/>
              <w:ind w:left="420"/>
              <w:rPr>
                <w:rFonts w:ascii="Times New Roman" w:hAnsi="Times New Roman" w:cs="Amiri"/>
              </w:rPr>
            </w:pPr>
            <w:r>
              <w:rPr>
                <w:rFonts w:ascii="Arial" w:hAnsi="Arial" w:cs="Arial"/>
                <w:color w:val="000000"/>
              </w:rPr>
              <w:t>−.132</w:t>
            </w:r>
            <w:r>
              <w:rPr>
                <w:rFonts w:hint="eastAsia" w:ascii="MS PGothic" w:hAnsi="Arial" w:eastAsia="MS PGothic" w:cs="MS PGothic"/>
                <w:color w:val="000000"/>
                <w:vertAlign w:val="superscript"/>
              </w:rPr>
              <w:t>∗∗∗</w:t>
            </w:r>
          </w:p>
        </w:tc>
        <w:tc>
          <w:tcPr>
            <w:tcW w:w="1020" w:type="dxa"/>
            <w:gridSpan w:val="2"/>
            <w:vMerge w:val="restart"/>
            <w:tcBorders>
              <w:top w:val="nil"/>
              <w:left w:val="nil"/>
              <w:bottom w:val="nil"/>
              <w:right w:val="nil"/>
            </w:tcBorders>
            <w:vAlign w:val="bottom"/>
          </w:tcPr>
          <w:p>
            <w:pPr>
              <w:widowControl w:val="0"/>
              <w:autoSpaceDE w:val="0"/>
              <w:autoSpaceDN w:val="0"/>
              <w:adjustRightInd w:val="0"/>
              <w:spacing w:after="0" w:line="276" w:lineRule="exact"/>
              <w:ind w:right="87"/>
              <w:jc w:val="right"/>
              <w:rPr>
                <w:rFonts w:ascii="Times New Roman" w:hAnsi="Times New Roman" w:cs="Amiri"/>
              </w:rPr>
            </w:pPr>
            <w:r>
              <w:rPr>
                <w:rFonts w:ascii="Arial" w:hAnsi="Arial" w:cs="Arial"/>
                <w:color w:val="000000"/>
              </w:rPr>
              <w:t>−.015</w:t>
            </w:r>
            <w:r>
              <w:rPr>
                <w:rFonts w:hint="eastAsia" w:ascii="MS PGothic" w:hAnsi="Arial" w:eastAsia="MS PGothic" w:cs="MS PGothic"/>
                <w:color w:val="000000"/>
                <w:vertAlign w:val="superscript"/>
              </w:rPr>
              <w:t>∗</w:t>
            </w:r>
          </w:p>
        </w:tc>
        <w:tc>
          <w:tcPr>
            <w:tcW w:w="1340" w:type="dxa"/>
            <w:gridSpan w:val="2"/>
            <w:vMerge w:val="restart"/>
            <w:tcBorders>
              <w:top w:val="nil"/>
              <w:left w:val="nil"/>
              <w:bottom w:val="nil"/>
              <w:right w:val="nil"/>
            </w:tcBorders>
            <w:vAlign w:val="bottom"/>
          </w:tcPr>
          <w:p>
            <w:pPr>
              <w:widowControl w:val="0"/>
              <w:autoSpaceDE w:val="0"/>
              <w:autoSpaceDN w:val="0"/>
              <w:adjustRightInd w:val="0"/>
              <w:spacing w:after="0" w:line="276" w:lineRule="exact"/>
              <w:ind w:left="420"/>
              <w:rPr>
                <w:rFonts w:ascii="Times New Roman" w:hAnsi="Times New Roman" w:cs="Amiri"/>
              </w:rPr>
            </w:pPr>
            <w:r>
              <w:rPr>
                <w:rFonts w:ascii="Arial" w:hAnsi="Arial" w:cs="Arial"/>
                <w:color w:val="000000"/>
              </w:rPr>
              <w:t>−.029</w:t>
            </w:r>
            <w:r>
              <w:rPr>
                <w:rFonts w:hint="eastAsia" w:ascii="MS PGothic" w:hAnsi="Arial" w:eastAsia="MS PGothic" w:cs="MS PGothic"/>
                <w:color w:val="000000"/>
                <w:vertAlign w:val="superscript"/>
              </w:rPr>
              <w:t>∗∗</w:t>
            </w:r>
          </w:p>
        </w:tc>
        <w:tc>
          <w:tcPr>
            <w:tcW w:w="1060" w:type="dxa"/>
            <w:gridSpan w:val="2"/>
            <w:vMerge w:val="restart"/>
            <w:tcBorders>
              <w:top w:val="nil"/>
              <w:left w:val="nil"/>
              <w:bottom w:val="nil"/>
              <w:right w:val="nil"/>
            </w:tcBorders>
            <w:vAlign w:val="bottom"/>
          </w:tcPr>
          <w:p>
            <w:pPr>
              <w:widowControl w:val="0"/>
              <w:autoSpaceDE w:val="0"/>
              <w:autoSpaceDN w:val="0"/>
              <w:adjustRightInd w:val="0"/>
              <w:spacing w:after="0" w:line="240" w:lineRule="auto"/>
              <w:ind w:right="227"/>
              <w:jc w:val="right"/>
              <w:rPr>
                <w:rFonts w:ascii="Times New Roman" w:hAnsi="Times New Roman" w:cs="Amiri"/>
              </w:rPr>
            </w:pPr>
            <w:r>
              <w:rPr>
                <w:rFonts w:ascii="Arial" w:hAnsi="Arial" w:cs="Arial"/>
                <w:color w:val="000000"/>
              </w:rPr>
              <w:t>−.178</w:t>
            </w:r>
          </w:p>
        </w:tc>
        <w:tc>
          <w:tcPr>
            <w:tcW w:w="12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40" w:type="dxa"/>
            <w:gridSpan w:val="3"/>
            <w:vMerge w:val="restart"/>
            <w:tcBorders>
              <w:top w:val="nil"/>
              <w:left w:val="nil"/>
              <w:bottom w:val="nil"/>
              <w:right w:val="nil"/>
            </w:tcBorders>
            <w:vAlign w:val="bottom"/>
          </w:tcPr>
          <w:p>
            <w:pPr>
              <w:widowControl w:val="0"/>
              <w:autoSpaceDE w:val="0"/>
              <w:autoSpaceDN w:val="0"/>
              <w:adjustRightInd w:val="0"/>
              <w:spacing w:after="0" w:line="240" w:lineRule="auto"/>
              <w:ind w:right="347"/>
              <w:jc w:val="right"/>
              <w:rPr>
                <w:rFonts w:ascii="Times New Roman" w:hAnsi="Times New Roman" w:cs="Amiri"/>
              </w:rPr>
            </w:pPr>
            <w:r>
              <w:rPr>
                <w:rFonts w:ascii="Arial" w:hAnsi="Arial" w:cs="Arial"/>
                <w:color w:val="000000"/>
              </w:rPr>
              <w:t>−47.980</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24" w:hRule="atLeast"/>
        </w:trPr>
        <w:tc>
          <w:tcPr>
            <w:tcW w:w="18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Diabetes</w:t>
            </w:r>
          </w:p>
        </w:tc>
        <w:tc>
          <w:tcPr>
            <w:tcW w:w="1240" w:type="dxa"/>
            <w:gridSpan w:val="2"/>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20" w:type="dxa"/>
            <w:gridSpan w:val="2"/>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gridSpan w:val="2"/>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60" w:type="dxa"/>
            <w:gridSpan w:val="2"/>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250"/>
              <w:jc w:val="right"/>
              <w:rPr>
                <w:rFonts w:ascii="Times New Roman" w:hAnsi="Times New Roman" w:cs="Amiri"/>
              </w:rPr>
            </w:pPr>
            <w:r>
              <w:rPr>
                <w:rFonts w:ascii="Arial" w:hAnsi="Arial" w:cs="Arial"/>
                <w:color w:val="000000"/>
              </w:rPr>
              <w:t>0.186</w:t>
            </w:r>
          </w:p>
        </w:tc>
        <w:tc>
          <w:tcPr>
            <w:tcW w:w="1440" w:type="dxa"/>
            <w:gridSpan w:val="3"/>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59" w:hRule="atLeast"/>
        </w:trPr>
        <w:tc>
          <w:tcPr>
            <w:tcW w:w="18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40" w:type="dxa"/>
            <w:gridSpan w:val="2"/>
            <w:tcBorders>
              <w:top w:val="nil"/>
              <w:left w:val="nil"/>
              <w:bottom w:val="nil"/>
              <w:right w:val="nil"/>
            </w:tcBorders>
            <w:vAlign w:val="bottom"/>
          </w:tcPr>
          <w:p>
            <w:pPr>
              <w:widowControl w:val="0"/>
              <w:autoSpaceDE w:val="0"/>
              <w:autoSpaceDN w:val="0"/>
              <w:adjustRightInd w:val="0"/>
              <w:spacing w:after="0" w:line="240" w:lineRule="auto"/>
              <w:ind w:right="187"/>
              <w:jc w:val="right"/>
              <w:rPr>
                <w:rFonts w:ascii="Times New Roman" w:hAnsi="Times New Roman" w:cs="Amiri"/>
              </w:rPr>
            </w:pPr>
            <w:r>
              <w:rPr>
                <w:rFonts w:ascii="Arial" w:hAnsi="Arial" w:cs="Arial"/>
                <w:color w:val="000000"/>
              </w:rPr>
              <w:t>(.029)</w:t>
            </w:r>
          </w:p>
        </w:tc>
        <w:tc>
          <w:tcPr>
            <w:tcW w:w="1020" w:type="dxa"/>
            <w:gridSpan w:val="2"/>
            <w:tcBorders>
              <w:top w:val="nil"/>
              <w:left w:val="nil"/>
              <w:bottom w:val="nil"/>
              <w:right w:val="nil"/>
            </w:tcBorders>
            <w:vAlign w:val="bottom"/>
          </w:tcPr>
          <w:p>
            <w:pPr>
              <w:widowControl w:val="0"/>
              <w:autoSpaceDE w:val="0"/>
              <w:autoSpaceDN w:val="0"/>
              <w:adjustRightInd w:val="0"/>
              <w:spacing w:after="0" w:line="240" w:lineRule="auto"/>
              <w:ind w:right="87"/>
              <w:jc w:val="right"/>
              <w:rPr>
                <w:rFonts w:ascii="Times New Roman" w:hAnsi="Times New Roman" w:cs="Amiri"/>
              </w:rPr>
            </w:pPr>
            <w:r>
              <w:rPr>
                <w:rFonts w:ascii="Arial" w:hAnsi="Arial" w:cs="Arial"/>
                <w:color w:val="000000"/>
              </w:rPr>
              <w:t>(.008)</w:t>
            </w:r>
          </w:p>
        </w:tc>
        <w:tc>
          <w:tcPr>
            <w:tcW w:w="1340" w:type="dxa"/>
            <w:gridSpan w:val="2"/>
            <w:tcBorders>
              <w:top w:val="nil"/>
              <w:left w:val="nil"/>
              <w:bottom w:val="nil"/>
              <w:right w:val="nil"/>
            </w:tcBorders>
            <w:vAlign w:val="bottom"/>
          </w:tcPr>
          <w:p>
            <w:pPr>
              <w:widowControl w:val="0"/>
              <w:autoSpaceDE w:val="0"/>
              <w:autoSpaceDN w:val="0"/>
              <w:adjustRightInd w:val="0"/>
              <w:spacing w:after="0" w:line="240" w:lineRule="auto"/>
              <w:ind w:right="287"/>
              <w:jc w:val="right"/>
              <w:rPr>
                <w:rFonts w:ascii="Times New Roman" w:hAnsi="Times New Roman" w:cs="Amiri"/>
              </w:rPr>
            </w:pPr>
            <w:r>
              <w:rPr>
                <w:rFonts w:ascii="Arial" w:hAnsi="Arial" w:cs="Arial"/>
                <w:color w:val="000000"/>
              </w:rPr>
              <w:t>(.012)</w:t>
            </w:r>
          </w:p>
        </w:tc>
        <w:tc>
          <w:tcPr>
            <w:tcW w:w="1060" w:type="dxa"/>
            <w:gridSpan w:val="2"/>
            <w:tcBorders>
              <w:top w:val="nil"/>
              <w:left w:val="nil"/>
              <w:bottom w:val="nil"/>
              <w:right w:val="nil"/>
            </w:tcBorders>
            <w:vAlign w:val="bottom"/>
          </w:tcPr>
          <w:p>
            <w:pPr>
              <w:widowControl w:val="0"/>
              <w:autoSpaceDE w:val="0"/>
              <w:autoSpaceDN w:val="0"/>
              <w:adjustRightInd w:val="0"/>
              <w:spacing w:after="0" w:line="240" w:lineRule="auto"/>
              <w:ind w:right="167"/>
              <w:jc w:val="right"/>
              <w:rPr>
                <w:rFonts w:ascii="Times New Roman" w:hAnsi="Times New Roman" w:cs="Amiri"/>
              </w:rPr>
            </w:pPr>
            <w:r>
              <w:rPr>
                <w:rFonts w:ascii="Arial" w:hAnsi="Arial" w:cs="Arial"/>
                <w:color w:val="000000"/>
              </w:rPr>
              <w:t>(.248)</w:t>
            </w: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170"/>
              <w:jc w:val="right"/>
              <w:rPr>
                <w:rFonts w:ascii="Times New Roman" w:hAnsi="Times New Roman" w:cs="Amiri"/>
              </w:rPr>
            </w:pPr>
            <w:r>
              <w:rPr>
                <w:rFonts w:ascii="Arial" w:hAnsi="Arial" w:cs="Arial"/>
                <w:color w:val="000000"/>
              </w:rPr>
              <w:t>(.638)</w:t>
            </w:r>
          </w:p>
        </w:tc>
        <w:tc>
          <w:tcPr>
            <w:tcW w:w="1440" w:type="dxa"/>
            <w:gridSpan w:val="3"/>
            <w:tcBorders>
              <w:top w:val="nil"/>
              <w:left w:val="nil"/>
              <w:bottom w:val="nil"/>
              <w:right w:val="nil"/>
            </w:tcBorders>
            <w:vAlign w:val="bottom"/>
          </w:tcPr>
          <w:p>
            <w:pPr>
              <w:widowControl w:val="0"/>
              <w:autoSpaceDE w:val="0"/>
              <w:autoSpaceDN w:val="0"/>
              <w:adjustRightInd w:val="0"/>
              <w:spacing w:after="0" w:line="240" w:lineRule="auto"/>
              <w:ind w:right="287"/>
              <w:jc w:val="right"/>
              <w:rPr>
                <w:rFonts w:ascii="Times New Roman" w:hAnsi="Times New Roman" w:cs="Amiri"/>
              </w:rPr>
            </w:pPr>
            <w:r>
              <w:rPr>
                <w:rFonts w:ascii="Arial" w:hAnsi="Arial" w:cs="Arial"/>
                <w:color w:val="000000"/>
              </w:rPr>
              <w:t>(34.319)</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08" w:hRule="atLeast"/>
        </w:trPr>
        <w:tc>
          <w:tcPr>
            <w:tcW w:w="18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0" w:type="dxa"/>
            <w:gridSpan w:val="4"/>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50" w:hRule="atLeast"/>
        </w:trPr>
        <w:tc>
          <w:tcPr>
            <w:tcW w:w="18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0" w:type="dxa"/>
            <w:gridSpan w:val="4"/>
            <w:tcBorders>
              <w:top w:val="nil"/>
              <w:left w:val="nil"/>
              <w:bottom w:val="nil"/>
              <w:right w:val="nil"/>
            </w:tcBorders>
            <w:vAlign w:val="bottom"/>
          </w:tcPr>
          <w:p>
            <w:pPr>
              <w:widowControl w:val="0"/>
              <w:autoSpaceDE w:val="0"/>
              <w:autoSpaceDN w:val="0"/>
              <w:adjustRightInd w:val="0"/>
              <w:spacing w:after="0" w:line="240" w:lineRule="auto"/>
              <w:ind w:left="267"/>
              <w:jc w:val="center"/>
              <w:rPr>
                <w:rFonts w:ascii="Times New Roman" w:hAnsi="Times New Roman" w:cs="Amiri"/>
              </w:rPr>
            </w:pPr>
            <w:r>
              <w:rPr>
                <w:rFonts w:ascii="Arial" w:hAnsi="Arial" w:cs="Arial"/>
                <w:i/>
                <w:iCs/>
                <w:color w:val="000000"/>
                <w:w w:val="90"/>
              </w:rPr>
              <w:t>Years since diagnosis</w:t>
            </w:r>
          </w:p>
        </w:tc>
        <w:tc>
          <w:tcPr>
            <w:tcW w:w="12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8" w:hRule="atLeast"/>
        </w:trPr>
        <w:tc>
          <w:tcPr>
            <w:tcW w:w="18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Male sample</w:t>
            </w:r>
          </w:p>
        </w:tc>
        <w:tc>
          <w:tcPr>
            <w:tcW w:w="5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60" w:type="dxa"/>
            <w:vMerge w:val="restart"/>
            <w:tcBorders>
              <w:top w:val="nil"/>
              <w:left w:val="nil"/>
              <w:bottom w:val="nil"/>
              <w:right w:val="nil"/>
            </w:tcBorders>
            <w:vAlign w:val="bottom"/>
          </w:tcPr>
          <w:p>
            <w:pPr>
              <w:widowControl w:val="0"/>
              <w:autoSpaceDE w:val="0"/>
              <w:autoSpaceDN w:val="0"/>
              <w:adjustRightInd w:val="0"/>
              <w:spacing w:after="0" w:line="240" w:lineRule="auto"/>
              <w:ind w:right="247"/>
              <w:jc w:val="right"/>
              <w:rPr>
                <w:rFonts w:ascii="Times New Roman" w:hAnsi="Times New Roman" w:cs="Amiri"/>
              </w:rPr>
            </w:pPr>
            <w:r>
              <w:rPr>
                <w:rFonts w:ascii="Arial" w:hAnsi="Arial" w:cs="Arial"/>
                <w:color w:val="000000"/>
                <w:w w:val="80"/>
              </w:rPr>
              <w:t>.006</w:t>
            </w: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60" w:type="dxa"/>
            <w:vMerge w:val="restart"/>
            <w:tcBorders>
              <w:top w:val="nil"/>
              <w:left w:val="nil"/>
              <w:bottom w:val="nil"/>
              <w:right w:val="nil"/>
            </w:tcBorders>
            <w:vAlign w:val="bottom"/>
          </w:tcPr>
          <w:p>
            <w:pPr>
              <w:widowControl w:val="0"/>
              <w:autoSpaceDE w:val="0"/>
              <w:autoSpaceDN w:val="0"/>
              <w:adjustRightInd w:val="0"/>
              <w:spacing w:after="0" w:line="276" w:lineRule="exact"/>
              <w:ind w:right="27"/>
              <w:jc w:val="right"/>
              <w:rPr>
                <w:rFonts w:ascii="Times New Roman" w:hAnsi="Times New Roman" w:cs="Amiri"/>
              </w:rPr>
            </w:pPr>
            <w:r>
              <w:rPr>
                <w:rFonts w:ascii="Arial" w:hAnsi="Arial" w:cs="Arial"/>
                <w:color w:val="000000"/>
                <w:w w:val="79"/>
              </w:rPr>
              <w:t>.010</w:t>
            </w:r>
            <w:r>
              <w:rPr>
                <w:rFonts w:hint="eastAsia" w:ascii="MS PGothic" w:hAnsi="Arial" w:eastAsia="MS PGothic" w:cs="MS PGothic"/>
                <w:color w:val="000000"/>
                <w:w w:val="79"/>
                <w:vertAlign w:val="superscript"/>
              </w:rPr>
              <w:t>∗∗</w:t>
            </w:r>
          </w:p>
        </w:tc>
        <w:tc>
          <w:tcPr>
            <w:tcW w:w="5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vMerge w:val="restart"/>
            <w:tcBorders>
              <w:top w:val="nil"/>
              <w:left w:val="nil"/>
              <w:bottom w:val="nil"/>
              <w:right w:val="nil"/>
            </w:tcBorders>
            <w:vAlign w:val="bottom"/>
          </w:tcPr>
          <w:p>
            <w:pPr>
              <w:widowControl w:val="0"/>
              <w:autoSpaceDE w:val="0"/>
              <w:autoSpaceDN w:val="0"/>
              <w:adjustRightInd w:val="0"/>
              <w:spacing w:after="0" w:line="276" w:lineRule="exact"/>
              <w:rPr>
                <w:rFonts w:ascii="Times New Roman" w:hAnsi="Times New Roman" w:cs="Amiri"/>
              </w:rPr>
            </w:pPr>
            <w:r>
              <w:rPr>
                <w:rFonts w:ascii="Arial" w:hAnsi="Arial" w:cs="Arial"/>
                <w:color w:val="000000"/>
              </w:rPr>
              <w:t>.016</w:t>
            </w:r>
            <w:r>
              <w:rPr>
                <w:rFonts w:hint="eastAsia" w:ascii="MS PGothic" w:hAnsi="Arial" w:eastAsia="MS PGothic" w:cs="MS PGothic"/>
                <w:color w:val="000000"/>
                <w:vertAlign w:val="superscript"/>
              </w:rPr>
              <w:t>∗∗</w:t>
            </w:r>
          </w:p>
        </w:tc>
        <w:tc>
          <w:tcPr>
            <w:tcW w:w="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40" w:type="dxa"/>
            <w:vMerge w:val="restart"/>
            <w:tcBorders>
              <w:top w:val="nil"/>
              <w:left w:val="nil"/>
              <w:bottom w:val="nil"/>
              <w:right w:val="nil"/>
            </w:tcBorders>
            <w:vAlign w:val="bottom"/>
          </w:tcPr>
          <w:p>
            <w:pPr>
              <w:widowControl w:val="0"/>
              <w:autoSpaceDE w:val="0"/>
              <w:autoSpaceDN w:val="0"/>
              <w:adjustRightInd w:val="0"/>
              <w:spacing w:after="0" w:line="276" w:lineRule="exact"/>
              <w:ind w:right="27"/>
              <w:jc w:val="right"/>
              <w:rPr>
                <w:rFonts w:ascii="Times New Roman" w:hAnsi="Times New Roman" w:cs="Amiri"/>
              </w:rPr>
            </w:pPr>
            <w:r>
              <w:rPr>
                <w:rFonts w:ascii="Arial" w:hAnsi="Arial" w:cs="Arial"/>
                <w:color w:val="000000"/>
                <w:w w:val="81"/>
              </w:rPr>
              <w:t>.133</w:t>
            </w:r>
            <w:r>
              <w:rPr>
                <w:rFonts w:hint="eastAsia" w:ascii="MS PGothic" w:hAnsi="Arial" w:eastAsia="MS PGothic" w:cs="MS PGothic"/>
                <w:color w:val="000000"/>
                <w:w w:val="81"/>
                <w:vertAlign w:val="superscript"/>
              </w:rPr>
              <w:t>∗∗∗</w:t>
            </w:r>
          </w:p>
        </w:tc>
        <w:tc>
          <w:tcPr>
            <w:tcW w:w="1200" w:type="dxa"/>
            <w:vMerge w:val="restart"/>
            <w:tcBorders>
              <w:top w:val="nil"/>
              <w:left w:val="nil"/>
              <w:bottom w:val="nil"/>
              <w:right w:val="nil"/>
            </w:tcBorders>
            <w:vAlign w:val="bottom"/>
          </w:tcPr>
          <w:p>
            <w:pPr>
              <w:widowControl w:val="0"/>
              <w:autoSpaceDE w:val="0"/>
              <w:autoSpaceDN w:val="0"/>
              <w:adjustRightInd w:val="0"/>
              <w:spacing w:after="0" w:line="276" w:lineRule="exact"/>
              <w:ind w:right="50"/>
              <w:jc w:val="right"/>
              <w:rPr>
                <w:rFonts w:ascii="Times New Roman" w:hAnsi="Times New Roman" w:cs="Amiri"/>
              </w:rPr>
            </w:pPr>
            <w:r>
              <w:rPr>
                <w:rFonts w:ascii="Arial" w:hAnsi="Arial" w:cs="Arial"/>
                <w:color w:val="000000"/>
              </w:rPr>
              <w:t>.326</w:t>
            </w:r>
            <w:r>
              <w:rPr>
                <w:rFonts w:hint="eastAsia" w:ascii="MS PGothic" w:hAnsi="Arial" w:eastAsia="MS PGothic" w:cs="MS PGothic"/>
                <w:color w:val="000000"/>
                <w:vertAlign w:val="superscript"/>
              </w:rPr>
              <w:t>∗∗∗</w:t>
            </w:r>
          </w:p>
        </w:tc>
        <w:tc>
          <w:tcPr>
            <w:tcW w:w="5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940" w:type="dxa"/>
            <w:gridSpan w:val="2"/>
            <w:vMerge w:val="restart"/>
            <w:tcBorders>
              <w:top w:val="nil"/>
              <w:left w:val="nil"/>
              <w:bottom w:val="nil"/>
              <w:right w:val="nil"/>
            </w:tcBorders>
            <w:vAlign w:val="bottom"/>
          </w:tcPr>
          <w:p>
            <w:pPr>
              <w:widowControl w:val="0"/>
              <w:autoSpaceDE w:val="0"/>
              <w:autoSpaceDN w:val="0"/>
              <w:adjustRightInd w:val="0"/>
              <w:spacing w:after="0" w:line="276" w:lineRule="exact"/>
              <w:ind w:right="147"/>
              <w:jc w:val="right"/>
              <w:rPr>
                <w:rFonts w:ascii="Times New Roman" w:hAnsi="Times New Roman" w:cs="Amiri"/>
              </w:rPr>
            </w:pPr>
            <w:r>
              <w:rPr>
                <w:rFonts w:ascii="Arial" w:hAnsi="Arial" w:cs="Arial"/>
                <w:color w:val="000000"/>
                <w:w w:val="82"/>
              </w:rPr>
              <w:t>26.261</w:t>
            </w:r>
            <w:r>
              <w:rPr>
                <w:rFonts w:hint="eastAsia" w:ascii="MS PGothic" w:hAnsi="Arial" w:eastAsia="MS PGothic" w:cs="MS PGothic"/>
                <w:color w:val="000000"/>
                <w:w w:val="82"/>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70" w:hRule="atLeast"/>
        </w:trPr>
        <w:tc>
          <w:tcPr>
            <w:tcW w:w="1820" w:type="dxa"/>
            <w:tcBorders>
              <w:top w:val="nil"/>
              <w:left w:val="nil"/>
              <w:bottom w:val="nil"/>
              <w:right w:val="nil"/>
            </w:tcBorders>
            <w:vAlign w:val="bottom"/>
          </w:tcPr>
          <w:p>
            <w:pPr>
              <w:widowControl w:val="0"/>
              <w:autoSpaceDE w:val="0"/>
              <w:autoSpaceDN w:val="0"/>
              <w:adjustRightInd w:val="0"/>
              <w:spacing w:after="0" w:line="70" w:lineRule="exact"/>
              <w:ind w:left="100"/>
              <w:rPr>
                <w:rFonts w:ascii="Times New Roman" w:hAnsi="Times New Roman" w:cs="Amiri"/>
              </w:rPr>
            </w:pPr>
            <w:r>
              <w:rPr>
                <w:rFonts w:ascii="Arial" w:hAnsi="Arial" w:cs="Arial"/>
                <w:color w:val="000000"/>
              </w:rPr>
              <w:t>Time since diagnosis</w:t>
            </w:r>
          </w:p>
        </w:tc>
        <w:tc>
          <w:tcPr>
            <w:tcW w:w="580" w:type="dxa"/>
            <w:vMerge w:val="restart"/>
            <w:tcBorders>
              <w:top w:val="nil"/>
              <w:left w:val="nil"/>
              <w:bottom w:val="nil"/>
              <w:right w:val="nil"/>
            </w:tcBorders>
            <w:vAlign w:val="bottom"/>
          </w:tcPr>
          <w:p>
            <w:pPr>
              <w:widowControl w:val="0"/>
              <w:autoSpaceDE w:val="0"/>
              <w:autoSpaceDN w:val="0"/>
              <w:adjustRightInd w:val="0"/>
              <w:spacing w:after="0" w:line="240" w:lineRule="auto"/>
              <w:ind w:left="420"/>
              <w:rPr>
                <w:rFonts w:ascii="Times New Roman" w:hAnsi="Times New Roman" w:cs="Amiri"/>
              </w:rPr>
            </w:pPr>
            <w:r>
              <w:rPr>
                <w:rFonts w:ascii="Arial" w:hAnsi="Arial" w:cs="Arial"/>
                <w:color w:val="000000"/>
              </w:rPr>
              <w:t>−</w:t>
            </w:r>
          </w:p>
        </w:tc>
        <w:tc>
          <w:tcPr>
            <w:tcW w:w="6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vMerge w:val="restart"/>
            <w:tcBorders>
              <w:top w:val="nil"/>
              <w:left w:val="nil"/>
              <w:bottom w:val="nil"/>
              <w:right w:val="nil"/>
            </w:tcBorders>
            <w:vAlign w:val="bottom"/>
          </w:tcPr>
          <w:p>
            <w:pPr>
              <w:widowControl w:val="0"/>
              <w:autoSpaceDE w:val="0"/>
              <w:autoSpaceDN w:val="0"/>
              <w:adjustRightInd w:val="0"/>
              <w:spacing w:after="0" w:line="240" w:lineRule="auto"/>
              <w:ind w:left="320"/>
              <w:rPr>
                <w:rFonts w:ascii="Times New Roman" w:hAnsi="Times New Roman" w:cs="Amiri"/>
              </w:rPr>
            </w:pPr>
            <w:r>
              <w:rPr>
                <w:rFonts w:ascii="Arial" w:hAnsi="Arial" w:cs="Arial"/>
                <w:color w:val="000000"/>
              </w:rPr>
              <w:t>−</w:t>
            </w:r>
          </w:p>
        </w:tc>
        <w:tc>
          <w:tcPr>
            <w:tcW w:w="5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60" w:type="dxa"/>
            <w:vMerge w:val="restart"/>
            <w:tcBorders>
              <w:top w:val="nil"/>
              <w:left w:val="nil"/>
              <w:bottom w:val="nil"/>
              <w:right w:val="nil"/>
            </w:tcBorders>
            <w:vAlign w:val="bottom"/>
          </w:tcPr>
          <w:p>
            <w:pPr>
              <w:widowControl w:val="0"/>
              <w:autoSpaceDE w:val="0"/>
              <w:autoSpaceDN w:val="0"/>
              <w:adjustRightInd w:val="0"/>
              <w:spacing w:after="0" w:line="240" w:lineRule="auto"/>
              <w:ind w:left="420"/>
              <w:rPr>
                <w:rFonts w:ascii="Times New Roman" w:hAnsi="Times New Roman" w:cs="Amiri"/>
              </w:rPr>
            </w:pPr>
            <w:r>
              <w:rPr>
                <w:rFonts w:ascii="Arial" w:hAnsi="Arial" w:cs="Arial"/>
                <w:color w:val="000000"/>
              </w:rPr>
              <w:t>−</w:t>
            </w:r>
          </w:p>
        </w:tc>
        <w:tc>
          <w:tcPr>
            <w:tcW w:w="7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20" w:type="dxa"/>
            <w:vMerge w:val="restart"/>
            <w:tcBorders>
              <w:top w:val="nil"/>
              <w:left w:val="nil"/>
              <w:bottom w:val="nil"/>
              <w:right w:val="nil"/>
            </w:tcBorders>
            <w:vAlign w:val="bottom"/>
          </w:tcPr>
          <w:p>
            <w:pPr>
              <w:widowControl w:val="0"/>
              <w:autoSpaceDE w:val="0"/>
              <w:autoSpaceDN w:val="0"/>
              <w:adjustRightInd w:val="0"/>
              <w:spacing w:after="0" w:line="240" w:lineRule="auto"/>
              <w:ind w:left="260"/>
              <w:rPr>
                <w:rFonts w:ascii="Times New Roman" w:hAnsi="Times New Roman" w:cs="Amiri"/>
              </w:rPr>
            </w:pPr>
            <w:r>
              <w:rPr>
                <w:rFonts w:ascii="Arial" w:hAnsi="Arial" w:cs="Arial"/>
                <w:color w:val="000000"/>
              </w:rPr>
              <w:t>−</w:t>
            </w:r>
          </w:p>
        </w:tc>
        <w:tc>
          <w:tcPr>
            <w:tcW w:w="64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00" w:type="dxa"/>
            <w:vMerge w:val="restart"/>
            <w:tcBorders>
              <w:top w:val="nil"/>
              <w:left w:val="nil"/>
              <w:bottom w:val="nil"/>
              <w:right w:val="nil"/>
            </w:tcBorders>
            <w:vAlign w:val="bottom"/>
          </w:tcPr>
          <w:p>
            <w:pPr>
              <w:widowControl w:val="0"/>
              <w:autoSpaceDE w:val="0"/>
              <w:autoSpaceDN w:val="0"/>
              <w:adjustRightInd w:val="0"/>
              <w:spacing w:after="0" w:line="240" w:lineRule="auto"/>
              <w:ind w:left="340"/>
              <w:rPr>
                <w:rFonts w:ascii="Times New Roman" w:hAnsi="Times New Roman" w:cs="Amiri"/>
              </w:rPr>
            </w:pPr>
            <w:r>
              <w:rPr>
                <w:rFonts w:ascii="Arial" w:hAnsi="Arial" w:cs="Arial"/>
                <w:color w:val="000000"/>
              </w:rPr>
              <w:t>−</w:t>
            </w:r>
          </w:p>
        </w:tc>
        <w:tc>
          <w:tcPr>
            <w:tcW w:w="940" w:type="dxa"/>
            <w:gridSpan w:val="2"/>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54" w:hRule="atLeast"/>
        </w:trPr>
        <w:tc>
          <w:tcPr>
            <w:tcW w:w="18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154" w:lineRule="exact"/>
              <w:ind w:right="570"/>
              <w:jc w:val="right"/>
              <w:rPr>
                <w:rFonts w:ascii="Times New Roman" w:hAnsi="Times New Roman" w:cs="Amiri"/>
              </w:rPr>
            </w:pPr>
            <w:r>
              <w:rPr>
                <w:rFonts w:ascii="Arial" w:hAnsi="Arial" w:cs="Arial"/>
                <w:color w:val="000000"/>
              </w:rPr>
              <w:t>−</w:t>
            </w:r>
          </w:p>
        </w:tc>
        <w:tc>
          <w:tcPr>
            <w:tcW w:w="5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59" w:hRule="atLeast"/>
        </w:trPr>
        <w:tc>
          <w:tcPr>
            <w:tcW w:w="1820" w:type="dxa"/>
            <w:vMerge w:val="restart"/>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Female sample</w:t>
            </w:r>
          </w:p>
        </w:tc>
        <w:tc>
          <w:tcPr>
            <w:tcW w:w="1240" w:type="dxa"/>
            <w:gridSpan w:val="2"/>
            <w:tcBorders>
              <w:top w:val="nil"/>
              <w:left w:val="nil"/>
              <w:bottom w:val="nil"/>
              <w:right w:val="nil"/>
            </w:tcBorders>
            <w:vAlign w:val="bottom"/>
          </w:tcPr>
          <w:p>
            <w:pPr>
              <w:widowControl w:val="0"/>
              <w:autoSpaceDE w:val="0"/>
              <w:autoSpaceDN w:val="0"/>
              <w:adjustRightInd w:val="0"/>
              <w:spacing w:after="0" w:line="240" w:lineRule="auto"/>
              <w:ind w:right="187"/>
              <w:jc w:val="right"/>
              <w:rPr>
                <w:rFonts w:ascii="Times New Roman" w:hAnsi="Times New Roman" w:cs="Amiri"/>
              </w:rPr>
            </w:pPr>
            <w:r>
              <w:rPr>
                <w:rFonts w:ascii="Arial" w:hAnsi="Arial" w:cs="Arial"/>
                <w:color w:val="000000"/>
              </w:rPr>
              <w:t>(.004)</w:t>
            </w:r>
          </w:p>
        </w:tc>
        <w:tc>
          <w:tcPr>
            <w:tcW w:w="1020" w:type="dxa"/>
            <w:gridSpan w:val="2"/>
            <w:tcBorders>
              <w:top w:val="nil"/>
              <w:left w:val="nil"/>
              <w:bottom w:val="nil"/>
              <w:right w:val="nil"/>
            </w:tcBorders>
            <w:vAlign w:val="bottom"/>
          </w:tcPr>
          <w:p>
            <w:pPr>
              <w:widowControl w:val="0"/>
              <w:autoSpaceDE w:val="0"/>
              <w:autoSpaceDN w:val="0"/>
              <w:adjustRightInd w:val="0"/>
              <w:spacing w:after="0" w:line="240" w:lineRule="auto"/>
              <w:ind w:right="87"/>
              <w:jc w:val="right"/>
              <w:rPr>
                <w:rFonts w:ascii="Times New Roman" w:hAnsi="Times New Roman" w:cs="Amiri"/>
              </w:rPr>
            </w:pPr>
            <w:r>
              <w:rPr>
                <w:rFonts w:ascii="Arial" w:hAnsi="Arial" w:cs="Arial"/>
                <w:color w:val="000000"/>
              </w:rPr>
              <w:t>(.005)</w:t>
            </w:r>
          </w:p>
        </w:tc>
        <w:tc>
          <w:tcPr>
            <w:tcW w:w="1340" w:type="dxa"/>
            <w:gridSpan w:val="2"/>
            <w:tcBorders>
              <w:top w:val="nil"/>
              <w:left w:val="nil"/>
              <w:bottom w:val="nil"/>
              <w:right w:val="nil"/>
            </w:tcBorders>
            <w:vAlign w:val="bottom"/>
          </w:tcPr>
          <w:p>
            <w:pPr>
              <w:widowControl w:val="0"/>
              <w:autoSpaceDE w:val="0"/>
              <w:autoSpaceDN w:val="0"/>
              <w:adjustRightInd w:val="0"/>
              <w:spacing w:after="0" w:line="240" w:lineRule="auto"/>
              <w:ind w:right="287"/>
              <w:jc w:val="right"/>
              <w:rPr>
                <w:rFonts w:ascii="Times New Roman" w:hAnsi="Times New Roman" w:cs="Amiri"/>
              </w:rPr>
            </w:pPr>
            <w:r>
              <w:rPr>
                <w:rFonts w:ascii="Arial" w:hAnsi="Arial" w:cs="Arial"/>
                <w:color w:val="000000"/>
              </w:rPr>
              <w:t>(.006)</w:t>
            </w:r>
          </w:p>
        </w:tc>
        <w:tc>
          <w:tcPr>
            <w:tcW w:w="1060" w:type="dxa"/>
            <w:gridSpan w:val="2"/>
            <w:tcBorders>
              <w:top w:val="nil"/>
              <w:left w:val="nil"/>
              <w:bottom w:val="nil"/>
              <w:right w:val="nil"/>
            </w:tcBorders>
            <w:vAlign w:val="bottom"/>
          </w:tcPr>
          <w:p>
            <w:pPr>
              <w:widowControl w:val="0"/>
              <w:autoSpaceDE w:val="0"/>
              <w:autoSpaceDN w:val="0"/>
              <w:adjustRightInd w:val="0"/>
              <w:spacing w:after="0" w:line="240" w:lineRule="auto"/>
              <w:ind w:right="167"/>
              <w:jc w:val="right"/>
              <w:rPr>
                <w:rFonts w:ascii="Times New Roman" w:hAnsi="Times New Roman" w:cs="Amiri"/>
              </w:rPr>
            </w:pPr>
            <w:r>
              <w:rPr>
                <w:rFonts w:ascii="Arial" w:hAnsi="Arial" w:cs="Arial"/>
                <w:color w:val="000000"/>
              </w:rPr>
              <w:t>(.033)</w:t>
            </w: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170"/>
              <w:jc w:val="right"/>
              <w:rPr>
                <w:rFonts w:ascii="Times New Roman" w:hAnsi="Times New Roman" w:cs="Amiri"/>
              </w:rPr>
            </w:pPr>
            <w:r>
              <w:rPr>
                <w:rFonts w:ascii="Arial" w:hAnsi="Arial" w:cs="Arial"/>
                <w:color w:val="000000"/>
              </w:rPr>
              <w:t>(.095)</w:t>
            </w:r>
          </w:p>
        </w:tc>
        <w:tc>
          <w:tcPr>
            <w:tcW w:w="5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940" w:type="dxa"/>
            <w:gridSpan w:val="2"/>
            <w:tcBorders>
              <w:top w:val="nil"/>
              <w:left w:val="nil"/>
              <w:bottom w:val="nil"/>
              <w:right w:val="nil"/>
            </w:tcBorders>
            <w:vAlign w:val="bottom"/>
          </w:tcPr>
          <w:p>
            <w:pPr>
              <w:widowControl w:val="0"/>
              <w:autoSpaceDE w:val="0"/>
              <w:autoSpaceDN w:val="0"/>
              <w:adjustRightInd w:val="0"/>
              <w:spacing w:after="0" w:line="240" w:lineRule="auto"/>
              <w:ind w:right="287"/>
              <w:jc w:val="right"/>
              <w:rPr>
                <w:rFonts w:ascii="Times New Roman" w:hAnsi="Times New Roman" w:cs="Amiri"/>
              </w:rPr>
            </w:pPr>
            <w:r>
              <w:rPr>
                <w:rFonts w:ascii="Arial" w:hAnsi="Arial" w:cs="Arial"/>
                <w:color w:val="000000"/>
                <w:w w:val="89"/>
              </w:rPr>
              <w:t>(9.160)</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89" w:hRule="atLeast"/>
        </w:trPr>
        <w:tc>
          <w:tcPr>
            <w:tcW w:w="18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60" w:type="dxa"/>
            <w:vMerge w:val="restart"/>
            <w:tcBorders>
              <w:top w:val="nil"/>
              <w:left w:val="nil"/>
              <w:bottom w:val="nil"/>
              <w:right w:val="nil"/>
            </w:tcBorders>
            <w:vAlign w:val="bottom"/>
          </w:tcPr>
          <w:p>
            <w:pPr>
              <w:widowControl w:val="0"/>
              <w:autoSpaceDE w:val="0"/>
              <w:autoSpaceDN w:val="0"/>
              <w:adjustRightInd w:val="0"/>
              <w:spacing w:after="0" w:line="259" w:lineRule="exact"/>
              <w:ind w:right="47"/>
              <w:jc w:val="right"/>
              <w:rPr>
                <w:rFonts w:ascii="Times New Roman" w:hAnsi="Times New Roman" w:cs="Amiri"/>
              </w:rPr>
            </w:pPr>
            <w:r>
              <w:rPr>
                <w:rFonts w:ascii="Arial" w:hAnsi="Arial" w:cs="Arial"/>
                <w:color w:val="000000"/>
                <w:w w:val="81"/>
              </w:rPr>
              <w:t>.019</w:t>
            </w:r>
            <w:r>
              <w:rPr>
                <w:rFonts w:hint="eastAsia" w:ascii="MS PGothic" w:hAnsi="Arial" w:eastAsia="MS PGothic" w:cs="MS PGothic"/>
                <w:color w:val="000000"/>
                <w:w w:val="81"/>
                <w:vertAlign w:val="superscript"/>
              </w:rPr>
              <w:t>∗∗∗</w:t>
            </w: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60" w:type="dxa"/>
            <w:vMerge w:val="restart"/>
            <w:tcBorders>
              <w:top w:val="nil"/>
              <w:left w:val="nil"/>
              <w:bottom w:val="nil"/>
              <w:right w:val="nil"/>
            </w:tcBorders>
            <w:vAlign w:val="bottom"/>
          </w:tcPr>
          <w:p>
            <w:pPr>
              <w:widowControl w:val="0"/>
              <w:autoSpaceDE w:val="0"/>
              <w:autoSpaceDN w:val="0"/>
              <w:adjustRightInd w:val="0"/>
              <w:spacing w:after="0" w:line="240" w:lineRule="auto"/>
              <w:ind w:right="147"/>
              <w:jc w:val="right"/>
              <w:rPr>
                <w:rFonts w:ascii="Times New Roman" w:hAnsi="Times New Roman" w:cs="Amiri"/>
              </w:rPr>
            </w:pPr>
            <w:r>
              <w:rPr>
                <w:rFonts w:ascii="Arial" w:hAnsi="Arial" w:cs="Arial"/>
                <w:color w:val="000000"/>
                <w:w w:val="80"/>
              </w:rPr>
              <w:t>.002</w:t>
            </w:r>
          </w:p>
        </w:tc>
        <w:tc>
          <w:tcPr>
            <w:tcW w:w="5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vMerge w:val="restart"/>
            <w:tcBorders>
              <w:top w:val="nil"/>
              <w:left w:val="nil"/>
              <w:bottom w:val="nil"/>
              <w:right w:val="nil"/>
            </w:tcBorders>
            <w:vAlign w:val="bottom"/>
          </w:tcPr>
          <w:p>
            <w:pPr>
              <w:widowControl w:val="0"/>
              <w:autoSpaceDE w:val="0"/>
              <w:autoSpaceDN w:val="0"/>
              <w:adjustRightInd w:val="0"/>
              <w:spacing w:after="0" w:line="240" w:lineRule="auto"/>
              <w:ind w:right="367"/>
              <w:jc w:val="right"/>
              <w:rPr>
                <w:rFonts w:ascii="Times New Roman" w:hAnsi="Times New Roman" w:cs="Amiri"/>
              </w:rPr>
            </w:pPr>
            <w:r>
              <w:rPr>
                <w:rFonts w:ascii="Arial" w:hAnsi="Arial" w:cs="Arial"/>
                <w:color w:val="000000"/>
                <w:w w:val="80"/>
              </w:rPr>
              <w:t>.004</w:t>
            </w:r>
          </w:p>
        </w:tc>
        <w:tc>
          <w:tcPr>
            <w:tcW w:w="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40" w:type="dxa"/>
            <w:vMerge w:val="restart"/>
            <w:tcBorders>
              <w:top w:val="nil"/>
              <w:left w:val="nil"/>
              <w:bottom w:val="nil"/>
              <w:right w:val="nil"/>
            </w:tcBorders>
            <w:vAlign w:val="bottom"/>
          </w:tcPr>
          <w:p>
            <w:pPr>
              <w:widowControl w:val="0"/>
              <w:autoSpaceDE w:val="0"/>
              <w:autoSpaceDN w:val="0"/>
              <w:adjustRightInd w:val="0"/>
              <w:spacing w:after="0" w:line="240" w:lineRule="auto"/>
              <w:ind w:right="227"/>
              <w:jc w:val="right"/>
              <w:rPr>
                <w:rFonts w:ascii="Times New Roman" w:hAnsi="Times New Roman" w:cs="Amiri"/>
              </w:rPr>
            </w:pPr>
            <w:r>
              <w:rPr>
                <w:rFonts w:ascii="Arial" w:hAnsi="Arial" w:cs="Arial"/>
                <w:color w:val="000000"/>
                <w:w w:val="80"/>
              </w:rPr>
              <w:t>.044</w:t>
            </w:r>
          </w:p>
        </w:tc>
        <w:tc>
          <w:tcPr>
            <w:tcW w:w="1200" w:type="dxa"/>
            <w:vMerge w:val="restart"/>
            <w:tcBorders>
              <w:top w:val="nil"/>
              <w:left w:val="nil"/>
              <w:bottom w:val="nil"/>
              <w:right w:val="nil"/>
            </w:tcBorders>
            <w:vAlign w:val="bottom"/>
          </w:tcPr>
          <w:p>
            <w:pPr>
              <w:widowControl w:val="0"/>
              <w:autoSpaceDE w:val="0"/>
              <w:autoSpaceDN w:val="0"/>
              <w:adjustRightInd w:val="0"/>
              <w:spacing w:after="0" w:line="240" w:lineRule="auto"/>
              <w:ind w:right="250"/>
              <w:jc w:val="right"/>
              <w:rPr>
                <w:rFonts w:ascii="Times New Roman" w:hAnsi="Times New Roman" w:cs="Amiri"/>
              </w:rPr>
            </w:pPr>
            <w:r>
              <w:rPr>
                <w:rFonts w:ascii="Arial" w:hAnsi="Arial" w:cs="Arial"/>
                <w:color w:val="000000"/>
              </w:rPr>
              <w:t>.016</w:t>
            </w:r>
          </w:p>
        </w:tc>
        <w:tc>
          <w:tcPr>
            <w:tcW w:w="5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60" w:type="dxa"/>
            <w:vMerge w:val="restart"/>
            <w:tcBorders>
              <w:top w:val="nil"/>
              <w:left w:val="nil"/>
              <w:bottom w:val="nil"/>
              <w:right w:val="nil"/>
            </w:tcBorders>
            <w:vAlign w:val="bottom"/>
          </w:tcPr>
          <w:p>
            <w:pPr>
              <w:widowControl w:val="0"/>
              <w:autoSpaceDE w:val="0"/>
              <w:autoSpaceDN w:val="0"/>
              <w:adjustRightInd w:val="0"/>
              <w:spacing w:after="0" w:line="240" w:lineRule="auto"/>
              <w:ind w:right="347"/>
              <w:jc w:val="right"/>
              <w:rPr>
                <w:rFonts w:ascii="Times New Roman" w:hAnsi="Times New Roman" w:cs="Amiri"/>
              </w:rPr>
            </w:pPr>
            <w:r>
              <w:rPr>
                <w:rFonts w:ascii="Arial" w:hAnsi="Arial" w:cs="Arial"/>
                <w:color w:val="000000"/>
                <w:w w:val="84"/>
              </w:rPr>
              <w:t>9.096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70" w:hRule="atLeast"/>
        </w:trPr>
        <w:tc>
          <w:tcPr>
            <w:tcW w:w="1820" w:type="dxa"/>
            <w:tcBorders>
              <w:top w:val="nil"/>
              <w:left w:val="nil"/>
              <w:bottom w:val="nil"/>
              <w:right w:val="nil"/>
            </w:tcBorders>
            <w:vAlign w:val="bottom"/>
          </w:tcPr>
          <w:p>
            <w:pPr>
              <w:widowControl w:val="0"/>
              <w:autoSpaceDE w:val="0"/>
              <w:autoSpaceDN w:val="0"/>
              <w:adjustRightInd w:val="0"/>
              <w:spacing w:after="0" w:line="70" w:lineRule="exact"/>
              <w:ind w:left="100"/>
              <w:rPr>
                <w:rFonts w:ascii="Times New Roman" w:hAnsi="Times New Roman" w:cs="Amiri"/>
              </w:rPr>
            </w:pPr>
            <w:r>
              <w:rPr>
                <w:rFonts w:ascii="Arial" w:hAnsi="Arial" w:cs="Arial"/>
                <w:color w:val="000000"/>
              </w:rPr>
              <w:t>Time since diagnosis</w:t>
            </w:r>
          </w:p>
        </w:tc>
        <w:tc>
          <w:tcPr>
            <w:tcW w:w="580" w:type="dxa"/>
            <w:vMerge w:val="restart"/>
            <w:tcBorders>
              <w:top w:val="nil"/>
              <w:left w:val="nil"/>
              <w:bottom w:val="nil"/>
              <w:right w:val="nil"/>
            </w:tcBorders>
            <w:vAlign w:val="bottom"/>
          </w:tcPr>
          <w:p>
            <w:pPr>
              <w:widowControl w:val="0"/>
              <w:autoSpaceDE w:val="0"/>
              <w:autoSpaceDN w:val="0"/>
              <w:adjustRightInd w:val="0"/>
              <w:spacing w:after="0" w:line="240" w:lineRule="auto"/>
              <w:ind w:left="420"/>
              <w:rPr>
                <w:rFonts w:ascii="Times New Roman" w:hAnsi="Times New Roman" w:cs="Amiri"/>
              </w:rPr>
            </w:pPr>
            <w:r>
              <w:rPr>
                <w:rFonts w:ascii="Arial" w:hAnsi="Arial" w:cs="Arial"/>
                <w:color w:val="000000"/>
              </w:rPr>
              <w:t>−</w:t>
            </w:r>
          </w:p>
        </w:tc>
        <w:tc>
          <w:tcPr>
            <w:tcW w:w="6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vMerge w:val="restart"/>
            <w:tcBorders>
              <w:top w:val="nil"/>
              <w:left w:val="nil"/>
              <w:bottom w:val="nil"/>
              <w:right w:val="nil"/>
            </w:tcBorders>
            <w:vAlign w:val="bottom"/>
          </w:tcPr>
          <w:p>
            <w:pPr>
              <w:widowControl w:val="0"/>
              <w:autoSpaceDE w:val="0"/>
              <w:autoSpaceDN w:val="0"/>
              <w:adjustRightInd w:val="0"/>
              <w:spacing w:after="0" w:line="240" w:lineRule="auto"/>
              <w:ind w:left="320"/>
              <w:rPr>
                <w:rFonts w:ascii="Times New Roman" w:hAnsi="Times New Roman" w:cs="Amiri"/>
              </w:rPr>
            </w:pPr>
            <w:r>
              <w:rPr>
                <w:rFonts w:ascii="Arial" w:hAnsi="Arial" w:cs="Arial"/>
                <w:color w:val="000000"/>
              </w:rPr>
              <w:t>−</w:t>
            </w:r>
          </w:p>
        </w:tc>
        <w:tc>
          <w:tcPr>
            <w:tcW w:w="5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60" w:type="dxa"/>
            <w:vMerge w:val="restart"/>
            <w:tcBorders>
              <w:top w:val="nil"/>
              <w:left w:val="nil"/>
              <w:bottom w:val="nil"/>
              <w:right w:val="nil"/>
            </w:tcBorders>
            <w:vAlign w:val="bottom"/>
          </w:tcPr>
          <w:p>
            <w:pPr>
              <w:widowControl w:val="0"/>
              <w:autoSpaceDE w:val="0"/>
              <w:autoSpaceDN w:val="0"/>
              <w:adjustRightInd w:val="0"/>
              <w:spacing w:after="0" w:line="240" w:lineRule="auto"/>
              <w:ind w:left="420"/>
              <w:rPr>
                <w:rFonts w:ascii="Times New Roman" w:hAnsi="Times New Roman" w:cs="Amiri"/>
              </w:rPr>
            </w:pPr>
            <w:r>
              <w:rPr>
                <w:rFonts w:ascii="Arial" w:hAnsi="Arial" w:cs="Arial"/>
                <w:color w:val="000000"/>
              </w:rPr>
              <w:t>−</w:t>
            </w:r>
          </w:p>
        </w:tc>
        <w:tc>
          <w:tcPr>
            <w:tcW w:w="7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20" w:type="dxa"/>
            <w:vMerge w:val="restart"/>
            <w:tcBorders>
              <w:top w:val="nil"/>
              <w:left w:val="nil"/>
              <w:bottom w:val="nil"/>
              <w:right w:val="nil"/>
            </w:tcBorders>
            <w:vAlign w:val="bottom"/>
          </w:tcPr>
          <w:p>
            <w:pPr>
              <w:widowControl w:val="0"/>
              <w:autoSpaceDE w:val="0"/>
              <w:autoSpaceDN w:val="0"/>
              <w:adjustRightInd w:val="0"/>
              <w:spacing w:after="0" w:line="240" w:lineRule="auto"/>
              <w:ind w:left="260"/>
              <w:rPr>
                <w:rFonts w:ascii="Times New Roman" w:hAnsi="Times New Roman" w:cs="Amiri"/>
              </w:rPr>
            </w:pPr>
            <w:r>
              <w:rPr>
                <w:rFonts w:ascii="Arial" w:hAnsi="Arial" w:cs="Arial"/>
                <w:color w:val="000000"/>
              </w:rPr>
              <w:t>−</w:t>
            </w:r>
          </w:p>
        </w:tc>
        <w:tc>
          <w:tcPr>
            <w:tcW w:w="64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80" w:type="dxa"/>
            <w:gridSpan w:val="2"/>
            <w:vMerge w:val="restart"/>
            <w:tcBorders>
              <w:top w:val="nil"/>
              <w:left w:val="nil"/>
              <w:bottom w:val="nil"/>
              <w:right w:val="nil"/>
            </w:tcBorders>
            <w:vAlign w:val="bottom"/>
          </w:tcPr>
          <w:p>
            <w:pPr>
              <w:widowControl w:val="0"/>
              <w:autoSpaceDE w:val="0"/>
              <w:autoSpaceDN w:val="0"/>
              <w:adjustRightInd w:val="0"/>
              <w:spacing w:after="0" w:line="240" w:lineRule="auto"/>
              <w:ind w:left="440"/>
              <w:rPr>
                <w:rFonts w:ascii="Times New Roman" w:hAnsi="Times New Roman" w:cs="Amiri"/>
              </w:rPr>
            </w:pPr>
            <w:r>
              <w:rPr>
                <w:rFonts w:ascii="Arial" w:hAnsi="Arial" w:cs="Arial"/>
                <w:color w:val="000000"/>
              </w:rPr>
              <w:t>−</w:t>
            </w:r>
          </w:p>
        </w:tc>
        <w:tc>
          <w:tcPr>
            <w:tcW w:w="8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54" w:hRule="atLeast"/>
        </w:trPr>
        <w:tc>
          <w:tcPr>
            <w:tcW w:w="18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154" w:lineRule="exact"/>
              <w:ind w:right="570"/>
              <w:jc w:val="right"/>
              <w:rPr>
                <w:rFonts w:ascii="Times New Roman" w:hAnsi="Times New Roman" w:cs="Amiri"/>
              </w:rPr>
            </w:pPr>
            <w:r>
              <w:rPr>
                <w:rFonts w:ascii="Arial" w:hAnsi="Arial" w:cs="Arial"/>
                <w:color w:val="000000"/>
              </w:rPr>
              <w:t>−</w:t>
            </w:r>
          </w:p>
        </w:tc>
        <w:tc>
          <w:tcPr>
            <w:tcW w:w="580" w:type="dxa"/>
            <w:gridSpan w:val="2"/>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59" w:hRule="atLeast"/>
        </w:trPr>
        <w:tc>
          <w:tcPr>
            <w:tcW w:w="18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40" w:type="dxa"/>
            <w:gridSpan w:val="2"/>
            <w:tcBorders>
              <w:top w:val="nil"/>
              <w:left w:val="nil"/>
              <w:bottom w:val="nil"/>
              <w:right w:val="nil"/>
            </w:tcBorders>
            <w:vAlign w:val="bottom"/>
          </w:tcPr>
          <w:p>
            <w:pPr>
              <w:widowControl w:val="0"/>
              <w:autoSpaceDE w:val="0"/>
              <w:autoSpaceDN w:val="0"/>
              <w:adjustRightInd w:val="0"/>
              <w:spacing w:after="0" w:line="240" w:lineRule="auto"/>
              <w:ind w:right="187"/>
              <w:jc w:val="right"/>
              <w:rPr>
                <w:rFonts w:ascii="Times New Roman" w:hAnsi="Times New Roman" w:cs="Amiri"/>
              </w:rPr>
            </w:pPr>
            <w:r>
              <w:rPr>
                <w:rFonts w:ascii="Arial" w:hAnsi="Arial" w:cs="Arial"/>
                <w:color w:val="000000"/>
              </w:rPr>
              <w:t>(.006)</w:t>
            </w:r>
          </w:p>
        </w:tc>
        <w:tc>
          <w:tcPr>
            <w:tcW w:w="1020" w:type="dxa"/>
            <w:gridSpan w:val="2"/>
            <w:tcBorders>
              <w:top w:val="nil"/>
              <w:left w:val="nil"/>
              <w:bottom w:val="nil"/>
              <w:right w:val="nil"/>
            </w:tcBorders>
            <w:vAlign w:val="bottom"/>
          </w:tcPr>
          <w:p>
            <w:pPr>
              <w:widowControl w:val="0"/>
              <w:autoSpaceDE w:val="0"/>
              <w:autoSpaceDN w:val="0"/>
              <w:adjustRightInd w:val="0"/>
              <w:spacing w:after="0" w:line="240" w:lineRule="auto"/>
              <w:ind w:right="87"/>
              <w:jc w:val="right"/>
              <w:rPr>
                <w:rFonts w:ascii="Times New Roman" w:hAnsi="Times New Roman" w:cs="Amiri"/>
              </w:rPr>
            </w:pPr>
            <w:r>
              <w:rPr>
                <w:rFonts w:ascii="Arial" w:hAnsi="Arial" w:cs="Arial"/>
                <w:color w:val="000000"/>
              </w:rPr>
              <w:t>(.001)</w:t>
            </w:r>
          </w:p>
        </w:tc>
        <w:tc>
          <w:tcPr>
            <w:tcW w:w="1340" w:type="dxa"/>
            <w:gridSpan w:val="2"/>
            <w:tcBorders>
              <w:top w:val="nil"/>
              <w:left w:val="nil"/>
              <w:bottom w:val="nil"/>
              <w:right w:val="nil"/>
            </w:tcBorders>
            <w:vAlign w:val="bottom"/>
          </w:tcPr>
          <w:p>
            <w:pPr>
              <w:widowControl w:val="0"/>
              <w:autoSpaceDE w:val="0"/>
              <w:autoSpaceDN w:val="0"/>
              <w:adjustRightInd w:val="0"/>
              <w:spacing w:after="0" w:line="240" w:lineRule="auto"/>
              <w:ind w:right="287"/>
              <w:jc w:val="right"/>
              <w:rPr>
                <w:rFonts w:ascii="Times New Roman" w:hAnsi="Times New Roman" w:cs="Amiri"/>
              </w:rPr>
            </w:pPr>
            <w:r>
              <w:rPr>
                <w:rFonts w:ascii="Arial" w:hAnsi="Arial" w:cs="Arial"/>
                <w:color w:val="000000"/>
              </w:rPr>
              <w:t>(.003)</w:t>
            </w:r>
          </w:p>
        </w:tc>
        <w:tc>
          <w:tcPr>
            <w:tcW w:w="1060" w:type="dxa"/>
            <w:gridSpan w:val="2"/>
            <w:tcBorders>
              <w:top w:val="nil"/>
              <w:left w:val="nil"/>
              <w:bottom w:val="nil"/>
              <w:right w:val="nil"/>
            </w:tcBorders>
            <w:vAlign w:val="bottom"/>
          </w:tcPr>
          <w:p>
            <w:pPr>
              <w:widowControl w:val="0"/>
              <w:autoSpaceDE w:val="0"/>
              <w:autoSpaceDN w:val="0"/>
              <w:adjustRightInd w:val="0"/>
              <w:spacing w:after="0" w:line="240" w:lineRule="auto"/>
              <w:ind w:right="167"/>
              <w:jc w:val="right"/>
              <w:rPr>
                <w:rFonts w:ascii="Times New Roman" w:hAnsi="Times New Roman" w:cs="Amiri"/>
              </w:rPr>
            </w:pPr>
            <w:r>
              <w:rPr>
                <w:rFonts w:ascii="Arial" w:hAnsi="Arial" w:cs="Arial"/>
                <w:color w:val="000000"/>
              </w:rPr>
              <w:t>(.042)</w:t>
            </w: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170"/>
              <w:jc w:val="right"/>
              <w:rPr>
                <w:rFonts w:ascii="Times New Roman" w:hAnsi="Times New Roman" w:cs="Amiri"/>
              </w:rPr>
            </w:pPr>
            <w:r>
              <w:rPr>
                <w:rFonts w:ascii="Arial" w:hAnsi="Arial" w:cs="Arial"/>
                <w:color w:val="000000"/>
              </w:rPr>
              <w:t>(.112)</w:t>
            </w:r>
          </w:p>
        </w:tc>
        <w:tc>
          <w:tcPr>
            <w:tcW w:w="5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940" w:type="dxa"/>
            <w:gridSpan w:val="2"/>
            <w:tcBorders>
              <w:top w:val="nil"/>
              <w:left w:val="nil"/>
              <w:bottom w:val="nil"/>
              <w:right w:val="nil"/>
            </w:tcBorders>
            <w:vAlign w:val="bottom"/>
          </w:tcPr>
          <w:p>
            <w:pPr>
              <w:widowControl w:val="0"/>
              <w:autoSpaceDE w:val="0"/>
              <w:autoSpaceDN w:val="0"/>
              <w:adjustRightInd w:val="0"/>
              <w:spacing w:after="0" w:line="240" w:lineRule="auto"/>
              <w:ind w:right="287"/>
              <w:jc w:val="right"/>
              <w:rPr>
                <w:rFonts w:ascii="Times New Roman" w:hAnsi="Times New Roman" w:cs="Amiri"/>
              </w:rPr>
            </w:pPr>
            <w:r>
              <w:rPr>
                <w:rFonts w:ascii="Arial" w:hAnsi="Arial" w:cs="Arial"/>
                <w:color w:val="000000"/>
                <w:w w:val="89"/>
              </w:rPr>
              <w:t>(5.681)</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bl>
    <w:p>
      <w:pPr>
        <w:widowControl w:val="0"/>
        <w:autoSpaceDE w:val="0"/>
        <w:autoSpaceDN w:val="0"/>
        <w:adjustRightInd w:val="0"/>
        <w:spacing w:after="0" w:line="79" w:lineRule="exact"/>
        <w:rPr>
          <w:rFonts w:ascii="Times New Roman" w:hAnsi="Times New Roman" w:cs="Amiri"/>
        </w:rPr>
      </w:pPr>
      <w:r>
        <mc:AlternateContent>
          <mc:Choice Requires="wps">
            <w:drawing>
              <wp:anchor distT="0" distB="0" distL="114300" distR="114300" simplePos="0" relativeHeight="251718656" behindDoc="1" locked="0" layoutInCell="0" allowOverlap="1">
                <wp:simplePos x="0" y="0"/>
                <wp:positionH relativeFrom="column">
                  <wp:posOffset>-1270</wp:posOffset>
                </wp:positionH>
                <wp:positionV relativeFrom="paragraph">
                  <wp:posOffset>35560</wp:posOffset>
                </wp:positionV>
                <wp:extent cx="5791835" cy="0"/>
                <wp:effectExtent l="0" t="0" r="635" b="2540"/>
                <wp:wrapNone/>
                <wp:docPr id="12" name="Line 61"/>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9219">
                          <a:solidFill>
                            <a:srgbClr val="FFFFFF"/>
                          </a:solidFill>
                          <a:round/>
                        </a:ln>
                      </wps:spPr>
                      <wps:bodyPr/>
                    </wps:wsp>
                  </a:graphicData>
                </a:graphic>
              </wp:anchor>
            </w:drawing>
          </mc:Choice>
          <mc:Fallback>
            <w:pict>
              <v:line id="Line 61" o:spid="_x0000_s1026" o:spt="20" style="position:absolute;left:0pt;margin-left:-0.1pt;margin-top:2.8pt;height:0pt;width:456.05pt;z-index:-251597824;mso-width-relative:page;mso-height-relative:page;" filled="f" stroked="t" coordsize="21600,21600" o:allowincell="f" o:gfxdata="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KKYJ&#10;xtcAAAAFAQAADwAAAAAAAAABACAAAAAiAAAAZHJzL2Rvd25yZXYueG1sUEsBAhQAFAAAAAgAh07i&#10;QGp72i+xAQAAUwMAAA4AAAAAAAAAAQAgAAAAJgEAAGRycy9lMm9Eb2MueG1sUEsFBgAAAAAGAAYA&#10;WQEAAEkFAAAAAA==&#10;">
                <v:fill on="f" focussize="0,0"/>
                <v:stroke weight="0.725905511811024pt" color="#FFFFFF" joinstyle="round"/>
                <v:imagedata o:title=""/>
                <o:lock v:ext="edit" aspectratio="f"/>
              </v:line>
            </w:pict>
          </mc:Fallback>
        </mc:AlternateContent>
      </w:r>
    </w:p>
    <w:p>
      <w:pPr>
        <w:widowControl w:val="0"/>
        <w:overflowPunct w:val="0"/>
        <w:autoSpaceDE w:val="0"/>
        <w:autoSpaceDN w:val="0"/>
        <w:adjustRightInd w:val="0"/>
        <w:spacing w:after="0" w:line="268" w:lineRule="auto"/>
        <w:ind w:firstLine="44"/>
        <w:jc w:val="both"/>
        <w:rPr>
          <w:rFonts w:ascii="Times New Roman" w:hAnsi="Times New Roman" w:cs="Amiri"/>
        </w:rPr>
      </w:pPr>
      <w:r>
        <w:rPr>
          <w:rFonts w:ascii="Arial" w:hAnsi="Arial" w:cs="Arial"/>
          <w:i/>
          <w:iCs/>
          <w:color w:val="000000"/>
        </w:rPr>
        <w:t xml:space="preserve">Notes </w:t>
      </w:r>
      <w:r>
        <w:rPr>
          <w:rFonts w:ascii="Arial" w:hAnsi="Arial" w:cs="Arial"/>
          <w:color w:val="000000"/>
        </w:rPr>
        <w:t>Standard errors in parentheses. Other control variables: age squared, region, urban, education, han, marital</w:t>
      </w:r>
      <w:r>
        <w:rPr>
          <w:rFonts w:ascii="Arial" w:hAnsi="Arial" w:cs="Arial"/>
          <w:i/>
          <w:iCs/>
          <w:color w:val="000000"/>
        </w:rPr>
        <w:t xml:space="preserve"> </w:t>
      </w:r>
      <w:r>
        <w:rPr>
          <w:rFonts w:ascii="Arial" w:hAnsi="Arial" w:cs="Arial"/>
          <w:color w:val="000000"/>
        </w:rPr>
        <w:t>status, urbanization index, time dummies, health insurance status, household expenditures. N=16047 (male sample), N=16658 (female sample).</w:t>
      </w:r>
    </w:p>
    <w:p>
      <w:pPr>
        <w:widowControl w:val="0"/>
        <w:autoSpaceDE w:val="0"/>
        <w:autoSpaceDN w:val="0"/>
        <w:adjustRightInd w:val="0"/>
        <w:spacing w:after="0" w:line="240" w:lineRule="auto"/>
        <w:rPr>
          <w:rFonts w:ascii="Times New Roman" w:hAnsi="Times New Roman" w:cs="Amiri"/>
        </w:rPr>
        <w:sectPr>
          <w:pgSz w:w="12240" w:h="15840"/>
          <w:pgMar w:top="1047"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sectPr>
          <w:type w:val="continuous"/>
          <w:pgSz w:w="12240" w:h="15840"/>
          <w:pgMar w:top="1047" w:right="6140" w:bottom="347" w:left="5860" w:header="720" w:footer="720" w:gutter="0"/>
          <w:cols w:equalWidth="0" w:num="1">
            <w:col w:w="240"/>
          </w:cols>
        </w:sectPr>
      </w:pPr>
    </w:p>
    <w:p>
      <w:pPr>
        <w:widowControl w:val="0"/>
        <w:autoSpaceDE w:val="0"/>
        <w:autoSpaceDN w:val="0"/>
        <w:adjustRightInd w:val="0"/>
        <w:spacing w:after="0" w:line="153" w:lineRule="exact"/>
        <w:rPr>
          <w:rFonts w:ascii="Times New Roman" w:hAnsi="Times New Roman" w:cs="Amiri"/>
        </w:rPr>
      </w:pPr>
      <w:bookmarkStart w:id="32" w:name="page34"/>
      <w:bookmarkEnd w:id="32"/>
    </w:p>
    <w:p>
      <w:pPr>
        <w:widowControl w:val="0"/>
        <w:overflowPunct w:val="0"/>
        <w:autoSpaceDE w:val="0"/>
        <w:autoSpaceDN w:val="0"/>
        <w:adjustRightInd w:val="0"/>
        <w:spacing w:after="0" w:line="240" w:lineRule="auto"/>
        <w:ind w:left="1200" w:hanging="1203"/>
        <w:jc w:val="both"/>
        <w:rPr>
          <w:rFonts w:ascii="Times New Roman" w:hAnsi="Times New Roman" w:cs="Amiri"/>
        </w:rPr>
      </w:pPr>
      <w:r>
        <w:rPr>
          <w:rFonts w:ascii="Gabriola" w:hAnsi="Gabriola" w:cs="Gabriola"/>
          <w:color w:val="000000"/>
        </w:rPr>
        <w:t>Table 0.11: E</w:t>
      </w:r>
      <w:r>
        <w:rPr>
          <w:rFonts w:ascii="Cambria Math" w:hAnsi="Cambria Math" w:cs="Cambria Math"/>
          <w:color w:val="000000"/>
        </w:rPr>
        <w:t>ﬀ</w:t>
      </w:r>
      <w:r>
        <w:rPr>
          <w:rFonts w:ascii="Gabriola" w:hAnsi="Gabriola" w:cs="Gabriola"/>
          <w:color w:val="000000"/>
        </w:rPr>
        <w:t>ect of time since diabetes diagnosis on employment status and behavioural outcomes using MSM with truncated stabilized weights (1st and 99th per-centile; imputed)</w:t>
      </w:r>
    </w:p>
    <w:p>
      <w:pPr>
        <w:widowControl w:val="0"/>
        <w:autoSpaceDE w:val="0"/>
        <w:autoSpaceDN w:val="0"/>
        <w:adjustRightInd w:val="0"/>
        <w:spacing w:after="0" w:line="50" w:lineRule="exact"/>
        <w:rPr>
          <w:rFonts w:ascii="Times New Roman" w:hAnsi="Times New Roman" w:cs="Amiri"/>
        </w:rPr>
      </w:pPr>
    </w:p>
    <w:tbl>
      <w:tblPr>
        <w:tblStyle w:val="12"/>
        <w:tblW w:w="9140" w:type="dxa"/>
        <w:tblInd w:w="0" w:type="dxa"/>
        <w:tblLayout w:type="fixed"/>
        <w:tblCellMar>
          <w:top w:w="0" w:type="dxa"/>
          <w:left w:w="0" w:type="dxa"/>
          <w:bottom w:w="0" w:type="dxa"/>
          <w:right w:w="0" w:type="dxa"/>
        </w:tblCellMar>
      </w:tblPr>
      <w:tblGrid>
        <w:gridCol w:w="1460"/>
        <w:gridCol w:w="1320"/>
        <w:gridCol w:w="1000"/>
        <w:gridCol w:w="1420"/>
        <w:gridCol w:w="1180"/>
        <w:gridCol w:w="1280"/>
        <w:gridCol w:w="1460"/>
        <w:gridCol w:w="20"/>
      </w:tblGrid>
      <w:tr>
        <w:tblPrEx>
          <w:tblLayout w:type="fixed"/>
        </w:tblPrEx>
        <w:trPr>
          <w:trHeight w:val="259" w:hRule="atLeast"/>
        </w:trPr>
        <w:tc>
          <w:tcPr>
            <w:tcW w:w="146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439"/>
              <w:jc w:val="right"/>
              <w:rPr>
                <w:rFonts w:ascii="Times New Roman" w:hAnsi="Times New Roman" w:cs="Amiri"/>
              </w:rPr>
            </w:pPr>
            <w:r>
              <w:rPr>
                <w:rFonts w:ascii="Arial" w:hAnsi="Arial" w:cs="Arial"/>
                <w:color w:val="000000"/>
              </w:rPr>
              <w:t>(1)</w:t>
            </w:r>
          </w:p>
        </w:tc>
        <w:tc>
          <w:tcPr>
            <w:tcW w:w="100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279"/>
              <w:jc w:val="right"/>
              <w:rPr>
                <w:rFonts w:ascii="Times New Roman" w:hAnsi="Times New Roman" w:cs="Amiri"/>
              </w:rPr>
            </w:pPr>
            <w:r>
              <w:rPr>
                <w:rFonts w:ascii="Arial" w:hAnsi="Arial" w:cs="Arial"/>
                <w:color w:val="000000"/>
              </w:rPr>
              <w:t>(2)</w:t>
            </w:r>
          </w:p>
        </w:tc>
        <w:tc>
          <w:tcPr>
            <w:tcW w:w="142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559"/>
              <w:jc w:val="right"/>
              <w:rPr>
                <w:rFonts w:ascii="Times New Roman" w:hAnsi="Times New Roman" w:cs="Amiri"/>
              </w:rPr>
            </w:pPr>
            <w:r>
              <w:rPr>
                <w:rFonts w:ascii="Arial" w:hAnsi="Arial" w:cs="Arial"/>
                <w:color w:val="000000"/>
              </w:rPr>
              <w:t>(3)</w:t>
            </w:r>
          </w:p>
        </w:tc>
        <w:tc>
          <w:tcPr>
            <w:tcW w:w="118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439"/>
              <w:jc w:val="right"/>
              <w:rPr>
                <w:rFonts w:ascii="Times New Roman" w:hAnsi="Times New Roman" w:cs="Amiri"/>
              </w:rPr>
            </w:pPr>
            <w:r>
              <w:rPr>
                <w:rFonts w:ascii="Arial" w:hAnsi="Arial" w:cs="Arial"/>
                <w:color w:val="000000"/>
              </w:rPr>
              <w:t>(4)</w:t>
            </w:r>
          </w:p>
        </w:tc>
        <w:tc>
          <w:tcPr>
            <w:tcW w:w="128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419"/>
              <w:jc w:val="right"/>
              <w:rPr>
                <w:rFonts w:ascii="Times New Roman" w:hAnsi="Times New Roman" w:cs="Amiri"/>
              </w:rPr>
            </w:pPr>
            <w:r>
              <w:rPr>
                <w:rFonts w:ascii="Arial" w:hAnsi="Arial" w:cs="Arial"/>
                <w:color w:val="000000"/>
              </w:rPr>
              <w:t>(5)</w:t>
            </w:r>
          </w:p>
        </w:tc>
        <w:tc>
          <w:tcPr>
            <w:tcW w:w="146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499"/>
              <w:jc w:val="right"/>
              <w:rPr>
                <w:rFonts w:ascii="Times New Roman" w:hAnsi="Times New Roman" w:cs="Amiri"/>
              </w:rPr>
            </w:pPr>
            <w:r>
              <w:rPr>
                <w:rFonts w:ascii="Arial" w:hAnsi="Arial" w:cs="Arial"/>
                <w:color w:val="000000"/>
              </w:rPr>
              <w:t>(6)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9"/>
              <w:jc w:val="right"/>
              <w:rPr>
                <w:rFonts w:ascii="Times New Roman" w:hAnsi="Times New Roman" w:cs="Amiri"/>
              </w:rPr>
            </w:pPr>
            <w:r>
              <w:rPr>
                <w:rFonts w:ascii="Arial" w:hAnsi="Arial" w:cs="Arial"/>
                <w:color w:val="000000"/>
              </w:rPr>
              <w:t>Employment</w:t>
            </w:r>
          </w:p>
        </w:tc>
        <w:tc>
          <w:tcPr>
            <w:tcW w:w="1000" w:type="dxa"/>
            <w:tcBorders>
              <w:top w:val="nil"/>
              <w:left w:val="nil"/>
              <w:bottom w:val="nil"/>
              <w:right w:val="nil"/>
            </w:tcBorders>
            <w:vAlign w:val="bottom"/>
          </w:tcPr>
          <w:p>
            <w:pPr>
              <w:widowControl w:val="0"/>
              <w:autoSpaceDE w:val="0"/>
              <w:autoSpaceDN w:val="0"/>
              <w:adjustRightInd w:val="0"/>
              <w:spacing w:after="0" w:line="240" w:lineRule="auto"/>
              <w:ind w:right="39"/>
              <w:jc w:val="right"/>
              <w:rPr>
                <w:rFonts w:ascii="Times New Roman" w:hAnsi="Times New Roman" w:cs="Amiri"/>
              </w:rPr>
            </w:pPr>
            <w:r>
              <w:rPr>
                <w:rFonts w:ascii="Arial" w:hAnsi="Arial" w:cs="Arial"/>
                <w:color w:val="000000"/>
              </w:rPr>
              <w:t>Smoking</w:t>
            </w:r>
          </w:p>
        </w:tc>
        <w:tc>
          <w:tcPr>
            <w:tcW w:w="142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Any alcohol</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379"/>
              <w:jc w:val="right"/>
              <w:rPr>
                <w:rFonts w:ascii="Times New Roman" w:hAnsi="Times New Roman" w:cs="Amiri"/>
              </w:rPr>
            </w:pPr>
            <w:r>
              <w:rPr>
                <w:rFonts w:ascii="Arial" w:hAnsi="Arial" w:cs="Arial"/>
                <w:color w:val="000000"/>
              </w:rPr>
              <w:t>BMI</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59"/>
              <w:jc w:val="right"/>
              <w:rPr>
                <w:rFonts w:ascii="Times New Roman" w:hAnsi="Times New Roman" w:cs="Amiri"/>
              </w:rPr>
            </w:pPr>
            <w:r>
              <w:rPr>
                <w:rFonts w:ascii="Arial" w:hAnsi="Arial" w:cs="Arial"/>
                <w:color w:val="000000"/>
              </w:rPr>
              <w:t>Waist (cm)</w:t>
            </w:r>
          </w:p>
        </w:tc>
        <w:tc>
          <w:tcPr>
            <w:tcW w:w="1460" w:type="dxa"/>
            <w:tcBorders>
              <w:top w:val="nil"/>
              <w:left w:val="nil"/>
              <w:bottom w:val="nil"/>
              <w:right w:val="nil"/>
            </w:tcBorders>
            <w:vAlign w:val="bottom"/>
          </w:tcPr>
          <w:p>
            <w:pPr>
              <w:widowControl w:val="0"/>
              <w:autoSpaceDE w:val="0"/>
              <w:autoSpaceDN w:val="0"/>
              <w:adjustRightInd w:val="0"/>
              <w:spacing w:after="0" w:line="240" w:lineRule="auto"/>
              <w:jc w:val="right"/>
              <w:rPr>
                <w:rFonts w:ascii="Times New Roman" w:hAnsi="Times New Roman" w:cs="Amiri"/>
              </w:rPr>
            </w:pPr>
            <w:r>
              <w:rPr>
                <w:rFonts w:ascii="Arial" w:hAnsi="Arial" w:cs="Arial"/>
                <w:color w:val="000000"/>
              </w:rPr>
              <w:t>Calories (kcal)</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2" w:hRule="atLeast"/>
        </w:trPr>
        <w:tc>
          <w:tcPr>
            <w:tcW w:w="14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Male sample</w:t>
            </w:r>
          </w:p>
        </w:tc>
        <w:tc>
          <w:tcPr>
            <w:tcW w:w="1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0" w:type="dxa"/>
            <w:vMerge w:val="restart"/>
            <w:tcBorders>
              <w:top w:val="nil"/>
              <w:left w:val="nil"/>
              <w:bottom w:val="nil"/>
              <w:right w:val="nil"/>
            </w:tcBorders>
            <w:vAlign w:val="bottom"/>
          </w:tcPr>
          <w:p>
            <w:pPr>
              <w:widowControl w:val="0"/>
              <w:autoSpaceDE w:val="0"/>
              <w:autoSpaceDN w:val="0"/>
              <w:adjustRightInd w:val="0"/>
              <w:spacing w:after="0" w:line="240" w:lineRule="auto"/>
              <w:ind w:right="99"/>
              <w:jc w:val="right"/>
              <w:rPr>
                <w:rFonts w:ascii="Times New Roman" w:hAnsi="Times New Roman" w:cs="Amiri"/>
              </w:rPr>
            </w:pPr>
            <w:r>
              <w:rPr>
                <w:rFonts w:ascii="Arial" w:hAnsi="Arial" w:cs="Arial"/>
                <w:color w:val="000000"/>
              </w:rPr>
              <w:t>−.047</w:t>
            </w:r>
          </w:p>
        </w:tc>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vMerge w:val="restart"/>
            <w:tcBorders>
              <w:top w:val="nil"/>
              <w:left w:val="nil"/>
              <w:bottom w:val="nil"/>
              <w:right w:val="nil"/>
            </w:tcBorders>
            <w:vAlign w:val="bottom"/>
          </w:tcPr>
          <w:p>
            <w:pPr>
              <w:widowControl w:val="0"/>
              <w:autoSpaceDE w:val="0"/>
              <w:autoSpaceDN w:val="0"/>
              <w:adjustRightInd w:val="0"/>
              <w:spacing w:after="0" w:line="299" w:lineRule="exact"/>
              <w:ind w:left="220"/>
              <w:rPr>
                <w:rFonts w:ascii="Times New Roman" w:hAnsi="Times New Roman" w:cs="Amiri"/>
              </w:rPr>
            </w:pPr>
            <w:r>
              <w:rPr>
                <w:rFonts w:ascii="Arial" w:hAnsi="Arial" w:cs="Arial"/>
                <w:color w:val="000000"/>
              </w:rPr>
              <w:t>−1.107</w:t>
            </w:r>
            <w:r>
              <w:rPr>
                <w:rFonts w:hint="eastAsia" w:ascii="MS PGothic" w:hAnsi="Arial" w:eastAsia="MS PGothic" w:cs="MS PGothic"/>
                <w:color w:val="000000"/>
                <w:vertAlign w:val="superscript"/>
              </w:rPr>
              <w:t>∗∗</w:t>
            </w:r>
          </w:p>
        </w:tc>
        <w:tc>
          <w:tcPr>
            <w:tcW w:w="1280" w:type="dxa"/>
            <w:vMerge w:val="restart"/>
            <w:tcBorders>
              <w:top w:val="nil"/>
              <w:left w:val="nil"/>
              <w:bottom w:val="nil"/>
              <w:right w:val="nil"/>
            </w:tcBorders>
            <w:vAlign w:val="bottom"/>
          </w:tcPr>
          <w:p>
            <w:pPr>
              <w:widowControl w:val="0"/>
              <w:autoSpaceDE w:val="0"/>
              <w:autoSpaceDN w:val="0"/>
              <w:adjustRightInd w:val="0"/>
              <w:spacing w:after="0" w:line="240" w:lineRule="auto"/>
              <w:ind w:right="219"/>
              <w:jc w:val="right"/>
              <w:rPr>
                <w:rFonts w:ascii="Times New Roman" w:hAnsi="Times New Roman" w:cs="Amiri"/>
              </w:rPr>
            </w:pPr>
            <w:r>
              <w:rPr>
                <w:rFonts w:ascii="Arial" w:hAnsi="Arial" w:cs="Arial"/>
                <w:color w:val="000000"/>
              </w:rPr>
              <w:t>−.326</w:t>
            </w:r>
          </w:p>
        </w:tc>
        <w:tc>
          <w:tcPr>
            <w:tcW w:w="1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44"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0</w:t>
            </w: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0.089</w:t>
            </w:r>
          </w:p>
        </w:tc>
        <w:tc>
          <w:tcPr>
            <w:tcW w:w="10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tcBorders>
              <w:top w:val="nil"/>
              <w:left w:val="nil"/>
              <w:bottom w:val="nil"/>
              <w:right w:val="nil"/>
            </w:tcBorders>
            <w:vAlign w:val="bottom"/>
          </w:tcPr>
          <w:p>
            <w:pPr>
              <w:widowControl w:val="0"/>
              <w:autoSpaceDE w:val="0"/>
              <w:autoSpaceDN w:val="0"/>
              <w:adjustRightInd w:val="0"/>
              <w:spacing w:after="0" w:line="240" w:lineRule="auto"/>
              <w:ind w:right="359"/>
              <w:jc w:val="right"/>
              <w:rPr>
                <w:rFonts w:ascii="Times New Roman" w:hAnsi="Times New Roman" w:cs="Amiri"/>
              </w:rPr>
            </w:pPr>
            <w:r>
              <w:rPr>
                <w:rFonts w:ascii="Arial" w:hAnsi="Arial" w:cs="Arial"/>
                <w:color w:val="000000"/>
              </w:rPr>
              <w:t>0.031</w:t>
            </w:r>
          </w:p>
        </w:tc>
        <w:tc>
          <w:tcPr>
            <w:tcW w:w="11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60" w:type="dxa"/>
            <w:tcBorders>
              <w:top w:val="nil"/>
              <w:left w:val="nil"/>
              <w:bottom w:val="nil"/>
              <w:right w:val="nil"/>
            </w:tcBorders>
            <w:vAlign w:val="bottom"/>
          </w:tcPr>
          <w:p>
            <w:pPr>
              <w:widowControl w:val="0"/>
              <w:autoSpaceDE w:val="0"/>
              <w:autoSpaceDN w:val="0"/>
              <w:adjustRightInd w:val="0"/>
              <w:spacing w:after="0" w:line="240" w:lineRule="auto"/>
              <w:ind w:right="299"/>
              <w:jc w:val="right"/>
              <w:rPr>
                <w:rFonts w:ascii="Times New Roman" w:hAnsi="Times New Roman" w:cs="Amiri"/>
              </w:rPr>
            </w:pPr>
            <w:r>
              <w:rPr>
                <w:rFonts w:ascii="Arial" w:hAnsi="Arial" w:cs="Arial"/>
                <w:color w:val="000000"/>
              </w:rPr>
              <w:t>83.518</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(.061)</w:t>
            </w:r>
          </w:p>
        </w:tc>
        <w:tc>
          <w:tcPr>
            <w:tcW w:w="1000" w:type="dxa"/>
            <w:tcBorders>
              <w:top w:val="nil"/>
              <w:left w:val="nil"/>
              <w:bottom w:val="nil"/>
              <w:right w:val="nil"/>
            </w:tcBorders>
            <w:vAlign w:val="bottom"/>
          </w:tcPr>
          <w:p>
            <w:pPr>
              <w:widowControl w:val="0"/>
              <w:autoSpaceDE w:val="0"/>
              <w:autoSpaceDN w:val="0"/>
              <w:adjustRightInd w:val="0"/>
              <w:spacing w:after="0" w:line="240" w:lineRule="auto"/>
              <w:ind w:right="19"/>
              <w:jc w:val="right"/>
              <w:rPr>
                <w:rFonts w:ascii="Times New Roman" w:hAnsi="Times New Roman" w:cs="Amiri"/>
              </w:rPr>
            </w:pPr>
            <w:r>
              <w:rPr>
                <w:rFonts w:ascii="Arial" w:hAnsi="Arial" w:cs="Arial"/>
                <w:color w:val="000000"/>
              </w:rPr>
              <w:t>(.135)</w:t>
            </w:r>
          </w:p>
        </w:tc>
        <w:tc>
          <w:tcPr>
            <w:tcW w:w="1420" w:type="dxa"/>
            <w:tcBorders>
              <w:top w:val="nil"/>
              <w:left w:val="nil"/>
              <w:bottom w:val="nil"/>
              <w:right w:val="nil"/>
            </w:tcBorders>
            <w:vAlign w:val="bottom"/>
          </w:tcPr>
          <w:p>
            <w:pPr>
              <w:widowControl w:val="0"/>
              <w:autoSpaceDE w:val="0"/>
              <w:autoSpaceDN w:val="0"/>
              <w:adjustRightInd w:val="0"/>
              <w:spacing w:after="0" w:line="240" w:lineRule="auto"/>
              <w:ind w:right="279"/>
              <w:jc w:val="right"/>
              <w:rPr>
                <w:rFonts w:ascii="Times New Roman" w:hAnsi="Times New Roman" w:cs="Amiri"/>
              </w:rPr>
            </w:pPr>
            <w:r>
              <w:rPr>
                <w:rFonts w:ascii="Arial" w:hAnsi="Arial" w:cs="Arial"/>
                <w:color w:val="000000"/>
              </w:rPr>
              <w:t>(.143)</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(.522)</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(1.909)</w:t>
            </w:r>
          </w:p>
        </w:tc>
        <w:tc>
          <w:tcPr>
            <w:tcW w:w="146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(236.282)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1-2</w:t>
            </w: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−.002</w:t>
            </w:r>
          </w:p>
        </w:tc>
        <w:tc>
          <w:tcPr>
            <w:tcW w:w="1000" w:type="dxa"/>
            <w:tcBorders>
              <w:top w:val="nil"/>
              <w:left w:val="nil"/>
              <w:bottom w:val="nil"/>
              <w:right w:val="nil"/>
            </w:tcBorders>
            <w:vAlign w:val="bottom"/>
          </w:tcPr>
          <w:p>
            <w:pPr>
              <w:widowControl w:val="0"/>
              <w:autoSpaceDE w:val="0"/>
              <w:autoSpaceDN w:val="0"/>
              <w:adjustRightInd w:val="0"/>
              <w:spacing w:after="0" w:line="299" w:lineRule="exact"/>
              <w:ind w:right="19"/>
              <w:jc w:val="right"/>
              <w:rPr>
                <w:rFonts w:ascii="Times New Roman" w:hAnsi="Times New Roman" w:cs="Amiri"/>
              </w:rPr>
            </w:pPr>
            <w:r>
              <w:rPr>
                <w:rFonts w:ascii="Arial" w:hAnsi="Arial" w:cs="Arial"/>
                <w:color w:val="000000"/>
              </w:rPr>
              <w:t>−.072</w:t>
            </w:r>
            <w:r>
              <w:rPr>
                <w:rFonts w:hint="eastAsia" w:ascii="MS PGothic" w:hAnsi="Arial" w:eastAsia="MS PGothic" w:cs="MS PGothic"/>
                <w:color w:val="000000"/>
                <w:vertAlign w:val="superscript"/>
              </w:rPr>
              <w:t>∗</w:t>
            </w:r>
          </w:p>
        </w:tc>
        <w:tc>
          <w:tcPr>
            <w:tcW w:w="1420" w:type="dxa"/>
            <w:tcBorders>
              <w:top w:val="nil"/>
              <w:left w:val="nil"/>
              <w:bottom w:val="nil"/>
              <w:right w:val="nil"/>
            </w:tcBorders>
            <w:vAlign w:val="bottom"/>
          </w:tcPr>
          <w:p>
            <w:pPr>
              <w:widowControl w:val="0"/>
              <w:autoSpaceDE w:val="0"/>
              <w:autoSpaceDN w:val="0"/>
              <w:adjustRightInd w:val="0"/>
              <w:spacing w:after="0" w:line="299" w:lineRule="exact"/>
              <w:ind w:left="460"/>
              <w:rPr>
                <w:rFonts w:ascii="Times New Roman" w:hAnsi="Times New Roman" w:cs="Amiri"/>
              </w:rPr>
            </w:pPr>
            <w:r>
              <w:rPr>
                <w:rFonts w:ascii="Arial" w:hAnsi="Arial" w:cs="Arial"/>
                <w:color w:val="000000"/>
              </w:rPr>
              <w:t>−.121</w:t>
            </w:r>
            <w:r>
              <w:rPr>
                <w:rFonts w:hint="eastAsia" w:ascii="MS PGothic" w:hAnsi="Arial" w:eastAsia="MS PGothic" w:cs="MS PGothic"/>
                <w:color w:val="000000"/>
                <w:vertAlign w:val="superscript"/>
              </w:rPr>
              <w:t>∗∗∗</w:t>
            </w:r>
          </w:p>
        </w:tc>
        <w:tc>
          <w:tcPr>
            <w:tcW w:w="1180" w:type="dxa"/>
            <w:tcBorders>
              <w:top w:val="nil"/>
              <w:left w:val="nil"/>
              <w:bottom w:val="nil"/>
              <w:right w:val="nil"/>
            </w:tcBorders>
            <w:vAlign w:val="bottom"/>
          </w:tcPr>
          <w:p>
            <w:pPr>
              <w:widowControl w:val="0"/>
              <w:autoSpaceDE w:val="0"/>
              <w:autoSpaceDN w:val="0"/>
              <w:adjustRightInd w:val="0"/>
              <w:spacing w:after="0" w:line="299" w:lineRule="exact"/>
              <w:ind w:left="320"/>
              <w:rPr>
                <w:rFonts w:ascii="Times New Roman" w:hAnsi="Times New Roman" w:cs="Amiri"/>
              </w:rPr>
            </w:pPr>
            <w:r>
              <w:rPr>
                <w:rFonts w:ascii="Arial" w:hAnsi="Arial" w:cs="Arial"/>
                <w:color w:val="000000"/>
              </w:rPr>
              <w:t>−.472</w:t>
            </w:r>
            <w:r>
              <w:rPr>
                <w:rFonts w:hint="eastAsia" w:ascii="MS PGothic" w:hAnsi="Arial" w:eastAsia="MS PGothic" w:cs="MS PGothic"/>
                <w:color w:val="000000"/>
                <w:vertAlign w:val="superscript"/>
              </w:rPr>
              <w:t>∗</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219"/>
              <w:jc w:val="right"/>
              <w:rPr>
                <w:rFonts w:ascii="Times New Roman" w:hAnsi="Times New Roman" w:cs="Amiri"/>
              </w:rPr>
            </w:pPr>
            <w:r>
              <w:rPr>
                <w:rFonts w:ascii="Arial" w:hAnsi="Arial" w:cs="Arial"/>
                <w:color w:val="000000"/>
              </w:rPr>
              <w:t>−.962</w:t>
            </w:r>
          </w:p>
        </w:tc>
        <w:tc>
          <w:tcPr>
            <w:tcW w:w="1460" w:type="dxa"/>
            <w:tcBorders>
              <w:top w:val="nil"/>
              <w:left w:val="nil"/>
              <w:bottom w:val="nil"/>
              <w:right w:val="nil"/>
            </w:tcBorders>
            <w:vAlign w:val="bottom"/>
          </w:tcPr>
          <w:p>
            <w:pPr>
              <w:widowControl w:val="0"/>
              <w:autoSpaceDE w:val="0"/>
              <w:autoSpaceDN w:val="0"/>
              <w:adjustRightInd w:val="0"/>
              <w:spacing w:after="0" w:line="299" w:lineRule="exact"/>
              <w:ind w:left="240"/>
              <w:rPr>
                <w:rFonts w:ascii="Times New Roman" w:hAnsi="Times New Roman" w:cs="Amiri"/>
              </w:rPr>
            </w:pPr>
            <w:r>
              <w:rPr>
                <w:rFonts w:ascii="Arial" w:hAnsi="Arial" w:cs="Arial"/>
                <w:color w:val="000000"/>
              </w:rPr>
              <w:t>−197.071</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(.034)</w:t>
            </w:r>
          </w:p>
        </w:tc>
        <w:tc>
          <w:tcPr>
            <w:tcW w:w="1000" w:type="dxa"/>
            <w:tcBorders>
              <w:top w:val="nil"/>
              <w:left w:val="nil"/>
              <w:bottom w:val="nil"/>
              <w:right w:val="nil"/>
            </w:tcBorders>
            <w:vAlign w:val="bottom"/>
          </w:tcPr>
          <w:p>
            <w:pPr>
              <w:widowControl w:val="0"/>
              <w:autoSpaceDE w:val="0"/>
              <w:autoSpaceDN w:val="0"/>
              <w:adjustRightInd w:val="0"/>
              <w:spacing w:after="0" w:line="240" w:lineRule="auto"/>
              <w:ind w:right="19"/>
              <w:jc w:val="right"/>
              <w:rPr>
                <w:rFonts w:ascii="Times New Roman" w:hAnsi="Times New Roman" w:cs="Amiri"/>
              </w:rPr>
            </w:pPr>
            <w:r>
              <w:rPr>
                <w:rFonts w:ascii="Arial" w:hAnsi="Arial" w:cs="Arial"/>
                <w:color w:val="000000"/>
              </w:rPr>
              <w:t>(.041)</w:t>
            </w:r>
          </w:p>
        </w:tc>
        <w:tc>
          <w:tcPr>
            <w:tcW w:w="1420" w:type="dxa"/>
            <w:tcBorders>
              <w:top w:val="nil"/>
              <w:left w:val="nil"/>
              <w:bottom w:val="nil"/>
              <w:right w:val="nil"/>
            </w:tcBorders>
            <w:vAlign w:val="bottom"/>
          </w:tcPr>
          <w:p>
            <w:pPr>
              <w:widowControl w:val="0"/>
              <w:autoSpaceDE w:val="0"/>
              <w:autoSpaceDN w:val="0"/>
              <w:adjustRightInd w:val="0"/>
              <w:spacing w:after="0" w:line="240" w:lineRule="auto"/>
              <w:ind w:right="279"/>
              <w:jc w:val="right"/>
              <w:rPr>
                <w:rFonts w:ascii="Times New Roman" w:hAnsi="Times New Roman" w:cs="Amiri"/>
              </w:rPr>
            </w:pPr>
            <w:r>
              <w:rPr>
                <w:rFonts w:ascii="Arial" w:hAnsi="Arial" w:cs="Arial"/>
                <w:color w:val="000000"/>
              </w:rPr>
              <w:t>(.033)</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(.254)</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(.843)</w:t>
            </w:r>
          </w:p>
        </w:tc>
        <w:tc>
          <w:tcPr>
            <w:tcW w:w="146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(82.739)</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3-4</w:t>
            </w: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−.042</w:t>
            </w:r>
          </w:p>
        </w:tc>
        <w:tc>
          <w:tcPr>
            <w:tcW w:w="1000" w:type="dxa"/>
            <w:tcBorders>
              <w:top w:val="nil"/>
              <w:left w:val="nil"/>
              <w:bottom w:val="nil"/>
              <w:right w:val="nil"/>
            </w:tcBorders>
            <w:vAlign w:val="bottom"/>
          </w:tcPr>
          <w:p>
            <w:pPr>
              <w:widowControl w:val="0"/>
              <w:autoSpaceDE w:val="0"/>
              <w:autoSpaceDN w:val="0"/>
              <w:adjustRightInd w:val="0"/>
              <w:spacing w:after="0" w:line="240" w:lineRule="auto"/>
              <w:ind w:right="99"/>
              <w:jc w:val="right"/>
              <w:rPr>
                <w:rFonts w:ascii="Times New Roman" w:hAnsi="Times New Roman" w:cs="Amiri"/>
              </w:rPr>
            </w:pPr>
            <w:r>
              <w:rPr>
                <w:rFonts w:ascii="Arial" w:hAnsi="Arial" w:cs="Arial"/>
                <w:color w:val="000000"/>
              </w:rPr>
              <w:t>−.073</w:t>
            </w:r>
          </w:p>
        </w:tc>
        <w:tc>
          <w:tcPr>
            <w:tcW w:w="1420" w:type="dxa"/>
            <w:tcBorders>
              <w:top w:val="nil"/>
              <w:left w:val="nil"/>
              <w:bottom w:val="nil"/>
              <w:right w:val="nil"/>
            </w:tcBorders>
            <w:vAlign w:val="bottom"/>
          </w:tcPr>
          <w:p>
            <w:pPr>
              <w:widowControl w:val="0"/>
              <w:autoSpaceDE w:val="0"/>
              <w:autoSpaceDN w:val="0"/>
              <w:adjustRightInd w:val="0"/>
              <w:spacing w:after="0" w:line="299" w:lineRule="exact"/>
              <w:ind w:left="460"/>
              <w:rPr>
                <w:rFonts w:ascii="Times New Roman" w:hAnsi="Times New Roman" w:cs="Amiri"/>
              </w:rPr>
            </w:pPr>
            <w:r>
              <w:rPr>
                <w:rFonts w:ascii="Arial" w:hAnsi="Arial" w:cs="Arial"/>
                <w:color w:val="000000"/>
              </w:rPr>
              <w:t>−.088</w:t>
            </w:r>
            <w:r>
              <w:rPr>
                <w:rFonts w:hint="eastAsia" w:ascii="MS PGothic" w:hAnsi="Arial" w:eastAsia="MS PGothic" w:cs="MS PGothic"/>
                <w:color w:val="000000"/>
                <w:vertAlign w:val="superscript"/>
              </w:rPr>
              <w:t>∗∗</w:t>
            </w:r>
          </w:p>
        </w:tc>
        <w:tc>
          <w:tcPr>
            <w:tcW w:w="1180" w:type="dxa"/>
            <w:tcBorders>
              <w:top w:val="nil"/>
              <w:left w:val="nil"/>
              <w:bottom w:val="nil"/>
              <w:right w:val="nil"/>
            </w:tcBorders>
            <w:vAlign w:val="bottom"/>
          </w:tcPr>
          <w:p>
            <w:pPr>
              <w:widowControl w:val="0"/>
              <w:autoSpaceDE w:val="0"/>
              <w:autoSpaceDN w:val="0"/>
              <w:adjustRightInd w:val="0"/>
              <w:spacing w:after="0" w:line="299" w:lineRule="exact"/>
              <w:ind w:left="320"/>
              <w:rPr>
                <w:rFonts w:ascii="Times New Roman" w:hAnsi="Times New Roman" w:cs="Amiri"/>
              </w:rPr>
            </w:pPr>
            <w:r>
              <w:rPr>
                <w:rFonts w:ascii="Arial" w:hAnsi="Arial" w:cs="Arial"/>
                <w:color w:val="000000"/>
              </w:rPr>
              <w:t>−.654</w:t>
            </w:r>
            <w:r>
              <w:rPr>
                <w:rFonts w:hint="eastAsia" w:ascii="MS PGothic" w:hAnsi="Arial" w:eastAsia="MS PGothic" w:cs="MS PGothic"/>
                <w:color w:val="000000"/>
                <w:vertAlign w:val="superscript"/>
              </w:rPr>
              <w:t>∗∗</w:t>
            </w:r>
          </w:p>
        </w:tc>
        <w:tc>
          <w:tcPr>
            <w:tcW w:w="1280" w:type="dxa"/>
            <w:tcBorders>
              <w:top w:val="nil"/>
              <w:left w:val="nil"/>
              <w:bottom w:val="nil"/>
              <w:right w:val="nil"/>
            </w:tcBorders>
            <w:vAlign w:val="bottom"/>
          </w:tcPr>
          <w:p>
            <w:pPr>
              <w:widowControl w:val="0"/>
              <w:autoSpaceDE w:val="0"/>
              <w:autoSpaceDN w:val="0"/>
              <w:adjustRightInd w:val="0"/>
              <w:spacing w:after="0" w:line="299" w:lineRule="exact"/>
              <w:ind w:left="340"/>
              <w:rPr>
                <w:rFonts w:ascii="Times New Roman" w:hAnsi="Times New Roman" w:cs="Amiri"/>
              </w:rPr>
            </w:pPr>
            <w:r>
              <w:rPr>
                <w:rFonts w:ascii="Arial" w:hAnsi="Arial" w:cs="Arial"/>
                <w:color w:val="000000"/>
              </w:rPr>
              <w:t>−2.113</w:t>
            </w:r>
            <w:r>
              <w:rPr>
                <w:rFonts w:hint="eastAsia" w:ascii="MS PGothic" w:hAnsi="Arial" w:eastAsia="MS PGothic" w:cs="MS PGothic"/>
                <w:color w:val="000000"/>
                <w:vertAlign w:val="superscript"/>
              </w:rPr>
              <w:t>∗∗∗</w:t>
            </w:r>
          </w:p>
        </w:tc>
        <w:tc>
          <w:tcPr>
            <w:tcW w:w="1460" w:type="dxa"/>
            <w:tcBorders>
              <w:top w:val="nil"/>
              <w:left w:val="nil"/>
              <w:bottom w:val="nil"/>
              <w:right w:val="nil"/>
            </w:tcBorders>
            <w:vAlign w:val="bottom"/>
          </w:tcPr>
          <w:p>
            <w:pPr>
              <w:widowControl w:val="0"/>
              <w:autoSpaceDE w:val="0"/>
              <w:autoSpaceDN w:val="0"/>
              <w:adjustRightInd w:val="0"/>
              <w:spacing w:after="0" w:line="299" w:lineRule="exact"/>
              <w:ind w:left="240"/>
              <w:rPr>
                <w:rFonts w:ascii="Times New Roman" w:hAnsi="Times New Roman" w:cs="Amiri"/>
              </w:rPr>
            </w:pPr>
            <w:r>
              <w:rPr>
                <w:rFonts w:ascii="Arial" w:hAnsi="Arial" w:cs="Arial"/>
                <w:color w:val="000000"/>
              </w:rPr>
              <w:t>−189.546</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(.038)</w:t>
            </w:r>
          </w:p>
        </w:tc>
        <w:tc>
          <w:tcPr>
            <w:tcW w:w="1000" w:type="dxa"/>
            <w:tcBorders>
              <w:top w:val="nil"/>
              <w:left w:val="nil"/>
              <w:bottom w:val="nil"/>
              <w:right w:val="nil"/>
            </w:tcBorders>
            <w:vAlign w:val="bottom"/>
          </w:tcPr>
          <w:p>
            <w:pPr>
              <w:widowControl w:val="0"/>
              <w:autoSpaceDE w:val="0"/>
              <w:autoSpaceDN w:val="0"/>
              <w:adjustRightInd w:val="0"/>
              <w:spacing w:after="0" w:line="240" w:lineRule="auto"/>
              <w:ind w:right="19"/>
              <w:jc w:val="right"/>
              <w:rPr>
                <w:rFonts w:ascii="Times New Roman" w:hAnsi="Times New Roman" w:cs="Amiri"/>
              </w:rPr>
            </w:pPr>
            <w:r>
              <w:rPr>
                <w:rFonts w:ascii="Arial" w:hAnsi="Arial" w:cs="Arial"/>
                <w:color w:val="000000"/>
              </w:rPr>
              <w:t>(.050)</w:t>
            </w:r>
          </w:p>
        </w:tc>
        <w:tc>
          <w:tcPr>
            <w:tcW w:w="1420" w:type="dxa"/>
            <w:tcBorders>
              <w:top w:val="nil"/>
              <w:left w:val="nil"/>
              <w:bottom w:val="nil"/>
              <w:right w:val="nil"/>
            </w:tcBorders>
            <w:vAlign w:val="bottom"/>
          </w:tcPr>
          <w:p>
            <w:pPr>
              <w:widowControl w:val="0"/>
              <w:autoSpaceDE w:val="0"/>
              <w:autoSpaceDN w:val="0"/>
              <w:adjustRightInd w:val="0"/>
              <w:spacing w:after="0" w:line="240" w:lineRule="auto"/>
              <w:ind w:right="279"/>
              <w:jc w:val="right"/>
              <w:rPr>
                <w:rFonts w:ascii="Times New Roman" w:hAnsi="Times New Roman" w:cs="Amiri"/>
              </w:rPr>
            </w:pPr>
            <w:r>
              <w:rPr>
                <w:rFonts w:ascii="Arial" w:hAnsi="Arial" w:cs="Arial"/>
                <w:color w:val="000000"/>
              </w:rPr>
              <w:t>(.040)</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(.299)</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(.693)</w:t>
            </w:r>
          </w:p>
        </w:tc>
        <w:tc>
          <w:tcPr>
            <w:tcW w:w="146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(77.787)</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5-6</w:t>
            </w:r>
          </w:p>
        </w:tc>
        <w:tc>
          <w:tcPr>
            <w:tcW w:w="1320" w:type="dxa"/>
            <w:tcBorders>
              <w:top w:val="nil"/>
              <w:left w:val="nil"/>
              <w:bottom w:val="nil"/>
              <w:right w:val="nil"/>
            </w:tcBorders>
            <w:vAlign w:val="bottom"/>
          </w:tcPr>
          <w:p>
            <w:pPr>
              <w:widowControl w:val="0"/>
              <w:autoSpaceDE w:val="0"/>
              <w:autoSpaceDN w:val="0"/>
              <w:adjustRightInd w:val="0"/>
              <w:spacing w:after="0" w:line="299" w:lineRule="exact"/>
              <w:ind w:left="460"/>
              <w:rPr>
                <w:rFonts w:ascii="Times New Roman" w:hAnsi="Times New Roman" w:cs="Amiri"/>
              </w:rPr>
            </w:pPr>
            <w:r>
              <w:rPr>
                <w:rFonts w:ascii="Arial" w:hAnsi="Arial" w:cs="Arial"/>
                <w:color w:val="000000"/>
              </w:rPr>
              <w:t>−.107</w:t>
            </w:r>
            <w:r>
              <w:rPr>
                <w:rFonts w:hint="eastAsia" w:ascii="MS PGothic" w:hAnsi="Arial" w:eastAsia="MS PGothic" w:cs="MS PGothic"/>
                <w:color w:val="000000"/>
                <w:vertAlign w:val="superscript"/>
              </w:rPr>
              <w:t>∗</w:t>
            </w:r>
          </w:p>
        </w:tc>
        <w:tc>
          <w:tcPr>
            <w:tcW w:w="1000" w:type="dxa"/>
            <w:tcBorders>
              <w:top w:val="nil"/>
              <w:left w:val="nil"/>
              <w:bottom w:val="nil"/>
              <w:right w:val="nil"/>
            </w:tcBorders>
            <w:vAlign w:val="bottom"/>
          </w:tcPr>
          <w:p>
            <w:pPr>
              <w:widowControl w:val="0"/>
              <w:autoSpaceDE w:val="0"/>
              <w:autoSpaceDN w:val="0"/>
              <w:adjustRightInd w:val="0"/>
              <w:spacing w:after="0" w:line="240" w:lineRule="auto"/>
              <w:ind w:right="99"/>
              <w:jc w:val="right"/>
              <w:rPr>
                <w:rFonts w:ascii="Times New Roman" w:hAnsi="Times New Roman" w:cs="Amiri"/>
              </w:rPr>
            </w:pPr>
            <w:r>
              <w:rPr>
                <w:rFonts w:ascii="Arial" w:hAnsi="Arial" w:cs="Arial"/>
                <w:color w:val="000000"/>
              </w:rPr>
              <w:t>−.091</w:t>
            </w:r>
          </w:p>
        </w:tc>
        <w:tc>
          <w:tcPr>
            <w:tcW w:w="1420" w:type="dxa"/>
            <w:tcBorders>
              <w:top w:val="nil"/>
              <w:left w:val="nil"/>
              <w:bottom w:val="nil"/>
              <w:right w:val="nil"/>
            </w:tcBorders>
            <w:vAlign w:val="bottom"/>
          </w:tcPr>
          <w:p>
            <w:pPr>
              <w:widowControl w:val="0"/>
              <w:autoSpaceDE w:val="0"/>
              <w:autoSpaceDN w:val="0"/>
              <w:adjustRightInd w:val="0"/>
              <w:spacing w:after="0" w:line="299" w:lineRule="exact"/>
              <w:ind w:left="460"/>
              <w:rPr>
                <w:rFonts w:ascii="Times New Roman" w:hAnsi="Times New Roman" w:cs="Amiri"/>
              </w:rPr>
            </w:pPr>
            <w:r>
              <w:rPr>
                <w:rFonts w:ascii="Arial" w:hAnsi="Arial" w:cs="Arial"/>
                <w:color w:val="000000"/>
              </w:rPr>
              <w:t>−.094</w:t>
            </w:r>
            <w:r>
              <w:rPr>
                <w:rFonts w:hint="eastAsia" w:ascii="MS PGothic" w:hAnsi="Arial" w:eastAsia="MS PGothic" w:cs="MS PGothic"/>
                <w:color w:val="000000"/>
                <w:vertAlign w:val="superscript"/>
              </w:rPr>
              <w:t>∗</w:t>
            </w:r>
          </w:p>
        </w:tc>
        <w:tc>
          <w:tcPr>
            <w:tcW w:w="1180" w:type="dxa"/>
            <w:tcBorders>
              <w:top w:val="nil"/>
              <w:left w:val="nil"/>
              <w:bottom w:val="nil"/>
              <w:right w:val="nil"/>
            </w:tcBorders>
            <w:vAlign w:val="bottom"/>
          </w:tcPr>
          <w:p>
            <w:pPr>
              <w:widowControl w:val="0"/>
              <w:autoSpaceDE w:val="0"/>
              <w:autoSpaceDN w:val="0"/>
              <w:adjustRightInd w:val="0"/>
              <w:spacing w:after="0" w:line="299" w:lineRule="exact"/>
              <w:ind w:left="220"/>
              <w:rPr>
                <w:rFonts w:ascii="Times New Roman" w:hAnsi="Times New Roman" w:cs="Amiri"/>
              </w:rPr>
            </w:pPr>
            <w:r>
              <w:rPr>
                <w:rFonts w:ascii="Arial" w:hAnsi="Arial" w:cs="Arial"/>
                <w:color w:val="000000"/>
              </w:rPr>
              <w:t>−1.022</w:t>
            </w:r>
            <w:r>
              <w:rPr>
                <w:rFonts w:hint="eastAsia" w:ascii="MS PGothic" w:hAnsi="Arial" w:eastAsia="MS PGothic" w:cs="MS PGothic"/>
                <w:color w:val="000000"/>
                <w:vertAlign w:val="superscript"/>
              </w:rPr>
              <w:t>∗∗∗</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219"/>
              <w:jc w:val="right"/>
              <w:rPr>
                <w:rFonts w:ascii="Times New Roman" w:hAnsi="Times New Roman" w:cs="Amiri"/>
              </w:rPr>
            </w:pPr>
            <w:r>
              <w:rPr>
                <w:rFonts w:ascii="Arial" w:hAnsi="Arial" w:cs="Arial"/>
                <w:color w:val="000000"/>
              </w:rPr>
              <w:t>−.954</w:t>
            </w:r>
          </w:p>
        </w:tc>
        <w:tc>
          <w:tcPr>
            <w:tcW w:w="1460" w:type="dxa"/>
            <w:tcBorders>
              <w:top w:val="nil"/>
              <w:left w:val="nil"/>
              <w:bottom w:val="nil"/>
              <w:right w:val="nil"/>
            </w:tcBorders>
            <w:vAlign w:val="bottom"/>
          </w:tcPr>
          <w:p>
            <w:pPr>
              <w:widowControl w:val="0"/>
              <w:autoSpaceDE w:val="0"/>
              <w:autoSpaceDN w:val="0"/>
              <w:adjustRightInd w:val="0"/>
              <w:spacing w:after="0" w:line="240" w:lineRule="auto"/>
              <w:ind w:right="299"/>
              <w:jc w:val="right"/>
              <w:rPr>
                <w:rFonts w:ascii="Times New Roman" w:hAnsi="Times New Roman" w:cs="Amiri"/>
              </w:rPr>
            </w:pPr>
            <w:r>
              <w:rPr>
                <w:rFonts w:ascii="Arial" w:hAnsi="Arial" w:cs="Arial"/>
                <w:color w:val="000000"/>
              </w:rPr>
              <w:t>−151.346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(.063)</w:t>
            </w:r>
          </w:p>
        </w:tc>
        <w:tc>
          <w:tcPr>
            <w:tcW w:w="1000" w:type="dxa"/>
            <w:tcBorders>
              <w:top w:val="nil"/>
              <w:left w:val="nil"/>
              <w:bottom w:val="nil"/>
              <w:right w:val="nil"/>
            </w:tcBorders>
            <w:vAlign w:val="bottom"/>
          </w:tcPr>
          <w:p>
            <w:pPr>
              <w:widowControl w:val="0"/>
              <w:autoSpaceDE w:val="0"/>
              <w:autoSpaceDN w:val="0"/>
              <w:adjustRightInd w:val="0"/>
              <w:spacing w:after="0" w:line="240" w:lineRule="auto"/>
              <w:ind w:right="19"/>
              <w:jc w:val="right"/>
              <w:rPr>
                <w:rFonts w:ascii="Times New Roman" w:hAnsi="Times New Roman" w:cs="Amiri"/>
              </w:rPr>
            </w:pPr>
            <w:r>
              <w:rPr>
                <w:rFonts w:ascii="Arial" w:hAnsi="Arial" w:cs="Arial"/>
                <w:color w:val="000000"/>
              </w:rPr>
              <w:t>(.074)</w:t>
            </w:r>
          </w:p>
        </w:tc>
        <w:tc>
          <w:tcPr>
            <w:tcW w:w="1420" w:type="dxa"/>
            <w:tcBorders>
              <w:top w:val="nil"/>
              <w:left w:val="nil"/>
              <w:bottom w:val="nil"/>
              <w:right w:val="nil"/>
            </w:tcBorders>
            <w:vAlign w:val="bottom"/>
          </w:tcPr>
          <w:p>
            <w:pPr>
              <w:widowControl w:val="0"/>
              <w:autoSpaceDE w:val="0"/>
              <w:autoSpaceDN w:val="0"/>
              <w:adjustRightInd w:val="0"/>
              <w:spacing w:after="0" w:line="240" w:lineRule="auto"/>
              <w:ind w:right="279"/>
              <w:jc w:val="right"/>
              <w:rPr>
                <w:rFonts w:ascii="Times New Roman" w:hAnsi="Times New Roman" w:cs="Amiri"/>
              </w:rPr>
            </w:pPr>
            <w:r>
              <w:rPr>
                <w:rFonts w:ascii="Arial" w:hAnsi="Arial" w:cs="Arial"/>
                <w:color w:val="000000"/>
              </w:rPr>
              <w:t>(.053)</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(.360)</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(1.013)</w:t>
            </w:r>
          </w:p>
        </w:tc>
        <w:tc>
          <w:tcPr>
            <w:tcW w:w="146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(107.678)</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7-8</w:t>
            </w: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0.054</w:t>
            </w:r>
          </w:p>
        </w:tc>
        <w:tc>
          <w:tcPr>
            <w:tcW w:w="1000" w:type="dxa"/>
            <w:tcBorders>
              <w:top w:val="nil"/>
              <w:left w:val="nil"/>
              <w:bottom w:val="nil"/>
              <w:right w:val="nil"/>
            </w:tcBorders>
            <w:vAlign w:val="bottom"/>
          </w:tcPr>
          <w:p>
            <w:pPr>
              <w:widowControl w:val="0"/>
              <w:autoSpaceDE w:val="0"/>
              <w:autoSpaceDN w:val="0"/>
              <w:adjustRightInd w:val="0"/>
              <w:spacing w:after="0" w:line="299" w:lineRule="exact"/>
              <w:ind w:right="19"/>
              <w:jc w:val="right"/>
              <w:rPr>
                <w:rFonts w:ascii="Times New Roman" w:hAnsi="Times New Roman" w:cs="Amiri"/>
              </w:rPr>
            </w:pPr>
            <w:r>
              <w:rPr>
                <w:rFonts w:ascii="Arial" w:hAnsi="Arial" w:cs="Arial"/>
                <w:color w:val="000000"/>
              </w:rPr>
              <w:t>−.222</w:t>
            </w:r>
            <w:r>
              <w:rPr>
                <w:rFonts w:hint="eastAsia" w:ascii="MS PGothic" w:hAnsi="Arial" w:eastAsia="MS PGothic" w:cs="MS PGothic"/>
                <w:color w:val="000000"/>
                <w:vertAlign w:val="superscript"/>
              </w:rPr>
              <w:t>∗</w:t>
            </w:r>
          </w:p>
        </w:tc>
        <w:tc>
          <w:tcPr>
            <w:tcW w:w="1420" w:type="dxa"/>
            <w:tcBorders>
              <w:top w:val="nil"/>
              <w:left w:val="nil"/>
              <w:bottom w:val="nil"/>
              <w:right w:val="nil"/>
            </w:tcBorders>
            <w:vAlign w:val="bottom"/>
          </w:tcPr>
          <w:p>
            <w:pPr>
              <w:widowControl w:val="0"/>
              <w:autoSpaceDE w:val="0"/>
              <w:autoSpaceDN w:val="0"/>
              <w:adjustRightInd w:val="0"/>
              <w:spacing w:after="0" w:line="240" w:lineRule="auto"/>
              <w:ind w:right="359"/>
              <w:jc w:val="right"/>
              <w:rPr>
                <w:rFonts w:ascii="Times New Roman" w:hAnsi="Times New Roman" w:cs="Amiri"/>
              </w:rPr>
            </w:pPr>
            <w:r>
              <w:rPr>
                <w:rFonts w:ascii="Arial" w:hAnsi="Arial" w:cs="Arial"/>
                <w:color w:val="000000"/>
              </w:rPr>
              <w:t>−.127</w:t>
            </w:r>
          </w:p>
        </w:tc>
        <w:tc>
          <w:tcPr>
            <w:tcW w:w="1180" w:type="dxa"/>
            <w:tcBorders>
              <w:top w:val="nil"/>
              <w:left w:val="nil"/>
              <w:bottom w:val="nil"/>
              <w:right w:val="nil"/>
            </w:tcBorders>
            <w:vAlign w:val="bottom"/>
          </w:tcPr>
          <w:p>
            <w:pPr>
              <w:widowControl w:val="0"/>
              <w:autoSpaceDE w:val="0"/>
              <w:autoSpaceDN w:val="0"/>
              <w:adjustRightInd w:val="0"/>
              <w:spacing w:after="0" w:line="299" w:lineRule="exact"/>
              <w:ind w:left="320"/>
              <w:rPr>
                <w:rFonts w:ascii="Times New Roman" w:hAnsi="Times New Roman" w:cs="Amiri"/>
              </w:rPr>
            </w:pPr>
            <w:r>
              <w:rPr>
                <w:rFonts w:ascii="Arial" w:hAnsi="Arial" w:cs="Arial"/>
                <w:color w:val="000000"/>
              </w:rPr>
              <w:t>−.863</w:t>
            </w:r>
            <w:r>
              <w:rPr>
                <w:rFonts w:hint="eastAsia" w:ascii="MS PGothic" w:hAnsi="Arial" w:eastAsia="MS PGothic" w:cs="MS PGothic"/>
                <w:color w:val="000000"/>
                <w:vertAlign w:val="superscript"/>
              </w:rPr>
              <w:t>∗</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219"/>
              <w:jc w:val="right"/>
              <w:rPr>
                <w:rFonts w:ascii="Times New Roman" w:hAnsi="Times New Roman" w:cs="Amiri"/>
              </w:rPr>
            </w:pPr>
            <w:r>
              <w:rPr>
                <w:rFonts w:ascii="Arial" w:hAnsi="Arial" w:cs="Arial"/>
                <w:color w:val="000000"/>
              </w:rPr>
              <w:t>−2.157</w:t>
            </w:r>
          </w:p>
        </w:tc>
        <w:tc>
          <w:tcPr>
            <w:tcW w:w="1460" w:type="dxa"/>
            <w:tcBorders>
              <w:top w:val="nil"/>
              <w:left w:val="nil"/>
              <w:bottom w:val="nil"/>
              <w:right w:val="nil"/>
            </w:tcBorders>
            <w:vAlign w:val="bottom"/>
          </w:tcPr>
          <w:p>
            <w:pPr>
              <w:widowControl w:val="0"/>
              <w:autoSpaceDE w:val="0"/>
              <w:autoSpaceDN w:val="0"/>
              <w:adjustRightInd w:val="0"/>
              <w:spacing w:after="0" w:line="299" w:lineRule="exact"/>
              <w:ind w:left="240"/>
              <w:rPr>
                <w:rFonts w:ascii="Times New Roman" w:hAnsi="Times New Roman" w:cs="Amiri"/>
              </w:rPr>
            </w:pPr>
            <w:r>
              <w:rPr>
                <w:rFonts w:ascii="Arial" w:hAnsi="Arial" w:cs="Arial"/>
                <w:color w:val="000000"/>
              </w:rPr>
              <w:t>−264.374</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(.063)</w:t>
            </w:r>
          </w:p>
        </w:tc>
        <w:tc>
          <w:tcPr>
            <w:tcW w:w="1000" w:type="dxa"/>
            <w:tcBorders>
              <w:top w:val="nil"/>
              <w:left w:val="nil"/>
              <w:bottom w:val="nil"/>
              <w:right w:val="nil"/>
            </w:tcBorders>
            <w:vAlign w:val="bottom"/>
          </w:tcPr>
          <w:p>
            <w:pPr>
              <w:widowControl w:val="0"/>
              <w:autoSpaceDE w:val="0"/>
              <w:autoSpaceDN w:val="0"/>
              <w:adjustRightInd w:val="0"/>
              <w:spacing w:after="0" w:line="240" w:lineRule="auto"/>
              <w:ind w:right="19"/>
              <w:jc w:val="right"/>
              <w:rPr>
                <w:rFonts w:ascii="Times New Roman" w:hAnsi="Times New Roman" w:cs="Amiri"/>
              </w:rPr>
            </w:pPr>
            <w:r>
              <w:rPr>
                <w:rFonts w:ascii="Arial" w:hAnsi="Arial" w:cs="Arial"/>
                <w:color w:val="000000"/>
              </w:rPr>
              <w:t>(.118)</w:t>
            </w:r>
          </w:p>
        </w:tc>
        <w:tc>
          <w:tcPr>
            <w:tcW w:w="1420" w:type="dxa"/>
            <w:tcBorders>
              <w:top w:val="nil"/>
              <w:left w:val="nil"/>
              <w:bottom w:val="nil"/>
              <w:right w:val="nil"/>
            </w:tcBorders>
            <w:vAlign w:val="bottom"/>
          </w:tcPr>
          <w:p>
            <w:pPr>
              <w:widowControl w:val="0"/>
              <w:autoSpaceDE w:val="0"/>
              <w:autoSpaceDN w:val="0"/>
              <w:adjustRightInd w:val="0"/>
              <w:spacing w:after="0" w:line="240" w:lineRule="auto"/>
              <w:ind w:right="279"/>
              <w:jc w:val="right"/>
              <w:rPr>
                <w:rFonts w:ascii="Times New Roman" w:hAnsi="Times New Roman" w:cs="Amiri"/>
              </w:rPr>
            </w:pPr>
            <w:r>
              <w:rPr>
                <w:rFonts w:ascii="Arial" w:hAnsi="Arial" w:cs="Arial"/>
                <w:color w:val="000000"/>
              </w:rPr>
              <w:t>(.078)</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(.462)</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(2.034)</w:t>
            </w:r>
          </w:p>
        </w:tc>
        <w:tc>
          <w:tcPr>
            <w:tcW w:w="146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(115.620)</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9-10</w:t>
            </w: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−.075</w:t>
            </w:r>
          </w:p>
        </w:tc>
        <w:tc>
          <w:tcPr>
            <w:tcW w:w="1000" w:type="dxa"/>
            <w:tcBorders>
              <w:top w:val="nil"/>
              <w:left w:val="nil"/>
              <w:bottom w:val="nil"/>
              <w:right w:val="nil"/>
            </w:tcBorders>
            <w:vAlign w:val="bottom"/>
          </w:tcPr>
          <w:p>
            <w:pPr>
              <w:widowControl w:val="0"/>
              <w:autoSpaceDE w:val="0"/>
              <w:autoSpaceDN w:val="0"/>
              <w:adjustRightInd w:val="0"/>
              <w:spacing w:after="0" w:line="240" w:lineRule="auto"/>
              <w:ind w:right="99"/>
              <w:jc w:val="right"/>
              <w:rPr>
                <w:rFonts w:ascii="Times New Roman" w:hAnsi="Times New Roman" w:cs="Amiri"/>
              </w:rPr>
            </w:pPr>
            <w:r>
              <w:rPr>
                <w:rFonts w:ascii="Arial" w:hAnsi="Arial" w:cs="Arial"/>
                <w:color w:val="000000"/>
              </w:rPr>
              <w:t>−.024</w:t>
            </w:r>
          </w:p>
        </w:tc>
        <w:tc>
          <w:tcPr>
            <w:tcW w:w="1420" w:type="dxa"/>
            <w:tcBorders>
              <w:top w:val="nil"/>
              <w:left w:val="nil"/>
              <w:bottom w:val="nil"/>
              <w:right w:val="nil"/>
            </w:tcBorders>
            <w:vAlign w:val="bottom"/>
          </w:tcPr>
          <w:p>
            <w:pPr>
              <w:widowControl w:val="0"/>
              <w:autoSpaceDE w:val="0"/>
              <w:autoSpaceDN w:val="0"/>
              <w:adjustRightInd w:val="0"/>
              <w:spacing w:after="0" w:line="240" w:lineRule="auto"/>
              <w:ind w:right="359"/>
              <w:jc w:val="right"/>
              <w:rPr>
                <w:rFonts w:ascii="Times New Roman" w:hAnsi="Times New Roman" w:cs="Amiri"/>
              </w:rPr>
            </w:pPr>
            <w:r>
              <w:rPr>
                <w:rFonts w:ascii="Arial" w:hAnsi="Arial" w:cs="Arial"/>
                <w:color w:val="000000"/>
              </w:rPr>
              <w:t>0.122</w:t>
            </w:r>
          </w:p>
        </w:tc>
        <w:tc>
          <w:tcPr>
            <w:tcW w:w="1180" w:type="dxa"/>
            <w:tcBorders>
              <w:top w:val="nil"/>
              <w:left w:val="nil"/>
              <w:bottom w:val="nil"/>
              <w:right w:val="nil"/>
            </w:tcBorders>
            <w:vAlign w:val="bottom"/>
          </w:tcPr>
          <w:p>
            <w:pPr>
              <w:widowControl w:val="0"/>
              <w:autoSpaceDE w:val="0"/>
              <w:autoSpaceDN w:val="0"/>
              <w:adjustRightInd w:val="0"/>
              <w:spacing w:after="0" w:line="299" w:lineRule="exact"/>
              <w:ind w:left="220"/>
              <w:rPr>
                <w:rFonts w:ascii="Times New Roman" w:hAnsi="Times New Roman" w:cs="Amiri"/>
              </w:rPr>
            </w:pPr>
            <w:r>
              <w:rPr>
                <w:rFonts w:ascii="Arial" w:hAnsi="Arial" w:cs="Arial"/>
                <w:color w:val="000000"/>
              </w:rPr>
              <w:t>−2.270</w:t>
            </w:r>
            <w:r>
              <w:rPr>
                <w:rFonts w:hint="eastAsia" w:ascii="MS PGothic" w:hAnsi="Arial" w:eastAsia="MS PGothic" w:cs="MS PGothic"/>
                <w:color w:val="000000"/>
                <w:vertAlign w:val="superscript"/>
              </w:rPr>
              <w:t>∗∗∗</w:t>
            </w:r>
          </w:p>
        </w:tc>
        <w:tc>
          <w:tcPr>
            <w:tcW w:w="1280" w:type="dxa"/>
            <w:tcBorders>
              <w:top w:val="nil"/>
              <w:left w:val="nil"/>
              <w:bottom w:val="nil"/>
              <w:right w:val="nil"/>
            </w:tcBorders>
            <w:vAlign w:val="bottom"/>
          </w:tcPr>
          <w:p>
            <w:pPr>
              <w:widowControl w:val="0"/>
              <w:autoSpaceDE w:val="0"/>
              <w:autoSpaceDN w:val="0"/>
              <w:adjustRightInd w:val="0"/>
              <w:spacing w:after="0" w:line="299" w:lineRule="exact"/>
              <w:ind w:left="340"/>
              <w:rPr>
                <w:rFonts w:ascii="Times New Roman" w:hAnsi="Times New Roman" w:cs="Amiri"/>
              </w:rPr>
            </w:pPr>
            <w:r>
              <w:rPr>
                <w:rFonts w:ascii="Arial" w:hAnsi="Arial" w:cs="Arial"/>
                <w:color w:val="000000"/>
              </w:rPr>
              <w:t>−5.774</w:t>
            </w:r>
            <w:r>
              <w:rPr>
                <w:rFonts w:hint="eastAsia" w:ascii="MS PGothic" w:hAnsi="Arial" w:eastAsia="MS PGothic" w:cs="MS PGothic"/>
                <w:color w:val="000000"/>
                <w:vertAlign w:val="superscript"/>
              </w:rPr>
              <w:t>∗∗</w:t>
            </w:r>
          </w:p>
        </w:tc>
        <w:tc>
          <w:tcPr>
            <w:tcW w:w="1460" w:type="dxa"/>
            <w:tcBorders>
              <w:top w:val="nil"/>
              <w:left w:val="nil"/>
              <w:bottom w:val="nil"/>
              <w:right w:val="nil"/>
            </w:tcBorders>
            <w:vAlign w:val="bottom"/>
          </w:tcPr>
          <w:p>
            <w:pPr>
              <w:widowControl w:val="0"/>
              <w:autoSpaceDE w:val="0"/>
              <w:autoSpaceDN w:val="0"/>
              <w:adjustRightInd w:val="0"/>
              <w:spacing w:after="0" w:line="299" w:lineRule="exact"/>
              <w:ind w:left="240"/>
              <w:rPr>
                <w:rFonts w:ascii="Times New Roman" w:hAnsi="Times New Roman" w:cs="Amiri"/>
              </w:rPr>
            </w:pPr>
            <w:r>
              <w:rPr>
                <w:rFonts w:ascii="Arial" w:hAnsi="Arial" w:cs="Arial"/>
                <w:color w:val="000000"/>
              </w:rPr>
              <w:t>−289.988</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(.117)</w:t>
            </w:r>
          </w:p>
        </w:tc>
        <w:tc>
          <w:tcPr>
            <w:tcW w:w="1000" w:type="dxa"/>
            <w:tcBorders>
              <w:top w:val="nil"/>
              <w:left w:val="nil"/>
              <w:bottom w:val="nil"/>
              <w:right w:val="nil"/>
            </w:tcBorders>
            <w:vAlign w:val="bottom"/>
          </w:tcPr>
          <w:p>
            <w:pPr>
              <w:widowControl w:val="0"/>
              <w:autoSpaceDE w:val="0"/>
              <w:autoSpaceDN w:val="0"/>
              <w:adjustRightInd w:val="0"/>
              <w:spacing w:after="0" w:line="240" w:lineRule="auto"/>
              <w:ind w:right="19"/>
              <w:jc w:val="right"/>
              <w:rPr>
                <w:rFonts w:ascii="Times New Roman" w:hAnsi="Times New Roman" w:cs="Amiri"/>
              </w:rPr>
            </w:pPr>
            <w:r>
              <w:rPr>
                <w:rFonts w:ascii="Arial" w:hAnsi="Arial" w:cs="Arial"/>
                <w:color w:val="000000"/>
              </w:rPr>
              <w:t>(.136)</w:t>
            </w:r>
          </w:p>
        </w:tc>
        <w:tc>
          <w:tcPr>
            <w:tcW w:w="1420" w:type="dxa"/>
            <w:tcBorders>
              <w:top w:val="nil"/>
              <w:left w:val="nil"/>
              <w:bottom w:val="nil"/>
              <w:right w:val="nil"/>
            </w:tcBorders>
            <w:vAlign w:val="bottom"/>
          </w:tcPr>
          <w:p>
            <w:pPr>
              <w:widowControl w:val="0"/>
              <w:autoSpaceDE w:val="0"/>
              <w:autoSpaceDN w:val="0"/>
              <w:adjustRightInd w:val="0"/>
              <w:spacing w:after="0" w:line="240" w:lineRule="auto"/>
              <w:ind w:right="279"/>
              <w:jc w:val="right"/>
              <w:rPr>
                <w:rFonts w:ascii="Times New Roman" w:hAnsi="Times New Roman" w:cs="Amiri"/>
              </w:rPr>
            </w:pPr>
            <w:r>
              <w:rPr>
                <w:rFonts w:ascii="Arial" w:hAnsi="Arial" w:cs="Arial"/>
                <w:color w:val="000000"/>
              </w:rPr>
              <w:t>(.148)</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(.700)</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(2.424)</w:t>
            </w:r>
          </w:p>
        </w:tc>
        <w:tc>
          <w:tcPr>
            <w:tcW w:w="146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(174.301)</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11-12</w:t>
            </w: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−.024</w:t>
            </w:r>
          </w:p>
        </w:tc>
        <w:tc>
          <w:tcPr>
            <w:tcW w:w="1000" w:type="dxa"/>
            <w:tcBorders>
              <w:top w:val="nil"/>
              <w:left w:val="nil"/>
              <w:bottom w:val="nil"/>
              <w:right w:val="nil"/>
            </w:tcBorders>
            <w:vAlign w:val="bottom"/>
          </w:tcPr>
          <w:p>
            <w:pPr>
              <w:widowControl w:val="0"/>
              <w:autoSpaceDE w:val="0"/>
              <w:autoSpaceDN w:val="0"/>
              <w:adjustRightInd w:val="0"/>
              <w:spacing w:after="0" w:line="240" w:lineRule="auto"/>
              <w:ind w:right="99"/>
              <w:jc w:val="right"/>
              <w:rPr>
                <w:rFonts w:ascii="Times New Roman" w:hAnsi="Times New Roman" w:cs="Amiri"/>
              </w:rPr>
            </w:pPr>
            <w:r>
              <w:rPr>
                <w:rFonts w:ascii="Arial" w:hAnsi="Arial" w:cs="Arial"/>
                <w:color w:val="000000"/>
              </w:rPr>
              <w:t>−.028</w:t>
            </w:r>
          </w:p>
        </w:tc>
        <w:tc>
          <w:tcPr>
            <w:tcW w:w="1420" w:type="dxa"/>
            <w:tcBorders>
              <w:top w:val="nil"/>
              <w:left w:val="nil"/>
              <w:bottom w:val="nil"/>
              <w:right w:val="nil"/>
            </w:tcBorders>
            <w:vAlign w:val="bottom"/>
          </w:tcPr>
          <w:p>
            <w:pPr>
              <w:widowControl w:val="0"/>
              <w:autoSpaceDE w:val="0"/>
              <w:autoSpaceDN w:val="0"/>
              <w:adjustRightInd w:val="0"/>
              <w:spacing w:after="0" w:line="240" w:lineRule="auto"/>
              <w:ind w:right="359"/>
              <w:jc w:val="right"/>
              <w:rPr>
                <w:rFonts w:ascii="Times New Roman" w:hAnsi="Times New Roman" w:cs="Amiri"/>
              </w:rPr>
            </w:pPr>
            <w:r>
              <w:rPr>
                <w:rFonts w:ascii="Arial" w:hAnsi="Arial" w:cs="Arial"/>
                <w:color w:val="000000"/>
              </w:rPr>
              <w:t>−.167</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−.888</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219"/>
              <w:jc w:val="right"/>
              <w:rPr>
                <w:rFonts w:ascii="Times New Roman" w:hAnsi="Times New Roman" w:cs="Amiri"/>
              </w:rPr>
            </w:pPr>
            <w:r>
              <w:rPr>
                <w:rFonts w:ascii="Arial" w:hAnsi="Arial" w:cs="Arial"/>
                <w:color w:val="000000"/>
              </w:rPr>
              <w:t>−3.275</w:t>
            </w:r>
          </w:p>
        </w:tc>
        <w:tc>
          <w:tcPr>
            <w:tcW w:w="1460" w:type="dxa"/>
            <w:tcBorders>
              <w:top w:val="nil"/>
              <w:left w:val="nil"/>
              <w:bottom w:val="nil"/>
              <w:right w:val="nil"/>
            </w:tcBorders>
            <w:vAlign w:val="bottom"/>
          </w:tcPr>
          <w:p>
            <w:pPr>
              <w:widowControl w:val="0"/>
              <w:autoSpaceDE w:val="0"/>
              <w:autoSpaceDN w:val="0"/>
              <w:adjustRightInd w:val="0"/>
              <w:spacing w:after="0" w:line="240" w:lineRule="auto"/>
              <w:ind w:right="299"/>
              <w:jc w:val="right"/>
              <w:rPr>
                <w:rFonts w:ascii="Times New Roman" w:hAnsi="Times New Roman" w:cs="Amiri"/>
              </w:rPr>
            </w:pPr>
            <w:r>
              <w:rPr>
                <w:rFonts w:ascii="Arial" w:hAnsi="Arial" w:cs="Arial"/>
                <w:color w:val="000000"/>
              </w:rPr>
              <w:t>−8.651</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(.126)</w:t>
            </w:r>
          </w:p>
        </w:tc>
        <w:tc>
          <w:tcPr>
            <w:tcW w:w="1000" w:type="dxa"/>
            <w:tcBorders>
              <w:top w:val="nil"/>
              <w:left w:val="nil"/>
              <w:bottom w:val="nil"/>
              <w:right w:val="nil"/>
            </w:tcBorders>
            <w:vAlign w:val="bottom"/>
          </w:tcPr>
          <w:p>
            <w:pPr>
              <w:widowControl w:val="0"/>
              <w:autoSpaceDE w:val="0"/>
              <w:autoSpaceDN w:val="0"/>
              <w:adjustRightInd w:val="0"/>
              <w:spacing w:after="0" w:line="240" w:lineRule="auto"/>
              <w:ind w:right="19"/>
              <w:jc w:val="right"/>
              <w:rPr>
                <w:rFonts w:ascii="Times New Roman" w:hAnsi="Times New Roman" w:cs="Amiri"/>
              </w:rPr>
            </w:pPr>
            <w:r>
              <w:rPr>
                <w:rFonts w:ascii="Arial" w:hAnsi="Arial" w:cs="Arial"/>
                <w:color w:val="000000"/>
              </w:rPr>
              <w:t>(.127)</w:t>
            </w:r>
          </w:p>
        </w:tc>
        <w:tc>
          <w:tcPr>
            <w:tcW w:w="1420" w:type="dxa"/>
            <w:tcBorders>
              <w:top w:val="nil"/>
              <w:left w:val="nil"/>
              <w:bottom w:val="nil"/>
              <w:right w:val="nil"/>
            </w:tcBorders>
            <w:vAlign w:val="bottom"/>
          </w:tcPr>
          <w:p>
            <w:pPr>
              <w:widowControl w:val="0"/>
              <w:autoSpaceDE w:val="0"/>
              <w:autoSpaceDN w:val="0"/>
              <w:adjustRightInd w:val="0"/>
              <w:spacing w:after="0" w:line="240" w:lineRule="auto"/>
              <w:ind w:right="279"/>
              <w:jc w:val="right"/>
              <w:rPr>
                <w:rFonts w:ascii="Times New Roman" w:hAnsi="Times New Roman" w:cs="Amiri"/>
              </w:rPr>
            </w:pPr>
            <w:r>
              <w:rPr>
                <w:rFonts w:ascii="Arial" w:hAnsi="Arial" w:cs="Arial"/>
                <w:color w:val="000000"/>
              </w:rPr>
              <w:t>(.112)</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(.713)</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(2.467)</w:t>
            </w:r>
          </w:p>
        </w:tc>
        <w:tc>
          <w:tcPr>
            <w:tcW w:w="146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(163.025)</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13-14</w:t>
            </w: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−.053</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(.142)</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2" w:hRule="atLeast"/>
        </w:trPr>
        <w:tc>
          <w:tcPr>
            <w:tcW w:w="14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w w:val="97"/>
              </w:rPr>
              <w:t>Female sample</w:t>
            </w:r>
          </w:p>
        </w:tc>
        <w:tc>
          <w:tcPr>
            <w:tcW w:w="13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60" w:type="dxa"/>
            <w:vMerge w:val="restart"/>
            <w:tcBorders>
              <w:top w:val="nil"/>
              <w:left w:val="nil"/>
              <w:bottom w:val="nil"/>
              <w:right w:val="nil"/>
            </w:tcBorders>
            <w:vAlign w:val="bottom"/>
          </w:tcPr>
          <w:p>
            <w:pPr>
              <w:widowControl w:val="0"/>
              <w:autoSpaceDE w:val="0"/>
              <w:autoSpaceDN w:val="0"/>
              <w:adjustRightInd w:val="0"/>
              <w:spacing w:after="0" w:line="240" w:lineRule="auto"/>
              <w:ind w:right="299"/>
              <w:jc w:val="right"/>
              <w:rPr>
                <w:rFonts w:ascii="Times New Roman" w:hAnsi="Times New Roman" w:cs="Amiri"/>
              </w:rPr>
            </w:pPr>
            <w:r>
              <w:rPr>
                <w:rFonts w:ascii="Arial" w:hAnsi="Arial" w:cs="Arial"/>
                <w:color w:val="000000"/>
              </w:rPr>
              <w:t>−102.210</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44"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0</w:t>
            </w: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0.068</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0.541</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219"/>
              <w:jc w:val="right"/>
              <w:rPr>
                <w:rFonts w:ascii="Times New Roman" w:hAnsi="Times New Roman" w:cs="Amiri"/>
              </w:rPr>
            </w:pPr>
            <w:r>
              <w:rPr>
                <w:rFonts w:ascii="Arial" w:hAnsi="Arial" w:cs="Arial"/>
                <w:color w:val="000000"/>
              </w:rPr>
              <w:t>0.219</w:t>
            </w:r>
          </w:p>
        </w:tc>
        <w:tc>
          <w:tcPr>
            <w:tcW w:w="14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(.134)</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(1.136)</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(4.359)</w:t>
            </w:r>
          </w:p>
        </w:tc>
        <w:tc>
          <w:tcPr>
            <w:tcW w:w="146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(139.467)</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1-2</w:t>
            </w:r>
          </w:p>
        </w:tc>
        <w:tc>
          <w:tcPr>
            <w:tcW w:w="1320" w:type="dxa"/>
            <w:tcBorders>
              <w:top w:val="nil"/>
              <w:left w:val="nil"/>
              <w:bottom w:val="nil"/>
              <w:right w:val="nil"/>
            </w:tcBorders>
            <w:vAlign w:val="bottom"/>
          </w:tcPr>
          <w:p>
            <w:pPr>
              <w:widowControl w:val="0"/>
              <w:autoSpaceDE w:val="0"/>
              <w:autoSpaceDN w:val="0"/>
              <w:adjustRightInd w:val="0"/>
              <w:spacing w:after="0" w:line="299" w:lineRule="exact"/>
              <w:ind w:left="460"/>
              <w:rPr>
                <w:rFonts w:ascii="Times New Roman" w:hAnsi="Times New Roman" w:cs="Amiri"/>
              </w:rPr>
            </w:pPr>
            <w:r>
              <w:rPr>
                <w:rFonts w:ascii="Arial" w:hAnsi="Arial" w:cs="Arial"/>
                <w:color w:val="000000"/>
              </w:rPr>
              <w:t>−.114</w:t>
            </w:r>
            <w:r>
              <w:rPr>
                <w:rFonts w:hint="eastAsia" w:ascii="MS PGothic" w:hAnsi="Arial" w:eastAsia="MS PGothic" w:cs="MS PGothic"/>
                <w:color w:val="000000"/>
                <w:vertAlign w:val="superscript"/>
              </w:rPr>
              <w:t>∗∗∗</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0.130</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219"/>
              <w:jc w:val="right"/>
              <w:rPr>
                <w:rFonts w:ascii="Times New Roman" w:hAnsi="Times New Roman" w:cs="Amiri"/>
              </w:rPr>
            </w:pPr>
            <w:r>
              <w:rPr>
                <w:rFonts w:ascii="Arial" w:hAnsi="Arial" w:cs="Arial"/>
                <w:color w:val="000000"/>
              </w:rPr>
              <w:t>0.472</w:t>
            </w:r>
          </w:p>
        </w:tc>
        <w:tc>
          <w:tcPr>
            <w:tcW w:w="1460" w:type="dxa"/>
            <w:tcBorders>
              <w:top w:val="nil"/>
              <w:left w:val="nil"/>
              <w:bottom w:val="nil"/>
              <w:right w:val="nil"/>
            </w:tcBorders>
            <w:vAlign w:val="bottom"/>
          </w:tcPr>
          <w:p>
            <w:pPr>
              <w:widowControl w:val="0"/>
              <w:autoSpaceDE w:val="0"/>
              <w:autoSpaceDN w:val="0"/>
              <w:adjustRightInd w:val="0"/>
              <w:spacing w:after="0" w:line="240" w:lineRule="auto"/>
              <w:ind w:right="299"/>
              <w:jc w:val="right"/>
              <w:rPr>
                <w:rFonts w:ascii="Times New Roman" w:hAnsi="Times New Roman" w:cs="Amiri"/>
              </w:rPr>
            </w:pPr>
            <w:r>
              <w:rPr>
                <w:rFonts w:ascii="Arial" w:hAnsi="Arial" w:cs="Arial"/>
                <w:color w:val="000000"/>
              </w:rPr>
              <w:t>−28.298</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(.040)</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(.359)</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(.723)</w:t>
            </w:r>
          </w:p>
        </w:tc>
        <w:tc>
          <w:tcPr>
            <w:tcW w:w="146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(53.113)</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3-4</w:t>
            </w:r>
          </w:p>
        </w:tc>
        <w:tc>
          <w:tcPr>
            <w:tcW w:w="1320" w:type="dxa"/>
            <w:tcBorders>
              <w:top w:val="nil"/>
              <w:left w:val="nil"/>
              <w:bottom w:val="nil"/>
              <w:right w:val="nil"/>
            </w:tcBorders>
            <w:vAlign w:val="bottom"/>
          </w:tcPr>
          <w:p>
            <w:pPr>
              <w:widowControl w:val="0"/>
              <w:autoSpaceDE w:val="0"/>
              <w:autoSpaceDN w:val="0"/>
              <w:adjustRightInd w:val="0"/>
              <w:spacing w:after="0" w:line="299" w:lineRule="exact"/>
              <w:ind w:left="460"/>
              <w:rPr>
                <w:rFonts w:ascii="Times New Roman" w:hAnsi="Times New Roman" w:cs="Amiri"/>
              </w:rPr>
            </w:pPr>
            <w:r>
              <w:rPr>
                <w:rFonts w:ascii="Arial" w:hAnsi="Arial" w:cs="Arial"/>
                <w:color w:val="000000"/>
              </w:rPr>
              <w:t>−.208</w:t>
            </w:r>
            <w:r>
              <w:rPr>
                <w:rFonts w:hint="eastAsia" w:ascii="MS PGothic" w:hAnsi="Arial" w:eastAsia="MS PGothic" w:cs="MS PGothic"/>
                <w:color w:val="000000"/>
                <w:vertAlign w:val="superscript"/>
              </w:rPr>
              <w:t>∗∗∗</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−.298</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219"/>
              <w:jc w:val="right"/>
              <w:rPr>
                <w:rFonts w:ascii="Times New Roman" w:hAnsi="Times New Roman" w:cs="Amiri"/>
              </w:rPr>
            </w:pPr>
            <w:r>
              <w:rPr>
                <w:rFonts w:ascii="Arial" w:hAnsi="Arial" w:cs="Arial"/>
                <w:color w:val="000000"/>
              </w:rPr>
              <w:t>0.866</w:t>
            </w:r>
          </w:p>
        </w:tc>
        <w:tc>
          <w:tcPr>
            <w:tcW w:w="1460" w:type="dxa"/>
            <w:tcBorders>
              <w:top w:val="nil"/>
              <w:left w:val="nil"/>
              <w:bottom w:val="nil"/>
              <w:right w:val="nil"/>
            </w:tcBorders>
            <w:vAlign w:val="bottom"/>
          </w:tcPr>
          <w:p>
            <w:pPr>
              <w:widowControl w:val="0"/>
              <w:autoSpaceDE w:val="0"/>
              <w:autoSpaceDN w:val="0"/>
              <w:adjustRightInd w:val="0"/>
              <w:spacing w:after="0" w:line="240" w:lineRule="auto"/>
              <w:ind w:right="299"/>
              <w:jc w:val="right"/>
              <w:rPr>
                <w:rFonts w:ascii="Times New Roman" w:hAnsi="Times New Roman" w:cs="Amiri"/>
              </w:rPr>
            </w:pPr>
            <w:r>
              <w:rPr>
                <w:rFonts w:ascii="Arial" w:hAnsi="Arial" w:cs="Arial"/>
                <w:color w:val="000000"/>
              </w:rPr>
              <w:t>−31.300</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(.064)</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(.457)</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(1.193)</w:t>
            </w:r>
          </w:p>
        </w:tc>
        <w:tc>
          <w:tcPr>
            <w:tcW w:w="146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(61.496)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5-6</w:t>
            </w: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−.097</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−.319</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219"/>
              <w:jc w:val="right"/>
              <w:rPr>
                <w:rFonts w:ascii="Times New Roman" w:hAnsi="Times New Roman" w:cs="Amiri"/>
              </w:rPr>
            </w:pPr>
            <w:r>
              <w:rPr>
                <w:rFonts w:ascii="Arial" w:hAnsi="Arial" w:cs="Arial"/>
                <w:color w:val="000000"/>
              </w:rPr>
              <w:t>0.103</w:t>
            </w:r>
          </w:p>
        </w:tc>
        <w:tc>
          <w:tcPr>
            <w:tcW w:w="1460" w:type="dxa"/>
            <w:tcBorders>
              <w:top w:val="nil"/>
              <w:left w:val="nil"/>
              <w:bottom w:val="nil"/>
              <w:right w:val="nil"/>
            </w:tcBorders>
            <w:vAlign w:val="bottom"/>
          </w:tcPr>
          <w:p>
            <w:pPr>
              <w:widowControl w:val="0"/>
              <w:autoSpaceDE w:val="0"/>
              <w:autoSpaceDN w:val="0"/>
              <w:adjustRightInd w:val="0"/>
              <w:spacing w:after="0" w:line="240" w:lineRule="auto"/>
              <w:ind w:right="299"/>
              <w:jc w:val="right"/>
              <w:rPr>
                <w:rFonts w:ascii="Times New Roman" w:hAnsi="Times New Roman" w:cs="Amiri"/>
              </w:rPr>
            </w:pPr>
            <w:r>
              <w:rPr>
                <w:rFonts w:ascii="Arial" w:hAnsi="Arial" w:cs="Arial"/>
                <w:color w:val="000000"/>
              </w:rPr>
              <w:t>−60.088</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(.063)</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(.347)</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(1.084)</w:t>
            </w:r>
          </w:p>
        </w:tc>
        <w:tc>
          <w:tcPr>
            <w:tcW w:w="146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(66.056)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7-8</w:t>
            </w:r>
          </w:p>
        </w:tc>
        <w:tc>
          <w:tcPr>
            <w:tcW w:w="1320" w:type="dxa"/>
            <w:tcBorders>
              <w:top w:val="nil"/>
              <w:left w:val="nil"/>
              <w:bottom w:val="nil"/>
              <w:right w:val="nil"/>
            </w:tcBorders>
            <w:vAlign w:val="bottom"/>
          </w:tcPr>
          <w:p>
            <w:pPr>
              <w:widowControl w:val="0"/>
              <w:autoSpaceDE w:val="0"/>
              <w:autoSpaceDN w:val="0"/>
              <w:adjustRightInd w:val="0"/>
              <w:spacing w:after="0" w:line="299" w:lineRule="exact"/>
              <w:ind w:left="460"/>
              <w:rPr>
                <w:rFonts w:ascii="Times New Roman" w:hAnsi="Times New Roman" w:cs="Amiri"/>
              </w:rPr>
            </w:pPr>
            <w:r>
              <w:rPr>
                <w:rFonts w:ascii="Arial" w:hAnsi="Arial" w:cs="Arial"/>
                <w:color w:val="000000"/>
              </w:rPr>
              <w:t>−.184</w:t>
            </w:r>
            <w:r>
              <w:rPr>
                <w:rFonts w:hint="eastAsia" w:ascii="MS PGothic" w:hAnsi="Arial" w:eastAsia="MS PGothic" w:cs="MS PGothic"/>
                <w:color w:val="000000"/>
                <w:vertAlign w:val="superscript"/>
              </w:rPr>
              <w:t>∗∗</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nil"/>
              <w:right w:val="nil"/>
            </w:tcBorders>
            <w:vAlign w:val="bottom"/>
          </w:tcPr>
          <w:p>
            <w:pPr>
              <w:widowControl w:val="0"/>
              <w:autoSpaceDE w:val="0"/>
              <w:autoSpaceDN w:val="0"/>
              <w:adjustRightInd w:val="0"/>
              <w:spacing w:after="0" w:line="299" w:lineRule="exact"/>
              <w:ind w:left="320"/>
              <w:rPr>
                <w:rFonts w:ascii="Times New Roman" w:hAnsi="Times New Roman" w:cs="Amiri"/>
              </w:rPr>
            </w:pPr>
            <w:r>
              <w:rPr>
                <w:rFonts w:ascii="Arial" w:hAnsi="Arial" w:cs="Arial"/>
                <w:color w:val="000000"/>
              </w:rPr>
              <w:t>−.979</w:t>
            </w:r>
            <w:r>
              <w:rPr>
                <w:rFonts w:hint="eastAsia" w:ascii="MS PGothic" w:hAnsi="Arial" w:eastAsia="MS PGothic" w:cs="MS PGothic"/>
                <w:color w:val="000000"/>
                <w:vertAlign w:val="superscript"/>
              </w:rPr>
              <w:t>∗∗</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219"/>
              <w:jc w:val="right"/>
              <w:rPr>
                <w:rFonts w:ascii="Times New Roman" w:hAnsi="Times New Roman" w:cs="Amiri"/>
              </w:rPr>
            </w:pPr>
            <w:r>
              <w:rPr>
                <w:rFonts w:ascii="Arial" w:hAnsi="Arial" w:cs="Arial"/>
                <w:color w:val="000000"/>
              </w:rPr>
              <w:t>−1.522</w:t>
            </w:r>
          </w:p>
        </w:tc>
        <w:tc>
          <w:tcPr>
            <w:tcW w:w="1460" w:type="dxa"/>
            <w:tcBorders>
              <w:top w:val="nil"/>
              <w:left w:val="nil"/>
              <w:bottom w:val="nil"/>
              <w:right w:val="nil"/>
            </w:tcBorders>
            <w:vAlign w:val="bottom"/>
          </w:tcPr>
          <w:p>
            <w:pPr>
              <w:widowControl w:val="0"/>
              <w:autoSpaceDE w:val="0"/>
              <w:autoSpaceDN w:val="0"/>
              <w:adjustRightInd w:val="0"/>
              <w:spacing w:after="0" w:line="240" w:lineRule="auto"/>
              <w:ind w:right="299"/>
              <w:jc w:val="right"/>
              <w:rPr>
                <w:rFonts w:ascii="Times New Roman" w:hAnsi="Times New Roman" w:cs="Amiri"/>
              </w:rPr>
            </w:pPr>
            <w:r>
              <w:rPr>
                <w:rFonts w:ascii="Arial" w:hAnsi="Arial" w:cs="Arial"/>
                <w:color w:val="000000"/>
              </w:rPr>
              <w:t>−94.059</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(.089)</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(.449)</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(1.074)</w:t>
            </w:r>
          </w:p>
        </w:tc>
        <w:tc>
          <w:tcPr>
            <w:tcW w:w="146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(107.062)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9-10</w:t>
            </w:r>
          </w:p>
        </w:tc>
        <w:tc>
          <w:tcPr>
            <w:tcW w:w="1320" w:type="dxa"/>
            <w:tcBorders>
              <w:top w:val="nil"/>
              <w:left w:val="nil"/>
              <w:bottom w:val="nil"/>
              <w:right w:val="nil"/>
            </w:tcBorders>
            <w:vAlign w:val="bottom"/>
          </w:tcPr>
          <w:p>
            <w:pPr>
              <w:widowControl w:val="0"/>
              <w:autoSpaceDE w:val="0"/>
              <w:autoSpaceDN w:val="0"/>
              <w:adjustRightInd w:val="0"/>
              <w:spacing w:after="0" w:line="299" w:lineRule="exact"/>
              <w:ind w:left="460"/>
              <w:rPr>
                <w:rFonts w:ascii="Times New Roman" w:hAnsi="Times New Roman" w:cs="Amiri"/>
              </w:rPr>
            </w:pPr>
            <w:r>
              <w:rPr>
                <w:rFonts w:ascii="Arial" w:hAnsi="Arial" w:cs="Arial"/>
                <w:color w:val="000000"/>
              </w:rPr>
              <w:t>−.344</w:t>
            </w:r>
            <w:r>
              <w:rPr>
                <w:rFonts w:hint="eastAsia" w:ascii="MS PGothic" w:hAnsi="Arial" w:eastAsia="MS PGothic" w:cs="MS PGothic"/>
                <w:color w:val="000000"/>
                <w:vertAlign w:val="superscript"/>
              </w:rPr>
              <w:t>∗∗</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−.975</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219"/>
              <w:jc w:val="right"/>
              <w:rPr>
                <w:rFonts w:ascii="Times New Roman" w:hAnsi="Times New Roman" w:cs="Amiri"/>
              </w:rPr>
            </w:pPr>
            <w:r>
              <w:rPr>
                <w:rFonts w:ascii="Arial" w:hAnsi="Arial" w:cs="Arial"/>
                <w:color w:val="000000"/>
              </w:rPr>
              <w:t>0.637</w:t>
            </w:r>
          </w:p>
        </w:tc>
        <w:tc>
          <w:tcPr>
            <w:tcW w:w="1460" w:type="dxa"/>
            <w:tcBorders>
              <w:top w:val="nil"/>
              <w:left w:val="nil"/>
              <w:bottom w:val="nil"/>
              <w:right w:val="nil"/>
            </w:tcBorders>
            <w:vAlign w:val="bottom"/>
          </w:tcPr>
          <w:p>
            <w:pPr>
              <w:widowControl w:val="0"/>
              <w:autoSpaceDE w:val="0"/>
              <w:autoSpaceDN w:val="0"/>
              <w:adjustRightInd w:val="0"/>
              <w:spacing w:after="0" w:line="240" w:lineRule="auto"/>
              <w:ind w:right="299"/>
              <w:jc w:val="right"/>
              <w:rPr>
                <w:rFonts w:ascii="Times New Roman" w:hAnsi="Times New Roman" w:cs="Amiri"/>
              </w:rPr>
            </w:pPr>
            <w:r>
              <w:rPr>
                <w:rFonts w:ascii="Arial" w:hAnsi="Arial" w:cs="Arial"/>
                <w:color w:val="000000"/>
              </w:rPr>
              <w:t>71.060</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(.168)</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(.827)</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(2.541)</w:t>
            </w:r>
          </w:p>
        </w:tc>
        <w:tc>
          <w:tcPr>
            <w:tcW w:w="146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(133.178)</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11-12</w:t>
            </w: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−.119</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−.432</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219"/>
              <w:jc w:val="right"/>
              <w:rPr>
                <w:rFonts w:ascii="Times New Roman" w:hAnsi="Times New Roman" w:cs="Amiri"/>
              </w:rPr>
            </w:pPr>
            <w:r>
              <w:rPr>
                <w:rFonts w:ascii="Arial" w:hAnsi="Arial" w:cs="Arial"/>
                <w:color w:val="000000"/>
              </w:rPr>
              <w:t>−3.355</w:t>
            </w:r>
          </w:p>
        </w:tc>
        <w:tc>
          <w:tcPr>
            <w:tcW w:w="1460" w:type="dxa"/>
            <w:tcBorders>
              <w:top w:val="nil"/>
              <w:left w:val="nil"/>
              <w:bottom w:val="nil"/>
              <w:right w:val="nil"/>
            </w:tcBorders>
            <w:vAlign w:val="bottom"/>
          </w:tcPr>
          <w:p>
            <w:pPr>
              <w:widowControl w:val="0"/>
              <w:autoSpaceDE w:val="0"/>
              <w:autoSpaceDN w:val="0"/>
              <w:adjustRightInd w:val="0"/>
              <w:spacing w:after="0" w:line="240" w:lineRule="auto"/>
              <w:ind w:right="299"/>
              <w:jc w:val="right"/>
              <w:rPr>
                <w:rFonts w:ascii="Times New Roman" w:hAnsi="Times New Roman" w:cs="Amiri"/>
              </w:rPr>
            </w:pPr>
            <w:r>
              <w:rPr>
                <w:rFonts w:ascii="Arial" w:hAnsi="Arial" w:cs="Arial"/>
                <w:color w:val="000000"/>
              </w:rPr>
              <w:t>−12.232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(.113)</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(1.070)</w:t>
            </w:r>
          </w:p>
        </w:tc>
        <w:tc>
          <w:tcPr>
            <w:tcW w:w="128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(2.603)</w:t>
            </w:r>
          </w:p>
        </w:tc>
        <w:tc>
          <w:tcPr>
            <w:tcW w:w="146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(141.560)</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0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13-14</w:t>
            </w: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239"/>
              <w:jc w:val="right"/>
              <w:rPr>
                <w:rFonts w:ascii="Times New Roman" w:hAnsi="Times New Roman" w:cs="Amiri"/>
              </w:rPr>
            </w:pPr>
            <w:r>
              <w:rPr>
                <w:rFonts w:ascii="Arial" w:hAnsi="Arial" w:cs="Arial"/>
                <w:color w:val="000000"/>
              </w:rPr>
              <w:t>−.106</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3" w:hRule="atLeast"/>
        </w:trPr>
        <w:tc>
          <w:tcPr>
            <w:tcW w:w="1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tcBorders>
              <w:top w:val="nil"/>
              <w:left w:val="nil"/>
              <w:bottom w:val="nil"/>
              <w:right w:val="nil"/>
            </w:tcBorders>
            <w:vAlign w:val="bottom"/>
          </w:tcPr>
          <w:p>
            <w:pPr>
              <w:widowControl w:val="0"/>
              <w:autoSpaceDE w:val="0"/>
              <w:autoSpaceDN w:val="0"/>
              <w:adjustRightInd w:val="0"/>
              <w:spacing w:after="0" w:line="240" w:lineRule="auto"/>
              <w:ind w:right="159"/>
              <w:jc w:val="right"/>
              <w:rPr>
                <w:rFonts w:ascii="Times New Roman" w:hAnsi="Times New Roman" w:cs="Amiri"/>
              </w:rPr>
            </w:pPr>
            <w:r>
              <w:rPr>
                <w:rFonts w:ascii="Arial" w:hAnsi="Arial" w:cs="Arial"/>
                <w:color w:val="000000"/>
              </w:rPr>
              <w:t>(.152)</w:t>
            </w:r>
          </w:p>
        </w:tc>
        <w:tc>
          <w:tcPr>
            <w:tcW w:w="10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bl>
    <w:p>
      <w:pPr>
        <w:widowControl w:val="0"/>
        <w:autoSpaceDE w:val="0"/>
        <w:autoSpaceDN w:val="0"/>
        <w:adjustRightInd w:val="0"/>
        <w:spacing w:after="0" w:line="84" w:lineRule="exact"/>
        <w:rPr>
          <w:rFonts w:ascii="Times New Roman" w:hAnsi="Times New Roman" w:cs="Amiri"/>
        </w:rPr>
      </w:pPr>
      <w:r>
        <mc:AlternateContent>
          <mc:Choice Requires="wps">
            <w:drawing>
              <wp:anchor distT="0" distB="0" distL="114300" distR="114300" simplePos="0" relativeHeight="251719680" behindDoc="1" locked="0" layoutInCell="0" allowOverlap="1">
                <wp:simplePos x="0" y="0"/>
                <wp:positionH relativeFrom="column">
                  <wp:posOffset>-1270</wp:posOffset>
                </wp:positionH>
                <wp:positionV relativeFrom="paragraph">
                  <wp:posOffset>37465</wp:posOffset>
                </wp:positionV>
                <wp:extent cx="5791835" cy="0"/>
                <wp:effectExtent l="0" t="0" r="635" b="635"/>
                <wp:wrapNone/>
                <wp:docPr id="11" name="Line 62"/>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10028">
                          <a:solidFill>
                            <a:srgbClr val="FFFFFF"/>
                          </a:solidFill>
                          <a:round/>
                        </a:ln>
                      </wps:spPr>
                      <wps:bodyPr/>
                    </wps:wsp>
                  </a:graphicData>
                </a:graphic>
              </wp:anchor>
            </w:drawing>
          </mc:Choice>
          <mc:Fallback>
            <w:pict>
              <v:line id="Line 62" o:spid="_x0000_s1026" o:spt="20" style="position:absolute;left:0pt;margin-left:-0.1pt;margin-top:2.95pt;height:0pt;width:456.05pt;z-index:-251596800;mso-width-relative:page;mso-height-relative:page;" filled="f" stroked="t" coordsize="21600,21600" o:allowincell="f" o:gfxdata="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bNa6tQA&#10;AAAFAQAADwAAAAAAAAABACAAAAAiAAAAZHJzL2Rvd25yZXYueG1sUEsBAhQAFAAAAAgAh07iQBeV&#10;zwaxAQAAVAMAAA4AAAAAAAAAAQAgAAAAIwEAAGRycy9lMm9Eb2MueG1sUEsFBgAAAAAGAAYAWQEA&#10;AEYFAAAAAA==&#10;">
                <v:fill on="f" focussize="0,0"/>
                <v:stroke weight="0.789606299212598pt" color="#FFFFFF" joinstyle="round"/>
                <v:imagedata o:title=""/>
                <o:lock v:ext="edit" aspectratio="f"/>
              </v:line>
            </w:pict>
          </mc:Fallback>
        </mc:AlternateContent>
      </w:r>
    </w:p>
    <w:p>
      <w:pPr>
        <w:widowControl w:val="0"/>
        <w:overflowPunct w:val="0"/>
        <w:autoSpaceDE w:val="0"/>
        <w:autoSpaceDN w:val="0"/>
        <w:adjustRightInd w:val="0"/>
        <w:spacing w:after="0" w:line="282" w:lineRule="auto"/>
        <w:ind w:firstLine="48"/>
        <w:jc w:val="both"/>
        <w:rPr>
          <w:rFonts w:ascii="Times New Roman" w:hAnsi="Times New Roman" w:cs="Amiri"/>
        </w:rPr>
      </w:pPr>
      <w:r>
        <w:rPr>
          <w:rFonts w:ascii="Arial" w:hAnsi="Arial" w:cs="Arial"/>
          <w:i/>
          <w:iCs/>
          <w:color w:val="000000"/>
        </w:rPr>
        <w:t xml:space="preserve">Notes </w:t>
      </w:r>
      <w:r>
        <w:rPr>
          <w:rFonts w:ascii="Arial" w:hAnsi="Arial" w:cs="Arial"/>
          <w:color w:val="000000"/>
        </w:rPr>
        <w:t>Standard errors in parentheses. Other control variables: age squared, region, urban, education,</w:t>
      </w:r>
      <w:r>
        <w:rPr>
          <w:rFonts w:ascii="Arial" w:hAnsi="Arial" w:cs="Arial"/>
          <w:i/>
          <w:iCs/>
          <w:color w:val="000000"/>
        </w:rPr>
        <w:t xml:space="preserve"> </w:t>
      </w:r>
      <w:r>
        <w:rPr>
          <w:rFonts w:ascii="Arial" w:hAnsi="Arial" w:cs="Arial"/>
          <w:color w:val="000000"/>
        </w:rPr>
        <w:t>Han, marital status, urbanization index, time dummies, health insurance status, household expenditures. N=16047 (male sample), N=16658 (female sample).</w:t>
      </w:r>
    </w:p>
    <w:p>
      <w:pPr>
        <w:widowControl w:val="0"/>
        <w:autoSpaceDE w:val="0"/>
        <w:autoSpaceDN w:val="0"/>
        <w:adjustRightInd w:val="0"/>
        <w:spacing w:after="0" w:line="240" w:lineRule="auto"/>
        <w:rPr>
          <w:rFonts w:ascii="Times New Roman" w:hAnsi="Times New Roman" w:cs="Amiri"/>
        </w:rPr>
        <w:sectPr>
          <w:pgSz w:w="12240" w:h="15840"/>
          <w:pgMar w:top="1440"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18"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sectPr>
          <w:type w:val="continuous"/>
          <w:pgSz w:w="12240" w:h="15840"/>
          <w:pgMar w:top="1440" w:right="6140" w:bottom="347" w:left="5860" w:header="720" w:footer="720" w:gutter="0"/>
          <w:cols w:equalWidth="0" w:num="1">
            <w:col w:w="240"/>
          </w:cols>
        </w:sectPr>
      </w:pPr>
    </w:p>
    <w:p>
      <w:pPr>
        <w:widowControl w:val="0"/>
        <w:autoSpaceDE w:val="0"/>
        <w:autoSpaceDN w:val="0"/>
        <w:adjustRightInd w:val="0"/>
        <w:spacing w:after="0" w:line="240" w:lineRule="auto"/>
        <w:rPr>
          <w:rFonts w:ascii="Times New Roman" w:hAnsi="Times New Roman" w:cs="Amiri"/>
        </w:rPr>
      </w:pPr>
      <w:bookmarkStart w:id="33" w:name="page35"/>
      <w:bookmarkEnd w:id="33"/>
      <w:r>
        <w:rPr>
          <w:rFonts w:ascii="Arial" w:hAnsi="Arial" w:cs="Arial"/>
          <w:b/>
          <w:bCs/>
          <w:color w:val="000000"/>
        </w:rPr>
        <w:t>Results using non-imputed data</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6" w:lineRule="exact"/>
        <w:rPr>
          <w:rFonts w:ascii="Times New Roman" w:hAnsi="Times New Roman" w:cs="Amiri"/>
        </w:rPr>
      </w:pPr>
    </w:p>
    <w:p>
      <w:pPr>
        <w:widowControl w:val="0"/>
        <w:overflowPunct w:val="0"/>
        <w:autoSpaceDE w:val="0"/>
        <w:autoSpaceDN w:val="0"/>
        <w:adjustRightInd w:val="0"/>
        <w:spacing w:after="0" w:line="185" w:lineRule="auto"/>
        <w:ind w:left="1200" w:hanging="1203"/>
        <w:jc w:val="both"/>
        <w:rPr>
          <w:rFonts w:ascii="Times New Roman" w:hAnsi="Times New Roman" w:cs="Amiri"/>
        </w:rPr>
      </w:pPr>
      <w:r>
        <w:rPr>
          <w:rFonts w:ascii="Gabriola" w:hAnsi="Gabriola" w:cs="Gabriola"/>
          <w:color w:val="000000"/>
        </w:rPr>
        <w:t>Table 0.12: Analysis of the e</w:t>
      </w:r>
      <w:r>
        <w:rPr>
          <w:rFonts w:ascii="Cambria Math" w:hAnsi="Cambria Math" w:cs="Cambria Math"/>
          <w:color w:val="000000"/>
        </w:rPr>
        <w:t>ﬀ</w:t>
      </w:r>
      <w:r>
        <w:rPr>
          <w:rFonts w:ascii="Gabriola" w:hAnsi="Gabriola" w:cs="Gabriola"/>
          <w:color w:val="000000"/>
        </w:rPr>
        <w:t>ect of a diabetes diagnosis on employment status and be-havioural outcomes using MSM, FE and RE (no imputation)</w:t>
      </w:r>
    </w:p>
    <w:p>
      <w:pPr>
        <w:widowControl w:val="0"/>
        <w:autoSpaceDE w:val="0"/>
        <w:autoSpaceDN w:val="0"/>
        <w:adjustRightInd w:val="0"/>
        <w:spacing w:after="0" w:line="21" w:lineRule="exact"/>
        <w:rPr>
          <w:rFonts w:ascii="Times New Roman" w:hAnsi="Times New Roman" w:cs="Amiri"/>
        </w:rPr>
      </w:pPr>
    </w:p>
    <w:tbl>
      <w:tblPr>
        <w:tblStyle w:val="12"/>
        <w:tblW w:w="9140" w:type="dxa"/>
        <w:tblInd w:w="0" w:type="dxa"/>
        <w:tblLayout w:type="fixed"/>
        <w:tblCellMar>
          <w:top w:w="0" w:type="dxa"/>
          <w:left w:w="0" w:type="dxa"/>
          <w:bottom w:w="0" w:type="dxa"/>
          <w:right w:w="0" w:type="dxa"/>
        </w:tblCellMar>
      </w:tblPr>
      <w:tblGrid>
        <w:gridCol w:w="1420"/>
        <w:gridCol w:w="1300"/>
        <w:gridCol w:w="1080"/>
        <w:gridCol w:w="1420"/>
        <w:gridCol w:w="1180"/>
        <w:gridCol w:w="1200"/>
        <w:gridCol w:w="1520"/>
        <w:gridCol w:w="20"/>
      </w:tblGrid>
      <w:tr>
        <w:tblPrEx>
          <w:tblLayout w:type="fixed"/>
        </w:tblPrEx>
        <w:trPr>
          <w:trHeight w:val="251" w:hRule="atLeast"/>
        </w:trPr>
        <w:tc>
          <w:tcPr>
            <w:tcW w:w="142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442"/>
              <w:jc w:val="right"/>
              <w:rPr>
                <w:rFonts w:ascii="Times New Roman" w:hAnsi="Times New Roman" w:cs="Amiri"/>
              </w:rPr>
            </w:pPr>
            <w:r>
              <w:rPr>
                <w:rFonts w:ascii="Arial" w:hAnsi="Arial" w:cs="Arial"/>
                <w:color w:val="000000"/>
              </w:rPr>
              <w:t>(1)</w:t>
            </w:r>
          </w:p>
        </w:tc>
        <w:tc>
          <w:tcPr>
            <w:tcW w:w="108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(2)</w:t>
            </w:r>
          </w:p>
        </w:tc>
        <w:tc>
          <w:tcPr>
            <w:tcW w:w="142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583"/>
              <w:jc w:val="right"/>
              <w:rPr>
                <w:rFonts w:ascii="Times New Roman" w:hAnsi="Times New Roman" w:cs="Amiri"/>
              </w:rPr>
            </w:pPr>
            <w:r>
              <w:rPr>
                <w:rFonts w:ascii="Arial" w:hAnsi="Arial" w:cs="Arial"/>
                <w:color w:val="000000"/>
              </w:rPr>
              <w:t>(3)</w:t>
            </w:r>
          </w:p>
        </w:tc>
        <w:tc>
          <w:tcPr>
            <w:tcW w:w="118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502"/>
              <w:jc w:val="right"/>
              <w:rPr>
                <w:rFonts w:ascii="Times New Roman" w:hAnsi="Times New Roman" w:cs="Amiri"/>
              </w:rPr>
            </w:pPr>
            <w:r>
              <w:rPr>
                <w:rFonts w:ascii="Arial" w:hAnsi="Arial" w:cs="Arial"/>
                <w:color w:val="000000"/>
              </w:rPr>
              <w:t>(4)</w:t>
            </w:r>
          </w:p>
        </w:tc>
        <w:tc>
          <w:tcPr>
            <w:tcW w:w="120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442"/>
              <w:jc w:val="right"/>
              <w:rPr>
                <w:rFonts w:ascii="Times New Roman" w:hAnsi="Times New Roman" w:cs="Amiri"/>
              </w:rPr>
            </w:pPr>
            <w:r>
              <w:rPr>
                <w:rFonts w:ascii="Arial" w:hAnsi="Arial" w:cs="Arial"/>
                <w:color w:val="000000"/>
              </w:rPr>
              <w:t>(5)</w:t>
            </w:r>
          </w:p>
        </w:tc>
        <w:tc>
          <w:tcPr>
            <w:tcW w:w="152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562"/>
              <w:jc w:val="right"/>
              <w:rPr>
                <w:rFonts w:ascii="Times New Roman" w:hAnsi="Times New Roman" w:cs="Amiri"/>
              </w:rPr>
            </w:pPr>
            <w:r>
              <w:rPr>
                <w:rFonts w:ascii="Arial" w:hAnsi="Arial" w:cs="Arial"/>
                <w:color w:val="000000"/>
              </w:rPr>
              <w:t>(6)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42"/>
              <w:jc w:val="right"/>
              <w:rPr>
                <w:rFonts w:ascii="Times New Roman" w:hAnsi="Times New Roman" w:cs="Amiri"/>
              </w:rPr>
            </w:pPr>
            <w:r>
              <w:rPr>
                <w:rFonts w:ascii="Arial" w:hAnsi="Arial" w:cs="Arial"/>
                <w:color w:val="000000"/>
              </w:rPr>
              <w:t>Employment</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02"/>
              <w:jc w:val="right"/>
              <w:rPr>
                <w:rFonts w:ascii="Times New Roman" w:hAnsi="Times New Roman" w:cs="Amiri"/>
              </w:rPr>
            </w:pPr>
            <w:r>
              <w:rPr>
                <w:rFonts w:ascii="Arial" w:hAnsi="Arial" w:cs="Arial"/>
                <w:color w:val="000000"/>
              </w:rPr>
              <w:t>Smoking</w:t>
            </w:r>
          </w:p>
        </w:tc>
        <w:tc>
          <w:tcPr>
            <w:tcW w:w="1420" w:type="dxa"/>
            <w:tcBorders>
              <w:top w:val="nil"/>
              <w:left w:val="nil"/>
              <w:bottom w:val="nil"/>
              <w:right w:val="nil"/>
            </w:tcBorders>
            <w:vAlign w:val="bottom"/>
          </w:tcPr>
          <w:p>
            <w:pPr>
              <w:widowControl w:val="0"/>
              <w:autoSpaceDE w:val="0"/>
              <w:autoSpaceDN w:val="0"/>
              <w:adjustRightInd w:val="0"/>
              <w:spacing w:after="0" w:line="240" w:lineRule="auto"/>
              <w:ind w:right="203"/>
              <w:jc w:val="right"/>
              <w:rPr>
                <w:rFonts w:ascii="Times New Roman" w:hAnsi="Times New Roman" w:cs="Amiri"/>
              </w:rPr>
            </w:pPr>
            <w:r>
              <w:rPr>
                <w:rFonts w:ascii="Arial" w:hAnsi="Arial" w:cs="Arial"/>
                <w:color w:val="000000"/>
              </w:rPr>
              <w:t>Any alcohol</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442"/>
              <w:jc w:val="right"/>
              <w:rPr>
                <w:rFonts w:ascii="Times New Roman" w:hAnsi="Times New Roman" w:cs="Amiri"/>
              </w:rPr>
            </w:pPr>
            <w:r>
              <w:rPr>
                <w:rFonts w:ascii="Arial" w:hAnsi="Arial" w:cs="Arial"/>
                <w:color w:val="000000"/>
              </w:rPr>
              <w:t>BMI</w:t>
            </w: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102"/>
              <w:jc w:val="right"/>
              <w:rPr>
                <w:rFonts w:ascii="Times New Roman" w:hAnsi="Times New Roman" w:cs="Amiri"/>
              </w:rPr>
            </w:pPr>
            <w:r>
              <w:rPr>
                <w:rFonts w:ascii="Arial" w:hAnsi="Arial" w:cs="Arial"/>
                <w:color w:val="000000"/>
              </w:rPr>
              <w:t>Waist (cm)</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Calories (kcal)</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1" w:hRule="atLeast"/>
        </w:trPr>
        <w:tc>
          <w:tcPr>
            <w:tcW w:w="14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0" w:type="dxa"/>
            <w:gridSpan w:val="2"/>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6"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0" w:type="dxa"/>
            <w:gridSpan w:val="2"/>
            <w:tcBorders>
              <w:top w:val="nil"/>
              <w:left w:val="nil"/>
              <w:bottom w:val="nil"/>
              <w:right w:val="nil"/>
            </w:tcBorders>
            <w:vAlign w:val="bottom"/>
          </w:tcPr>
          <w:p>
            <w:pPr>
              <w:widowControl w:val="0"/>
              <w:autoSpaceDE w:val="0"/>
              <w:autoSpaceDN w:val="0"/>
              <w:adjustRightInd w:val="0"/>
              <w:spacing w:after="0" w:line="265" w:lineRule="exact"/>
              <w:ind w:left="223"/>
              <w:jc w:val="center"/>
              <w:rPr>
                <w:rFonts w:ascii="Times New Roman" w:hAnsi="Times New Roman" w:cs="Amiri"/>
              </w:rPr>
            </w:pPr>
            <w:r>
              <w:rPr>
                <w:rFonts w:ascii="Gabriola" w:hAnsi="Gabriola" w:cs="Gabriola"/>
                <w:i/>
                <w:iCs/>
                <w:color w:val="000000"/>
              </w:rPr>
              <w:t>Marginal structural model</w:t>
            </w:r>
          </w:p>
        </w:tc>
        <w:tc>
          <w:tcPr>
            <w:tcW w:w="12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2"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Male sample</w:t>
            </w:r>
          </w:p>
        </w:tc>
        <w:tc>
          <w:tcPr>
            <w:tcW w:w="13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vMerge w:val="restart"/>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−.054</w:t>
            </w:r>
          </w:p>
        </w:tc>
        <w:tc>
          <w:tcPr>
            <w:tcW w:w="1420" w:type="dxa"/>
            <w:vMerge w:val="restart"/>
            <w:tcBorders>
              <w:top w:val="nil"/>
              <w:left w:val="nil"/>
              <w:bottom w:val="nil"/>
              <w:right w:val="nil"/>
            </w:tcBorders>
            <w:vAlign w:val="bottom"/>
          </w:tcPr>
          <w:p>
            <w:pPr>
              <w:widowControl w:val="0"/>
              <w:autoSpaceDE w:val="0"/>
              <w:autoSpaceDN w:val="0"/>
              <w:adjustRightInd w:val="0"/>
              <w:spacing w:after="0" w:line="299" w:lineRule="exact"/>
              <w:ind w:left="440"/>
              <w:rPr>
                <w:rFonts w:ascii="Times New Roman" w:hAnsi="Times New Roman" w:cs="Amiri"/>
              </w:rPr>
            </w:pPr>
            <w:r>
              <w:rPr>
                <w:rFonts w:ascii="Arial" w:hAnsi="Arial" w:cs="Arial"/>
                <w:color w:val="000000"/>
              </w:rPr>
              <w:t>−.118</w:t>
            </w:r>
            <w:r>
              <w:rPr>
                <w:rFonts w:hint="eastAsia" w:ascii="MS PGothic" w:hAnsi="Arial" w:eastAsia="MS PGothic" w:cs="MS PGothic"/>
                <w:color w:val="000000"/>
                <w:vertAlign w:val="superscript"/>
              </w:rPr>
              <w:t>∗∗</w:t>
            </w:r>
          </w:p>
        </w:tc>
        <w:tc>
          <w:tcPr>
            <w:tcW w:w="1180" w:type="dxa"/>
            <w:vMerge w:val="restart"/>
            <w:tcBorders>
              <w:top w:val="nil"/>
              <w:left w:val="nil"/>
              <w:bottom w:val="nil"/>
              <w:right w:val="nil"/>
            </w:tcBorders>
            <w:vAlign w:val="bottom"/>
          </w:tcPr>
          <w:p>
            <w:pPr>
              <w:widowControl w:val="0"/>
              <w:autoSpaceDE w:val="0"/>
              <w:autoSpaceDN w:val="0"/>
              <w:adjustRightInd w:val="0"/>
              <w:spacing w:after="0" w:line="299" w:lineRule="exact"/>
              <w:ind w:left="280"/>
              <w:rPr>
                <w:rFonts w:ascii="Times New Roman" w:hAnsi="Times New Roman" w:cs="Amiri"/>
              </w:rPr>
            </w:pPr>
            <w:r>
              <w:rPr>
                <w:rFonts w:ascii="Arial" w:hAnsi="Arial" w:cs="Arial"/>
                <w:color w:val="000000"/>
              </w:rPr>
              <w:t>−.601</w:t>
            </w:r>
            <w:r>
              <w:rPr>
                <w:rFonts w:hint="eastAsia" w:ascii="MS PGothic" w:hAnsi="Arial" w:eastAsia="MS PGothic" w:cs="MS PGothic"/>
                <w:color w:val="000000"/>
                <w:vertAlign w:val="superscript"/>
              </w:rPr>
              <w:t>∗∗∗</w:t>
            </w:r>
          </w:p>
        </w:tc>
        <w:tc>
          <w:tcPr>
            <w:tcW w:w="1200" w:type="dxa"/>
            <w:vMerge w:val="restart"/>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−1.290</w:t>
            </w:r>
          </w:p>
        </w:tc>
        <w:tc>
          <w:tcPr>
            <w:tcW w:w="1520" w:type="dxa"/>
            <w:vMerge w:val="restart"/>
            <w:tcBorders>
              <w:top w:val="nil"/>
              <w:left w:val="nil"/>
              <w:bottom w:val="nil"/>
              <w:right w:val="nil"/>
            </w:tcBorders>
            <w:vAlign w:val="bottom"/>
          </w:tcPr>
          <w:p>
            <w:pPr>
              <w:widowControl w:val="0"/>
              <w:autoSpaceDE w:val="0"/>
              <w:autoSpaceDN w:val="0"/>
              <w:adjustRightInd w:val="0"/>
              <w:spacing w:after="0" w:line="299" w:lineRule="exact"/>
              <w:ind w:right="302"/>
              <w:jc w:val="right"/>
              <w:rPr>
                <w:rFonts w:ascii="Times New Roman" w:hAnsi="Times New Roman" w:cs="Amiri"/>
              </w:rPr>
            </w:pPr>
            <w:r>
              <w:rPr>
                <w:rFonts w:ascii="Arial" w:hAnsi="Arial" w:cs="Arial"/>
                <w:color w:val="000000"/>
              </w:rPr>
              <w:t>−205.746</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6"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Diabetes</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0.049</w:t>
            </w:r>
          </w:p>
        </w:tc>
        <w:tc>
          <w:tcPr>
            <w:tcW w:w="10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vMerge w:val="restart"/>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w w:val="95"/>
              </w:rPr>
              <w:t>Female sample</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(.043)</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(.040)</w:t>
            </w:r>
          </w:p>
        </w:tc>
        <w:tc>
          <w:tcPr>
            <w:tcW w:w="1420" w:type="dxa"/>
            <w:tcBorders>
              <w:top w:val="nil"/>
              <w:left w:val="nil"/>
              <w:bottom w:val="nil"/>
              <w:right w:val="nil"/>
            </w:tcBorders>
            <w:vAlign w:val="bottom"/>
          </w:tcPr>
          <w:p>
            <w:pPr>
              <w:widowControl w:val="0"/>
              <w:autoSpaceDE w:val="0"/>
              <w:autoSpaceDN w:val="0"/>
              <w:adjustRightInd w:val="0"/>
              <w:spacing w:after="0" w:line="240" w:lineRule="auto"/>
              <w:ind w:right="323"/>
              <w:jc w:val="right"/>
              <w:rPr>
                <w:rFonts w:ascii="Times New Roman" w:hAnsi="Times New Roman" w:cs="Amiri"/>
              </w:rPr>
            </w:pPr>
            <w:r>
              <w:rPr>
                <w:rFonts w:ascii="Arial" w:hAnsi="Arial" w:cs="Arial"/>
                <w:color w:val="000000"/>
              </w:rPr>
              <w:t>(.053)</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242"/>
              <w:jc w:val="right"/>
              <w:rPr>
                <w:rFonts w:ascii="Times New Roman" w:hAnsi="Times New Roman" w:cs="Amiri"/>
              </w:rPr>
            </w:pPr>
            <w:r>
              <w:rPr>
                <w:rFonts w:ascii="Arial" w:hAnsi="Arial" w:cs="Arial"/>
                <w:color w:val="000000"/>
              </w:rPr>
              <w:t>(.229)</w:t>
            </w: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(.859)</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(109.375)</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98" w:hRule="atLeast"/>
        </w:trPr>
        <w:tc>
          <w:tcPr>
            <w:tcW w:w="14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vMerge w:val="restart"/>
            <w:tcBorders>
              <w:top w:val="nil"/>
              <w:left w:val="nil"/>
              <w:bottom w:val="nil"/>
              <w:right w:val="nil"/>
            </w:tcBorders>
            <w:vAlign w:val="bottom"/>
          </w:tcPr>
          <w:p>
            <w:pPr>
              <w:widowControl w:val="0"/>
              <w:autoSpaceDE w:val="0"/>
              <w:autoSpaceDN w:val="0"/>
              <w:adjustRightInd w:val="0"/>
              <w:spacing w:after="0" w:line="299" w:lineRule="exact"/>
              <w:ind w:left="440"/>
              <w:rPr>
                <w:rFonts w:ascii="Times New Roman" w:hAnsi="Times New Roman" w:cs="Amiri"/>
              </w:rPr>
            </w:pPr>
            <w:r>
              <w:rPr>
                <w:rFonts w:ascii="Arial" w:hAnsi="Arial" w:cs="Arial"/>
                <w:color w:val="000000"/>
              </w:rPr>
              <w:t>−.087</w:t>
            </w:r>
            <w:r>
              <w:rPr>
                <w:rFonts w:hint="eastAsia" w:ascii="MS PGothic" w:hAnsi="Arial" w:eastAsia="MS PGothic" w:cs="MS PGothic"/>
                <w:color w:val="000000"/>
                <w:vertAlign w:val="superscript"/>
              </w:rPr>
              <w:t>∗</w:t>
            </w:r>
          </w:p>
        </w:tc>
        <w:tc>
          <w:tcPr>
            <w:tcW w:w="1080" w:type="dxa"/>
            <w:vMerge w:val="restart"/>
            <w:tcBorders>
              <w:top w:val="nil"/>
              <w:left w:val="nil"/>
              <w:bottom w:val="nil"/>
              <w:right w:val="nil"/>
            </w:tcBorders>
            <w:vAlign w:val="bottom"/>
          </w:tcPr>
          <w:p>
            <w:pPr>
              <w:widowControl w:val="0"/>
              <w:autoSpaceDE w:val="0"/>
              <w:autoSpaceDN w:val="0"/>
              <w:adjustRightInd w:val="0"/>
              <w:spacing w:after="0" w:line="299" w:lineRule="exact"/>
              <w:ind w:left="340"/>
              <w:rPr>
                <w:rFonts w:ascii="Times New Roman" w:hAnsi="Times New Roman" w:cs="Amiri"/>
              </w:rPr>
            </w:pPr>
            <w:r>
              <w:rPr>
                <w:rFonts w:ascii="Arial" w:hAnsi="Arial" w:cs="Arial"/>
                <w:color w:val="000000"/>
              </w:rPr>
              <w:t>−.026</w:t>
            </w:r>
            <w:r>
              <w:rPr>
                <w:rFonts w:hint="eastAsia" w:ascii="MS PGothic" w:hAnsi="Arial" w:eastAsia="MS PGothic" w:cs="MS PGothic"/>
                <w:color w:val="000000"/>
                <w:vertAlign w:val="superscript"/>
              </w:rPr>
              <w:t>∗</w:t>
            </w:r>
          </w:p>
        </w:tc>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vMerge w:val="restart"/>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−.637</w:t>
            </w:r>
          </w:p>
        </w:tc>
        <w:tc>
          <w:tcPr>
            <w:tcW w:w="1200" w:type="dxa"/>
            <w:vMerge w:val="restart"/>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−1.043</w:t>
            </w:r>
          </w:p>
        </w:tc>
        <w:tc>
          <w:tcPr>
            <w:tcW w:w="1520" w:type="dxa"/>
            <w:vMerge w:val="restart"/>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−45.166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6"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Diabetes</w:t>
            </w:r>
          </w:p>
        </w:tc>
        <w:tc>
          <w:tcPr>
            <w:tcW w:w="13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tcBorders>
              <w:top w:val="nil"/>
              <w:left w:val="nil"/>
              <w:bottom w:val="nil"/>
              <w:right w:val="nil"/>
            </w:tcBorders>
            <w:vAlign w:val="bottom"/>
          </w:tcPr>
          <w:p>
            <w:pPr>
              <w:widowControl w:val="0"/>
              <w:autoSpaceDE w:val="0"/>
              <w:autoSpaceDN w:val="0"/>
              <w:adjustRightInd w:val="0"/>
              <w:spacing w:after="0" w:line="240" w:lineRule="auto"/>
              <w:ind w:right="383"/>
              <w:jc w:val="right"/>
              <w:rPr>
                <w:rFonts w:ascii="Times New Roman" w:hAnsi="Times New Roman" w:cs="Amiri"/>
              </w:rPr>
            </w:pPr>
            <w:r>
              <w:rPr>
                <w:rFonts w:ascii="Arial" w:hAnsi="Arial" w:cs="Arial"/>
                <w:color w:val="000000"/>
              </w:rPr>
              <w:t>0.000</w:t>
            </w:r>
          </w:p>
        </w:tc>
        <w:tc>
          <w:tcPr>
            <w:tcW w:w="11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(.047)</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(.016)</w:t>
            </w:r>
          </w:p>
        </w:tc>
        <w:tc>
          <w:tcPr>
            <w:tcW w:w="1420" w:type="dxa"/>
            <w:tcBorders>
              <w:top w:val="nil"/>
              <w:left w:val="nil"/>
              <w:bottom w:val="nil"/>
              <w:right w:val="nil"/>
            </w:tcBorders>
            <w:vAlign w:val="bottom"/>
          </w:tcPr>
          <w:p>
            <w:pPr>
              <w:widowControl w:val="0"/>
              <w:autoSpaceDE w:val="0"/>
              <w:autoSpaceDN w:val="0"/>
              <w:adjustRightInd w:val="0"/>
              <w:spacing w:after="0" w:line="240" w:lineRule="auto"/>
              <w:ind w:right="603"/>
              <w:jc w:val="right"/>
              <w:rPr>
                <w:rFonts w:ascii="Times New Roman" w:hAnsi="Times New Roman" w:cs="Amiri"/>
              </w:rPr>
            </w:pPr>
            <w:r>
              <w:rPr>
                <w:rFonts w:ascii="Arial" w:hAnsi="Arial" w:cs="Arial"/>
                <w:color w:val="000000"/>
              </w:rPr>
              <w:t>(.)</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242"/>
              <w:jc w:val="right"/>
              <w:rPr>
                <w:rFonts w:ascii="Times New Roman" w:hAnsi="Times New Roman" w:cs="Amiri"/>
              </w:rPr>
            </w:pPr>
            <w:r>
              <w:rPr>
                <w:rFonts w:ascii="Arial" w:hAnsi="Arial" w:cs="Arial"/>
                <w:color w:val="000000"/>
              </w:rPr>
              <w:t>(.402)</w:t>
            </w: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(.865)</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(56.543)</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13" w:hRule="atLeast"/>
        </w:trPr>
        <w:tc>
          <w:tcPr>
            <w:tcW w:w="14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0" w:type="dxa"/>
            <w:gridSpan w:val="2"/>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6"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0" w:type="dxa"/>
            <w:gridSpan w:val="2"/>
            <w:tcBorders>
              <w:top w:val="nil"/>
              <w:left w:val="nil"/>
              <w:bottom w:val="nil"/>
              <w:right w:val="nil"/>
            </w:tcBorders>
            <w:vAlign w:val="bottom"/>
          </w:tcPr>
          <w:p>
            <w:pPr>
              <w:widowControl w:val="0"/>
              <w:autoSpaceDE w:val="0"/>
              <w:autoSpaceDN w:val="0"/>
              <w:adjustRightInd w:val="0"/>
              <w:spacing w:after="0" w:line="265" w:lineRule="exact"/>
              <w:ind w:left="243"/>
              <w:jc w:val="center"/>
              <w:rPr>
                <w:rFonts w:ascii="Times New Roman" w:hAnsi="Times New Roman" w:cs="Amiri"/>
              </w:rPr>
            </w:pPr>
            <w:r>
              <w:rPr>
                <w:rFonts w:ascii="Gabriola" w:hAnsi="Gabriola" w:cs="Gabriola"/>
                <w:i/>
                <w:iCs/>
                <w:color w:val="000000"/>
              </w:rPr>
              <w:t>Fixed e</w:t>
            </w:r>
            <w:r>
              <w:rPr>
                <w:rFonts w:ascii="Cambria Math" w:hAnsi="Cambria Math" w:cs="Cambria Math"/>
                <w:i/>
                <w:iCs/>
                <w:color w:val="000000"/>
              </w:rPr>
              <w:t>ﬀ</w:t>
            </w:r>
            <w:r>
              <w:rPr>
                <w:rFonts w:ascii="Gabriola" w:hAnsi="Gabriola" w:cs="Gabriola"/>
                <w:i/>
                <w:iCs/>
                <w:color w:val="000000"/>
              </w:rPr>
              <w:t>ects</w:t>
            </w:r>
          </w:p>
        </w:tc>
        <w:tc>
          <w:tcPr>
            <w:tcW w:w="12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2"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Male sample</w:t>
            </w:r>
          </w:p>
        </w:tc>
        <w:tc>
          <w:tcPr>
            <w:tcW w:w="13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vMerge w:val="restart"/>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−.004</w:t>
            </w:r>
          </w:p>
        </w:tc>
        <w:tc>
          <w:tcPr>
            <w:tcW w:w="1420" w:type="dxa"/>
            <w:vMerge w:val="restart"/>
            <w:tcBorders>
              <w:top w:val="nil"/>
              <w:left w:val="nil"/>
              <w:bottom w:val="nil"/>
              <w:right w:val="nil"/>
            </w:tcBorders>
            <w:vAlign w:val="bottom"/>
          </w:tcPr>
          <w:p>
            <w:pPr>
              <w:widowControl w:val="0"/>
              <w:autoSpaceDE w:val="0"/>
              <w:autoSpaceDN w:val="0"/>
              <w:adjustRightInd w:val="0"/>
              <w:spacing w:after="0" w:line="299" w:lineRule="exact"/>
              <w:ind w:left="440"/>
              <w:rPr>
                <w:rFonts w:ascii="Times New Roman" w:hAnsi="Times New Roman" w:cs="Amiri"/>
              </w:rPr>
            </w:pPr>
            <w:r>
              <w:rPr>
                <w:rFonts w:ascii="Arial" w:hAnsi="Arial" w:cs="Arial"/>
                <w:color w:val="000000"/>
              </w:rPr>
              <w:t>−.103</w:t>
            </w:r>
            <w:r>
              <w:rPr>
                <w:rFonts w:hint="eastAsia" w:ascii="MS PGothic" w:hAnsi="Arial" w:eastAsia="MS PGothic" w:cs="MS PGothic"/>
                <w:color w:val="000000"/>
                <w:vertAlign w:val="superscript"/>
              </w:rPr>
              <w:t>∗∗∗</w:t>
            </w:r>
          </w:p>
        </w:tc>
        <w:tc>
          <w:tcPr>
            <w:tcW w:w="1180" w:type="dxa"/>
            <w:vMerge w:val="restart"/>
            <w:tcBorders>
              <w:top w:val="nil"/>
              <w:left w:val="nil"/>
              <w:bottom w:val="nil"/>
              <w:right w:val="nil"/>
            </w:tcBorders>
            <w:vAlign w:val="bottom"/>
          </w:tcPr>
          <w:p>
            <w:pPr>
              <w:widowControl w:val="0"/>
              <w:autoSpaceDE w:val="0"/>
              <w:autoSpaceDN w:val="0"/>
              <w:adjustRightInd w:val="0"/>
              <w:spacing w:after="0" w:line="299" w:lineRule="exact"/>
              <w:ind w:left="280"/>
              <w:rPr>
                <w:rFonts w:ascii="Times New Roman" w:hAnsi="Times New Roman" w:cs="Amiri"/>
              </w:rPr>
            </w:pPr>
            <w:r>
              <w:rPr>
                <w:rFonts w:ascii="Arial" w:hAnsi="Arial" w:cs="Arial"/>
                <w:color w:val="000000"/>
              </w:rPr>
              <w:t>−.844</w:t>
            </w:r>
            <w:r>
              <w:rPr>
                <w:rFonts w:hint="eastAsia" w:ascii="MS PGothic" w:hAnsi="Arial" w:eastAsia="MS PGothic" w:cs="MS PGothic"/>
                <w:color w:val="000000"/>
                <w:vertAlign w:val="superscript"/>
              </w:rPr>
              <w:t>∗∗∗</w:t>
            </w:r>
          </w:p>
        </w:tc>
        <w:tc>
          <w:tcPr>
            <w:tcW w:w="1200" w:type="dxa"/>
            <w:vMerge w:val="restart"/>
            <w:tcBorders>
              <w:top w:val="nil"/>
              <w:left w:val="nil"/>
              <w:bottom w:val="nil"/>
              <w:right w:val="nil"/>
            </w:tcBorders>
            <w:vAlign w:val="bottom"/>
          </w:tcPr>
          <w:p>
            <w:pPr>
              <w:widowControl w:val="0"/>
              <w:autoSpaceDE w:val="0"/>
              <w:autoSpaceDN w:val="0"/>
              <w:adjustRightInd w:val="0"/>
              <w:spacing w:after="0" w:line="299" w:lineRule="exact"/>
              <w:ind w:left="260"/>
              <w:rPr>
                <w:rFonts w:ascii="Times New Roman" w:hAnsi="Times New Roman" w:cs="Amiri"/>
              </w:rPr>
            </w:pPr>
            <w:r>
              <w:rPr>
                <w:rFonts w:ascii="Arial" w:hAnsi="Arial" w:cs="Arial"/>
                <w:color w:val="000000"/>
              </w:rPr>
              <w:t>−2.463</w:t>
            </w:r>
            <w:r>
              <w:rPr>
                <w:rFonts w:hint="eastAsia" w:ascii="MS PGothic" w:hAnsi="Arial" w:eastAsia="MS PGothic" w:cs="MS PGothic"/>
                <w:color w:val="000000"/>
                <w:vertAlign w:val="superscript"/>
              </w:rPr>
              <w:t>∗∗∗</w:t>
            </w:r>
          </w:p>
        </w:tc>
        <w:tc>
          <w:tcPr>
            <w:tcW w:w="1520" w:type="dxa"/>
            <w:vMerge w:val="restart"/>
            <w:tcBorders>
              <w:top w:val="nil"/>
              <w:left w:val="nil"/>
              <w:bottom w:val="nil"/>
              <w:right w:val="nil"/>
            </w:tcBorders>
            <w:vAlign w:val="bottom"/>
          </w:tcPr>
          <w:p>
            <w:pPr>
              <w:widowControl w:val="0"/>
              <w:autoSpaceDE w:val="0"/>
              <w:autoSpaceDN w:val="0"/>
              <w:adjustRightInd w:val="0"/>
              <w:spacing w:after="0" w:line="299" w:lineRule="exact"/>
              <w:ind w:left="280"/>
              <w:rPr>
                <w:rFonts w:ascii="Times New Roman" w:hAnsi="Times New Roman" w:cs="Amiri"/>
              </w:rPr>
            </w:pPr>
            <w:r>
              <w:rPr>
                <w:rFonts w:ascii="Arial" w:hAnsi="Arial" w:cs="Arial"/>
                <w:color w:val="000000"/>
              </w:rPr>
              <w:t>−152.316</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6"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Diabetes</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0.024</w:t>
            </w:r>
          </w:p>
        </w:tc>
        <w:tc>
          <w:tcPr>
            <w:tcW w:w="10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vMerge w:val="restart"/>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w w:val="95"/>
              </w:rPr>
              <w:t>Female sample</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(.030)</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(.033)</w:t>
            </w:r>
          </w:p>
        </w:tc>
        <w:tc>
          <w:tcPr>
            <w:tcW w:w="1420" w:type="dxa"/>
            <w:tcBorders>
              <w:top w:val="nil"/>
              <w:left w:val="nil"/>
              <w:bottom w:val="nil"/>
              <w:right w:val="nil"/>
            </w:tcBorders>
            <w:vAlign w:val="bottom"/>
          </w:tcPr>
          <w:p>
            <w:pPr>
              <w:widowControl w:val="0"/>
              <w:autoSpaceDE w:val="0"/>
              <w:autoSpaceDN w:val="0"/>
              <w:adjustRightInd w:val="0"/>
              <w:spacing w:after="0" w:line="240" w:lineRule="auto"/>
              <w:ind w:right="323"/>
              <w:jc w:val="right"/>
              <w:rPr>
                <w:rFonts w:ascii="Times New Roman" w:hAnsi="Times New Roman" w:cs="Amiri"/>
              </w:rPr>
            </w:pPr>
            <w:r>
              <w:rPr>
                <w:rFonts w:ascii="Arial" w:hAnsi="Arial" w:cs="Arial"/>
                <w:color w:val="000000"/>
              </w:rPr>
              <w:t>(.036)</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242"/>
              <w:jc w:val="right"/>
              <w:rPr>
                <w:rFonts w:ascii="Times New Roman" w:hAnsi="Times New Roman" w:cs="Amiri"/>
              </w:rPr>
            </w:pPr>
            <w:r>
              <w:rPr>
                <w:rFonts w:ascii="Arial" w:hAnsi="Arial" w:cs="Arial"/>
                <w:color w:val="000000"/>
              </w:rPr>
              <w:t>(.169)</w:t>
            </w: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(.508)</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(67.898)</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98" w:hRule="atLeast"/>
        </w:trPr>
        <w:tc>
          <w:tcPr>
            <w:tcW w:w="14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vMerge w:val="restart"/>
            <w:tcBorders>
              <w:top w:val="nil"/>
              <w:left w:val="nil"/>
              <w:bottom w:val="nil"/>
              <w:right w:val="nil"/>
            </w:tcBorders>
            <w:vAlign w:val="bottom"/>
          </w:tcPr>
          <w:p>
            <w:pPr>
              <w:widowControl w:val="0"/>
              <w:autoSpaceDE w:val="0"/>
              <w:autoSpaceDN w:val="0"/>
              <w:adjustRightInd w:val="0"/>
              <w:spacing w:after="0" w:line="299" w:lineRule="exact"/>
              <w:ind w:left="440"/>
              <w:rPr>
                <w:rFonts w:ascii="Times New Roman" w:hAnsi="Times New Roman" w:cs="Amiri"/>
              </w:rPr>
            </w:pPr>
            <w:r>
              <w:rPr>
                <w:rFonts w:ascii="Arial" w:hAnsi="Arial" w:cs="Arial"/>
                <w:color w:val="000000"/>
              </w:rPr>
              <w:t>−.110</w:t>
            </w:r>
            <w:r>
              <w:rPr>
                <w:rFonts w:hint="eastAsia" w:ascii="MS PGothic" w:hAnsi="Arial" w:eastAsia="MS PGothic" w:cs="MS PGothic"/>
                <w:color w:val="000000"/>
                <w:vertAlign w:val="superscript"/>
              </w:rPr>
              <w:t>∗∗∗</w:t>
            </w:r>
          </w:p>
        </w:tc>
        <w:tc>
          <w:tcPr>
            <w:tcW w:w="1080" w:type="dxa"/>
            <w:vMerge w:val="restart"/>
            <w:tcBorders>
              <w:top w:val="nil"/>
              <w:left w:val="nil"/>
              <w:bottom w:val="nil"/>
              <w:right w:val="nil"/>
            </w:tcBorders>
            <w:vAlign w:val="bottom"/>
          </w:tcPr>
          <w:p>
            <w:pPr>
              <w:widowControl w:val="0"/>
              <w:autoSpaceDE w:val="0"/>
              <w:autoSpaceDN w:val="0"/>
              <w:adjustRightInd w:val="0"/>
              <w:spacing w:after="0" w:line="299" w:lineRule="exact"/>
              <w:ind w:left="340"/>
              <w:rPr>
                <w:rFonts w:ascii="Times New Roman" w:hAnsi="Times New Roman" w:cs="Amiri"/>
              </w:rPr>
            </w:pPr>
            <w:r>
              <w:rPr>
                <w:rFonts w:ascii="Arial" w:hAnsi="Arial" w:cs="Arial"/>
                <w:color w:val="000000"/>
              </w:rPr>
              <w:t>−.024</w:t>
            </w:r>
            <w:r>
              <w:rPr>
                <w:rFonts w:hint="eastAsia" w:ascii="MS PGothic" w:hAnsi="Arial" w:eastAsia="MS PGothic" w:cs="MS PGothic"/>
                <w:color w:val="000000"/>
                <w:vertAlign w:val="superscript"/>
              </w:rPr>
              <w:t>∗∗</w:t>
            </w:r>
          </w:p>
        </w:tc>
        <w:tc>
          <w:tcPr>
            <w:tcW w:w="1420" w:type="dxa"/>
            <w:vMerge w:val="restart"/>
            <w:tcBorders>
              <w:top w:val="nil"/>
              <w:left w:val="nil"/>
              <w:bottom w:val="nil"/>
              <w:right w:val="nil"/>
            </w:tcBorders>
            <w:vAlign w:val="bottom"/>
          </w:tcPr>
          <w:p>
            <w:pPr>
              <w:widowControl w:val="0"/>
              <w:autoSpaceDE w:val="0"/>
              <w:autoSpaceDN w:val="0"/>
              <w:adjustRightInd w:val="0"/>
              <w:spacing w:after="0" w:line="240" w:lineRule="auto"/>
              <w:ind w:right="383"/>
              <w:jc w:val="right"/>
              <w:rPr>
                <w:rFonts w:ascii="Times New Roman" w:hAnsi="Times New Roman" w:cs="Amiri"/>
              </w:rPr>
            </w:pPr>
            <w:r>
              <w:rPr>
                <w:rFonts w:ascii="Arial" w:hAnsi="Arial" w:cs="Arial"/>
                <w:color w:val="000000"/>
              </w:rPr>
              <w:t>−.015</w:t>
            </w:r>
          </w:p>
        </w:tc>
        <w:tc>
          <w:tcPr>
            <w:tcW w:w="1180" w:type="dxa"/>
            <w:vMerge w:val="restart"/>
            <w:tcBorders>
              <w:top w:val="nil"/>
              <w:left w:val="nil"/>
              <w:bottom w:val="nil"/>
              <w:right w:val="nil"/>
            </w:tcBorders>
            <w:vAlign w:val="bottom"/>
          </w:tcPr>
          <w:p>
            <w:pPr>
              <w:widowControl w:val="0"/>
              <w:autoSpaceDE w:val="0"/>
              <w:autoSpaceDN w:val="0"/>
              <w:adjustRightInd w:val="0"/>
              <w:spacing w:after="0" w:line="299" w:lineRule="exact"/>
              <w:ind w:left="280"/>
              <w:rPr>
                <w:rFonts w:ascii="Times New Roman" w:hAnsi="Times New Roman" w:cs="Amiri"/>
              </w:rPr>
            </w:pPr>
            <w:r>
              <w:rPr>
                <w:rFonts w:ascii="Arial" w:hAnsi="Arial" w:cs="Arial"/>
                <w:color w:val="000000"/>
              </w:rPr>
              <w:t>−.634</w:t>
            </w:r>
            <w:r>
              <w:rPr>
                <w:rFonts w:hint="eastAsia" w:ascii="MS PGothic" w:hAnsi="Arial" w:eastAsia="MS PGothic" w:cs="MS PGothic"/>
                <w:color w:val="000000"/>
                <w:vertAlign w:val="superscript"/>
              </w:rPr>
              <w:t>∗∗</w:t>
            </w:r>
          </w:p>
        </w:tc>
        <w:tc>
          <w:tcPr>
            <w:tcW w:w="1200" w:type="dxa"/>
            <w:vMerge w:val="restart"/>
            <w:tcBorders>
              <w:top w:val="nil"/>
              <w:left w:val="nil"/>
              <w:bottom w:val="nil"/>
              <w:right w:val="nil"/>
            </w:tcBorders>
            <w:vAlign w:val="bottom"/>
          </w:tcPr>
          <w:p>
            <w:pPr>
              <w:widowControl w:val="0"/>
              <w:autoSpaceDE w:val="0"/>
              <w:autoSpaceDN w:val="0"/>
              <w:adjustRightInd w:val="0"/>
              <w:spacing w:after="0" w:line="299" w:lineRule="exact"/>
              <w:ind w:left="260"/>
              <w:rPr>
                <w:rFonts w:ascii="Times New Roman" w:hAnsi="Times New Roman" w:cs="Amiri"/>
              </w:rPr>
            </w:pPr>
            <w:r>
              <w:rPr>
                <w:rFonts w:ascii="Arial" w:hAnsi="Arial" w:cs="Arial"/>
                <w:color w:val="000000"/>
              </w:rPr>
              <w:t>−1.105</w:t>
            </w:r>
            <w:r>
              <w:rPr>
                <w:rFonts w:hint="eastAsia" w:ascii="MS PGothic" w:hAnsi="Arial" w:eastAsia="MS PGothic" w:cs="MS PGothic"/>
                <w:color w:val="000000"/>
                <w:vertAlign w:val="superscript"/>
              </w:rPr>
              <w:t>∗</w:t>
            </w:r>
          </w:p>
        </w:tc>
        <w:tc>
          <w:tcPr>
            <w:tcW w:w="1520" w:type="dxa"/>
            <w:vMerge w:val="restart"/>
            <w:tcBorders>
              <w:top w:val="nil"/>
              <w:left w:val="nil"/>
              <w:bottom w:val="nil"/>
              <w:right w:val="nil"/>
            </w:tcBorders>
            <w:vAlign w:val="bottom"/>
          </w:tcPr>
          <w:p>
            <w:pPr>
              <w:widowControl w:val="0"/>
              <w:autoSpaceDE w:val="0"/>
              <w:autoSpaceDN w:val="0"/>
              <w:adjustRightInd w:val="0"/>
              <w:spacing w:after="0" w:line="299" w:lineRule="exact"/>
              <w:ind w:right="302"/>
              <w:jc w:val="right"/>
              <w:rPr>
                <w:rFonts w:ascii="Times New Roman" w:hAnsi="Times New Roman" w:cs="Amiri"/>
              </w:rPr>
            </w:pPr>
            <w:r>
              <w:rPr>
                <w:rFonts w:ascii="Arial" w:hAnsi="Arial" w:cs="Arial"/>
                <w:color w:val="000000"/>
              </w:rPr>
              <w:t>−81.340</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6"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Diabetes</w:t>
            </w:r>
          </w:p>
        </w:tc>
        <w:tc>
          <w:tcPr>
            <w:tcW w:w="13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(.034)</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(.012)</w:t>
            </w:r>
          </w:p>
        </w:tc>
        <w:tc>
          <w:tcPr>
            <w:tcW w:w="1420" w:type="dxa"/>
            <w:tcBorders>
              <w:top w:val="nil"/>
              <w:left w:val="nil"/>
              <w:bottom w:val="nil"/>
              <w:right w:val="nil"/>
            </w:tcBorders>
            <w:vAlign w:val="bottom"/>
          </w:tcPr>
          <w:p>
            <w:pPr>
              <w:widowControl w:val="0"/>
              <w:autoSpaceDE w:val="0"/>
              <w:autoSpaceDN w:val="0"/>
              <w:adjustRightInd w:val="0"/>
              <w:spacing w:after="0" w:line="240" w:lineRule="auto"/>
              <w:ind w:right="323"/>
              <w:jc w:val="right"/>
              <w:rPr>
                <w:rFonts w:ascii="Times New Roman" w:hAnsi="Times New Roman" w:cs="Amiri"/>
              </w:rPr>
            </w:pPr>
            <w:r>
              <w:rPr>
                <w:rFonts w:ascii="Arial" w:hAnsi="Arial" w:cs="Arial"/>
                <w:color w:val="000000"/>
              </w:rPr>
              <w:t>(.012)</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242"/>
              <w:jc w:val="right"/>
              <w:rPr>
                <w:rFonts w:ascii="Times New Roman" w:hAnsi="Times New Roman" w:cs="Amiri"/>
              </w:rPr>
            </w:pPr>
            <w:r>
              <w:rPr>
                <w:rFonts w:ascii="Arial" w:hAnsi="Arial" w:cs="Arial"/>
                <w:color w:val="000000"/>
              </w:rPr>
              <w:t>(.288)</w:t>
            </w: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(.636)</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(49.016)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13" w:hRule="atLeast"/>
        </w:trPr>
        <w:tc>
          <w:tcPr>
            <w:tcW w:w="14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0" w:type="dxa"/>
            <w:gridSpan w:val="2"/>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6"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600" w:type="dxa"/>
            <w:gridSpan w:val="2"/>
            <w:tcBorders>
              <w:top w:val="nil"/>
              <w:left w:val="nil"/>
              <w:bottom w:val="nil"/>
              <w:right w:val="nil"/>
            </w:tcBorders>
            <w:vAlign w:val="bottom"/>
          </w:tcPr>
          <w:p>
            <w:pPr>
              <w:widowControl w:val="0"/>
              <w:autoSpaceDE w:val="0"/>
              <w:autoSpaceDN w:val="0"/>
              <w:adjustRightInd w:val="0"/>
              <w:spacing w:after="0" w:line="265" w:lineRule="exact"/>
              <w:ind w:left="243"/>
              <w:jc w:val="center"/>
              <w:rPr>
                <w:rFonts w:ascii="Times New Roman" w:hAnsi="Times New Roman" w:cs="Amiri"/>
              </w:rPr>
            </w:pPr>
            <w:r>
              <w:rPr>
                <w:rFonts w:ascii="Gabriola" w:hAnsi="Gabriola" w:cs="Gabriola"/>
                <w:i/>
                <w:iCs/>
                <w:color w:val="000000"/>
              </w:rPr>
              <w:t>Random e</w:t>
            </w:r>
            <w:r>
              <w:rPr>
                <w:rFonts w:ascii="Cambria Math" w:hAnsi="Cambria Math" w:cs="Cambria Math"/>
                <w:i/>
                <w:iCs/>
                <w:color w:val="000000"/>
              </w:rPr>
              <w:t>ﬀ</w:t>
            </w:r>
            <w:r>
              <w:rPr>
                <w:rFonts w:ascii="Gabriola" w:hAnsi="Gabriola" w:cs="Gabriola"/>
                <w:i/>
                <w:iCs/>
                <w:color w:val="000000"/>
              </w:rPr>
              <w:t>ects</w:t>
            </w:r>
          </w:p>
        </w:tc>
        <w:tc>
          <w:tcPr>
            <w:tcW w:w="12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2"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Male sample</w:t>
            </w:r>
          </w:p>
        </w:tc>
        <w:tc>
          <w:tcPr>
            <w:tcW w:w="1300" w:type="dxa"/>
            <w:vMerge w:val="restart"/>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−.023</w:t>
            </w:r>
          </w:p>
        </w:tc>
        <w:tc>
          <w:tcPr>
            <w:tcW w:w="1080" w:type="dxa"/>
            <w:vMerge w:val="restart"/>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−.045</w:t>
            </w:r>
          </w:p>
        </w:tc>
        <w:tc>
          <w:tcPr>
            <w:tcW w:w="1420" w:type="dxa"/>
            <w:vMerge w:val="restart"/>
            <w:tcBorders>
              <w:top w:val="nil"/>
              <w:left w:val="nil"/>
              <w:bottom w:val="nil"/>
              <w:right w:val="nil"/>
            </w:tcBorders>
            <w:vAlign w:val="bottom"/>
          </w:tcPr>
          <w:p>
            <w:pPr>
              <w:widowControl w:val="0"/>
              <w:autoSpaceDE w:val="0"/>
              <w:autoSpaceDN w:val="0"/>
              <w:adjustRightInd w:val="0"/>
              <w:spacing w:after="0" w:line="299" w:lineRule="exact"/>
              <w:ind w:left="440"/>
              <w:rPr>
                <w:rFonts w:ascii="Times New Roman" w:hAnsi="Times New Roman" w:cs="Amiri"/>
              </w:rPr>
            </w:pPr>
            <w:r>
              <w:rPr>
                <w:rFonts w:ascii="Arial" w:hAnsi="Arial" w:cs="Arial"/>
                <w:color w:val="000000"/>
              </w:rPr>
              <w:t>−.109</w:t>
            </w:r>
            <w:r>
              <w:rPr>
                <w:rFonts w:hint="eastAsia" w:ascii="MS PGothic" w:hAnsi="Arial" w:eastAsia="MS PGothic" w:cs="MS PGothic"/>
                <w:color w:val="000000"/>
                <w:vertAlign w:val="superscript"/>
              </w:rPr>
              <w:t>∗∗∗</w:t>
            </w:r>
          </w:p>
        </w:tc>
        <w:tc>
          <w:tcPr>
            <w:tcW w:w="1180" w:type="dxa"/>
            <w:vMerge w:val="restart"/>
            <w:tcBorders>
              <w:top w:val="nil"/>
              <w:left w:val="nil"/>
              <w:bottom w:val="nil"/>
              <w:right w:val="nil"/>
            </w:tcBorders>
            <w:vAlign w:val="bottom"/>
          </w:tcPr>
          <w:p>
            <w:pPr>
              <w:widowControl w:val="0"/>
              <w:autoSpaceDE w:val="0"/>
              <w:autoSpaceDN w:val="0"/>
              <w:adjustRightInd w:val="0"/>
              <w:spacing w:after="0" w:line="299" w:lineRule="exact"/>
              <w:ind w:left="280"/>
              <w:rPr>
                <w:rFonts w:ascii="Times New Roman" w:hAnsi="Times New Roman" w:cs="Amiri"/>
              </w:rPr>
            </w:pPr>
            <w:r>
              <w:rPr>
                <w:rFonts w:ascii="Arial" w:hAnsi="Arial" w:cs="Arial"/>
                <w:color w:val="000000"/>
              </w:rPr>
              <w:t>−.569</w:t>
            </w:r>
            <w:r>
              <w:rPr>
                <w:rFonts w:hint="eastAsia" w:ascii="MS PGothic" w:hAnsi="Arial" w:eastAsia="MS PGothic" w:cs="MS PGothic"/>
                <w:color w:val="000000"/>
                <w:vertAlign w:val="superscript"/>
              </w:rPr>
              <w:t>∗∗∗</w:t>
            </w:r>
          </w:p>
        </w:tc>
        <w:tc>
          <w:tcPr>
            <w:tcW w:w="1200" w:type="dxa"/>
            <w:vMerge w:val="restart"/>
            <w:tcBorders>
              <w:top w:val="nil"/>
              <w:left w:val="nil"/>
              <w:bottom w:val="nil"/>
              <w:right w:val="nil"/>
            </w:tcBorders>
            <w:vAlign w:val="bottom"/>
          </w:tcPr>
          <w:p>
            <w:pPr>
              <w:widowControl w:val="0"/>
              <w:autoSpaceDE w:val="0"/>
              <w:autoSpaceDN w:val="0"/>
              <w:adjustRightInd w:val="0"/>
              <w:spacing w:after="0" w:line="299" w:lineRule="exact"/>
              <w:ind w:left="260"/>
              <w:rPr>
                <w:rFonts w:ascii="Times New Roman" w:hAnsi="Times New Roman" w:cs="Amiri"/>
              </w:rPr>
            </w:pPr>
            <w:r>
              <w:rPr>
                <w:rFonts w:ascii="Arial" w:hAnsi="Arial" w:cs="Arial"/>
                <w:color w:val="000000"/>
              </w:rPr>
              <w:t>−1.163</w:t>
            </w:r>
            <w:r>
              <w:rPr>
                <w:rFonts w:hint="eastAsia" w:ascii="MS PGothic" w:hAnsi="Arial" w:eastAsia="MS PGothic" w:cs="MS PGothic"/>
                <w:color w:val="000000"/>
                <w:vertAlign w:val="superscript"/>
              </w:rPr>
              <w:t>∗∗</w:t>
            </w:r>
          </w:p>
        </w:tc>
        <w:tc>
          <w:tcPr>
            <w:tcW w:w="1520" w:type="dxa"/>
            <w:vMerge w:val="restart"/>
            <w:tcBorders>
              <w:top w:val="nil"/>
              <w:left w:val="nil"/>
              <w:bottom w:val="nil"/>
              <w:right w:val="nil"/>
            </w:tcBorders>
            <w:vAlign w:val="bottom"/>
          </w:tcPr>
          <w:p>
            <w:pPr>
              <w:widowControl w:val="0"/>
              <w:autoSpaceDE w:val="0"/>
              <w:autoSpaceDN w:val="0"/>
              <w:adjustRightInd w:val="0"/>
              <w:spacing w:after="0" w:line="299" w:lineRule="exact"/>
              <w:ind w:left="280"/>
              <w:rPr>
                <w:rFonts w:ascii="Times New Roman" w:hAnsi="Times New Roman" w:cs="Amiri"/>
              </w:rPr>
            </w:pPr>
            <w:r>
              <w:rPr>
                <w:rFonts w:ascii="Arial" w:hAnsi="Arial" w:cs="Arial"/>
                <w:color w:val="000000"/>
              </w:rPr>
              <w:t>−143.470</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6"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Diabetes</w:t>
            </w:r>
          </w:p>
        </w:tc>
        <w:tc>
          <w:tcPr>
            <w:tcW w:w="13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vMerge w:val="restart"/>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w w:val="95"/>
              </w:rPr>
              <w:t>Female sample</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(.027)</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(.030)</w:t>
            </w:r>
          </w:p>
        </w:tc>
        <w:tc>
          <w:tcPr>
            <w:tcW w:w="1420" w:type="dxa"/>
            <w:tcBorders>
              <w:top w:val="nil"/>
              <w:left w:val="nil"/>
              <w:bottom w:val="nil"/>
              <w:right w:val="nil"/>
            </w:tcBorders>
            <w:vAlign w:val="bottom"/>
          </w:tcPr>
          <w:p>
            <w:pPr>
              <w:widowControl w:val="0"/>
              <w:autoSpaceDE w:val="0"/>
              <w:autoSpaceDN w:val="0"/>
              <w:adjustRightInd w:val="0"/>
              <w:spacing w:after="0" w:line="240" w:lineRule="auto"/>
              <w:ind w:right="323"/>
              <w:jc w:val="right"/>
              <w:rPr>
                <w:rFonts w:ascii="Times New Roman" w:hAnsi="Times New Roman" w:cs="Amiri"/>
              </w:rPr>
            </w:pPr>
            <w:r>
              <w:rPr>
                <w:rFonts w:ascii="Arial" w:hAnsi="Arial" w:cs="Arial"/>
                <w:color w:val="000000"/>
              </w:rPr>
              <w:t>(.029)</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242"/>
              <w:jc w:val="right"/>
              <w:rPr>
                <w:rFonts w:ascii="Times New Roman" w:hAnsi="Times New Roman" w:cs="Amiri"/>
              </w:rPr>
            </w:pPr>
            <w:r>
              <w:rPr>
                <w:rFonts w:ascii="Arial" w:hAnsi="Arial" w:cs="Arial"/>
                <w:color w:val="000000"/>
              </w:rPr>
              <w:t>(.166)</w:t>
            </w: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(.482)</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(51.625)</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98" w:hRule="atLeast"/>
        </w:trPr>
        <w:tc>
          <w:tcPr>
            <w:tcW w:w="14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vMerge w:val="restart"/>
            <w:tcBorders>
              <w:top w:val="nil"/>
              <w:left w:val="nil"/>
              <w:bottom w:val="nil"/>
              <w:right w:val="nil"/>
            </w:tcBorders>
            <w:vAlign w:val="bottom"/>
          </w:tcPr>
          <w:p>
            <w:pPr>
              <w:widowControl w:val="0"/>
              <w:autoSpaceDE w:val="0"/>
              <w:autoSpaceDN w:val="0"/>
              <w:adjustRightInd w:val="0"/>
              <w:spacing w:after="0" w:line="299" w:lineRule="exact"/>
              <w:ind w:left="440"/>
              <w:rPr>
                <w:rFonts w:ascii="Times New Roman" w:hAnsi="Times New Roman" w:cs="Amiri"/>
              </w:rPr>
            </w:pPr>
            <w:r>
              <w:rPr>
                <w:rFonts w:ascii="Arial" w:hAnsi="Arial" w:cs="Arial"/>
                <w:color w:val="000000"/>
              </w:rPr>
              <w:t>−.164</w:t>
            </w:r>
            <w:r>
              <w:rPr>
                <w:rFonts w:hint="eastAsia" w:ascii="MS PGothic" w:hAnsi="Arial" w:eastAsia="MS PGothic" w:cs="MS PGothic"/>
                <w:color w:val="000000"/>
                <w:vertAlign w:val="superscript"/>
              </w:rPr>
              <w:t>∗∗∗</w:t>
            </w:r>
          </w:p>
        </w:tc>
        <w:tc>
          <w:tcPr>
            <w:tcW w:w="1080" w:type="dxa"/>
            <w:vMerge w:val="restart"/>
            <w:tcBorders>
              <w:top w:val="nil"/>
              <w:left w:val="nil"/>
              <w:bottom w:val="nil"/>
              <w:right w:val="nil"/>
            </w:tcBorders>
            <w:vAlign w:val="bottom"/>
          </w:tcPr>
          <w:p>
            <w:pPr>
              <w:widowControl w:val="0"/>
              <w:autoSpaceDE w:val="0"/>
              <w:autoSpaceDN w:val="0"/>
              <w:adjustRightInd w:val="0"/>
              <w:spacing w:after="0" w:line="299" w:lineRule="exact"/>
              <w:ind w:left="340"/>
              <w:rPr>
                <w:rFonts w:ascii="Times New Roman" w:hAnsi="Times New Roman" w:cs="Amiri"/>
              </w:rPr>
            </w:pPr>
            <w:r>
              <w:rPr>
                <w:rFonts w:ascii="Arial" w:hAnsi="Arial" w:cs="Arial"/>
                <w:color w:val="000000"/>
              </w:rPr>
              <w:t>−.020</w:t>
            </w:r>
            <w:r>
              <w:rPr>
                <w:rFonts w:hint="eastAsia" w:ascii="MS PGothic" w:hAnsi="Arial" w:eastAsia="MS PGothic" w:cs="MS PGothic"/>
                <w:color w:val="000000"/>
                <w:vertAlign w:val="superscript"/>
              </w:rPr>
              <w:t>∗∗</w:t>
            </w:r>
          </w:p>
        </w:tc>
        <w:tc>
          <w:tcPr>
            <w:tcW w:w="1420" w:type="dxa"/>
            <w:vMerge w:val="restart"/>
            <w:tcBorders>
              <w:top w:val="nil"/>
              <w:left w:val="nil"/>
              <w:bottom w:val="nil"/>
              <w:right w:val="nil"/>
            </w:tcBorders>
            <w:vAlign w:val="bottom"/>
          </w:tcPr>
          <w:p>
            <w:pPr>
              <w:widowControl w:val="0"/>
              <w:autoSpaceDE w:val="0"/>
              <w:autoSpaceDN w:val="0"/>
              <w:adjustRightInd w:val="0"/>
              <w:spacing w:after="0" w:line="299" w:lineRule="exact"/>
              <w:ind w:left="440"/>
              <w:rPr>
                <w:rFonts w:ascii="Times New Roman" w:hAnsi="Times New Roman" w:cs="Amiri"/>
              </w:rPr>
            </w:pPr>
            <w:r>
              <w:rPr>
                <w:rFonts w:ascii="Arial" w:hAnsi="Arial" w:cs="Arial"/>
                <w:color w:val="000000"/>
              </w:rPr>
              <w:t>−.021</w:t>
            </w:r>
            <w:r>
              <w:rPr>
                <w:rFonts w:hint="eastAsia" w:ascii="MS PGothic" w:hAnsi="Arial" w:eastAsia="MS PGothic" w:cs="MS PGothic"/>
                <w:color w:val="000000"/>
                <w:vertAlign w:val="superscript"/>
              </w:rPr>
              <w:t>∗∗∗</w:t>
            </w:r>
          </w:p>
        </w:tc>
        <w:tc>
          <w:tcPr>
            <w:tcW w:w="1180" w:type="dxa"/>
            <w:vMerge w:val="restart"/>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−.309</w:t>
            </w:r>
          </w:p>
        </w:tc>
        <w:tc>
          <w:tcPr>
            <w:tcW w:w="12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vMerge w:val="restart"/>
            <w:tcBorders>
              <w:top w:val="nil"/>
              <w:left w:val="nil"/>
              <w:bottom w:val="nil"/>
              <w:right w:val="nil"/>
            </w:tcBorders>
            <w:vAlign w:val="bottom"/>
          </w:tcPr>
          <w:p>
            <w:pPr>
              <w:widowControl w:val="0"/>
              <w:autoSpaceDE w:val="0"/>
              <w:autoSpaceDN w:val="0"/>
              <w:adjustRightInd w:val="0"/>
              <w:spacing w:after="0" w:line="299" w:lineRule="exact"/>
              <w:ind w:right="302"/>
              <w:jc w:val="right"/>
              <w:rPr>
                <w:rFonts w:ascii="Times New Roman" w:hAnsi="Times New Roman" w:cs="Amiri"/>
              </w:rPr>
            </w:pPr>
            <w:r>
              <w:rPr>
                <w:rFonts w:ascii="Arial" w:hAnsi="Arial" w:cs="Arial"/>
                <w:color w:val="000000"/>
              </w:rPr>
              <w:t>−59.269</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6"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Diabetes</w:t>
            </w:r>
          </w:p>
        </w:tc>
        <w:tc>
          <w:tcPr>
            <w:tcW w:w="13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4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0.494</w:t>
            </w:r>
          </w:p>
        </w:tc>
        <w:tc>
          <w:tcPr>
            <w:tcW w:w="15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(.026)</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(.009)</w:t>
            </w:r>
          </w:p>
        </w:tc>
        <w:tc>
          <w:tcPr>
            <w:tcW w:w="1420" w:type="dxa"/>
            <w:tcBorders>
              <w:top w:val="nil"/>
              <w:left w:val="nil"/>
              <w:bottom w:val="nil"/>
              <w:right w:val="nil"/>
            </w:tcBorders>
            <w:vAlign w:val="bottom"/>
          </w:tcPr>
          <w:p>
            <w:pPr>
              <w:widowControl w:val="0"/>
              <w:autoSpaceDE w:val="0"/>
              <w:autoSpaceDN w:val="0"/>
              <w:adjustRightInd w:val="0"/>
              <w:spacing w:after="0" w:line="240" w:lineRule="auto"/>
              <w:ind w:right="323"/>
              <w:jc w:val="right"/>
              <w:rPr>
                <w:rFonts w:ascii="Times New Roman" w:hAnsi="Times New Roman" w:cs="Amiri"/>
              </w:rPr>
            </w:pPr>
            <w:r>
              <w:rPr>
                <w:rFonts w:ascii="Arial" w:hAnsi="Arial" w:cs="Arial"/>
                <w:color w:val="000000"/>
              </w:rPr>
              <w:t>(.005)</w:t>
            </w:r>
          </w:p>
        </w:tc>
        <w:tc>
          <w:tcPr>
            <w:tcW w:w="1180" w:type="dxa"/>
            <w:tcBorders>
              <w:top w:val="nil"/>
              <w:left w:val="nil"/>
              <w:bottom w:val="nil"/>
              <w:right w:val="nil"/>
            </w:tcBorders>
            <w:vAlign w:val="bottom"/>
          </w:tcPr>
          <w:p>
            <w:pPr>
              <w:widowControl w:val="0"/>
              <w:autoSpaceDE w:val="0"/>
              <w:autoSpaceDN w:val="0"/>
              <w:adjustRightInd w:val="0"/>
              <w:spacing w:after="0" w:line="240" w:lineRule="auto"/>
              <w:ind w:right="242"/>
              <w:jc w:val="right"/>
              <w:rPr>
                <w:rFonts w:ascii="Times New Roman" w:hAnsi="Times New Roman" w:cs="Amiri"/>
              </w:rPr>
            </w:pPr>
            <w:r>
              <w:rPr>
                <w:rFonts w:ascii="Arial" w:hAnsi="Arial" w:cs="Arial"/>
                <w:color w:val="000000"/>
              </w:rPr>
              <w:t>(.269)</w:t>
            </w:r>
          </w:p>
        </w:tc>
        <w:tc>
          <w:tcPr>
            <w:tcW w:w="12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(.583)</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(35.037)</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bl>
    <w:p>
      <w:pPr>
        <w:widowControl w:val="0"/>
        <w:autoSpaceDE w:val="0"/>
        <w:autoSpaceDN w:val="0"/>
        <w:adjustRightInd w:val="0"/>
        <w:spacing w:after="0" w:line="82" w:lineRule="exact"/>
        <w:rPr>
          <w:rFonts w:ascii="Times New Roman" w:hAnsi="Times New Roman" w:cs="Amiri"/>
        </w:rPr>
      </w:pPr>
      <w:r>
        <mc:AlternateContent>
          <mc:Choice Requires="wps">
            <w:drawing>
              <wp:anchor distT="0" distB="0" distL="114300" distR="114300" simplePos="0" relativeHeight="251720704" behindDoc="1" locked="0" layoutInCell="0" allowOverlap="1">
                <wp:simplePos x="0" y="0"/>
                <wp:positionH relativeFrom="column">
                  <wp:posOffset>-1270</wp:posOffset>
                </wp:positionH>
                <wp:positionV relativeFrom="paragraph">
                  <wp:posOffset>36830</wp:posOffset>
                </wp:positionV>
                <wp:extent cx="5791835" cy="0"/>
                <wp:effectExtent l="0" t="0" r="635" b="1270"/>
                <wp:wrapNone/>
                <wp:docPr id="10" name="Line 63"/>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9724">
                          <a:solidFill>
                            <a:srgbClr val="FFFFFF"/>
                          </a:solidFill>
                          <a:round/>
                        </a:ln>
                      </wps:spPr>
                      <wps:bodyPr/>
                    </wps:wsp>
                  </a:graphicData>
                </a:graphic>
              </wp:anchor>
            </w:drawing>
          </mc:Choice>
          <mc:Fallback>
            <w:pict>
              <v:line id="Line 63" o:spid="_x0000_s1026" o:spt="20" style="position:absolute;left:0pt;margin-left:-0.1pt;margin-top:2.9pt;height:0pt;width:456.05pt;z-index:-251595776;mso-width-relative:page;mso-height-relative:page;" filled="f" stroked="t" coordsize="21600,21600" o:allowincell="f" o:gfxdata="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3/fp20wAA&#10;AAUBAAAPAAAAAAAAAAEAIAAAACIAAABkcnMvZG93bnJldi54bWxQSwECFAAUAAAACACHTuJApa5Y&#10;Z7EBAABTAwAADgAAAAAAAAABACAAAAAiAQAAZHJzL2Uyb0RvYy54bWxQSwUGAAAAAAYABgBZAQAA&#10;RQUAAAAA&#10;">
                <v:fill on="f" focussize="0,0"/>
                <v:stroke weight="0.765669291338583pt" color="#FFFFFF" joinstyle="round"/>
                <v:imagedata o:title=""/>
                <o:lock v:ext="edit" aspectratio="f"/>
              </v:line>
            </w:pict>
          </mc:Fallback>
        </mc:AlternateContent>
      </w:r>
    </w:p>
    <w:p>
      <w:pPr>
        <w:widowControl w:val="0"/>
        <w:overflowPunct w:val="0"/>
        <w:autoSpaceDE w:val="0"/>
        <w:autoSpaceDN w:val="0"/>
        <w:adjustRightInd w:val="0"/>
        <w:spacing w:after="0" w:line="197" w:lineRule="auto"/>
        <w:ind w:firstLine="46"/>
        <w:jc w:val="both"/>
        <w:rPr>
          <w:rFonts w:ascii="Times New Roman" w:hAnsi="Times New Roman" w:cs="Amiri"/>
        </w:rPr>
      </w:pPr>
      <w:r>
        <w:rPr>
          <w:rFonts w:ascii="Gabriola" w:hAnsi="Gabriola" w:cs="Gabriola"/>
          <w:i/>
          <w:iCs/>
          <w:color w:val="000000"/>
        </w:rPr>
        <w:t xml:space="preserve">Notes </w:t>
      </w:r>
      <w:r>
        <w:rPr>
          <w:rFonts w:ascii="Arial" w:hAnsi="Arial" w:cs="Arial"/>
          <w:color w:val="000000"/>
        </w:rPr>
        <w:t>Standard errors in parentheses. Other control variables: age (only MSM), age squared, region, ur-ban, education, han, marital status, urbanization index, time dummies, health insurance status, household expenditures. FE/RE: N=22135 (male sample), N=23143 (female sample), MSM: N=10006 (male sample), N=11471 (female sample).</w:t>
      </w:r>
    </w:p>
    <w:p>
      <w:pPr>
        <w:widowControl w:val="0"/>
        <w:autoSpaceDE w:val="0"/>
        <w:autoSpaceDN w:val="0"/>
        <w:adjustRightInd w:val="0"/>
        <w:spacing w:after="0" w:line="240" w:lineRule="auto"/>
        <w:rPr>
          <w:rFonts w:ascii="Times New Roman" w:hAnsi="Times New Roman" w:cs="Amiri"/>
        </w:rPr>
        <w:sectPr>
          <w:pgSz w:w="12240" w:h="15840"/>
          <w:pgMar w:top="1103"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sectPr>
          <w:type w:val="continuous"/>
          <w:pgSz w:w="12240" w:h="15840"/>
          <w:pgMar w:top="1103" w:right="6140" w:bottom="347" w:left="5860" w:header="720" w:footer="720" w:gutter="0"/>
          <w:cols w:equalWidth="0" w:num="1">
            <w:col w:w="240"/>
          </w:cols>
        </w:sectPr>
      </w:pPr>
    </w:p>
    <w:p>
      <w:pPr>
        <w:widowControl w:val="0"/>
        <w:autoSpaceDE w:val="0"/>
        <w:autoSpaceDN w:val="0"/>
        <w:adjustRightInd w:val="0"/>
        <w:spacing w:after="0" w:line="200" w:lineRule="exact"/>
        <w:rPr>
          <w:rFonts w:ascii="Times New Roman" w:hAnsi="Times New Roman" w:cs="Amiri"/>
        </w:rPr>
      </w:pPr>
      <w:bookmarkStart w:id="34" w:name="page36"/>
      <w:bookmarkEnd w:id="34"/>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82" w:lineRule="exact"/>
        <w:rPr>
          <w:rFonts w:ascii="Times New Roman" w:hAnsi="Times New Roman" w:cs="Amiri"/>
        </w:rPr>
      </w:pPr>
    </w:p>
    <w:p>
      <w:pPr>
        <w:widowControl w:val="0"/>
        <w:overflowPunct w:val="0"/>
        <w:autoSpaceDE w:val="0"/>
        <w:autoSpaceDN w:val="0"/>
        <w:adjustRightInd w:val="0"/>
        <w:spacing w:after="0" w:line="185" w:lineRule="auto"/>
        <w:ind w:left="1200" w:hanging="1203"/>
        <w:jc w:val="both"/>
        <w:rPr>
          <w:rFonts w:ascii="Times New Roman" w:hAnsi="Times New Roman" w:cs="Amiri"/>
        </w:rPr>
      </w:pPr>
      <w:r>
        <w:rPr>
          <w:rFonts w:ascii="Gabriola" w:hAnsi="Gabriola" w:cs="Gabriola"/>
          <w:color w:val="000000"/>
        </w:rPr>
        <w:t>Table 0.13: Analysis of the e</w:t>
      </w:r>
      <w:r>
        <w:rPr>
          <w:rFonts w:ascii="Cambria Math" w:hAnsi="Cambria Math" w:cs="Cambria Math"/>
          <w:color w:val="000000"/>
        </w:rPr>
        <w:t>ﬀ</w:t>
      </w:r>
      <w:r>
        <w:rPr>
          <w:rFonts w:ascii="Gabriola" w:hAnsi="Gabriola" w:cs="Gabriola"/>
          <w:color w:val="000000"/>
        </w:rPr>
        <w:t>ect of time since diabetes diagnosis on employment status and behavioural outcomes using MSM, FE and RE (non-imputed)</w:t>
      </w:r>
    </w:p>
    <w:p>
      <w:pPr>
        <w:widowControl w:val="0"/>
        <w:autoSpaceDE w:val="0"/>
        <w:autoSpaceDN w:val="0"/>
        <w:adjustRightInd w:val="0"/>
        <w:spacing w:after="0" w:line="21" w:lineRule="exact"/>
        <w:rPr>
          <w:rFonts w:ascii="Times New Roman" w:hAnsi="Times New Roman" w:cs="Amiri"/>
        </w:rPr>
      </w:pPr>
    </w:p>
    <w:tbl>
      <w:tblPr>
        <w:tblStyle w:val="12"/>
        <w:tblW w:w="9140" w:type="dxa"/>
        <w:tblInd w:w="0" w:type="dxa"/>
        <w:tblLayout w:type="fixed"/>
        <w:tblCellMar>
          <w:top w:w="0" w:type="dxa"/>
          <w:left w:w="0" w:type="dxa"/>
          <w:bottom w:w="0" w:type="dxa"/>
          <w:right w:w="0" w:type="dxa"/>
        </w:tblCellMar>
      </w:tblPr>
      <w:tblGrid>
        <w:gridCol w:w="1880"/>
        <w:gridCol w:w="1240"/>
        <w:gridCol w:w="960"/>
        <w:gridCol w:w="1360"/>
        <w:gridCol w:w="1160"/>
        <w:gridCol w:w="1140"/>
        <w:gridCol w:w="1380"/>
        <w:gridCol w:w="20"/>
      </w:tblGrid>
      <w:tr>
        <w:tblPrEx>
          <w:tblLayout w:type="fixed"/>
        </w:tblPrEx>
        <w:trPr>
          <w:trHeight w:val="246" w:hRule="atLeast"/>
        </w:trPr>
        <w:tc>
          <w:tcPr>
            <w:tcW w:w="188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4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404"/>
              <w:jc w:val="right"/>
              <w:rPr>
                <w:rFonts w:ascii="Times New Roman" w:hAnsi="Times New Roman" w:cs="Amiri"/>
              </w:rPr>
            </w:pPr>
            <w:r>
              <w:rPr>
                <w:rFonts w:ascii="Arial" w:hAnsi="Arial" w:cs="Arial"/>
                <w:color w:val="000000"/>
              </w:rPr>
              <w:t>(1)</w:t>
            </w:r>
          </w:p>
        </w:tc>
        <w:tc>
          <w:tcPr>
            <w:tcW w:w="96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284"/>
              <w:jc w:val="right"/>
              <w:rPr>
                <w:rFonts w:ascii="Times New Roman" w:hAnsi="Times New Roman" w:cs="Amiri"/>
              </w:rPr>
            </w:pPr>
            <w:r>
              <w:rPr>
                <w:rFonts w:ascii="Arial" w:hAnsi="Arial" w:cs="Arial"/>
                <w:color w:val="000000"/>
              </w:rPr>
              <w:t>(2)</w:t>
            </w:r>
          </w:p>
        </w:tc>
        <w:tc>
          <w:tcPr>
            <w:tcW w:w="136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545"/>
              <w:jc w:val="right"/>
              <w:rPr>
                <w:rFonts w:ascii="Times New Roman" w:hAnsi="Times New Roman" w:cs="Amiri"/>
              </w:rPr>
            </w:pPr>
            <w:r>
              <w:rPr>
                <w:rFonts w:ascii="Arial" w:hAnsi="Arial" w:cs="Arial"/>
                <w:color w:val="000000"/>
              </w:rPr>
              <w:t>(3)</w:t>
            </w:r>
          </w:p>
        </w:tc>
        <w:tc>
          <w:tcPr>
            <w:tcW w:w="116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484"/>
              <w:jc w:val="right"/>
              <w:rPr>
                <w:rFonts w:ascii="Times New Roman" w:hAnsi="Times New Roman" w:cs="Amiri"/>
              </w:rPr>
            </w:pPr>
            <w:r>
              <w:rPr>
                <w:rFonts w:ascii="Arial" w:hAnsi="Arial" w:cs="Arial"/>
                <w:color w:val="000000"/>
              </w:rPr>
              <w:t>(4)</w:t>
            </w:r>
          </w:p>
        </w:tc>
        <w:tc>
          <w:tcPr>
            <w:tcW w:w="114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404"/>
              <w:jc w:val="right"/>
              <w:rPr>
                <w:rFonts w:ascii="Times New Roman" w:hAnsi="Times New Roman" w:cs="Amiri"/>
              </w:rPr>
            </w:pPr>
            <w:r>
              <w:rPr>
                <w:rFonts w:ascii="Arial" w:hAnsi="Arial" w:cs="Arial"/>
                <w:color w:val="000000"/>
              </w:rPr>
              <w:t>(5)</w:t>
            </w:r>
          </w:p>
        </w:tc>
        <w:tc>
          <w:tcPr>
            <w:tcW w:w="138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464"/>
              <w:jc w:val="right"/>
              <w:rPr>
                <w:rFonts w:ascii="Times New Roman" w:hAnsi="Times New Roman" w:cs="Amiri"/>
              </w:rPr>
            </w:pPr>
            <w:r>
              <w:rPr>
                <w:rFonts w:ascii="Arial" w:hAnsi="Arial" w:cs="Arial"/>
                <w:color w:val="000000"/>
              </w:rPr>
              <w:t>(6)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8" w:hRule="atLeast"/>
        </w:trPr>
        <w:tc>
          <w:tcPr>
            <w:tcW w:w="18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40" w:type="dxa"/>
            <w:tcBorders>
              <w:top w:val="nil"/>
              <w:left w:val="nil"/>
              <w:bottom w:val="nil"/>
              <w:right w:val="nil"/>
            </w:tcBorders>
            <w:vAlign w:val="bottom"/>
          </w:tcPr>
          <w:p>
            <w:pPr>
              <w:widowControl w:val="0"/>
              <w:autoSpaceDE w:val="0"/>
              <w:autoSpaceDN w:val="0"/>
              <w:adjustRightInd w:val="0"/>
              <w:spacing w:after="0" w:line="240" w:lineRule="auto"/>
              <w:ind w:right="4"/>
              <w:jc w:val="right"/>
              <w:rPr>
                <w:rFonts w:ascii="Times New Roman" w:hAnsi="Times New Roman" w:cs="Amiri"/>
              </w:rPr>
            </w:pPr>
            <w:r>
              <w:rPr>
                <w:rFonts w:ascii="Arial" w:hAnsi="Arial" w:cs="Arial"/>
                <w:color w:val="000000"/>
              </w:rPr>
              <w:t>Employment</w:t>
            </w:r>
          </w:p>
        </w:tc>
        <w:tc>
          <w:tcPr>
            <w:tcW w:w="960" w:type="dxa"/>
            <w:tcBorders>
              <w:top w:val="nil"/>
              <w:left w:val="nil"/>
              <w:bottom w:val="nil"/>
              <w:right w:val="nil"/>
            </w:tcBorders>
            <w:vAlign w:val="bottom"/>
          </w:tcPr>
          <w:p>
            <w:pPr>
              <w:widowControl w:val="0"/>
              <w:autoSpaceDE w:val="0"/>
              <w:autoSpaceDN w:val="0"/>
              <w:adjustRightInd w:val="0"/>
              <w:spacing w:after="0" w:line="240" w:lineRule="auto"/>
              <w:ind w:right="44"/>
              <w:jc w:val="right"/>
              <w:rPr>
                <w:rFonts w:ascii="Times New Roman" w:hAnsi="Times New Roman" w:cs="Amiri"/>
              </w:rPr>
            </w:pPr>
            <w:r>
              <w:rPr>
                <w:rFonts w:ascii="Arial" w:hAnsi="Arial" w:cs="Arial"/>
                <w:color w:val="000000"/>
              </w:rPr>
              <w:t>Smoking</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185"/>
              <w:jc w:val="right"/>
              <w:rPr>
                <w:rFonts w:ascii="Times New Roman" w:hAnsi="Times New Roman" w:cs="Amiri"/>
              </w:rPr>
            </w:pPr>
            <w:r>
              <w:rPr>
                <w:rFonts w:ascii="Arial" w:hAnsi="Arial" w:cs="Arial"/>
                <w:color w:val="000000"/>
              </w:rPr>
              <w:t>Any alcohol</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424"/>
              <w:jc w:val="right"/>
              <w:rPr>
                <w:rFonts w:ascii="Times New Roman" w:hAnsi="Times New Roman" w:cs="Amiri"/>
              </w:rPr>
            </w:pPr>
            <w:r>
              <w:rPr>
                <w:rFonts w:ascii="Arial" w:hAnsi="Arial" w:cs="Arial"/>
                <w:color w:val="000000"/>
              </w:rPr>
              <w:t>BMI</w:t>
            </w:r>
          </w:p>
        </w:tc>
        <w:tc>
          <w:tcPr>
            <w:tcW w:w="1140" w:type="dxa"/>
            <w:tcBorders>
              <w:top w:val="nil"/>
              <w:left w:val="nil"/>
              <w:bottom w:val="nil"/>
              <w:right w:val="nil"/>
            </w:tcBorders>
            <w:vAlign w:val="bottom"/>
          </w:tcPr>
          <w:p>
            <w:pPr>
              <w:widowControl w:val="0"/>
              <w:autoSpaceDE w:val="0"/>
              <w:autoSpaceDN w:val="0"/>
              <w:adjustRightInd w:val="0"/>
              <w:spacing w:after="0" w:line="240" w:lineRule="auto"/>
              <w:ind w:right="64"/>
              <w:jc w:val="right"/>
              <w:rPr>
                <w:rFonts w:ascii="Times New Roman" w:hAnsi="Times New Roman" w:cs="Amiri"/>
              </w:rPr>
            </w:pPr>
            <w:r>
              <w:rPr>
                <w:rFonts w:ascii="Arial" w:hAnsi="Arial" w:cs="Arial"/>
                <w:color w:val="000000"/>
              </w:rPr>
              <w:t>Waist (cm)</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4"/>
              <w:jc w:val="right"/>
              <w:rPr>
                <w:rFonts w:ascii="Times New Roman" w:hAnsi="Times New Roman" w:cs="Amiri"/>
              </w:rPr>
            </w:pPr>
            <w:r>
              <w:rPr>
                <w:rFonts w:ascii="Arial" w:hAnsi="Arial" w:cs="Arial"/>
                <w:color w:val="000000"/>
              </w:rPr>
              <w:t>Calories (kcal)</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0" w:hRule="atLeast"/>
        </w:trPr>
        <w:tc>
          <w:tcPr>
            <w:tcW w:w="18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4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9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520" w:type="dxa"/>
            <w:gridSpan w:val="2"/>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4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59" w:hRule="atLeast"/>
        </w:trPr>
        <w:tc>
          <w:tcPr>
            <w:tcW w:w="18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9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520" w:type="dxa"/>
            <w:gridSpan w:val="2"/>
            <w:tcBorders>
              <w:top w:val="nil"/>
              <w:left w:val="nil"/>
              <w:bottom w:val="nil"/>
              <w:right w:val="nil"/>
            </w:tcBorders>
            <w:vAlign w:val="bottom"/>
          </w:tcPr>
          <w:p>
            <w:pPr>
              <w:widowControl w:val="0"/>
              <w:autoSpaceDE w:val="0"/>
              <w:autoSpaceDN w:val="0"/>
              <w:adjustRightInd w:val="0"/>
              <w:spacing w:after="0" w:line="258" w:lineRule="exact"/>
              <w:ind w:left="205"/>
              <w:jc w:val="center"/>
              <w:rPr>
                <w:rFonts w:ascii="Times New Roman" w:hAnsi="Times New Roman" w:cs="Amiri"/>
              </w:rPr>
            </w:pPr>
            <w:r>
              <w:rPr>
                <w:rFonts w:ascii="Gabriola" w:hAnsi="Gabriola" w:cs="Gabriola"/>
                <w:i/>
                <w:iCs/>
                <w:color w:val="000000"/>
              </w:rPr>
              <w:t>Marginal structural model</w:t>
            </w:r>
          </w:p>
        </w:tc>
        <w:tc>
          <w:tcPr>
            <w:tcW w:w="11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6" w:hRule="atLeast"/>
        </w:trPr>
        <w:tc>
          <w:tcPr>
            <w:tcW w:w="18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Male sample</w:t>
            </w:r>
          </w:p>
        </w:tc>
        <w:tc>
          <w:tcPr>
            <w:tcW w:w="1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960" w:type="dxa"/>
            <w:vMerge w:val="restart"/>
            <w:tcBorders>
              <w:top w:val="nil"/>
              <w:left w:val="nil"/>
              <w:bottom w:val="nil"/>
              <w:right w:val="nil"/>
            </w:tcBorders>
            <w:vAlign w:val="bottom"/>
          </w:tcPr>
          <w:p>
            <w:pPr>
              <w:widowControl w:val="0"/>
              <w:autoSpaceDE w:val="0"/>
              <w:autoSpaceDN w:val="0"/>
              <w:adjustRightInd w:val="0"/>
              <w:spacing w:after="0" w:line="240" w:lineRule="auto"/>
              <w:ind w:right="104"/>
              <w:jc w:val="right"/>
              <w:rPr>
                <w:rFonts w:ascii="Times New Roman" w:hAnsi="Times New Roman" w:cs="Amiri"/>
              </w:rPr>
            </w:pPr>
            <w:r>
              <w:rPr>
                <w:rFonts w:ascii="Arial" w:hAnsi="Arial" w:cs="Arial"/>
                <w:color w:val="000000"/>
              </w:rPr>
              <w:t>−.019</w:t>
            </w:r>
          </w:p>
        </w:tc>
        <w:tc>
          <w:tcPr>
            <w:tcW w:w="1360" w:type="dxa"/>
            <w:vMerge w:val="restart"/>
            <w:tcBorders>
              <w:top w:val="nil"/>
              <w:left w:val="nil"/>
              <w:bottom w:val="nil"/>
              <w:right w:val="nil"/>
            </w:tcBorders>
            <w:vAlign w:val="bottom"/>
          </w:tcPr>
          <w:p>
            <w:pPr>
              <w:widowControl w:val="0"/>
              <w:autoSpaceDE w:val="0"/>
              <w:autoSpaceDN w:val="0"/>
              <w:adjustRightInd w:val="0"/>
              <w:spacing w:after="0" w:line="287" w:lineRule="exact"/>
              <w:ind w:left="420"/>
              <w:rPr>
                <w:rFonts w:ascii="Times New Roman" w:hAnsi="Times New Roman" w:cs="Amiri"/>
              </w:rPr>
            </w:pPr>
            <w:r>
              <w:rPr>
                <w:rFonts w:ascii="Arial" w:hAnsi="Arial" w:cs="Arial"/>
                <w:color w:val="000000"/>
              </w:rPr>
              <w:t>−.036</w:t>
            </w:r>
            <w:r>
              <w:rPr>
                <w:rFonts w:hint="eastAsia" w:ascii="MS PGothic" w:hAnsi="Arial" w:eastAsia="MS PGothic" w:cs="MS PGothic"/>
                <w:color w:val="000000"/>
                <w:vertAlign w:val="superscript"/>
              </w:rPr>
              <w:t>∗</w:t>
            </w:r>
          </w:p>
        </w:tc>
        <w:tc>
          <w:tcPr>
            <w:tcW w:w="1160" w:type="dxa"/>
            <w:vMerge w:val="restart"/>
            <w:tcBorders>
              <w:top w:val="nil"/>
              <w:left w:val="nil"/>
              <w:bottom w:val="nil"/>
              <w:right w:val="nil"/>
            </w:tcBorders>
            <w:vAlign w:val="bottom"/>
          </w:tcPr>
          <w:p>
            <w:pPr>
              <w:widowControl w:val="0"/>
              <w:autoSpaceDE w:val="0"/>
              <w:autoSpaceDN w:val="0"/>
              <w:adjustRightInd w:val="0"/>
              <w:spacing w:after="0" w:line="287" w:lineRule="exact"/>
              <w:ind w:left="280"/>
              <w:rPr>
                <w:rFonts w:ascii="Times New Roman" w:hAnsi="Times New Roman" w:cs="Amiri"/>
              </w:rPr>
            </w:pPr>
            <w:r>
              <w:rPr>
                <w:rFonts w:ascii="Arial" w:hAnsi="Arial" w:cs="Arial"/>
                <w:color w:val="000000"/>
              </w:rPr>
              <w:t>−.203</w:t>
            </w:r>
            <w:r>
              <w:rPr>
                <w:rFonts w:hint="eastAsia" w:ascii="MS PGothic" w:hAnsi="Arial" w:eastAsia="MS PGothic" w:cs="MS PGothic"/>
                <w:color w:val="000000"/>
                <w:vertAlign w:val="superscript"/>
              </w:rPr>
              <w:t>∗∗</w:t>
            </w:r>
          </w:p>
        </w:tc>
        <w:tc>
          <w:tcPr>
            <w:tcW w:w="1140" w:type="dxa"/>
            <w:vMerge w:val="restart"/>
            <w:tcBorders>
              <w:top w:val="nil"/>
              <w:left w:val="nil"/>
              <w:bottom w:val="nil"/>
              <w:right w:val="nil"/>
            </w:tcBorders>
            <w:vAlign w:val="bottom"/>
          </w:tcPr>
          <w:p>
            <w:pPr>
              <w:widowControl w:val="0"/>
              <w:autoSpaceDE w:val="0"/>
              <w:autoSpaceDN w:val="0"/>
              <w:adjustRightInd w:val="0"/>
              <w:spacing w:after="0" w:line="287" w:lineRule="exact"/>
              <w:ind w:right="144"/>
              <w:jc w:val="right"/>
              <w:rPr>
                <w:rFonts w:ascii="Times New Roman" w:hAnsi="Times New Roman" w:cs="Amiri"/>
              </w:rPr>
            </w:pPr>
            <w:r>
              <w:rPr>
                <w:rFonts w:ascii="Arial" w:hAnsi="Arial" w:cs="Arial"/>
                <w:color w:val="000000"/>
              </w:rPr>
              <w:t>−.550</w:t>
            </w:r>
            <w:r>
              <w:rPr>
                <w:rFonts w:hint="eastAsia" w:ascii="MS PGothic" w:hAnsi="Arial" w:eastAsia="MS PGothic" w:cs="MS PGothic"/>
                <w:color w:val="000000"/>
                <w:vertAlign w:val="superscript"/>
              </w:rPr>
              <w:t>∗</w:t>
            </w:r>
          </w:p>
        </w:tc>
        <w:tc>
          <w:tcPr>
            <w:tcW w:w="1380" w:type="dxa"/>
            <w:vMerge w:val="restart"/>
            <w:tcBorders>
              <w:top w:val="nil"/>
              <w:left w:val="nil"/>
              <w:bottom w:val="nil"/>
              <w:right w:val="nil"/>
            </w:tcBorders>
            <w:vAlign w:val="bottom"/>
          </w:tcPr>
          <w:p>
            <w:pPr>
              <w:widowControl w:val="0"/>
              <w:autoSpaceDE w:val="0"/>
              <w:autoSpaceDN w:val="0"/>
              <w:adjustRightInd w:val="0"/>
              <w:spacing w:after="0" w:line="287" w:lineRule="exact"/>
              <w:ind w:right="144"/>
              <w:jc w:val="right"/>
              <w:rPr>
                <w:rFonts w:ascii="Times New Roman" w:hAnsi="Times New Roman" w:cs="Amiri"/>
              </w:rPr>
            </w:pPr>
            <w:r>
              <w:rPr>
                <w:rFonts w:ascii="Arial" w:hAnsi="Arial" w:cs="Arial"/>
                <w:color w:val="000000"/>
              </w:rPr>
              <w:t>−85.203</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1" w:hRule="atLeast"/>
        </w:trPr>
        <w:tc>
          <w:tcPr>
            <w:tcW w:w="18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w w:val="99"/>
              </w:rPr>
              <w:t>Time since diagnosis</w:t>
            </w:r>
          </w:p>
        </w:tc>
        <w:tc>
          <w:tcPr>
            <w:tcW w:w="1240" w:type="dxa"/>
            <w:tcBorders>
              <w:top w:val="nil"/>
              <w:left w:val="nil"/>
              <w:bottom w:val="nil"/>
              <w:right w:val="nil"/>
            </w:tcBorders>
            <w:vAlign w:val="bottom"/>
          </w:tcPr>
          <w:p>
            <w:pPr>
              <w:widowControl w:val="0"/>
              <w:autoSpaceDE w:val="0"/>
              <w:autoSpaceDN w:val="0"/>
              <w:adjustRightInd w:val="0"/>
              <w:spacing w:after="0" w:line="240" w:lineRule="auto"/>
              <w:ind w:right="224"/>
              <w:jc w:val="right"/>
              <w:rPr>
                <w:rFonts w:ascii="Times New Roman" w:hAnsi="Times New Roman" w:cs="Amiri"/>
              </w:rPr>
            </w:pPr>
            <w:r>
              <w:rPr>
                <w:rFonts w:ascii="Arial" w:hAnsi="Arial" w:cs="Arial"/>
                <w:color w:val="000000"/>
              </w:rPr>
              <w:t>0.019</w:t>
            </w:r>
          </w:p>
        </w:tc>
        <w:tc>
          <w:tcPr>
            <w:tcW w:w="9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4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8" w:hRule="atLeast"/>
        </w:trPr>
        <w:tc>
          <w:tcPr>
            <w:tcW w:w="1880" w:type="dxa"/>
            <w:vMerge w:val="restart"/>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Female sample</w:t>
            </w:r>
          </w:p>
        </w:tc>
        <w:tc>
          <w:tcPr>
            <w:tcW w:w="1240" w:type="dxa"/>
            <w:tcBorders>
              <w:top w:val="nil"/>
              <w:left w:val="nil"/>
              <w:bottom w:val="nil"/>
              <w:right w:val="nil"/>
            </w:tcBorders>
            <w:vAlign w:val="bottom"/>
          </w:tcPr>
          <w:p>
            <w:pPr>
              <w:widowControl w:val="0"/>
              <w:autoSpaceDE w:val="0"/>
              <w:autoSpaceDN w:val="0"/>
              <w:adjustRightInd w:val="0"/>
              <w:spacing w:after="0" w:line="240" w:lineRule="auto"/>
              <w:ind w:right="144"/>
              <w:jc w:val="right"/>
              <w:rPr>
                <w:rFonts w:ascii="Times New Roman" w:hAnsi="Times New Roman" w:cs="Amiri"/>
              </w:rPr>
            </w:pPr>
            <w:r>
              <w:rPr>
                <w:rFonts w:ascii="Arial" w:hAnsi="Arial" w:cs="Arial"/>
                <w:color w:val="000000"/>
              </w:rPr>
              <w:t>(.017)</w:t>
            </w:r>
          </w:p>
        </w:tc>
        <w:tc>
          <w:tcPr>
            <w:tcW w:w="960" w:type="dxa"/>
            <w:tcBorders>
              <w:top w:val="nil"/>
              <w:left w:val="nil"/>
              <w:bottom w:val="nil"/>
              <w:right w:val="nil"/>
            </w:tcBorders>
            <w:vAlign w:val="bottom"/>
          </w:tcPr>
          <w:p>
            <w:pPr>
              <w:widowControl w:val="0"/>
              <w:autoSpaceDE w:val="0"/>
              <w:autoSpaceDN w:val="0"/>
              <w:adjustRightInd w:val="0"/>
              <w:spacing w:after="0" w:line="240" w:lineRule="auto"/>
              <w:ind w:right="24"/>
              <w:jc w:val="right"/>
              <w:rPr>
                <w:rFonts w:ascii="Times New Roman" w:hAnsi="Times New Roman" w:cs="Amiri"/>
              </w:rPr>
            </w:pPr>
            <w:r>
              <w:rPr>
                <w:rFonts w:ascii="Arial" w:hAnsi="Arial" w:cs="Arial"/>
                <w:color w:val="000000"/>
              </w:rPr>
              <w:t>(.015)</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85"/>
              <w:jc w:val="right"/>
              <w:rPr>
                <w:rFonts w:ascii="Times New Roman" w:hAnsi="Times New Roman" w:cs="Amiri"/>
              </w:rPr>
            </w:pPr>
            <w:r>
              <w:rPr>
                <w:rFonts w:ascii="Arial" w:hAnsi="Arial" w:cs="Arial"/>
                <w:color w:val="000000"/>
              </w:rPr>
              <w:t>(.022)</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224"/>
              <w:jc w:val="right"/>
              <w:rPr>
                <w:rFonts w:ascii="Times New Roman" w:hAnsi="Times New Roman" w:cs="Amiri"/>
              </w:rPr>
            </w:pPr>
            <w:r>
              <w:rPr>
                <w:rFonts w:ascii="Arial" w:hAnsi="Arial" w:cs="Arial"/>
                <w:color w:val="000000"/>
              </w:rPr>
              <w:t>(.081)</w:t>
            </w:r>
          </w:p>
        </w:tc>
        <w:tc>
          <w:tcPr>
            <w:tcW w:w="1140" w:type="dxa"/>
            <w:tcBorders>
              <w:top w:val="nil"/>
              <w:left w:val="nil"/>
              <w:bottom w:val="nil"/>
              <w:right w:val="nil"/>
            </w:tcBorders>
            <w:vAlign w:val="bottom"/>
          </w:tcPr>
          <w:p>
            <w:pPr>
              <w:widowControl w:val="0"/>
              <w:autoSpaceDE w:val="0"/>
              <w:autoSpaceDN w:val="0"/>
              <w:adjustRightInd w:val="0"/>
              <w:spacing w:after="0" w:line="240" w:lineRule="auto"/>
              <w:ind w:right="144"/>
              <w:jc w:val="right"/>
              <w:rPr>
                <w:rFonts w:ascii="Times New Roman" w:hAnsi="Times New Roman" w:cs="Amiri"/>
              </w:rPr>
            </w:pPr>
            <w:r>
              <w:rPr>
                <w:rFonts w:ascii="Arial" w:hAnsi="Arial" w:cs="Arial"/>
                <w:color w:val="000000"/>
              </w:rPr>
              <w:t>(.310)</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04"/>
              <w:jc w:val="right"/>
              <w:rPr>
                <w:rFonts w:ascii="Times New Roman" w:hAnsi="Times New Roman" w:cs="Amiri"/>
              </w:rPr>
            </w:pPr>
            <w:r>
              <w:rPr>
                <w:rFonts w:ascii="Arial" w:hAnsi="Arial" w:cs="Arial"/>
                <w:color w:val="000000"/>
              </w:rPr>
              <w:t>(38.378)</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95" w:hRule="atLeast"/>
        </w:trPr>
        <w:tc>
          <w:tcPr>
            <w:tcW w:w="18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40" w:type="dxa"/>
            <w:vMerge w:val="restart"/>
            <w:tcBorders>
              <w:top w:val="nil"/>
              <w:left w:val="nil"/>
              <w:bottom w:val="nil"/>
              <w:right w:val="nil"/>
            </w:tcBorders>
            <w:vAlign w:val="bottom"/>
          </w:tcPr>
          <w:p>
            <w:pPr>
              <w:widowControl w:val="0"/>
              <w:autoSpaceDE w:val="0"/>
              <w:autoSpaceDN w:val="0"/>
              <w:adjustRightInd w:val="0"/>
              <w:spacing w:after="0" w:line="240" w:lineRule="auto"/>
              <w:ind w:right="224"/>
              <w:jc w:val="right"/>
              <w:rPr>
                <w:rFonts w:ascii="Times New Roman" w:hAnsi="Times New Roman" w:cs="Amiri"/>
              </w:rPr>
            </w:pPr>
            <w:r>
              <w:rPr>
                <w:rFonts w:ascii="Arial" w:hAnsi="Arial" w:cs="Arial"/>
                <w:color w:val="000000"/>
              </w:rPr>
              <w:t>−.028</w:t>
            </w:r>
          </w:p>
        </w:tc>
        <w:tc>
          <w:tcPr>
            <w:tcW w:w="960" w:type="dxa"/>
            <w:vMerge w:val="restart"/>
            <w:tcBorders>
              <w:top w:val="nil"/>
              <w:left w:val="nil"/>
              <w:bottom w:val="nil"/>
              <w:right w:val="nil"/>
            </w:tcBorders>
            <w:vAlign w:val="bottom"/>
          </w:tcPr>
          <w:p>
            <w:pPr>
              <w:widowControl w:val="0"/>
              <w:autoSpaceDE w:val="0"/>
              <w:autoSpaceDN w:val="0"/>
              <w:adjustRightInd w:val="0"/>
              <w:spacing w:after="0" w:line="240" w:lineRule="auto"/>
              <w:ind w:right="104"/>
              <w:jc w:val="right"/>
              <w:rPr>
                <w:rFonts w:ascii="Times New Roman" w:hAnsi="Times New Roman" w:cs="Amiri"/>
              </w:rPr>
            </w:pPr>
            <w:r>
              <w:rPr>
                <w:rFonts w:ascii="Arial" w:hAnsi="Arial" w:cs="Arial"/>
                <w:color w:val="000000"/>
              </w:rPr>
              <w:t>−.008</w:t>
            </w:r>
          </w:p>
        </w:tc>
        <w:tc>
          <w:tcPr>
            <w:tcW w:w="1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60" w:type="dxa"/>
            <w:vMerge w:val="restart"/>
            <w:tcBorders>
              <w:top w:val="nil"/>
              <w:left w:val="nil"/>
              <w:bottom w:val="nil"/>
              <w:right w:val="nil"/>
            </w:tcBorders>
            <w:vAlign w:val="bottom"/>
          </w:tcPr>
          <w:p>
            <w:pPr>
              <w:widowControl w:val="0"/>
              <w:autoSpaceDE w:val="0"/>
              <w:autoSpaceDN w:val="0"/>
              <w:adjustRightInd w:val="0"/>
              <w:spacing w:after="0" w:line="287" w:lineRule="exact"/>
              <w:ind w:right="224"/>
              <w:jc w:val="right"/>
              <w:rPr>
                <w:rFonts w:ascii="Times New Roman" w:hAnsi="Times New Roman" w:cs="Amiri"/>
              </w:rPr>
            </w:pPr>
            <w:r>
              <w:rPr>
                <w:rFonts w:ascii="Arial" w:hAnsi="Arial" w:cs="Arial"/>
                <w:color w:val="000000"/>
              </w:rPr>
              <w:t>−.338</w:t>
            </w:r>
            <w:r>
              <w:rPr>
                <w:rFonts w:hint="eastAsia" w:ascii="MS PGothic" w:hAnsi="Arial" w:eastAsia="MS PGothic" w:cs="MS PGothic"/>
                <w:color w:val="000000"/>
                <w:vertAlign w:val="superscript"/>
              </w:rPr>
              <w:t>∗</w:t>
            </w:r>
          </w:p>
        </w:tc>
        <w:tc>
          <w:tcPr>
            <w:tcW w:w="1140" w:type="dxa"/>
            <w:vMerge w:val="restart"/>
            <w:tcBorders>
              <w:top w:val="nil"/>
              <w:left w:val="nil"/>
              <w:bottom w:val="nil"/>
              <w:right w:val="nil"/>
            </w:tcBorders>
            <w:vAlign w:val="bottom"/>
          </w:tcPr>
          <w:p>
            <w:pPr>
              <w:widowControl w:val="0"/>
              <w:autoSpaceDE w:val="0"/>
              <w:autoSpaceDN w:val="0"/>
              <w:adjustRightInd w:val="0"/>
              <w:spacing w:after="0" w:line="287" w:lineRule="exact"/>
              <w:ind w:right="144"/>
              <w:jc w:val="right"/>
              <w:rPr>
                <w:rFonts w:ascii="Times New Roman" w:hAnsi="Times New Roman" w:cs="Amiri"/>
              </w:rPr>
            </w:pPr>
            <w:r>
              <w:rPr>
                <w:rFonts w:ascii="Arial" w:hAnsi="Arial" w:cs="Arial"/>
                <w:color w:val="000000"/>
              </w:rPr>
              <w:t>−.579</w:t>
            </w:r>
            <w:r>
              <w:rPr>
                <w:rFonts w:hint="eastAsia" w:ascii="MS PGothic" w:hAnsi="Arial" w:eastAsia="MS PGothic" w:cs="MS PGothic"/>
                <w:color w:val="000000"/>
                <w:vertAlign w:val="superscript"/>
              </w:rPr>
              <w:t>∗</w:t>
            </w:r>
          </w:p>
        </w:tc>
        <w:tc>
          <w:tcPr>
            <w:tcW w:w="1380" w:type="dxa"/>
            <w:vMerge w:val="restart"/>
            <w:tcBorders>
              <w:top w:val="nil"/>
              <w:left w:val="nil"/>
              <w:bottom w:val="nil"/>
              <w:right w:val="nil"/>
            </w:tcBorders>
            <w:vAlign w:val="bottom"/>
          </w:tcPr>
          <w:p>
            <w:pPr>
              <w:widowControl w:val="0"/>
              <w:autoSpaceDE w:val="0"/>
              <w:autoSpaceDN w:val="0"/>
              <w:adjustRightInd w:val="0"/>
              <w:spacing w:after="0" w:line="240" w:lineRule="auto"/>
              <w:ind w:right="284"/>
              <w:jc w:val="right"/>
              <w:rPr>
                <w:rFonts w:ascii="Times New Roman" w:hAnsi="Times New Roman" w:cs="Amiri"/>
              </w:rPr>
            </w:pPr>
            <w:r>
              <w:rPr>
                <w:rFonts w:ascii="Arial" w:hAnsi="Arial" w:cs="Arial"/>
                <w:color w:val="000000"/>
              </w:rPr>
              <w:t>−14.298</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1" w:hRule="atLeast"/>
        </w:trPr>
        <w:tc>
          <w:tcPr>
            <w:tcW w:w="18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w w:val="99"/>
              </w:rPr>
              <w:t>Time since diagnosis</w:t>
            </w:r>
          </w:p>
        </w:tc>
        <w:tc>
          <w:tcPr>
            <w:tcW w:w="124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9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365"/>
              <w:jc w:val="right"/>
              <w:rPr>
                <w:rFonts w:ascii="Times New Roman" w:hAnsi="Times New Roman" w:cs="Amiri"/>
              </w:rPr>
            </w:pPr>
            <w:r>
              <w:rPr>
                <w:rFonts w:ascii="Arial" w:hAnsi="Arial" w:cs="Arial"/>
                <w:color w:val="000000"/>
              </w:rPr>
              <w:t>0.000</w:t>
            </w:r>
          </w:p>
        </w:tc>
        <w:tc>
          <w:tcPr>
            <w:tcW w:w="11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4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8" w:hRule="atLeast"/>
        </w:trPr>
        <w:tc>
          <w:tcPr>
            <w:tcW w:w="18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40" w:type="dxa"/>
            <w:tcBorders>
              <w:top w:val="nil"/>
              <w:left w:val="nil"/>
              <w:bottom w:val="nil"/>
              <w:right w:val="nil"/>
            </w:tcBorders>
            <w:vAlign w:val="bottom"/>
          </w:tcPr>
          <w:p>
            <w:pPr>
              <w:widowControl w:val="0"/>
              <w:autoSpaceDE w:val="0"/>
              <w:autoSpaceDN w:val="0"/>
              <w:adjustRightInd w:val="0"/>
              <w:spacing w:after="0" w:line="240" w:lineRule="auto"/>
              <w:ind w:right="144"/>
              <w:jc w:val="right"/>
              <w:rPr>
                <w:rFonts w:ascii="Times New Roman" w:hAnsi="Times New Roman" w:cs="Amiri"/>
              </w:rPr>
            </w:pPr>
            <w:r>
              <w:rPr>
                <w:rFonts w:ascii="Arial" w:hAnsi="Arial" w:cs="Arial"/>
                <w:color w:val="000000"/>
              </w:rPr>
              <w:t>(.017)</w:t>
            </w:r>
          </w:p>
        </w:tc>
        <w:tc>
          <w:tcPr>
            <w:tcW w:w="960" w:type="dxa"/>
            <w:tcBorders>
              <w:top w:val="nil"/>
              <w:left w:val="nil"/>
              <w:bottom w:val="nil"/>
              <w:right w:val="nil"/>
            </w:tcBorders>
            <w:vAlign w:val="bottom"/>
          </w:tcPr>
          <w:p>
            <w:pPr>
              <w:widowControl w:val="0"/>
              <w:autoSpaceDE w:val="0"/>
              <w:autoSpaceDN w:val="0"/>
              <w:adjustRightInd w:val="0"/>
              <w:spacing w:after="0" w:line="240" w:lineRule="auto"/>
              <w:ind w:right="24"/>
              <w:jc w:val="right"/>
              <w:rPr>
                <w:rFonts w:ascii="Times New Roman" w:hAnsi="Times New Roman" w:cs="Amiri"/>
              </w:rPr>
            </w:pPr>
            <w:r>
              <w:rPr>
                <w:rFonts w:ascii="Arial" w:hAnsi="Arial" w:cs="Arial"/>
                <w:color w:val="000000"/>
              </w:rPr>
              <w:t>(.006)</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565"/>
              <w:jc w:val="right"/>
              <w:rPr>
                <w:rFonts w:ascii="Times New Roman" w:hAnsi="Times New Roman" w:cs="Amiri"/>
              </w:rPr>
            </w:pPr>
            <w:r>
              <w:rPr>
                <w:rFonts w:ascii="Arial" w:hAnsi="Arial" w:cs="Arial"/>
                <w:color w:val="000000"/>
              </w:rPr>
              <w:t>(.)</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224"/>
              <w:jc w:val="right"/>
              <w:rPr>
                <w:rFonts w:ascii="Times New Roman" w:hAnsi="Times New Roman" w:cs="Amiri"/>
              </w:rPr>
            </w:pPr>
            <w:r>
              <w:rPr>
                <w:rFonts w:ascii="Arial" w:hAnsi="Arial" w:cs="Arial"/>
                <w:color w:val="000000"/>
              </w:rPr>
              <w:t>(.178)</w:t>
            </w:r>
          </w:p>
        </w:tc>
        <w:tc>
          <w:tcPr>
            <w:tcW w:w="1140" w:type="dxa"/>
            <w:tcBorders>
              <w:top w:val="nil"/>
              <w:left w:val="nil"/>
              <w:bottom w:val="nil"/>
              <w:right w:val="nil"/>
            </w:tcBorders>
            <w:vAlign w:val="bottom"/>
          </w:tcPr>
          <w:p>
            <w:pPr>
              <w:widowControl w:val="0"/>
              <w:autoSpaceDE w:val="0"/>
              <w:autoSpaceDN w:val="0"/>
              <w:adjustRightInd w:val="0"/>
              <w:spacing w:after="0" w:line="240" w:lineRule="auto"/>
              <w:ind w:right="144"/>
              <w:jc w:val="right"/>
              <w:rPr>
                <w:rFonts w:ascii="Times New Roman" w:hAnsi="Times New Roman" w:cs="Amiri"/>
              </w:rPr>
            </w:pPr>
            <w:r>
              <w:rPr>
                <w:rFonts w:ascii="Arial" w:hAnsi="Arial" w:cs="Arial"/>
                <w:color w:val="000000"/>
              </w:rPr>
              <w:t>(.333)</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04"/>
              <w:jc w:val="right"/>
              <w:rPr>
                <w:rFonts w:ascii="Times New Roman" w:hAnsi="Times New Roman" w:cs="Amiri"/>
              </w:rPr>
            </w:pPr>
            <w:r>
              <w:rPr>
                <w:rFonts w:ascii="Arial" w:hAnsi="Arial" w:cs="Arial"/>
                <w:color w:val="000000"/>
              </w:rPr>
              <w:t>(21.193)</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11" w:hRule="atLeast"/>
        </w:trPr>
        <w:tc>
          <w:tcPr>
            <w:tcW w:w="18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4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9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520" w:type="dxa"/>
            <w:gridSpan w:val="2"/>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4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59" w:hRule="atLeast"/>
        </w:trPr>
        <w:tc>
          <w:tcPr>
            <w:tcW w:w="18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9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520" w:type="dxa"/>
            <w:gridSpan w:val="2"/>
            <w:tcBorders>
              <w:top w:val="nil"/>
              <w:left w:val="nil"/>
              <w:bottom w:val="nil"/>
              <w:right w:val="nil"/>
            </w:tcBorders>
            <w:vAlign w:val="bottom"/>
          </w:tcPr>
          <w:p>
            <w:pPr>
              <w:widowControl w:val="0"/>
              <w:autoSpaceDE w:val="0"/>
              <w:autoSpaceDN w:val="0"/>
              <w:adjustRightInd w:val="0"/>
              <w:spacing w:after="0" w:line="258" w:lineRule="exact"/>
              <w:ind w:left="225"/>
              <w:jc w:val="center"/>
              <w:rPr>
                <w:rFonts w:ascii="Times New Roman" w:hAnsi="Times New Roman" w:cs="Amiri"/>
              </w:rPr>
            </w:pPr>
            <w:r>
              <w:rPr>
                <w:rFonts w:ascii="Gabriola" w:hAnsi="Gabriola" w:cs="Gabriola"/>
                <w:i/>
                <w:iCs/>
                <w:color w:val="000000"/>
              </w:rPr>
              <w:t>Fixed e</w:t>
            </w:r>
            <w:r>
              <w:rPr>
                <w:rFonts w:ascii="Cambria Math" w:hAnsi="Cambria Math" w:cs="Cambria Math"/>
                <w:i/>
                <w:iCs/>
                <w:color w:val="000000"/>
              </w:rPr>
              <w:t>ﬀ</w:t>
            </w:r>
            <w:r>
              <w:rPr>
                <w:rFonts w:ascii="Gabriola" w:hAnsi="Gabriola" w:cs="Gabriola"/>
                <w:i/>
                <w:iCs/>
                <w:color w:val="000000"/>
              </w:rPr>
              <w:t>ects</w:t>
            </w:r>
          </w:p>
        </w:tc>
        <w:tc>
          <w:tcPr>
            <w:tcW w:w="11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6" w:hRule="atLeast"/>
        </w:trPr>
        <w:tc>
          <w:tcPr>
            <w:tcW w:w="18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Male sample</w:t>
            </w:r>
          </w:p>
        </w:tc>
        <w:tc>
          <w:tcPr>
            <w:tcW w:w="1240" w:type="dxa"/>
            <w:vMerge w:val="restart"/>
            <w:tcBorders>
              <w:top w:val="nil"/>
              <w:left w:val="nil"/>
              <w:bottom w:val="nil"/>
              <w:right w:val="nil"/>
            </w:tcBorders>
            <w:vAlign w:val="bottom"/>
          </w:tcPr>
          <w:p>
            <w:pPr>
              <w:widowControl w:val="0"/>
              <w:autoSpaceDE w:val="0"/>
              <w:autoSpaceDN w:val="0"/>
              <w:adjustRightInd w:val="0"/>
              <w:spacing w:after="0" w:line="240" w:lineRule="auto"/>
              <w:ind w:right="224"/>
              <w:jc w:val="right"/>
              <w:rPr>
                <w:rFonts w:ascii="Times New Roman" w:hAnsi="Times New Roman" w:cs="Amiri"/>
              </w:rPr>
            </w:pPr>
            <w:r>
              <w:rPr>
                <w:rFonts w:ascii="Arial" w:hAnsi="Arial" w:cs="Arial"/>
                <w:color w:val="000000"/>
              </w:rPr>
              <w:t>−.001</w:t>
            </w:r>
          </w:p>
        </w:tc>
        <w:tc>
          <w:tcPr>
            <w:tcW w:w="9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vMerge w:val="restart"/>
            <w:tcBorders>
              <w:top w:val="nil"/>
              <w:left w:val="nil"/>
              <w:bottom w:val="nil"/>
              <w:right w:val="nil"/>
            </w:tcBorders>
            <w:vAlign w:val="bottom"/>
          </w:tcPr>
          <w:p>
            <w:pPr>
              <w:widowControl w:val="0"/>
              <w:autoSpaceDE w:val="0"/>
              <w:autoSpaceDN w:val="0"/>
              <w:adjustRightInd w:val="0"/>
              <w:spacing w:after="0" w:line="287" w:lineRule="exact"/>
              <w:ind w:left="420"/>
              <w:rPr>
                <w:rFonts w:ascii="Times New Roman" w:hAnsi="Times New Roman" w:cs="Amiri"/>
              </w:rPr>
            </w:pPr>
            <w:r>
              <w:rPr>
                <w:rFonts w:ascii="Arial" w:hAnsi="Arial" w:cs="Arial"/>
                <w:color w:val="000000"/>
              </w:rPr>
              <w:t>−.016</w:t>
            </w:r>
            <w:r>
              <w:rPr>
                <w:rFonts w:hint="eastAsia" w:ascii="MS PGothic" w:hAnsi="Arial" w:eastAsia="MS PGothic" w:cs="MS PGothic"/>
                <w:color w:val="000000"/>
                <w:vertAlign w:val="superscript"/>
              </w:rPr>
              <w:t>∗∗</w:t>
            </w:r>
          </w:p>
        </w:tc>
        <w:tc>
          <w:tcPr>
            <w:tcW w:w="1160" w:type="dxa"/>
            <w:vMerge w:val="restart"/>
            <w:tcBorders>
              <w:top w:val="nil"/>
              <w:left w:val="nil"/>
              <w:bottom w:val="nil"/>
              <w:right w:val="nil"/>
            </w:tcBorders>
            <w:vAlign w:val="bottom"/>
          </w:tcPr>
          <w:p>
            <w:pPr>
              <w:widowControl w:val="0"/>
              <w:autoSpaceDE w:val="0"/>
              <w:autoSpaceDN w:val="0"/>
              <w:adjustRightInd w:val="0"/>
              <w:spacing w:after="0" w:line="287" w:lineRule="exact"/>
              <w:ind w:left="280"/>
              <w:rPr>
                <w:rFonts w:ascii="Times New Roman" w:hAnsi="Times New Roman" w:cs="Amiri"/>
              </w:rPr>
            </w:pPr>
            <w:r>
              <w:rPr>
                <w:rFonts w:ascii="Arial" w:hAnsi="Arial" w:cs="Arial"/>
                <w:color w:val="000000"/>
              </w:rPr>
              <w:t>−.158</w:t>
            </w:r>
            <w:r>
              <w:rPr>
                <w:rFonts w:hint="eastAsia" w:ascii="MS PGothic" w:hAnsi="Arial" w:eastAsia="MS PGothic" w:cs="MS PGothic"/>
                <w:color w:val="000000"/>
                <w:vertAlign w:val="superscript"/>
              </w:rPr>
              <w:t>∗∗∗</w:t>
            </w:r>
          </w:p>
        </w:tc>
        <w:tc>
          <w:tcPr>
            <w:tcW w:w="1140" w:type="dxa"/>
            <w:vMerge w:val="restart"/>
            <w:tcBorders>
              <w:top w:val="nil"/>
              <w:left w:val="nil"/>
              <w:bottom w:val="nil"/>
              <w:right w:val="nil"/>
            </w:tcBorders>
            <w:vAlign w:val="bottom"/>
          </w:tcPr>
          <w:p>
            <w:pPr>
              <w:widowControl w:val="0"/>
              <w:autoSpaceDE w:val="0"/>
              <w:autoSpaceDN w:val="0"/>
              <w:adjustRightInd w:val="0"/>
              <w:spacing w:after="0" w:line="287" w:lineRule="exact"/>
              <w:ind w:right="4"/>
              <w:jc w:val="right"/>
              <w:rPr>
                <w:rFonts w:ascii="Times New Roman" w:hAnsi="Times New Roman" w:cs="Amiri"/>
              </w:rPr>
            </w:pPr>
            <w:r>
              <w:rPr>
                <w:rFonts w:ascii="Arial" w:hAnsi="Arial" w:cs="Arial"/>
                <w:color w:val="000000"/>
              </w:rPr>
              <w:t>−.516</w:t>
            </w:r>
            <w:r>
              <w:rPr>
                <w:rFonts w:hint="eastAsia" w:ascii="MS PGothic" w:hAnsi="Arial" w:eastAsia="MS PGothic" w:cs="MS PGothic"/>
                <w:color w:val="000000"/>
                <w:vertAlign w:val="superscript"/>
              </w:rPr>
              <w:t>∗∗∗</w:t>
            </w:r>
          </w:p>
        </w:tc>
        <w:tc>
          <w:tcPr>
            <w:tcW w:w="1380" w:type="dxa"/>
            <w:vMerge w:val="restart"/>
            <w:tcBorders>
              <w:top w:val="nil"/>
              <w:left w:val="nil"/>
              <w:bottom w:val="nil"/>
              <w:right w:val="nil"/>
            </w:tcBorders>
            <w:vAlign w:val="bottom"/>
          </w:tcPr>
          <w:p>
            <w:pPr>
              <w:widowControl w:val="0"/>
              <w:autoSpaceDE w:val="0"/>
              <w:autoSpaceDN w:val="0"/>
              <w:adjustRightInd w:val="0"/>
              <w:spacing w:after="0" w:line="240" w:lineRule="auto"/>
              <w:ind w:right="284"/>
              <w:jc w:val="right"/>
              <w:rPr>
                <w:rFonts w:ascii="Times New Roman" w:hAnsi="Times New Roman" w:cs="Amiri"/>
              </w:rPr>
            </w:pPr>
            <w:r>
              <w:rPr>
                <w:rFonts w:ascii="Arial" w:hAnsi="Arial" w:cs="Arial"/>
                <w:color w:val="000000"/>
              </w:rPr>
              <w:t>−18.202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1" w:hRule="atLeast"/>
        </w:trPr>
        <w:tc>
          <w:tcPr>
            <w:tcW w:w="18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w w:val="99"/>
              </w:rPr>
              <w:t>Time since diagnosis</w:t>
            </w:r>
          </w:p>
        </w:tc>
        <w:tc>
          <w:tcPr>
            <w:tcW w:w="124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960" w:type="dxa"/>
            <w:tcBorders>
              <w:top w:val="nil"/>
              <w:left w:val="nil"/>
              <w:bottom w:val="nil"/>
              <w:right w:val="nil"/>
            </w:tcBorders>
            <w:vAlign w:val="bottom"/>
          </w:tcPr>
          <w:p>
            <w:pPr>
              <w:widowControl w:val="0"/>
              <w:autoSpaceDE w:val="0"/>
              <w:autoSpaceDN w:val="0"/>
              <w:adjustRightInd w:val="0"/>
              <w:spacing w:after="0" w:line="240" w:lineRule="auto"/>
              <w:ind w:right="104"/>
              <w:jc w:val="right"/>
              <w:rPr>
                <w:rFonts w:ascii="Times New Roman" w:hAnsi="Times New Roman" w:cs="Amiri"/>
              </w:rPr>
            </w:pPr>
            <w:r>
              <w:rPr>
                <w:rFonts w:ascii="Arial" w:hAnsi="Arial" w:cs="Arial"/>
                <w:color w:val="000000"/>
              </w:rPr>
              <w:t>0.003</w:t>
            </w:r>
          </w:p>
        </w:tc>
        <w:tc>
          <w:tcPr>
            <w:tcW w:w="13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4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8" w:hRule="atLeast"/>
        </w:trPr>
        <w:tc>
          <w:tcPr>
            <w:tcW w:w="1880" w:type="dxa"/>
            <w:vMerge w:val="restart"/>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Female sample</w:t>
            </w:r>
          </w:p>
        </w:tc>
        <w:tc>
          <w:tcPr>
            <w:tcW w:w="1240" w:type="dxa"/>
            <w:tcBorders>
              <w:top w:val="nil"/>
              <w:left w:val="nil"/>
              <w:bottom w:val="nil"/>
              <w:right w:val="nil"/>
            </w:tcBorders>
            <w:vAlign w:val="bottom"/>
          </w:tcPr>
          <w:p>
            <w:pPr>
              <w:widowControl w:val="0"/>
              <w:autoSpaceDE w:val="0"/>
              <w:autoSpaceDN w:val="0"/>
              <w:adjustRightInd w:val="0"/>
              <w:spacing w:after="0" w:line="240" w:lineRule="auto"/>
              <w:ind w:right="144"/>
              <w:jc w:val="right"/>
              <w:rPr>
                <w:rFonts w:ascii="Times New Roman" w:hAnsi="Times New Roman" w:cs="Amiri"/>
              </w:rPr>
            </w:pPr>
            <w:r>
              <w:rPr>
                <w:rFonts w:ascii="Arial" w:hAnsi="Arial" w:cs="Arial"/>
                <w:color w:val="000000"/>
              </w:rPr>
              <w:t>(.007)</w:t>
            </w:r>
          </w:p>
        </w:tc>
        <w:tc>
          <w:tcPr>
            <w:tcW w:w="960" w:type="dxa"/>
            <w:tcBorders>
              <w:top w:val="nil"/>
              <w:left w:val="nil"/>
              <w:bottom w:val="nil"/>
              <w:right w:val="nil"/>
            </w:tcBorders>
            <w:vAlign w:val="bottom"/>
          </w:tcPr>
          <w:p>
            <w:pPr>
              <w:widowControl w:val="0"/>
              <w:autoSpaceDE w:val="0"/>
              <w:autoSpaceDN w:val="0"/>
              <w:adjustRightInd w:val="0"/>
              <w:spacing w:after="0" w:line="240" w:lineRule="auto"/>
              <w:ind w:right="24"/>
              <w:jc w:val="right"/>
              <w:rPr>
                <w:rFonts w:ascii="Times New Roman" w:hAnsi="Times New Roman" w:cs="Amiri"/>
              </w:rPr>
            </w:pPr>
            <w:r>
              <w:rPr>
                <w:rFonts w:ascii="Arial" w:hAnsi="Arial" w:cs="Arial"/>
                <w:color w:val="000000"/>
              </w:rPr>
              <w:t>(.006)</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85"/>
              <w:jc w:val="right"/>
              <w:rPr>
                <w:rFonts w:ascii="Times New Roman" w:hAnsi="Times New Roman" w:cs="Amiri"/>
              </w:rPr>
            </w:pPr>
            <w:r>
              <w:rPr>
                <w:rFonts w:ascii="Arial" w:hAnsi="Arial" w:cs="Arial"/>
                <w:color w:val="000000"/>
              </w:rPr>
              <w:t>(.007)</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224"/>
              <w:jc w:val="right"/>
              <w:rPr>
                <w:rFonts w:ascii="Times New Roman" w:hAnsi="Times New Roman" w:cs="Amiri"/>
              </w:rPr>
            </w:pPr>
            <w:r>
              <w:rPr>
                <w:rFonts w:ascii="Arial" w:hAnsi="Arial" w:cs="Arial"/>
                <w:color w:val="000000"/>
              </w:rPr>
              <w:t>(.039)</w:t>
            </w:r>
          </w:p>
        </w:tc>
        <w:tc>
          <w:tcPr>
            <w:tcW w:w="1140" w:type="dxa"/>
            <w:tcBorders>
              <w:top w:val="nil"/>
              <w:left w:val="nil"/>
              <w:bottom w:val="nil"/>
              <w:right w:val="nil"/>
            </w:tcBorders>
            <w:vAlign w:val="bottom"/>
          </w:tcPr>
          <w:p>
            <w:pPr>
              <w:widowControl w:val="0"/>
              <w:autoSpaceDE w:val="0"/>
              <w:autoSpaceDN w:val="0"/>
              <w:adjustRightInd w:val="0"/>
              <w:spacing w:after="0" w:line="240" w:lineRule="auto"/>
              <w:ind w:right="144"/>
              <w:jc w:val="right"/>
              <w:rPr>
                <w:rFonts w:ascii="Times New Roman" w:hAnsi="Times New Roman" w:cs="Amiri"/>
              </w:rPr>
            </w:pPr>
            <w:r>
              <w:rPr>
                <w:rFonts w:ascii="Arial" w:hAnsi="Arial" w:cs="Arial"/>
                <w:color w:val="000000"/>
              </w:rPr>
              <w:t>(.118)</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04"/>
              <w:jc w:val="right"/>
              <w:rPr>
                <w:rFonts w:ascii="Times New Roman" w:hAnsi="Times New Roman" w:cs="Amiri"/>
              </w:rPr>
            </w:pPr>
            <w:r>
              <w:rPr>
                <w:rFonts w:ascii="Arial" w:hAnsi="Arial" w:cs="Arial"/>
                <w:color w:val="000000"/>
              </w:rPr>
              <w:t>(12.059)</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95" w:hRule="atLeast"/>
        </w:trPr>
        <w:tc>
          <w:tcPr>
            <w:tcW w:w="18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40" w:type="dxa"/>
            <w:vMerge w:val="restart"/>
            <w:tcBorders>
              <w:top w:val="nil"/>
              <w:left w:val="nil"/>
              <w:bottom w:val="nil"/>
              <w:right w:val="nil"/>
            </w:tcBorders>
            <w:vAlign w:val="bottom"/>
          </w:tcPr>
          <w:p>
            <w:pPr>
              <w:widowControl w:val="0"/>
              <w:autoSpaceDE w:val="0"/>
              <w:autoSpaceDN w:val="0"/>
              <w:adjustRightInd w:val="0"/>
              <w:spacing w:after="0" w:line="287" w:lineRule="exact"/>
              <w:ind w:right="24"/>
              <w:jc w:val="right"/>
              <w:rPr>
                <w:rFonts w:ascii="Times New Roman" w:hAnsi="Times New Roman" w:cs="Amiri"/>
              </w:rPr>
            </w:pPr>
            <w:r>
              <w:rPr>
                <w:rFonts w:ascii="Arial" w:hAnsi="Arial" w:cs="Arial"/>
                <w:color w:val="000000"/>
              </w:rPr>
              <w:t>−.023</w:t>
            </w:r>
            <w:r>
              <w:rPr>
                <w:rFonts w:hint="eastAsia" w:ascii="MS PGothic" w:hAnsi="Arial" w:eastAsia="MS PGothic" w:cs="MS PGothic"/>
                <w:color w:val="000000"/>
                <w:vertAlign w:val="superscript"/>
              </w:rPr>
              <w:t>∗∗∗</w:t>
            </w:r>
          </w:p>
        </w:tc>
        <w:tc>
          <w:tcPr>
            <w:tcW w:w="960" w:type="dxa"/>
            <w:vMerge w:val="restart"/>
            <w:tcBorders>
              <w:top w:val="nil"/>
              <w:left w:val="nil"/>
              <w:bottom w:val="nil"/>
              <w:right w:val="nil"/>
            </w:tcBorders>
            <w:vAlign w:val="bottom"/>
          </w:tcPr>
          <w:p>
            <w:pPr>
              <w:widowControl w:val="0"/>
              <w:autoSpaceDE w:val="0"/>
              <w:autoSpaceDN w:val="0"/>
              <w:adjustRightInd w:val="0"/>
              <w:spacing w:after="0" w:line="240" w:lineRule="auto"/>
              <w:ind w:right="104"/>
              <w:jc w:val="right"/>
              <w:rPr>
                <w:rFonts w:ascii="Times New Roman" w:hAnsi="Times New Roman" w:cs="Amiri"/>
              </w:rPr>
            </w:pPr>
            <w:r>
              <w:rPr>
                <w:rFonts w:ascii="Arial" w:hAnsi="Arial" w:cs="Arial"/>
                <w:color w:val="000000"/>
              </w:rPr>
              <w:t>−.002</w:t>
            </w:r>
          </w:p>
        </w:tc>
        <w:tc>
          <w:tcPr>
            <w:tcW w:w="1360" w:type="dxa"/>
            <w:vMerge w:val="restart"/>
            <w:tcBorders>
              <w:top w:val="nil"/>
              <w:left w:val="nil"/>
              <w:bottom w:val="nil"/>
              <w:right w:val="nil"/>
            </w:tcBorders>
            <w:vAlign w:val="bottom"/>
          </w:tcPr>
          <w:p>
            <w:pPr>
              <w:widowControl w:val="0"/>
              <w:autoSpaceDE w:val="0"/>
              <w:autoSpaceDN w:val="0"/>
              <w:adjustRightInd w:val="0"/>
              <w:spacing w:after="0" w:line="240" w:lineRule="auto"/>
              <w:ind w:right="365"/>
              <w:jc w:val="right"/>
              <w:rPr>
                <w:rFonts w:ascii="Times New Roman" w:hAnsi="Times New Roman" w:cs="Amiri"/>
              </w:rPr>
            </w:pPr>
            <w:r>
              <w:rPr>
                <w:rFonts w:ascii="Arial" w:hAnsi="Arial" w:cs="Arial"/>
                <w:color w:val="000000"/>
              </w:rPr>
              <w:t>−.001</w:t>
            </w:r>
          </w:p>
        </w:tc>
        <w:tc>
          <w:tcPr>
            <w:tcW w:w="1160" w:type="dxa"/>
            <w:vMerge w:val="restart"/>
            <w:tcBorders>
              <w:top w:val="nil"/>
              <w:left w:val="nil"/>
              <w:bottom w:val="nil"/>
              <w:right w:val="nil"/>
            </w:tcBorders>
            <w:vAlign w:val="bottom"/>
          </w:tcPr>
          <w:p>
            <w:pPr>
              <w:widowControl w:val="0"/>
              <w:autoSpaceDE w:val="0"/>
              <w:autoSpaceDN w:val="0"/>
              <w:adjustRightInd w:val="0"/>
              <w:spacing w:after="0" w:line="287" w:lineRule="exact"/>
              <w:ind w:left="280"/>
              <w:rPr>
                <w:rFonts w:ascii="Times New Roman" w:hAnsi="Times New Roman" w:cs="Amiri"/>
              </w:rPr>
            </w:pPr>
            <w:r>
              <w:rPr>
                <w:rFonts w:ascii="Arial" w:hAnsi="Arial" w:cs="Arial"/>
                <w:color w:val="000000"/>
              </w:rPr>
              <w:t>−.103</w:t>
            </w:r>
            <w:r>
              <w:rPr>
                <w:rFonts w:hint="eastAsia" w:ascii="MS PGothic" w:hAnsi="Arial" w:eastAsia="MS PGothic" w:cs="MS PGothic"/>
                <w:color w:val="000000"/>
                <w:vertAlign w:val="superscript"/>
              </w:rPr>
              <w:t>∗∗</w:t>
            </w:r>
          </w:p>
        </w:tc>
        <w:tc>
          <w:tcPr>
            <w:tcW w:w="1140" w:type="dxa"/>
            <w:vMerge w:val="restart"/>
            <w:tcBorders>
              <w:top w:val="nil"/>
              <w:left w:val="nil"/>
              <w:bottom w:val="nil"/>
              <w:right w:val="nil"/>
            </w:tcBorders>
            <w:vAlign w:val="bottom"/>
          </w:tcPr>
          <w:p>
            <w:pPr>
              <w:widowControl w:val="0"/>
              <w:autoSpaceDE w:val="0"/>
              <w:autoSpaceDN w:val="0"/>
              <w:adjustRightInd w:val="0"/>
              <w:spacing w:after="0" w:line="240" w:lineRule="auto"/>
              <w:ind w:right="204"/>
              <w:jc w:val="right"/>
              <w:rPr>
                <w:rFonts w:ascii="Times New Roman" w:hAnsi="Times New Roman" w:cs="Amiri"/>
              </w:rPr>
            </w:pPr>
            <w:r>
              <w:rPr>
                <w:rFonts w:ascii="Arial" w:hAnsi="Arial" w:cs="Arial"/>
                <w:color w:val="000000"/>
              </w:rPr>
              <w:t>−.177</w:t>
            </w:r>
          </w:p>
        </w:tc>
        <w:tc>
          <w:tcPr>
            <w:tcW w:w="1380" w:type="dxa"/>
            <w:vMerge w:val="restart"/>
            <w:tcBorders>
              <w:top w:val="nil"/>
              <w:left w:val="nil"/>
              <w:bottom w:val="nil"/>
              <w:right w:val="nil"/>
            </w:tcBorders>
            <w:vAlign w:val="bottom"/>
          </w:tcPr>
          <w:p>
            <w:pPr>
              <w:widowControl w:val="0"/>
              <w:autoSpaceDE w:val="0"/>
              <w:autoSpaceDN w:val="0"/>
              <w:adjustRightInd w:val="0"/>
              <w:spacing w:after="0" w:line="240" w:lineRule="auto"/>
              <w:ind w:right="284"/>
              <w:jc w:val="right"/>
              <w:rPr>
                <w:rFonts w:ascii="Times New Roman" w:hAnsi="Times New Roman" w:cs="Amiri"/>
              </w:rPr>
            </w:pPr>
            <w:r>
              <w:rPr>
                <w:rFonts w:ascii="Arial" w:hAnsi="Arial" w:cs="Arial"/>
                <w:color w:val="000000"/>
              </w:rPr>
              <w:t>−9.987</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1" w:hRule="atLeast"/>
        </w:trPr>
        <w:tc>
          <w:tcPr>
            <w:tcW w:w="18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w w:val="99"/>
              </w:rPr>
              <w:t>Time since diagnosis</w:t>
            </w:r>
          </w:p>
        </w:tc>
        <w:tc>
          <w:tcPr>
            <w:tcW w:w="124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9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4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8" w:hRule="atLeast"/>
        </w:trPr>
        <w:tc>
          <w:tcPr>
            <w:tcW w:w="18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40" w:type="dxa"/>
            <w:tcBorders>
              <w:top w:val="nil"/>
              <w:left w:val="nil"/>
              <w:bottom w:val="nil"/>
              <w:right w:val="nil"/>
            </w:tcBorders>
            <w:vAlign w:val="bottom"/>
          </w:tcPr>
          <w:p>
            <w:pPr>
              <w:widowControl w:val="0"/>
              <w:autoSpaceDE w:val="0"/>
              <w:autoSpaceDN w:val="0"/>
              <w:adjustRightInd w:val="0"/>
              <w:spacing w:after="0" w:line="240" w:lineRule="auto"/>
              <w:ind w:right="144"/>
              <w:jc w:val="right"/>
              <w:rPr>
                <w:rFonts w:ascii="Times New Roman" w:hAnsi="Times New Roman" w:cs="Amiri"/>
              </w:rPr>
            </w:pPr>
            <w:r>
              <w:rPr>
                <w:rFonts w:ascii="Arial" w:hAnsi="Arial" w:cs="Arial"/>
                <w:color w:val="000000"/>
              </w:rPr>
              <w:t>(.008)</w:t>
            </w:r>
          </w:p>
        </w:tc>
        <w:tc>
          <w:tcPr>
            <w:tcW w:w="960" w:type="dxa"/>
            <w:tcBorders>
              <w:top w:val="nil"/>
              <w:left w:val="nil"/>
              <w:bottom w:val="nil"/>
              <w:right w:val="nil"/>
            </w:tcBorders>
            <w:vAlign w:val="bottom"/>
          </w:tcPr>
          <w:p>
            <w:pPr>
              <w:widowControl w:val="0"/>
              <w:autoSpaceDE w:val="0"/>
              <w:autoSpaceDN w:val="0"/>
              <w:adjustRightInd w:val="0"/>
              <w:spacing w:after="0" w:line="240" w:lineRule="auto"/>
              <w:ind w:right="24"/>
              <w:jc w:val="right"/>
              <w:rPr>
                <w:rFonts w:ascii="Times New Roman" w:hAnsi="Times New Roman" w:cs="Amiri"/>
              </w:rPr>
            </w:pPr>
            <w:r>
              <w:rPr>
                <w:rFonts w:ascii="Arial" w:hAnsi="Arial" w:cs="Arial"/>
                <w:color w:val="000000"/>
              </w:rPr>
              <w:t>(.002)</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85"/>
              <w:jc w:val="right"/>
              <w:rPr>
                <w:rFonts w:ascii="Times New Roman" w:hAnsi="Times New Roman" w:cs="Amiri"/>
              </w:rPr>
            </w:pPr>
            <w:r>
              <w:rPr>
                <w:rFonts w:ascii="Arial" w:hAnsi="Arial" w:cs="Arial"/>
                <w:color w:val="000000"/>
              </w:rPr>
              <w:t>(.001)</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224"/>
              <w:jc w:val="right"/>
              <w:rPr>
                <w:rFonts w:ascii="Times New Roman" w:hAnsi="Times New Roman" w:cs="Amiri"/>
              </w:rPr>
            </w:pPr>
            <w:r>
              <w:rPr>
                <w:rFonts w:ascii="Arial" w:hAnsi="Arial" w:cs="Arial"/>
                <w:color w:val="000000"/>
              </w:rPr>
              <w:t>(.045)</w:t>
            </w:r>
          </w:p>
        </w:tc>
        <w:tc>
          <w:tcPr>
            <w:tcW w:w="1140" w:type="dxa"/>
            <w:tcBorders>
              <w:top w:val="nil"/>
              <w:left w:val="nil"/>
              <w:bottom w:val="nil"/>
              <w:right w:val="nil"/>
            </w:tcBorders>
            <w:vAlign w:val="bottom"/>
          </w:tcPr>
          <w:p>
            <w:pPr>
              <w:widowControl w:val="0"/>
              <w:autoSpaceDE w:val="0"/>
              <w:autoSpaceDN w:val="0"/>
              <w:adjustRightInd w:val="0"/>
              <w:spacing w:after="0" w:line="240" w:lineRule="auto"/>
              <w:ind w:right="144"/>
              <w:jc w:val="right"/>
              <w:rPr>
                <w:rFonts w:ascii="Times New Roman" w:hAnsi="Times New Roman" w:cs="Amiri"/>
              </w:rPr>
            </w:pPr>
            <w:r>
              <w:rPr>
                <w:rFonts w:ascii="Arial" w:hAnsi="Arial" w:cs="Arial"/>
                <w:color w:val="000000"/>
              </w:rPr>
              <w:t>(.127)</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04"/>
              <w:jc w:val="right"/>
              <w:rPr>
                <w:rFonts w:ascii="Times New Roman" w:hAnsi="Times New Roman" w:cs="Amiri"/>
              </w:rPr>
            </w:pPr>
            <w:r>
              <w:rPr>
                <w:rFonts w:ascii="Arial" w:hAnsi="Arial" w:cs="Arial"/>
                <w:color w:val="000000"/>
              </w:rPr>
              <w:t>(7.788)</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11" w:hRule="atLeast"/>
        </w:trPr>
        <w:tc>
          <w:tcPr>
            <w:tcW w:w="18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4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9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520" w:type="dxa"/>
            <w:gridSpan w:val="2"/>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4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59" w:hRule="atLeast"/>
        </w:trPr>
        <w:tc>
          <w:tcPr>
            <w:tcW w:w="18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9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520" w:type="dxa"/>
            <w:gridSpan w:val="2"/>
            <w:tcBorders>
              <w:top w:val="nil"/>
              <w:left w:val="nil"/>
              <w:bottom w:val="nil"/>
              <w:right w:val="nil"/>
            </w:tcBorders>
            <w:vAlign w:val="bottom"/>
          </w:tcPr>
          <w:p>
            <w:pPr>
              <w:widowControl w:val="0"/>
              <w:autoSpaceDE w:val="0"/>
              <w:autoSpaceDN w:val="0"/>
              <w:adjustRightInd w:val="0"/>
              <w:spacing w:after="0" w:line="258" w:lineRule="exact"/>
              <w:ind w:left="225"/>
              <w:jc w:val="center"/>
              <w:rPr>
                <w:rFonts w:ascii="Times New Roman" w:hAnsi="Times New Roman" w:cs="Amiri"/>
              </w:rPr>
            </w:pPr>
            <w:r>
              <w:rPr>
                <w:rFonts w:ascii="Gabriola" w:hAnsi="Gabriola" w:cs="Gabriola"/>
                <w:i/>
                <w:iCs/>
                <w:color w:val="000000"/>
              </w:rPr>
              <w:t>Random e</w:t>
            </w:r>
            <w:r>
              <w:rPr>
                <w:rFonts w:ascii="Cambria Math" w:hAnsi="Cambria Math" w:cs="Cambria Math"/>
                <w:i/>
                <w:iCs/>
                <w:color w:val="000000"/>
              </w:rPr>
              <w:t>ﬀ</w:t>
            </w:r>
            <w:r>
              <w:rPr>
                <w:rFonts w:ascii="Gabriola" w:hAnsi="Gabriola" w:cs="Gabriola"/>
                <w:i/>
                <w:iCs/>
                <w:color w:val="000000"/>
              </w:rPr>
              <w:t>ects</w:t>
            </w:r>
          </w:p>
        </w:tc>
        <w:tc>
          <w:tcPr>
            <w:tcW w:w="11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86" w:hRule="atLeast"/>
        </w:trPr>
        <w:tc>
          <w:tcPr>
            <w:tcW w:w="18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Male sample</w:t>
            </w:r>
          </w:p>
        </w:tc>
        <w:tc>
          <w:tcPr>
            <w:tcW w:w="1240" w:type="dxa"/>
            <w:vMerge w:val="restart"/>
            <w:tcBorders>
              <w:top w:val="nil"/>
              <w:left w:val="nil"/>
              <w:bottom w:val="nil"/>
              <w:right w:val="nil"/>
            </w:tcBorders>
            <w:vAlign w:val="bottom"/>
          </w:tcPr>
          <w:p>
            <w:pPr>
              <w:widowControl w:val="0"/>
              <w:autoSpaceDE w:val="0"/>
              <w:autoSpaceDN w:val="0"/>
              <w:adjustRightInd w:val="0"/>
              <w:spacing w:after="0" w:line="240" w:lineRule="auto"/>
              <w:ind w:right="224"/>
              <w:jc w:val="right"/>
              <w:rPr>
                <w:rFonts w:ascii="Times New Roman" w:hAnsi="Times New Roman" w:cs="Amiri"/>
              </w:rPr>
            </w:pPr>
            <w:r>
              <w:rPr>
                <w:rFonts w:ascii="Arial" w:hAnsi="Arial" w:cs="Arial"/>
                <w:color w:val="000000"/>
              </w:rPr>
              <w:t>−.007</w:t>
            </w:r>
          </w:p>
        </w:tc>
        <w:tc>
          <w:tcPr>
            <w:tcW w:w="960" w:type="dxa"/>
            <w:vMerge w:val="restart"/>
            <w:tcBorders>
              <w:top w:val="nil"/>
              <w:left w:val="nil"/>
              <w:bottom w:val="nil"/>
              <w:right w:val="nil"/>
            </w:tcBorders>
            <w:vAlign w:val="bottom"/>
          </w:tcPr>
          <w:p>
            <w:pPr>
              <w:widowControl w:val="0"/>
              <w:autoSpaceDE w:val="0"/>
              <w:autoSpaceDN w:val="0"/>
              <w:adjustRightInd w:val="0"/>
              <w:spacing w:after="0" w:line="240" w:lineRule="auto"/>
              <w:ind w:right="104"/>
              <w:jc w:val="right"/>
              <w:rPr>
                <w:rFonts w:ascii="Times New Roman" w:hAnsi="Times New Roman" w:cs="Amiri"/>
              </w:rPr>
            </w:pPr>
            <w:r>
              <w:rPr>
                <w:rFonts w:ascii="Arial" w:hAnsi="Arial" w:cs="Arial"/>
                <w:color w:val="000000"/>
              </w:rPr>
              <w:t>−.003</w:t>
            </w:r>
          </w:p>
        </w:tc>
        <w:tc>
          <w:tcPr>
            <w:tcW w:w="1360" w:type="dxa"/>
            <w:vMerge w:val="restart"/>
            <w:tcBorders>
              <w:top w:val="nil"/>
              <w:left w:val="nil"/>
              <w:bottom w:val="nil"/>
              <w:right w:val="nil"/>
            </w:tcBorders>
            <w:vAlign w:val="bottom"/>
          </w:tcPr>
          <w:p>
            <w:pPr>
              <w:widowControl w:val="0"/>
              <w:autoSpaceDE w:val="0"/>
              <w:autoSpaceDN w:val="0"/>
              <w:adjustRightInd w:val="0"/>
              <w:spacing w:after="0" w:line="287" w:lineRule="exact"/>
              <w:ind w:left="420"/>
              <w:rPr>
                <w:rFonts w:ascii="Times New Roman" w:hAnsi="Times New Roman" w:cs="Amiri"/>
              </w:rPr>
            </w:pPr>
            <w:r>
              <w:rPr>
                <w:rFonts w:ascii="Arial" w:hAnsi="Arial" w:cs="Arial"/>
                <w:color w:val="000000"/>
              </w:rPr>
              <w:t>−.015</w:t>
            </w:r>
            <w:r>
              <w:rPr>
                <w:rFonts w:hint="eastAsia" w:ascii="MS PGothic" w:hAnsi="Arial" w:eastAsia="MS PGothic" w:cs="MS PGothic"/>
                <w:color w:val="000000"/>
                <w:vertAlign w:val="superscript"/>
              </w:rPr>
              <w:t>∗∗∗</w:t>
            </w:r>
          </w:p>
        </w:tc>
        <w:tc>
          <w:tcPr>
            <w:tcW w:w="1160" w:type="dxa"/>
            <w:vMerge w:val="restart"/>
            <w:tcBorders>
              <w:top w:val="nil"/>
              <w:left w:val="nil"/>
              <w:bottom w:val="nil"/>
              <w:right w:val="nil"/>
            </w:tcBorders>
            <w:vAlign w:val="bottom"/>
          </w:tcPr>
          <w:p>
            <w:pPr>
              <w:widowControl w:val="0"/>
              <w:autoSpaceDE w:val="0"/>
              <w:autoSpaceDN w:val="0"/>
              <w:adjustRightInd w:val="0"/>
              <w:spacing w:after="0" w:line="287" w:lineRule="exact"/>
              <w:ind w:left="280"/>
              <w:rPr>
                <w:rFonts w:ascii="Times New Roman" w:hAnsi="Times New Roman" w:cs="Amiri"/>
              </w:rPr>
            </w:pPr>
            <w:r>
              <w:rPr>
                <w:rFonts w:ascii="Arial" w:hAnsi="Arial" w:cs="Arial"/>
                <w:color w:val="000000"/>
              </w:rPr>
              <w:t>−.120</w:t>
            </w:r>
            <w:r>
              <w:rPr>
                <w:rFonts w:hint="eastAsia" w:ascii="MS PGothic" w:hAnsi="Arial" w:eastAsia="MS PGothic" w:cs="MS PGothic"/>
                <w:color w:val="000000"/>
                <w:vertAlign w:val="superscript"/>
              </w:rPr>
              <w:t>∗∗∗</w:t>
            </w:r>
          </w:p>
        </w:tc>
        <w:tc>
          <w:tcPr>
            <w:tcW w:w="1140" w:type="dxa"/>
            <w:vMerge w:val="restart"/>
            <w:tcBorders>
              <w:top w:val="nil"/>
              <w:left w:val="nil"/>
              <w:bottom w:val="nil"/>
              <w:right w:val="nil"/>
            </w:tcBorders>
            <w:vAlign w:val="bottom"/>
          </w:tcPr>
          <w:p>
            <w:pPr>
              <w:widowControl w:val="0"/>
              <w:autoSpaceDE w:val="0"/>
              <w:autoSpaceDN w:val="0"/>
              <w:adjustRightInd w:val="0"/>
              <w:spacing w:after="0" w:line="287" w:lineRule="exact"/>
              <w:ind w:right="4"/>
              <w:jc w:val="right"/>
              <w:rPr>
                <w:rFonts w:ascii="Times New Roman" w:hAnsi="Times New Roman" w:cs="Amiri"/>
              </w:rPr>
            </w:pPr>
            <w:r>
              <w:rPr>
                <w:rFonts w:ascii="Arial" w:hAnsi="Arial" w:cs="Arial"/>
                <w:color w:val="000000"/>
              </w:rPr>
              <w:t>−.317</w:t>
            </w:r>
            <w:r>
              <w:rPr>
                <w:rFonts w:hint="eastAsia" w:ascii="MS PGothic" w:hAnsi="Arial" w:eastAsia="MS PGothic" w:cs="MS PGothic"/>
                <w:color w:val="000000"/>
                <w:vertAlign w:val="superscript"/>
              </w:rPr>
              <w:t>∗∗∗</w:t>
            </w:r>
          </w:p>
        </w:tc>
        <w:tc>
          <w:tcPr>
            <w:tcW w:w="1380" w:type="dxa"/>
            <w:vMerge w:val="restart"/>
            <w:tcBorders>
              <w:top w:val="nil"/>
              <w:left w:val="nil"/>
              <w:bottom w:val="nil"/>
              <w:right w:val="nil"/>
            </w:tcBorders>
            <w:vAlign w:val="bottom"/>
          </w:tcPr>
          <w:p>
            <w:pPr>
              <w:widowControl w:val="0"/>
              <w:autoSpaceDE w:val="0"/>
              <w:autoSpaceDN w:val="0"/>
              <w:adjustRightInd w:val="0"/>
              <w:spacing w:after="0" w:line="287" w:lineRule="exact"/>
              <w:ind w:right="144"/>
              <w:jc w:val="right"/>
              <w:rPr>
                <w:rFonts w:ascii="Times New Roman" w:hAnsi="Times New Roman" w:cs="Amiri"/>
              </w:rPr>
            </w:pPr>
            <w:r>
              <w:rPr>
                <w:rFonts w:ascii="Arial" w:hAnsi="Arial" w:cs="Arial"/>
                <w:color w:val="000000"/>
              </w:rPr>
              <w:t>−20.749</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1" w:hRule="atLeast"/>
        </w:trPr>
        <w:tc>
          <w:tcPr>
            <w:tcW w:w="18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w w:val="99"/>
              </w:rPr>
              <w:t>Time since diagnosis</w:t>
            </w:r>
          </w:p>
        </w:tc>
        <w:tc>
          <w:tcPr>
            <w:tcW w:w="124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9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4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8" w:hRule="atLeast"/>
        </w:trPr>
        <w:tc>
          <w:tcPr>
            <w:tcW w:w="1880" w:type="dxa"/>
            <w:vMerge w:val="restart"/>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Female sample</w:t>
            </w:r>
          </w:p>
        </w:tc>
        <w:tc>
          <w:tcPr>
            <w:tcW w:w="1240" w:type="dxa"/>
            <w:tcBorders>
              <w:top w:val="nil"/>
              <w:left w:val="nil"/>
              <w:bottom w:val="nil"/>
              <w:right w:val="nil"/>
            </w:tcBorders>
            <w:vAlign w:val="bottom"/>
          </w:tcPr>
          <w:p>
            <w:pPr>
              <w:widowControl w:val="0"/>
              <w:autoSpaceDE w:val="0"/>
              <w:autoSpaceDN w:val="0"/>
              <w:adjustRightInd w:val="0"/>
              <w:spacing w:after="0" w:line="240" w:lineRule="auto"/>
              <w:ind w:right="144"/>
              <w:jc w:val="right"/>
              <w:rPr>
                <w:rFonts w:ascii="Times New Roman" w:hAnsi="Times New Roman" w:cs="Amiri"/>
              </w:rPr>
            </w:pPr>
            <w:r>
              <w:rPr>
                <w:rFonts w:ascii="Arial" w:hAnsi="Arial" w:cs="Arial"/>
                <w:color w:val="000000"/>
              </w:rPr>
              <w:t>(.006)</w:t>
            </w:r>
          </w:p>
        </w:tc>
        <w:tc>
          <w:tcPr>
            <w:tcW w:w="960" w:type="dxa"/>
            <w:tcBorders>
              <w:top w:val="nil"/>
              <w:left w:val="nil"/>
              <w:bottom w:val="nil"/>
              <w:right w:val="nil"/>
            </w:tcBorders>
            <w:vAlign w:val="bottom"/>
          </w:tcPr>
          <w:p>
            <w:pPr>
              <w:widowControl w:val="0"/>
              <w:autoSpaceDE w:val="0"/>
              <w:autoSpaceDN w:val="0"/>
              <w:adjustRightInd w:val="0"/>
              <w:spacing w:after="0" w:line="240" w:lineRule="auto"/>
              <w:ind w:right="24"/>
              <w:jc w:val="right"/>
              <w:rPr>
                <w:rFonts w:ascii="Times New Roman" w:hAnsi="Times New Roman" w:cs="Amiri"/>
              </w:rPr>
            </w:pPr>
            <w:r>
              <w:rPr>
                <w:rFonts w:ascii="Arial" w:hAnsi="Arial" w:cs="Arial"/>
                <w:color w:val="000000"/>
              </w:rPr>
              <w:t>(.006)</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85"/>
              <w:jc w:val="right"/>
              <w:rPr>
                <w:rFonts w:ascii="Times New Roman" w:hAnsi="Times New Roman" w:cs="Amiri"/>
              </w:rPr>
            </w:pPr>
            <w:r>
              <w:rPr>
                <w:rFonts w:ascii="Arial" w:hAnsi="Arial" w:cs="Arial"/>
                <w:color w:val="000000"/>
              </w:rPr>
              <w:t>(.006)</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224"/>
              <w:jc w:val="right"/>
              <w:rPr>
                <w:rFonts w:ascii="Times New Roman" w:hAnsi="Times New Roman" w:cs="Amiri"/>
              </w:rPr>
            </w:pPr>
            <w:r>
              <w:rPr>
                <w:rFonts w:ascii="Arial" w:hAnsi="Arial" w:cs="Arial"/>
                <w:color w:val="000000"/>
              </w:rPr>
              <w:t>(.038)</w:t>
            </w:r>
          </w:p>
        </w:tc>
        <w:tc>
          <w:tcPr>
            <w:tcW w:w="1140" w:type="dxa"/>
            <w:tcBorders>
              <w:top w:val="nil"/>
              <w:left w:val="nil"/>
              <w:bottom w:val="nil"/>
              <w:right w:val="nil"/>
            </w:tcBorders>
            <w:vAlign w:val="bottom"/>
          </w:tcPr>
          <w:p>
            <w:pPr>
              <w:widowControl w:val="0"/>
              <w:autoSpaceDE w:val="0"/>
              <w:autoSpaceDN w:val="0"/>
              <w:adjustRightInd w:val="0"/>
              <w:spacing w:after="0" w:line="240" w:lineRule="auto"/>
              <w:ind w:right="144"/>
              <w:jc w:val="right"/>
              <w:rPr>
                <w:rFonts w:ascii="Times New Roman" w:hAnsi="Times New Roman" w:cs="Amiri"/>
              </w:rPr>
            </w:pPr>
            <w:r>
              <w:rPr>
                <w:rFonts w:ascii="Arial" w:hAnsi="Arial" w:cs="Arial"/>
                <w:color w:val="000000"/>
              </w:rPr>
              <w:t>(.101)</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04"/>
              <w:jc w:val="right"/>
              <w:rPr>
                <w:rFonts w:ascii="Times New Roman" w:hAnsi="Times New Roman" w:cs="Amiri"/>
              </w:rPr>
            </w:pPr>
            <w:r>
              <w:rPr>
                <w:rFonts w:ascii="Arial" w:hAnsi="Arial" w:cs="Arial"/>
                <w:color w:val="000000"/>
              </w:rPr>
              <w:t>(9.382)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95" w:hRule="atLeast"/>
        </w:trPr>
        <w:tc>
          <w:tcPr>
            <w:tcW w:w="18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40" w:type="dxa"/>
            <w:vMerge w:val="restart"/>
            <w:tcBorders>
              <w:top w:val="nil"/>
              <w:left w:val="nil"/>
              <w:bottom w:val="nil"/>
              <w:right w:val="nil"/>
            </w:tcBorders>
            <w:vAlign w:val="bottom"/>
          </w:tcPr>
          <w:p>
            <w:pPr>
              <w:widowControl w:val="0"/>
              <w:autoSpaceDE w:val="0"/>
              <w:autoSpaceDN w:val="0"/>
              <w:adjustRightInd w:val="0"/>
              <w:spacing w:after="0" w:line="287" w:lineRule="exact"/>
              <w:ind w:right="24"/>
              <w:jc w:val="right"/>
              <w:rPr>
                <w:rFonts w:ascii="Times New Roman" w:hAnsi="Times New Roman" w:cs="Amiri"/>
              </w:rPr>
            </w:pPr>
            <w:r>
              <w:rPr>
                <w:rFonts w:ascii="Arial" w:hAnsi="Arial" w:cs="Arial"/>
                <w:color w:val="000000"/>
              </w:rPr>
              <w:t>−.026</w:t>
            </w:r>
            <w:r>
              <w:rPr>
                <w:rFonts w:hint="eastAsia" w:ascii="MS PGothic" w:hAnsi="Arial" w:eastAsia="MS PGothic" w:cs="MS PGothic"/>
                <w:color w:val="000000"/>
                <w:vertAlign w:val="superscript"/>
              </w:rPr>
              <w:t>∗∗∗</w:t>
            </w:r>
          </w:p>
        </w:tc>
        <w:tc>
          <w:tcPr>
            <w:tcW w:w="960" w:type="dxa"/>
            <w:vMerge w:val="restart"/>
            <w:tcBorders>
              <w:top w:val="nil"/>
              <w:left w:val="nil"/>
              <w:bottom w:val="nil"/>
              <w:right w:val="nil"/>
            </w:tcBorders>
            <w:vAlign w:val="bottom"/>
          </w:tcPr>
          <w:p>
            <w:pPr>
              <w:widowControl w:val="0"/>
              <w:autoSpaceDE w:val="0"/>
              <w:autoSpaceDN w:val="0"/>
              <w:adjustRightInd w:val="0"/>
              <w:spacing w:after="0" w:line="240" w:lineRule="auto"/>
              <w:ind w:right="104"/>
              <w:jc w:val="right"/>
              <w:rPr>
                <w:rFonts w:ascii="Times New Roman" w:hAnsi="Times New Roman" w:cs="Amiri"/>
              </w:rPr>
            </w:pPr>
            <w:r>
              <w:rPr>
                <w:rFonts w:ascii="Arial" w:hAnsi="Arial" w:cs="Arial"/>
                <w:color w:val="000000"/>
              </w:rPr>
              <w:t>−.002</w:t>
            </w:r>
          </w:p>
        </w:tc>
        <w:tc>
          <w:tcPr>
            <w:tcW w:w="1360" w:type="dxa"/>
            <w:vMerge w:val="restart"/>
            <w:tcBorders>
              <w:top w:val="nil"/>
              <w:left w:val="nil"/>
              <w:bottom w:val="nil"/>
              <w:right w:val="nil"/>
            </w:tcBorders>
            <w:vAlign w:val="bottom"/>
          </w:tcPr>
          <w:p>
            <w:pPr>
              <w:widowControl w:val="0"/>
              <w:autoSpaceDE w:val="0"/>
              <w:autoSpaceDN w:val="0"/>
              <w:adjustRightInd w:val="0"/>
              <w:spacing w:after="0" w:line="287" w:lineRule="exact"/>
              <w:ind w:left="420"/>
              <w:rPr>
                <w:rFonts w:ascii="Times New Roman" w:hAnsi="Times New Roman" w:cs="Amiri"/>
              </w:rPr>
            </w:pPr>
            <w:r>
              <w:rPr>
                <w:rFonts w:ascii="Arial" w:hAnsi="Arial" w:cs="Arial"/>
                <w:color w:val="000000"/>
              </w:rPr>
              <w:t>−.003</w:t>
            </w:r>
            <w:r>
              <w:rPr>
                <w:rFonts w:hint="eastAsia" w:ascii="MS PGothic" w:hAnsi="Arial" w:eastAsia="MS PGothic" w:cs="MS PGothic"/>
                <w:color w:val="000000"/>
                <w:vertAlign w:val="superscript"/>
              </w:rPr>
              <w:t>∗∗∗</w:t>
            </w:r>
          </w:p>
        </w:tc>
        <w:tc>
          <w:tcPr>
            <w:tcW w:w="1160" w:type="dxa"/>
            <w:vMerge w:val="restart"/>
            <w:tcBorders>
              <w:top w:val="nil"/>
              <w:left w:val="nil"/>
              <w:bottom w:val="nil"/>
              <w:right w:val="nil"/>
            </w:tcBorders>
            <w:vAlign w:val="bottom"/>
          </w:tcPr>
          <w:p>
            <w:pPr>
              <w:widowControl w:val="0"/>
              <w:autoSpaceDE w:val="0"/>
              <w:autoSpaceDN w:val="0"/>
              <w:adjustRightInd w:val="0"/>
              <w:spacing w:after="0" w:line="240" w:lineRule="auto"/>
              <w:ind w:right="304"/>
              <w:jc w:val="right"/>
              <w:rPr>
                <w:rFonts w:ascii="Times New Roman" w:hAnsi="Times New Roman" w:cs="Amiri"/>
              </w:rPr>
            </w:pPr>
            <w:r>
              <w:rPr>
                <w:rFonts w:ascii="Arial" w:hAnsi="Arial" w:cs="Arial"/>
                <w:color w:val="000000"/>
              </w:rPr>
              <w:t>−.065</w:t>
            </w:r>
          </w:p>
        </w:tc>
        <w:tc>
          <w:tcPr>
            <w:tcW w:w="11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vMerge w:val="restart"/>
            <w:tcBorders>
              <w:top w:val="nil"/>
              <w:left w:val="nil"/>
              <w:bottom w:val="nil"/>
              <w:right w:val="nil"/>
            </w:tcBorders>
            <w:vAlign w:val="bottom"/>
          </w:tcPr>
          <w:p>
            <w:pPr>
              <w:widowControl w:val="0"/>
              <w:autoSpaceDE w:val="0"/>
              <w:autoSpaceDN w:val="0"/>
              <w:adjustRightInd w:val="0"/>
              <w:spacing w:after="0" w:line="240" w:lineRule="auto"/>
              <w:ind w:right="284"/>
              <w:jc w:val="right"/>
              <w:rPr>
                <w:rFonts w:ascii="Times New Roman" w:hAnsi="Times New Roman" w:cs="Amiri"/>
              </w:rPr>
            </w:pPr>
            <w:r>
              <w:rPr>
                <w:rFonts w:ascii="Arial" w:hAnsi="Arial" w:cs="Arial"/>
                <w:color w:val="000000"/>
              </w:rPr>
              <w:t>−7.041</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1" w:hRule="atLeast"/>
        </w:trPr>
        <w:tc>
          <w:tcPr>
            <w:tcW w:w="188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w w:val="99"/>
              </w:rPr>
              <w:t>Time since diagnosis</w:t>
            </w:r>
          </w:p>
        </w:tc>
        <w:tc>
          <w:tcPr>
            <w:tcW w:w="124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9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40" w:type="dxa"/>
            <w:tcBorders>
              <w:top w:val="nil"/>
              <w:left w:val="nil"/>
              <w:bottom w:val="nil"/>
              <w:right w:val="nil"/>
            </w:tcBorders>
            <w:vAlign w:val="bottom"/>
          </w:tcPr>
          <w:p>
            <w:pPr>
              <w:widowControl w:val="0"/>
              <w:autoSpaceDE w:val="0"/>
              <w:autoSpaceDN w:val="0"/>
              <w:adjustRightInd w:val="0"/>
              <w:spacing w:after="0" w:line="240" w:lineRule="auto"/>
              <w:ind w:right="204"/>
              <w:jc w:val="right"/>
              <w:rPr>
                <w:rFonts w:ascii="Times New Roman" w:hAnsi="Times New Roman" w:cs="Amiri"/>
              </w:rPr>
            </w:pPr>
            <w:r>
              <w:rPr>
                <w:rFonts w:ascii="Arial" w:hAnsi="Arial" w:cs="Arial"/>
                <w:color w:val="000000"/>
              </w:rPr>
              <w:t>0.043</w:t>
            </w:r>
          </w:p>
        </w:tc>
        <w:tc>
          <w:tcPr>
            <w:tcW w:w="13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8" w:hRule="atLeast"/>
        </w:trPr>
        <w:tc>
          <w:tcPr>
            <w:tcW w:w="18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40" w:type="dxa"/>
            <w:tcBorders>
              <w:top w:val="nil"/>
              <w:left w:val="nil"/>
              <w:bottom w:val="nil"/>
              <w:right w:val="nil"/>
            </w:tcBorders>
            <w:vAlign w:val="bottom"/>
          </w:tcPr>
          <w:p>
            <w:pPr>
              <w:widowControl w:val="0"/>
              <w:autoSpaceDE w:val="0"/>
              <w:autoSpaceDN w:val="0"/>
              <w:adjustRightInd w:val="0"/>
              <w:spacing w:after="0" w:line="240" w:lineRule="auto"/>
              <w:ind w:right="144"/>
              <w:jc w:val="right"/>
              <w:rPr>
                <w:rFonts w:ascii="Times New Roman" w:hAnsi="Times New Roman" w:cs="Amiri"/>
              </w:rPr>
            </w:pPr>
            <w:r>
              <w:rPr>
                <w:rFonts w:ascii="Arial" w:hAnsi="Arial" w:cs="Arial"/>
                <w:color w:val="000000"/>
              </w:rPr>
              <w:t>(.006)</w:t>
            </w:r>
          </w:p>
        </w:tc>
        <w:tc>
          <w:tcPr>
            <w:tcW w:w="960" w:type="dxa"/>
            <w:tcBorders>
              <w:top w:val="nil"/>
              <w:left w:val="nil"/>
              <w:bottom w:val="nil"/>
              <w:right w:val="nil"/>
            </w:tcBorders>
            <w:vAlign w:val="bottom"/>
          </w:tcPr>
          <w:p>
            <w:pPr>
              <w:widowControl w:val="0"/>
              <w:autoSpaceDE w:val="0"/>
              <w:autoSpaceDN w:val="0"/>
              <w:adjustRightInd w:val="0"/>
              <w:spacing w:after="0" w:line="240" w:lineRule="auto"/>
              <w:ind w:right="24"/>
              <w:jc w:val="right"/>
              <w:rPr>
                <w:rFonts w:ascii="Times New Roman" w:hAnsi="Times New Roman" w:cs="Amiri"/>
              </w:rPr>
            </w:pPr>
            <w:r>
              <w:rPr>
                <w:rFonts w:ascii="Arial" w:hAnsi="Arial" w:cs="Arial"/>
                <w:color w:val="000000"/>
              </w:rPr>
              <w:t>(.002)</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85"/>
              <w:jc w:val="right"/>
              <w:rPr>
                <w:rFonts w:ascii="Times New Roman" w:hAnsi="Times New Roman" w:cs="Amiri"/>
              </w:rPr>
            </w:pPr>
            <w:r>
              <w:rPr>
                <w:rFonts w:ascii="Arial" w:hAnsi="Arial" w:cs="Arial"/>
                <w:color w:val="000000"/>
              </w:rPr>
              <w:t>(.001)</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224"/>
              <w:jc w:val="right"/>
              <w:rPr>
                <w:rFonts w:ascii="Times New Roman" w:hAnsi="Times New Roman" w:cs="Amiri"/>
              </w:rPr>
            </w:pPr>
            <w:r>
              <w:rPr>
                <w:rFonts w:ascii="Arial" w:hAnsi="Arial" w:cs="Arial"/>
                <w:color w:val="000000"/>
              </w:rPr>
              <w:t>(.044)</w:t>
            </w:r>
          </w:p>
        </w:tc>
        <w:tc>
          <w:tcPr>
            <w:tcW w:w="1140" w:type="dxa"/>
            <w:tcBorders>
              <w:top w:val="nil"/>
              <w:left w:val="nil"/>
              <w:bottom w:val="nil"/>
              <w:right w:val="nil"/>
            </w:tcBorders>
            <w:vAlign w:val="bottom"/>
          </w:tcPr>
          <w:p>
            <w:pPr>
              <w:widowControl w:val="0"/>
              <w:autoSpaceDE w:val="0"/>
              <w:autoSpaceDN w:val="0"/>
              <w:adjustRightInd w:val="0"/>
              <w:spacing w:after="0" w:line="240" w:lineRule="auto"/>
              <w:ind w:right="144"/>
              <w:jc w:val="right"/>
              <w:rPr>
                <w:rFonts w:ascii="Times New Roman" w:hAnsi="Times New Roman" w:cs="Amiri"/>
              </w:rPr>
            </w:pPr>
            <w:r>
              <w:rPr>
                <w:rFonts w:ascii="Arial" w:hAnsi="Arial" w:cs="Arial"/>
                <w:color w:val="000000"/>
              </w:rPr>
              <w:t>(.124)</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04"/>
              <w:jc w:val="right"/>
              <w:rPr>
                <w:rFonts w:ascii="Times New Roman" w:hAnsi="Times New Roman" w:cs="Amiri"/>
              </w:rPr>
            </w:pPr>
            <w:r>
              <w:rPr>
                <w:rFonts w:ascii="Arial" w:hAnsi="Arial" w:cs="Arial"/>
                <w:color w:val="000000"/>
              </w:rPr>
              <w:t>(6.479)</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bl>
    <w:p>
      <w:pPr>
        <w:widowControl w:val="0"/>
        <w:autoSpaceDE w:val="0"/>
        <w:autoSpaceDN w:val="0"/>
        <w:adjustRightInd w:val="0"/>
        <w:spacing w:after="0" w:line="81" w:lineRule="exact"/>
        <w:rPr>
          <w:rFonts w:ascii="Times New Roman" w:hAnsi="Times New Roman" w:cs="Amiri"/>
        </w:rPr>
      </w:pPr>
      <w:r>
        <mc:AlternateContent>
          <mc:Choice Requires="wps">
            <w:drawing>
              <wp:anchor distT="0" distB="0" distL="114300" distR="114300" simplePos="0" relativeHeight="251721728" behindDoc="1" locked="0" layoutInCell="0" allowOverlap="1">
                <wp:simplePos x="0" y="0"/>
                <wp:positionH relativeFrom="column">
                  <wp:posOffset>-1270</wp:posOffset>
                </wp:positionH>
                <wp:positionV relativeFrom="paragraph">
                  <wp:posOffset>36195</wp:posOffset>
                </wp:positionV>
                <wp:extent cx="5791835" cy="0"/>
                <wp:effectExtent l="0" t="0" r="635" b="1905"/>
                <wp:wrapNone/>
                <wp:docPr id="9" name="Line 64"/>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9510">
                          <a:solidFill>
                            <a:srgbClr val="FFFFFF"/>
                          </a:solidFill>
                          <a:round/>
                        </a:ln>
                      </wps:spPr>
                      <wps:bodyPr/>
                    </wps:wsp>
                  </a:graphicData>
                </a:graphic>
              </wp:anchor>
            </w:drawing>
          </mc:Choice>
          <mc:Fallback>
            <w:pict>
              <v:line id="Line 64" o:spid="_x0000_s1026" o:spt="20" style="position:absolute;left:0pt;margin-left:-0.1pt;margin-top:2.85pt;height:0pt;width:456.05pt;z-index:-251594752;mso-width-relative:page;mso-height-relative:page;" filled="f" stroked="t" coordsize="21600,21600" o:allowincell="f" o:gfxdata="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J1uEJbSAAAA&#10;BQEAAA8AAAAAAAAAAQAgAAAAIgAAAGRycy9kb3ducmV2LnhtbFBLAQIUABQAAAAIAIdO4kAhPE7y&#10;sQEAAFIDAAAOAAAAAAAAAAEAIAAAACEBAABkcnMvZTJvRG9jLnhtbFBLBQYAAAAABgAGAFkBAABE&#10;BQAAAAA=&#10;">
                <v:fill on="f" focussize="0,0"/>
                <v:stroke weight="0.748818897637795pt" color="#FFFFFF" joinstyle="round"/>
                <v:imagedata o:title=""/>
                <o:lock v:ext="edit" aspectratio="f"/>
              </v:line>
            </w:pict>
          </mc:Fallback>
        </mc:AlternateContent>
      </w:r>
    </w:p>
    <w:p>
      <w:pPr>
        <w:widowControl w:val="0"/>
        <w:overflowPunct w:val="0"/>
        <w:autoSpaceDE w:val="0"/>
        <w:autoSpaceDN w:val="0"/>
        <w:adjustRightInd w:val="0"/>
        <w:spacing w:after="0" w:line="202" w:lineRule="auto"/>
        <w:ind w:firstLine="45"/>
        <w:jc w:val="both"/>
        <w:rPr>
          <w:rFonts w:ascii="Times New Roman" w:hAnsi="Times New Roman" w:cs="Amiri"/>
        </w:rPr>
      </w:pPr>
      <w:r>
        <w:rPr>
          <w:rFonts w:ascii="Gabriola" w:hAnsi="Gabriola" w:cs="Gabriola"/>
          <w:i/>
          <w:iCs/>
          <w:color w:val="000000"/>
        </w:rPr>
        <w:t xml:space="preserve">Notes </w:t>
      </w:r>
      <w:r>
        <w:rPr>
          <w:rFonts w:ascii="Arial" w:hAnsi="Arial" w:cs="Arial"/>
          <w:color w:val="000000"/>
        </w:rPr>
        <w:t>Standard errors in parentheses. Other control variables: age (only MSM) age squared, region, urban,</w:t>
      </w:r>
      <w:r>
        <w:rPr>
          <w:rFonts w:ascii="Gabriola" w:hAnsi="Gabriola" w:cs="Gabriola"/>
          <w:i/>
          <w:iCs/>
          <w:color w:val="000000"/>
        </w:rPr>
        <w:t xml:space="preserve"> </w:t>
      </w:r>
      <w:r>
        <w:rPr>
          <w:rFonts w:ascii="Arial" w:hAnsi="Arial" w:cs="Arial"/>
          <w:color w:val="000000"/>
        </w:rPr>
        <w:t>education, han, marital status, urbanization index, time dummies, health insurance status, household expendi-tures. FE/RE: N=22117 (male sample), N=23130 (female sample), MSM: N=10028 (male sample), N=11465 (female sample).</w:t>
      </w:r>
    </w:p>
    <w:p>
      <w:pPr>
        <w:widowControl w:val="0"/>
        <w:autoSpaceDE w:val="0"/>
        <w:autoSpaceDN w:val="0"/>
        <w:adjustRightInd w:val="0"/>
        <w:spacing w:after="0" w:line="240" w:lineRule="auto"/>
        <w:rPr>
          <w:rFonts w:ascii="Times New Roman" w:hAnsi="Times New Roman" w:cs="Amiri"/>
        </w:rPr>
        <w:sectPr>
          <w:pgSz w:w="12240" w:h="15840"/>
          <w:pgMar w:top="1440"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sectPr>
          <w:type w:val="continuous"/>
          <w:pgSz w:w="12240" w:h="15840"/>
          <w:pgMar w:top="1440" w:right="6140" w:bottom="347" w:left="5860" w:header="720" w:footer="720" w:gutter="0"/>
          <w:cols w:equalWidth="0" w:num="1">
            <w:col w:w="240"/>
          </w:cols>
        </w:sectPr>
      </w:pPr>
    </w:p>
    <w:p>
      <w:pPr>
        <w:widowControl w:val="0"/>
        <w:autoSpaceDE w:val="0"/>
        <w:autoSpaceDN w:val="0"/>
        <w:adjustRightInd w:val="0"/>
        <w:spacing w:after="0" w:line="200" w:lineRule="exact"/>
        <w:rPr>
          <w:rFonts w:ascii="Times New Roman" w:hAnsi="Times New Roman" w:cs="Amiri"/>
        </w:rPr>
      </w:pPr>
      <w:bookmarkStart w:id="35" w:name="page37"/>
      <w:bookmarkEnd w:id="35"/>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26" w:lineRule="exact"/>
        <w:rPr>
          <w:rFonts w:ascii="Times New Roman" w:hAnsi="Times New Roman" w:cs="Amiri"/>
        </w:rPr>
      </w:pPr>
    </w:p>
    <w:p>
      <w:pPr>
        <w:widowControl w:val="0"/>
        <w:overflowPunct w:val="0"/>
        <w:autoSpaceDE w:val="0"/>
        <w:autoSpaceDN w:val="0"/>
        <w:adjustRightInd w:val="0"/>
        <w:spacing w:after="0" w:line="240" w:lineRule="auto"/>
        <w:ind w:left="1200" w:hanging="1203"/>
        <w:jc w:val="both"/>
        <w:rPr>
          <w:rFonts w:ascii="Times New Roman" w:hAnsi="Times New Roman" w:cs="Amiri"/>
        </w:rPr>
      </w:pPr>
      <w:r>
        <w:rPr>
          <w:rFonts w:ascii="Gabriola" w:hAnsi="Gabriola" w:cs="Gabriola"/>
          <w:color w:val="000000"/>
        </w:rPr>
        <w:t>Table 0.14: Analysis of the e</w:t>
      </w:r>
      <w:r>
        <w:rPr>
          <w:rFonts w:ascii="Cambria Math" w:hAnsi="Cambria Math" w:cs="Cambria Math"/>
          <w:color w:val="000000"/>
        </w:rPr>
        <w:t>ﬀ</w:t>
      </w:r>
      <w:r>
        <w:rPr>
          <w:rFonts w:ascii="Gabriola" w:hAnsi="Gabriola" w:cs="Gabriola"/>
          <w:color w:val="000000"/>
        </w:rPr>
        <w:t>ect of time since diabetes diagnosis on employment status and behavioural outcomes using marginal structural models (duration groups) (non-imputed)</w:t>
      </w:r>
    </w:p>
    <w:p>
      <w:pPr>
        <w:widowControl w:val="0"/>
        <w:autoSpaceDE w:val="0"/>
        <w:autoSpaceDN w:val="0"/>
        <w:adjustRightInd w:val="0"/>
        <w:spacing w:after="0" w:line="50" w:lineRule="exact"/>
        <w:rPr>
          <w:rFonts w:ascii="Times New Roman" w:hAnsi="Times New Roman" w:cs="Amiri"/>
        </w:rPr>
      </w:pPr>
    </w:p>
    <w:tbl>
      <w:tblPr>
        <w:tblStyle w:val="12"/>
        <w:tblW w:w="9140" w:type="dxa"/>
        <w:tblInd w:w="0" w:type="dxa"/>
        <w:tblLayout w:type="fixed"/>
        <w:tblCellMar>
          <w:top w:w="0" w:type="dxa"/>
          <w:left w:w="0" w:type="dxa"/>
          <w:bottom w:w="0" w:type="dxa"/>
          <w:right w:w="0" w:type="dxa"/>
        </w:tblCellMar>
      </w:tblPr>
      <w:tblGrid>
        <w:gridCol w:w="1440"/>
        <w:gridCol w:w="1340"/>
        <w:gridCol w:w="1080"/>
        <w:gridCol w:w="1360"/>
        <w:gridCol w:w="1060"/>
        <w:gridCol w:w="1300"/>
        <w:gridCol w:w="1540"/>
        <w:gridCol w:w="20"/>
      </w:tblGrid>
      <w:tr>
        <w:tblPrEx>
          <w:tblLayout w:type="fixed"/>
        </w:tblPrEx>
        <w:trPr>
          <w:trHeight w:val="255" w:hRule="atLeast"/>
        </w:trPr>
        <w:tc>
          <w:tcPr>
            <w:tcW w:w="144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single" w:color="auto" w:sz="8" w:space="0"/>
              <w:left w:val="nil"/>
              <w:bottom w:val="nil"/>
              <w:right w:val="nil"/>
            </w:tcBorders>
            <w:vAlign w:val="bottom"/>
          </w:tcPr>
          <w:p>
            <w:pPr>
              <w:widowControl w:val="0"/>
              <w:autoSpaceDE w:val="0"/>
              <w:autoSpaceDN w:val="0"/>
              <w:adjustRightInd w:val="0"/>
              <w:spacing w:after="0" w:line="240" w:lineRule="auto"/>
              <w:jc w:val="center"/>
              <w:rPr>
                <w:rFonts w:ascii="Times New Roman" w:hAnsi="Times New Roman" w:cs="Amiri"/>
              </w:rPr>
            </w:pPr>
            <w:r>
              <w:rPr>
                <w:rFonts w:ascii="Arial" w:hAnsi="Arial" w:cs="Arial"/>
                <w:color w:val="000000"/>
                <w:w w:val="97"/>
              </w:rPr>
              <w:t>(1)</w:t>
            </w:r>
          </w:p>
        </w:tc>
        <w:tc>
          <w:tcPr>
            <w:tcW w:w="1080" w:type="dxa"/>
            <w:tcBorders>
              <w:top w:val="single" w:color="auto" w:sz="8" w:space="0"/>
              <w:left w:val="nil"/>
              <w:bottom w:val="nil"/>
              <w:right w:val="nil"/>
            </w:tcBorders>
            <w:vAlign w:val="bottom"/>
          </w:tcPr>
          <w:p>
            <w:pPr>
              <w:widowControl w:val="0"/>
              <w:autoSpaceDE w:val="0"/>
              <w:autoSpaceDN w:val="0"/>
              <w:adjustRightInd w:val="0"/>
              <w:spacing w:after="0" w:line="240" w:lineRule="auto"/>
              <w:jc w:val="center"/>
              <w:rPr>
                <w:rFonts w:ascii="Times New Roman" w:hAnsi="Times New Roman" w:cs="Amiri"/>
              </w:rPr>
            </w:pPr>
            <w:r>
              <w:rPr>
                <w:rFonts w:ascii="Arial" w:hAnsi="Arial" w:cs="Arial"/>
                <w:color w:val="000000"/>
              </w:rPr>
              <w:t>(2)</w:t>
            </w:r>
          </w:p>
        </w:tc>
        <w:tc>
          <w:tcPr>
            <w:tcW w:w="136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1"/>
              <w:jc w:val="center"/>
              <w:rPr>
                <w:rFonts w:ascii="Times New Roman" w:hAnsi="Times New Roman" w:cs="Amiri"/>
              </w:rPr>
            </w:pPr>
            <w:r>
              <w:rPr>
                <w:rFonts w:ascii="Arial" w:hAnsi="Arial" w:cs="Arial"/>
                <w:color w:val="000000"/>
              </w:rPr>
              <w:t>(3)</w:t>
            </w:r>
          </w:p>
        </w:tc>
        <w:tc>
          <w:tcPr>
            <w:tcW w:w="106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361"/>
              <w:jc w:val="right"/>
              <w:rPr>
                <w:rFonts w:ascii="Times New Roman" w:hAnsi="Times New Roman" w:cs="Amiri"/>
              </w:rPr>
            </w:pPr>
            <w:r>
              <w:rPr>
                <w:rFonts w:ascii="Arial" w:hAnsi="Arial" w:cs="Arial"/>
                <w:color w:val="000000"/>
              </w:rPr>
              <w:t>(4)</w:t>
            </w:r>
          </w:p>
        </w:tc>
        <w:tc>
          <w:tcPr>
            <w:tcW w:w="130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461"/>
              <w:jc w:val="right"/>
              <w:rPr>
                <w:rFonts w:ascii="Times New Roman" w:hAnsi="Times New Roman" w:cs="Amiri"/>
              </w:rPr>
            </w:pPr>
            <w:r>
              <w:rPr>
                <w:rFonts w:ascii="Arial" w:hAnsi="Arial" w:cs="Arial"/>
                <w:color w:val="000000"/>
              </w:rPr>
              <w:t>(5)</w:t>
            </w:r>
          </w:p>
        </w:tc>
        <w:tc>
          <w:tcPr>
            <w:tcW w:w="154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561"/>
              <w:jc w:val="right"/>
              <w:rPr>
                <w:rFonts w:ascii="Times New Roman" w:hAnsi="Times New Roman" w:cs="Amiri"/>
              </w:rPr>
            </w:pPr>
            <w:r>
              <w:rPr>
                <w:rFonts w:ascii="Arial" w:hAnsi="Arial" w:cs="Arial"/>
                <w:color w:val="000000"/>
              </w:rPr>
              <w:t>(6)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8" w:hRule="atLeast"/>
        </w:trPr>
        <w:tc>
          <w:tcPr>
            <w:tcW w:w="14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61"/>
              <w:jc w:val="right"/>
              <w:rPr>
                <w:rFonts w:ascii="Times New Roman" w:hAnsi="Times New Roman" w:cs="Amiri"/>
              </w:rPr>
            </w:pPr>
            <w:r>
              <w:rPr>
                <w:rFonts w:ascii="Arial" w:hAnsi="Arial" w:cs="Arial"/>
                <w:color w:val="000000"/>
              </w:rPr>
              <w:t>Employment</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01"/>
              <w:jc w:val="right"/>
              <w:rPr>
                <w:rFonts w:ascii="Times New Roman" w:hAnsi="Times New Roman" w:cs="Amiri"/>
              </w:rPr>
            </w:pPr>
            <w:r>
              <w:rPr>
                <w:rFonts w:ascii="Arial" w:hAnsi="Arial" w:cs="Arial"/>
                <w:color w:val="000000"/>
              </w:rPr>
              <w:t>Smoking</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121"/>
              <w:jc w:val="right"/>
              <w:rPr>
                <w:rFonts w:ascii="Times New Roman" w:hAnsi="Times New Roman" w:cs="Amiri"/>
              </w:rPr>
            </w:pPr>
            <w:r>
              <w:rPr>
                <w:rFonts w:ascii="Arial" w:hAnsi="Arial" w:cs="Arial"/>
                <w:color w:val="000000"/>
              </w:rPr>
              <w:t>Any alcohol</w:t>
            </w:r>
          </w:p>
        </w:tc>
        <w:tc>
          <w:tcPr>
            <w:tcW w:w="1060" w:type="dxa"/>
            <w:tcBorders>
              <w:top w:val="nil"/>
              <w:left w:val="nil"/>
              <w:bottom w:val="nil"/>
              <w:right w:val="nil"/>
            </w:tcBorders>
            <w:vAlign w:val="bottom"/>
          </w:tcPr>
          <w:p>
            <w:pPr>
              <w:widowControl w:val="0"/>
              <w:autoSpaceDE w:val="0"/>
              <w:autoSpaceDN w:val="0"/>
              <w:adjustRightInd w:val="0"/>
              <w:spacing w:after="0" w:line="240" w:lineRule="auto"/>
              <w:ind w:right="301"/>
              <w:jc w:val="right"/>
              <w:rPr>
                <w:rFonts w:ascii="Times New Roman" w:hAnsi="Times New Roman" w:cs="Amiri"/>
              </w:rPr>
            </w:pPr>
            <w:r>
              <w:rPr>
                <w:rFonts w:ascii="Arial" w:hAnsi="Arial" w:cs="Arial"/>
                <w:color w:val="000000"/>
              </w:rPr>
              <w:t>BMI</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01"/>
              <w:jc w:val="right"/>
              <w:rPr>
                <w:rFonts w:ascii="Times New Roman" w:hAnsi="Times New Roman" w:cs="Amiri"/>
              </w:rPr>
            </w:pPr>
            <w:r>
              <w:rPr>
                <w:rFonts w:ascii="Arial" w:hAnsi="Arial" w:cs="Arial"/>
                <w:color w:val="000000"/>
              </w:rPr>
              <w:t>Waist (cm)</w:t>
            </w:r>
          </w:p>
        </w:tc>
        <w:tc>
          <w:tcPr>
            <w:tcW w:w="1540" w:type="dxa"/>
            <w:tcBorders>
              <w:top w:val="nil"/>
              <w:left w:val="nil"/>
              <w:bottom w:val="nil"/>
              <w:right w:val="nil"/>
            </w:tcBorders>
            <w:vAlign w:val="bottom"/>
          </w:tcPr>
          <w:p>
            <w:pPr>
              <w:widowControl w:val="0"/>
              <w:autoSpaceDE w:val="0"/>
              <w:autoSpaceDN w:val="0"/>
              <w:adjustRightInd w:val="0"/>
              <w:spacing w:after="0" w:line="240" w:lineRule="auto"/>
              <w:ind w:right="81"/>
              <w:jc w:val="right"/>
              <w:rPr>
                <w:rFonts w:ascii="Times New Roman" w:hAnsi="Times New Roman" w:cs="Amiri"/>
              </w:rPr>
            </w:pPr>
            <w:r>
              <w:rPr>
                <w:rFonts w:ascii="Arial" w:hAnsi="Arial" w:cs="Arial"/>
                <w:color w:val="000000"/>
              </w:rPr>
              <w:t>Calories (kcal)</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2" w:hRule="atLeast"/>
        </w:trPr>
        <w:tc>
          <w:tcPr>
            <w:tcW w:w="144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4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29" w:hRule="atLeast"/>
        </w:trPr>
        <w:tc>
          <w:tcPr>
            <w:tcW w:w="1440" w:type="dxa"/>
            <w:tcBorders>
              <w:top w:val="nil"/>
              <w:left w:val="nil"/>
              <w:bottom w:val="nil"/>
              <w:right w:val="nil"/>
            </w:tcBorders>
            <w:vAlign w:val="bottom"/>
          </w:tcPr>
          <w:p>
            <w:pPr>
              <w:widowControl w:val="0"/>
              <w:autoSpaceDE w:val="0"/>
              <w:autoSpaceDN w:val="0"/>
              <w:adjustRightInd w:val="0"/>
              <w:spacing w:after="0" w:line="229" w:lineRule="exact"/>
              <w:ind w:left="100"/>
              <w:rPr>
                <w:rFonts w:ascii="Times New Roman" w:hAnsi="Times New Roman" w:cs="Amiri"/>
              </w:rPr>
            </w:pPr>
            <w:r>
              <w:rPr>
                <w:rFonts w:ascii="Arial" w:hAnsi="Arial" w:cs="Arial"/>
                <w:color w:val="000000"/>
              </w:rPr>
              <w:t>Male sample</w:t>
            </w:r>
          </w:p>
        </w:tc>
        <w:tc>
          <w:tcPr>
            <w:tcW w:w="13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60" w:type="dxa"/>
            <w:vMerge w:val="restart"/>
            <w:tcBorders>
              <w:top w:val="nil"/>
              <w:left w:val="nil"/>
              <w:bottom w:val="nil"/>
              <w:right w:val="nil"/>
            </w:tcBorders>
            <w:vAlign w:val="bottom"/>
          </w:tcPr>
          <w:p>
            <w:pPr>
              <w:widowControl w:val="0"/>
              <w:autoSpaceDE w:val="0"/>
              <w:autoSpaceDN w:val="0"/>
              <w:adjustRightInd w:val="0"/>
              <w:spacing w:after="0" w:line="240" w:lineRule="auto"/>
              <w:ind w:right="161"/>
              <w:jc w:val="right"/>
              <w:rPr>
                <w:rFonts w:ascii="Times New Roman" w:hAnsi="Times New Roman" w:cs="Amiri"/>
              </w:rPr>
            </w:pPr>
            <w:r>
              <w:rPr>
                <w:rFonts w:ascii="Arial" w:hAnsi="Arial" w:cs="Arial"/>
                <w:color w:val="000000"/>
              </w:rPr>
              <w:t>−.942</w:t>
            </w:r>
          </w:p>
        </w:tc>
        <w:tc>
          <w:tcPr>
            <w:tcW w:w="13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40" w:hRule="atLeast"/>
        </w:trPr>
        <w:tc>
          <w:tcPr>
            <w:tcW w:w="144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0</w:t>
            </w:r>
          </w:p>
        </w:tc>
        <w:tc>
          <w:tcPr>
            <w:tcW w:w="1340" w:type="dxa"/>
            <w:tcBorders>
              <w:top w:val="nil"/>
              <w:left w:val="nil"/>
              <w:bottom w:val="nil"/>
              <w:right w:val="nil"/>
            </w:tcBorders>
            <w:vAlign w:val="bottom"/>
          </w:tcPr>
          <w:p>
            <w:pPr>
              <w:widowControl w:val="0"/>
              <w:autoSpaceDE w:val="0"/>
              <w:autoSpaceDN w:val="0"/>
              <w:adjustRightInd w:val="0"/>
              <w:spacing w:after="0" w:line="239" w:lineRule="exact"/>
              <w:ind w:right="221"/>
              <w:jc w:val="right"/>
              <w:rPr>
                <w:rFonts w:ascii="Times New Roman" w:hAnsi="Times New Roman" w:cs="Amiri"/>
              </w:rPr>
            </w:pPr>
            <w:r>
              <w:rPr>
                <w:rFonts w:ascii="Arial" w:hAnsi="Arial" w:cs="Arial"/>
                <w:color w:val="000000"/>
              </w:rPr>
              <w:t>0.119</w:t>
            </w:r>
            <w:r>
              <w:rPr>
                <w:rFonts w:hint="eastAsia" w:ascii="MS PGothic" w:hAnsi="Arial" w:eastAsia="MS PGothic" w:cs="MS PGothic"/>
                <w:color w:val="000000"/>
                <w:vertAlign w:val="superscript"/>
              </w:rPr>
              <w:t>∗</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61"/>
              <w:jc w:val="right"/>
              <w:rPr>
                <w:rFonts w:ascii="Times New Roman" w:hAnsi="Times New Roman" w:cs="Amiri"/>
              </w:rPr>
            </w:pPr>
            <w:r>
              <w:rPr>
                <w:rFonts w:ascii="Arial" w:hAnsi="Arial" w:cs="Arial"/>
                <w:color w:val="000000"/>
              </w:rPr>
              <w:t>0.053</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321"/>
              <w:jc w:val="right"/>
              <w:rPr>
                <w:rFonts w:ascii="Times New Roman" w:hAnsi="Times New Roman" w:cs="Amiri"/>
              </w:rPr>
            </w:pPr>
            <w:r>
              <w:rPr>
                <w:rFonts w:ascii="Arial" w:hAnsi="Arial" w:cs="Arial"/>
                <w:color w:val="000000"/>
              </w:rPr>
              <w:t>0.010</w:t>
            </w:r>
          </w:p>
        </w:tc>
        <w:tc>
          <w:tcPr>
            <w:tcW w:w="10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261"/>
              <w:jc w:val="right"/>
              <w:rPr>
                <w:rFonts w:ascii="Times New Roman" w:hAnsi="Times New Roman" w:cs="Amiri"/>
              </w:rPr>
            </w:pPr>
            <w:r>
              <w:rPr>
                <w:rFonts w:ascii="Arial" w:hAnsi="Arial" w:cs="Arial"/>
                <w:color w:val="000000"/>
              </w:rPr>
              <w:t>0.596</w:t>
            </w:r>
          </w:p>
        </w:tc>
        <w:tc>
          <w:tcPr>
            <w:tcW w:w="1540" w:type="dxa"/>
            <w:tcBorders>
              <w:top w:val="nil"/>
              <w:left w:val="nil"/>
              <w:bottom w:val="nil"/>
              <w:right w:val="nil"/>
            </w:tcBorders>
            <w:vAlign w:val="bottom"/>
          </w:tcPr>
          <w:p>
            <w:pPr>
              <w:widowControl w:val="0"/>
              <w:autoSpaceDE w:val="0"/>
              <w:autoSpaceDN w:val="0"/>
              <w:adjustRightInd w:val="0"/>
              <w:spacing w:after="0" w:line="240" w:lineRule="auto"/>
              <w:ind w:right="381"/>
              <w:jc w:val="right"/>
              <w:rPr>
                <w:rFonts w:ascii="Times New Roman" w:hAnsi="Times New Roman" w:cs="Amiri"/>
              </w:rPr>
            </w:pPr>
            <w:r>
              <w:rPr>
                <w:rFonts w:ascii="Arial" w:hAnsi="Arial" w:cs="Arial"/>
                <w:color w:val="000000"/>
              </w:rPr>
              <w:t>459.443</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8" w:hRule="atLeast"/>
        </w:trPr>
        <w:tc>
          <w:tcPr>
            <w:tcW w:w="14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201"/>
              <w:jc w:val="right"/>
              <w:rPr>
                <w:rFonts w:ascii="Times New Roman" w:hAnsi="Times New Roman" w:cs="Amiri"/>
              </w:rPr>
            </w:pPr>
            <w:r>
              <w:rPr>
                <w:rFonts w:ascii="Arial" w:hAnsi="Arial" w:cs="Arial"/>
                <w:color w:val="000000"/>
              </w:rPr>
              <w:t>(.070)</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1"/>
              <w:jc w:val="right"/>
              <w:rPr>
                <w:rFonts w:ascii="Times New Roman" w:hAnsi="Times New Roman" w:cs="Amiri"/>
              </w:rPr>
            </w:pPr>
            <w:r>
              <w:rPr>
                <w:rFonts w:ascii="Arial" w:hAnsi="Arial" w:cs="Arial"/>
                <w:color w:val="000000"/>
              </w:rPr>
              <w:t>(.170)</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41"/>
              <w:jc w:val="right"/>
              <w:rPr>
                <w:rFonts w:ascii="Times New Roman" w:hAnsi="Times New Roman" w:cs="Amiri"/>
              </w:rPr>
            </w:pPr>
            <w:r>
              <w:rPr>
                <w:rFonts w:ascii="Arial" w:hAnsi="Arial" w:cs="Arial"/>
                <w:color w:val="000000"/>
              </w:rPr>
              <w:t>(.156)</w:t>
            </w:r>
          </w:p>
        </w:tc>
        <w:tc>
          <w:tcPr>
            <w:tcW w:w="1060" w:type="dxa"/>
            <w:tcBorders>
              <w:top w:val="nil"/>
              <w:left w:val="nil"/>
              <w:bottom w:val="nil"/>
              <w:right w:val="nil"/>
            </w:tcBorders>
            <w:vAlign w:val="bottom"/>
          </w:tcPr>
          <w:p>
            <w:pPr>
              <w:widowControl w:val="0"/>
              <w:autoSpaceDE w:val="0"/>
              <w:autoSpaceDN w:val="0"/>
              <w:adjustRightInd w:val="0"/>
              <w:spacing w:after="0" w:line="240" w:lineRule="auto"/>
              <w:ind w:right="101"/>
              <w:jc w:val="right"/>
              <w:rPr>
                <w:rFonts w:ascii="Times New Roman" w:hAnsi="Times New Roman" w:cs="Amiri"/>
              </w:rPr>
            </w:pPr>
            <w:r>
              <w:rPr>
                <w:rFonts w:ascii="Arial" w:hAnsi="Arial" w:cs="Arial"/>
                <w:color w:val="000000"/>
              </w:rPr>
              <w:t>(.589)</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1"/>
              <w:jc w:val="right"/>
              <w:rPr>
                <w:rFonts w:ascii="Times New Roman" w:hAnsi="Times New Roman" w:cs="Amiri"/>
              </w:rPr>
            </w:pPr>
            <w:r>
              <w:rPr>
                <w:rFonts w:ascii="Arial" w:hAnsi="Arial" w:cs="Arial"/>
                <w:color w:val="000000"/>
              </w:rPr>
              <w:t>(.934)</w:t>
            </w:r>
          </w:p>
        </w:tc>
        <w:tc>
          <w:tcPr>
            <w:tcW w:w="1540" w:type="dxa"/>
            <w:tcBorders>
              <w:top w:val="nil"/>
              <w:left w:val="nil"/>
              <w:bottom w:val="nil"/>
              <w:right w:val="nil"/>
            </w:tcBorders>
            <w:vAlign w:val="bottom"/>
          </w:tcPr>
          <w:p>
            <w:pPr>
              <w:widowControl w:val="0"/>
              <w:autoSpaceDE w:val="0"/>
              <w:autoSpaceDN w:val="0"/>
              <w:adjustRightInd w:val="0"/>
              <w:spacing w:after="0" w:line="240" w:lineRule="auto"/>
              <w:ind w:right="301"/>
              <w:jc w:val="right"/>
              <w:rPr>
                <w:rFonts w:ascii="Times New Roman" w:hAnsi="Times New Roman" w:cs="Amiri"/>
              </w:rPr>
            </w:pPr>
            <w:r>
              <w:rPr>
                <w:rFonts w:ascii="Arial" w:hAnsi="Arial" w:cs="Arial"/>
                <w:color w:val="000000"/>
              </w:rPr>
              <w:t>(474.665)</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9" w:hRule="atLeast"/>
        </w:trPr>
        <w:tc>
          <w:tcPr>
            <w:tcW w:w="144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1-2</w:t>
            </w: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281"/>
              <w:jc w:val="right"/>
              <w:rPr>
                <w:rFonts w:ascii="Times New Roman" w:hAnsi="Times New Roman" w:cs="Amiri"/>
              </w:rPr>
            </w:pPr>
            <w:r>
              <w:rPr>
                <w:rFonts w:ascii="Arial" w:hAnsi="Arial" w:cs="Arial"/>
                <w:color w:val="000000"/>
              </w:rPr>
              <w:t>0.026</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61"/>
              <w:jc w:val="right"/>
              <w:rPr>
                <w:rFonts w:ascii="Times New Roman" w:hAnsi="Times New Roman" w:cs="Amiri"/>
              </w:rPr>
            </w:pPr>
            <w:r>
              <w:rPr>
                <w:rFonts w:ascii="Arial" w:hAnsi="Arial" w:cs="Arial"/>
                <w:color w:val="000000"/>
              </w:rPr>
              <w:t>−.055</w:t>
            </w:r>
          </w:p>
        </w:tc>
        <w:tc>
          <w:tcPr>
            <w:tcW w:w="1360" w:type="dxa"/>
            <w:tcBorders>
              <w:top w:val="nil"/>
              <w:left w:val="nil"/>
              <w:bottom w:val="nil"/>
              <w:right w:val="nil"/>
            </w:tcBorders>
            <w:vAlign w:val="bottom"/>
          </w:tcPr>
          <w:p>
            <w:pPr>
              <w:widowControl w:val="0"/>
              <w:autoSpaceDE w:val="0"/>
              <w:autoSpaceDN w:val="0"/>
              <w:adjustRightInd w:val="0"/>
              <w:spacing w:after="0" w:line="299" w:lineRule="exact"/>
              <w:ind w:left="440"/>
              <w:rPr>
                <w:rFonts w:ascii="Times New Roman" w:hAnsi="Times New Roman" w:cs="Amiri"/>
              </w:rPr>
            </w:pPr>
            <w:r>
              <w:rPr>
                <w:rFonts w:ascii="Arial" w:hAnsi="Arial" w:cs="Arial"/>
                <w:color w:val="000000"/>
              </w:rPr>
              <w:t>−.137</w:t>
            </w:r>
            <w:r>
              <w:rPr>
                <w:rFonts w:hint="eastAsia" w:ascii="MS PGothic" w:hAnsi="Arial" w:eastAsia="MS PGothic" w:cs="MS PGothic"/>
                <w:color w:val="000000"/>
                <w:vertAlign w:val="superscript"/>
              </w:rPr>
              <w:t>∗∗∗</w:t>
            </w:r>
          </w:p>
        </w:tc>
        <w:tc>
          <w:tcPr>
            <w:tcW w:w="1060" w:type="dxa"/>
            <w:tcBorders>
              <w:top w:val="nil"/>
              <w:left w:val="nil"/>
              <w:bottom w:val="nil"/>
              <w:right w:val="nil"/>
            </w:tcBorders>
            <w:vAlign w:val="bottom"/>
          </w:tcPr>
          <w:p>
            <w:pPr>
              <w:widowControl w:val="0"/>
              <w:autoSpaceDE w:val="0"/>
              <w:autoSpaceDN w:val="0"/>
              <w:adjustRightInd w:val="0"/>
              <w:spacing w:after="0" w:line="299" w:lineRule="exact"/>
              <w:ind w:right="21"/>
              <w:jc w:val="right"/>
              <w:rPr>
                <w:rFonts w:ascii="Times New Roman" w:hAnsi="Times New Roman" w:cs="Amiri"/>
              </w:rPr>
            </w:pPr>
            <w:r>
              <w:rPr>
                <w:rFonts w:ascii="Arial" w:hAnsi="Arial" w:cs="Arial"/>
                <w:color w:val="000000"/>
              </w:rPr>
              <w:t>−.571</w:t>
            </w:r>
            <w:r>
              <w:rPr>
                <w:rFonts w:hint="eastAsia" w:ascii="MS PGothic" w:hAnsi="Arial" w:eastAsia="MS PGothic" w:cs="MS PGothic"/>
                <w:color w:val="000000"/>
                <w:vertAlign w:val="superscript"/>
              </w:rPr>
              <w:t>∗∗</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261"/>
              <w:jc w:val="right"/>
              <w:rPr>
                <w:rFonts w:ascii="Times New Roman" w:hAnsi="Times New Roman" w:cs="Amiri"/>
              </w:rPr>
            </w:pPr>
            <w:r>
              <w:rPr>
                <w:rFonts w:ascii="Arial" w:hAnsi="Arial" w:cs="Arial"/>
                <w:color w:val="000000"/>
              </w:rPr>
              <w:t>−1.270</w:t>
            </w:r>
          </w:p>
        </w:tc>
        <w:tc>
          <w:tcPr>
            <w:tcW w:w="1540" w:type="dxa"/>
            <w:tcBorders>
              <w:top w:val="nil"/>
              <w:left w:val="nil"/>
              <w:bottom w:val="nil"/>
              <w:right w:val="nil"/>
            </w:tcBorders>
            <w:vAlign w:val="bottom"/>
          </w:tcPr>
          <w:p>
            <w:pPr>
              <w:widowControl w:val="0"/>
              <w:autoSpaceDE w:val="0"/>
              <w:autoSpaceDN w:val="0"/>
              <w:adjustRightInd w:val="0"/>
              <w:spacing w:after="0" w:line="240" w:lineRule="auto"/>
              <w:ind w:right="381"/>
              <w:jc w:val="right"/>
              <w:rPr>
                <w:rFonts w:ascii="Times New Roman" w:hAnsi="Times New Roman" w:cs="Amiri"/>
              </w:rPr>
            </w:pPr>
            <w:r>
              <w:rPr>
                <w:rFonts w:ascii="Arial" w:hAnsi="Arial" w:cs="Arial"/>
                <w:color w:val="000000"/>
              </w:rPr>
              <w:t>−182.199</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8" w:hRule="atLeast"/>
        </w:trPr>
        <w:tc>
          <w:tcPr>
            <w:tcW w:w="14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201"/>
              <w:jc w:val="right"/>
              <w:rPr>
                <w:rFonts w:ascii="Times New Roman" w:hAnsi="Times New Roman" w:cs="Amiri"/>
              </w:rPr>
            </w:pPr>
            <w:r>
              <w:rPr>
                <w:rFonts w:ascii="Arial" w:hAnsi="Arial" w:cs="Arial"/>
                <w:color w:val="000000"/>
              </w:rPr>
              <w:t>(.044)</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1"/>
              <w:jc w:val="right"/>
              <w:rPr>
                <w:rFonts w:ascii="Times New Roman" w:hAnsi="Times New Roman" w:cs="Amiri"/>
              </w:rPr>
            </w:pPr>
            <w:r>
              <w:rPr>
                <w:rFonts w:ascii="Arial" w:hAnsi="Arial" w:cs="Arial"/>
                <w:color w:val="000000"/>
              </w:rPr>
              <w:t>(.046)</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41"/>
              <w:jc w:val="right"/>
              <w:rPr>
                <w:rFonts w:ascii="Times New Roman" w:hAnsi="Times New Roman" w:cs="Amiri"/>
              </w:rPr>
            </w:pPr>
            <w:r>
              <w:rPr>
                <w:rFonts w:ascii="Arial" w:hAnsi="Arial" w:cs="Arial"/>
                <w:color w:val="000000"/>
              </w:rPr>
              <w:t>(.043)</w:t>
            </w:r>
          </w:p>
        </w:tc>
        <w:tc>
          <w:tcPr>
            <w:tcW w:w="1060" w:type="dxa"/>
            <w:tcBorders>
              <w:top w:val="nil"/>
              <w:left w:val="nil"/>
              <w:bottom w:val="nil"/>
              <w:right w:val="nil"/>
            </w:tcBorders>
            <w:vAlign w:val="bottom"/>
          </w:tcPr>
          <w:p>
            <w:pPr>
              <w:widowControl w:val="0"/>
              <w:autoSpaceDE w:val="0"/>
              <w:autoSpaceDN w:val="0"/>
              <w:adjustRightInd w:val="0"/>
              <w:spacing w:after="0" w:line="240" w:lineRule="auto"/>
              <w:ind w:right="101"/>
              <w:jc w:val="right"/>
              <w:rPr>
                <w:rFonts w:ascii="Times New Roman" w:hAnsi="Times New Roman" w:cs="Amiri"/>
              </w:rPr>
            </w:pPr>
            <w:r>
              <w:rPr>
                <w:rFonts w:ascii="Arial" w:hAnsi="Arial" w:cs="Arial"/>
                <w:color w:val="000000"/>
              </w:rPr>
              <w:t>(.273)</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1"/>
              <w:jc w:val="right"/>
              <w:rPr>
                <w:rFonts w:ascii="Times New Roman" w:hAnsi="Times New Roman" w:cs="Amiri"/>
              </w:rPr>
            </w:pPr>
            <w:r>
              <w:rPr>
                <w:rFonts w:ascii="Arial" w:hAnsi="Arial" w:cs="Arial"/>
                <w:color w:val="000000"/>
              </w:rPr>
              <w:t>(1.040)</w:t>
            </w:r>
          </w:p>
        </w:tc>
        <w:tc>
          <w:tcPr>
            <w:tcW w:w="1540" w:type="dxa"/>
            <w:tcBorders>
              <w:top w:val="nil"/>
              <w:left w:val="nil"/>
              <w:bottom w:val="nil"/>
              <w:right w:val="nil"/>
            </w:tcBorders>
            <w:vAlign w:val="bottom"/>
          </w:tcPr>
          <w:p>
            <w:pPr>
              <w:widowControl w:val="0"/>
              <w:autoSpaceDE w:val="0"/>
              <w:autoSpaceDN w:val="0"/>
              <w:adjustRightInd w:val="0"/>
              <w:spacing w:after="0" w:line="240" w:lineRule="auto"/>
              <w:ind w:right="301"/>
              <w:jc w:val="right"/>
              <w:rPr>
                <w:rFonts w:ascii="Times New Roman" w:hAnsi="Times New Roman" w:cs="Amiri"/>
              </w:rPr>
            </w:pPr>
            <w:r>
              <w:rPr>
                <w:rFonts w:ascii="Arial" w:hAnsi="Arial" w:cs="Arial"/>
                <w:color w:val="000000"/>
              </w:rPr>
              <w:t>(121.087)</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9" w:hRule="atLeast"/>
        </w:trPr>
        <w:tc>
          <w:tcPr>
            <w:tcW w:w="144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3-4</w:t>
            </w: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281"/>
              <w:jc w:val="right"/>
              <w:rPr>
                <w:rFonts w:ascii="Times New Roman" w:hAnsi="Times New Roman" w:cs="Amiri"/>
              </w:rPr>
            </w:pPr>
            <w:r>
              <w:rPr>
                <w:rFonts w:ascii="Arial" w:hAnsi="Arial" w:cs="Arial"/>
                <w:color w:val="000000"/>
              </w:rPr>
              <w:t>0.000</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61"/>
              <w:jc w:val="right"/>
              <w:rPr>
                <w:rFonts w:ascii="Times New Roman" w:hAnsi="Times New Roman" w:cs="Amiri"/>
              </w:rPr>
            </w:pPr>
            <w:r>
              <w:rPr>
                <w:rFonts w:ascii="Arial" w:hAnsi="Arial" w:cs="Arial"/>
                <w:color w:val="000000"/>
              </w:rPr>
              <w:t>−.043</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321"/>
              <w:jc w:val="right"/>
              <w:rPr>
                <w:rFonts w:ascii="Times New Roman" w:hAnsi="Times New Roman" w:cs="Amiri"/>
              </w:rPr>
            </w:pPr>
            <w:r>
              <w:rPr>
                <w:rFonts w:ascii="Arial" w:hAnsi="Arial" w:cs="Arial"/>
                <w:color w:val="000000"/>
              </w:rPr>
              <w:t>0.131</w:t>
            </w:r>
          </w:p>
        </w:tc>
        <w:tc>
          <w:tcPr>
            <w:tcW w:w="1060" w:type="dxa"/>
            <w:tcBorders>
              <w:top w:val="nil"/>
              <w:left w:val="nil"/>
              <w:bottom w:val="nil"/>
              <w:right w:val="nil"/>
            </w:tcBorders>
            <w:vAlign w:val="bottom"/>
          </w:tcPr>
          <w:p>
            <w:pPr>
              <w:widowControl w:val="0"/>
              <w:autoSpaceDE w:val="0"/>
              <w:autoSpaceDN w:val="0"/>
              <w:adjustRightInd w:val="0"/>
              <w:spacing w:after="0" w:line="299" w:lineRule="exact"/>
              <w:ind w:right="21"/>
              <w:jc w:val="right"/>
              <w:rPr>
                <w:rFonts w:ascii="Times New Roman" w:hAnsi="Times New Roman" w:cs="Amiri"/>
              </w:rPr>
            </w:pPr>
            <w:r>
              <w:rPr>
                <w:rFonts w:ascii="Arial" w:hAnsi="Arial" w:cs="Arial"/>
                <w:color w:val="000000"/>
              </w:rPr>
              <w:t>−1.013</w:t>
            </w:r>
            <w:r>
              <w:rPr>
                <w:rFonts w:hint="eastAsia" w:ascii="MS PGothic" w:hAnsi="Arial" w:eastAsia="MS PGothic" w:cs="MS PGothic"/>
                <w:color w:val="000000"/>
                <w:vertAlign w:val="superscript"/>
              </w:rPr>
              <w:t>∗∗</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261"/>
              <w:jc w:val="right"/>
              <w:rPr>
                <w:rFonts w:ascii="Times New Roman" w:hAnsi="Times New Roman" w:cs="Amiri"/>
              </w:rPr>
            </w:pPr>
            <w:r>
              <w:rPr>
                <w:rFonts w:ascii="Arial" w:hAnsi="Arial" w:cs="Arial"/>
                <w:color w:val="000000"/>
              </w:rPr>
              <w:t>−3.347</w:t>
            </w:r>
          </w:p>
        </w:tc>
        <w:tc>
          <w:tcPr>
            <w:tcW w:w="1540" w:type="dxa"/>
            <w:tcBorders>
              <w:top w:val="nil"/>
              <w:left w:val="nil"/>
              <w:bottom w:val="nil"/>
              <w:right w:val="nil"/>
            </w:tcBorders>
            <w:vAlign w:val="bottom"/>
          </w:tcPr>
          <w:p>
            <w:pPr>
              <w:widowControl w:val="0"/>
              <w:autoSpaceDE w:val="0"/>
              <w:autoSpaceDN w:val="0"/>
              <w:adjustRightInd w:val="0"/>
              <w:spacing w:after="0" w:line="299" w:lineRule="exact"/>
              <w:ind w:right="161"/>
              <w:jc w:val="right"/>
              <w:rPr>
                <w:rFonts w:ascii="Times New Roman" w:hAnsi="Times New Roman" w:cs="Amiri"/>
              </w:rPr>
            </w:pPr>
            <w:r>
              <w:rPr>
                <w:rFonts w:ascii="Arial" w:hAnsi="Arial" w:cs="Arial"/>
                <w:color w:val="000000"/>
              </w:rPr>
              <w:t>−782.090</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8" w:hRule="atLeast"/>
        </w:trPr>
        <w:tc>
          <w:tcPr>
            <w:tcW w:w="14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nil"/>
              <w:right w:val="nil"/>
            </w:tcBorders>
            <w:vAlign w:val="bottom"/>
          </w:tcPr>
          <w:p>
            <w:pPr>
              <w:widowControl w:val="0"/>
              <w:autoSpaceDE w:val="0"/>
              <w:autoSpaceDN w:val="0"/>
              <w:adjustRightInd w:val="0"/>
              <w:spacing w:after="0" w:line="240" w:lineRule="auto"/>
              <w:jc w:val="center"/>
              <w:rPr>
                <w:rFonts w:ascii="Times New Roman" w:hAnsi="Times New Roman" w:cs="Amiri"/>
              </w:rPr>
            </w:pPr>
            <w:r>
              <w:rPr>
                <w:rFonts w:ascii="Arial" w:hAnsi="Arial" w:cs="Arial"/>
                <w:color w:val="000000"/>
              </w:rPr>
              <w:t>(.)</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1"/>
              <w:jc w:val="right"/>
              <w:rPr>
                <w:rFonts w:ascii="Times New Roman" w:hAnsi="Times New Roman" w:cs="Amiri"/>
              </w:rPr>
            </w:pPr>
            <w:r>
              <w:rPr>
                <w:rFonts w:ascii="Arial" w:hAnsi="Arial" w:cs="Arial"/>
                <w:color w:val="000000"/>
              </w:rPr>
              <w:t>(.153)</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41"/>
              <w:jc w:val="right"/>
              <w:rPr>
                <w:rFonts w:ascii="Times New Roman" w:hAnsi="Times New Roman" w:cs="Amiri"/>
              </w:rPr>
            </w:pPr>
            <w:r>
              <w:rPr>
                <w:rFonts w:ascii="Arial" w:hAnsi="Arial" w:cs="Arial"/>
                <w:color w:val="000000"/>
              </w:rPr>
              <w:t>(.156)</w:t>
            </w:r>
          </w:p>
        </w:tc>
        <w:tc>
          <w:tcPr>
            <w:tcW w:w="1060" w:type="dxa"/>
            <w:tcBorders>
              <w:top w:val="nil"/>
              <w:left w:val="nil"/>
              <w:bottom w:val="nil"/>
              <w:right w:val="nil"/>
            </w:tcBorders>
            <w:vAlign w:val="bottom"/>
          </w:tcPr>
          <w:p>
            <w:pPr>
              <w:widowControl w:val="0"/>
              <w:autoSpaceDE w:val="0"/>
              <w:autoSpaceDN w:val="0"/>
              <w:adjustRightInd w:val="0"/>
              <w:spacing w:after="0" w:line="240" w:lineRule="auto"/>
              <w:ind w:right="101"/>
              <w:jc w:val="right"/>
              <w:rPr>
                <w:rFonts w:ascii="Times New Roman" w:hAnsi="Times New Roman" w:cs="Amiri"/>
              </w:rPr>
            </w:pPr>
            <w:r>
              <w:rPr>
                <w:rFonts w:ascii="Arial" w:hAnsi="Arial" w:cs="Arial"/>
                <w:color w:val="000000"/>
              </w:rPr>
              <w:t>(.450)</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1"/>
              <w:jc w:val="right"/>
              <w:rPr>
                <w:rFonts w:ascii="Times New Roman" w:hAnsi="Times New Roman" w:cs="Amiri"/>
              </w:rPr>
            </w:pPr>
            <w:r>
              <w:rPr>
                <w:rFonts w:ascii="Arial" w:hAnsi="Arial" w:cs="Arial"/>
                <w:color w:val="000000"/>
              </w:rPr>
              <w:t>(2.116)</w:t>
            </w:r>
          </w:p>
        </w:tc>
        <w:tc>
          <w:tcPr>
            <w:tcW w:w="1540" w:type="dxa"/>
            <w:tcBorders>
              <w:top w:val="nil"/>
              <w:left w:val="nil"/>
              <w:bottom w:val="nil"/>
              <w:right w:val="nil"/>
            </w:tcBorders>
            <w:vAlign w:val="bottom"/>
          </w:tcPr>
          <w:p>
            <w:pPr>
              <w:widowControl w:val="0"/>
              <w:autoSpaceDE w:val="0"/>
              <w:autoSpaceDN w:val="0"/>
              <w:adjustRightInd w:val="0"/>
              <w:spacing w:after="0" w:line="240" w:lineRule="auto"/>
              <w:ind w:right="301"/>
              <w:jc w:val="right"/>
              <w:rPr>
                <w:rFonts w:ascii="Times New Roman" w:hAnsi="Times New Roman" w:cs="Amiri"/>
              </w:rPr>
            </w:pPr>
            <w:r>
              <w:rPr>
                <w:rFonts w:ascii="Arial" w:hAnsi="Arial" w:cs="Arial"/>
                <w:color w:val="000000"/>
              </w:rPr>
              <w:t>(177.206)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2" w:hRule="atLeast"/>
        </w:trPr>
        <w:tc>
          <w:tcPr>
            <w:tcW w:w="144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4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29" w:hRule="atLeast"/>
        </w:trPr>
        <w:tc>
          <w:tcPr>
            <w:tcW w:w="1440" w:type="dxa"/>
            <w:tcBorders>
              <w:top w:val="nil"/>
              <w:left w:val="nil"/>
              <w:bottom w:val="nil"/>
              <w:right w:val="nil"/>
            </w:tcBorders>
            <w:vAlign w:val="bottom"/>
          </w:tcPr>
          <w:p>
            <w:pPr>
              <w:widowControl w:val="0"/>
              <w:autoSpaceDE w:val="0"/>
              <w:autoSpaceDN w:val="0"/>
              <w:adjustRightInd w:val="0"/>
              <w:spacing w:after="0" w:line="229" w:lineRule="exact"/>
              <w:ind w:left="100"/>
              <w:rPr>
                <w:rFonts w:ascii="Times New Roman" w:hAnsi="Times New Roman" w:cs="Amiri"/>
              </w:rPr>
            </w:pPr>
            <w:r>
              <w:rPr>
                <w:rFonts w:ascii="Arial" w:hAnsi="Arial" w:cs="Arial"/>
                <w:color w:val="000000"/>
                <w:w w:val="96"/>
              </w:rPr>
              <w:t>Female sample</w:t>
            </w:r>
          </w:p>
        </w:tc>
        <w:tc>
          <w:tcPr>
            <w:tcW w:w="13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60" w:type="dxa"/>
            <w:vMerge w:val="restart"/>
            <w:tcBorders>
              <w:top w:val="nil"/>
              <w:left w:val="nil"/>
              <w:bottom w:val="nil"/>
              <w:right w:val="nil"/>
            </w:tcBorders>
            <w:vAlign w:val="bottom"/>
          </w:tcPr>
          <w:p>
            <w:pPr>
              <w:widowControl w:val="0"/>
              <w:autoSpaceDE w:val="0"/>
              <w:autoSpaceDN w:val="0"/>
              <w:adjustRightInd w:val="0"/>
              <w:spacing w:after="0" w:line="240" w:lineRule="auto"/>
              <w:ind w:right="161"/>
              <w:jc w:val="right"/>
              <w:rPr>
                <w:rFonts w:ascii="Times New Roman" w:hAnsi="Times New Roman" w:cs="Amiri"/>
              </w:rPr>
            </w:pPr>
            <w:r>
              <w:rPr>
                <w:rFonts w:ascii="Arial" w:hAnsi="Arial" w:cs="Arial"/>
                <w:color w:val="000000"/>
              </w:rPr>
              <w:t>−.136</w:t>
            </w:r>
          </w:p>
        </w:tc>
        <w:tc>
          <w:tcPr>
            <w:tcW w:w="1300" w:type="dxa"/>
            <w:vMerge w:val="restart"/>
            <w:tcBorders>
              <w:top w:val="nil"/>
              <w:left w:val="nil"/>
              <w:bottom w:val="nil"/>
              <w:right w:val="nil"/>
            </w:tcBorders>
            <w:vAlign w:val="bottom"/>
          </w:tcPr>
          <w:p>
            <w:pPr>
              <w:widowControl w:val="0"/>
              <w:autoSpaceDE w:val="0"/>
              <w:autoSpaceDN w:val="0"/>
              <w:adjustRightInd w:val="0"/>
              <w:spacing w:after="0" w:line="240" w:lineRule="auto"/>
              <w:ind w:right="261"/>
              <w:jc w:val="right"/>
              <w:rPr>
                <w:rFonts w:ascii="Times New Roman" w:hAnsi="Times New Roman" w:cs="Amiri"/>
              </w:rPr>
            </w:pPr>
            <w:r>
              <w:rPr>
                <w:rFonts w:ascii="Arial" w:hAnsi="Arial" w:cs="Arial"/>
                <w:color w:val="000000"/>
              </w:rPr>
              <w:t>−1.772</w:t>
            </w:r>
          </w:p>
        </w:tc>
        <w:tc>
          <w:tcPr>
            <w:tcW w:w="1540" w:type="dxa"/>
            <w:vMerge w:val="restart"/>
            <w:tcBorders>
              <w:top w:val="nil"/>
              <w:left w:val="nil"/>
              <w:bottom w:val="nil"/>
              <w:right w:val="nil"/>
            </w:tcBorders>
            <w:vAlign w:val="bottom"/>
          </w:tcPr>
          <w:p>
            <w:pPr>
              <w:widowControl w:val="0"/>
              <w:autoSpaceDE w:val="0"/>
              <w:autoSpaceDN w:val="0"/>
              <w:adjustRightInd w:val="0"/>
              <w:spacing w:after="0" w:line="240" w:lineRule="auto"/>
              <w:ind w:right="381"/>
              <w:jc w:val="right"/>
              <w:rPr>
                <w:rFonts w:ascii="Times New Roman" w:hAnsi="Times New Roman" w:cs="Amiri"/>
              </w:rPr>
            </w:pPr>
            <w:r>
              <w:rPr>
                <w:rFonts w:ascii="Arial" w:hAnsi="Arial" w:cs="Arial"/>
                <w:color w:val="000000"/>
              </w:rPr>
              <w:t>−101.086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40" w:hRule="atLeast"/>
        </w:trPr>
        <w:tc>
          <w:tcPr>
            <w:tcW w:w="144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0</w:t>
            </w: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281"/>
              <w:jc w:val="right"/>
              <w:rPr>
                <w:rFonts w:ascii="Times New Roman" w:hAnsi="Times New Roman" w:cs="Amiri"/>
              </w:rPr>
            </w:pPr>
            <w:r>
              <w:rPr>
                <w:rFonts w:ascii="Arial" w:hAnsi="Arial" w:cs="Arial"/>
                <w:color w:val="000000"/>
              </w:rPr>
              <w:t>0.123</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61"/>
              <w:jc w:val="right"/>
              <w:rPr>
                <w:rFonts w:ascii="Times New Roman" w:hAnsi="Times New Roman" w:cs="Amiri"/>
              </w:rPr>
            </w:pPr>
            <w:r>
              <w:rPr>
                <w:rFonts w:ascii="Arial" w:hAnsi="Arial" w:cs="Arial"/>
                <w:color w:val="000000"/>
              </w:rPr>
              <w:t>0.000</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321"/>
              <w:jc w:val="right"/>
              <w:rPr>
                <w:rFonts w:ascii="Times New Roman" w:hAnsi="Times New Roman" w:cs="Amiri"/>
              </w:rPr>
            </w:pPr>
            <w:r>
              <w:rPr>
                <w:rFonts w:ascii="Arial" w:hAnsi="Arial" w:cs="Arial"/>
                <w:color w:val="000000"/>
              </w:rPr>
              <w:t>0.000</w:t>
            </w:r>
          </w:p>
        </w:tc>
        <w:tc>
          <w:tcPr>
            <w:tcW w:w="10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4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8" w:hRule="atLeast"/>
        </w:trPr>
        <w:tc>
          <w:tcPr>
            <w:tcW w:w="14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201"/>
              <w:jc w:val="right"/>
              <w:rPr>
                <w:rFonts w:ascii="Times New Roman" w:hAnsi="Times New Roman" w:cs="Amiri"/>
              </w:rPr>
            </w:pPr>
            <w:r>
              <w:rPr>
                <w:rFonts w:ascii="Arial" w:hAnsi="Arial" w:cs="Arial"/>
                <w:color w:val="000000"/>
              </w:rPr>
              <w:t>(.188)</w:t>
            </w:r>
          </w:p>
        </w:tc>
        <w:tc>
          <w:tcPr>
            <w:tcW w:w="1080" w:type="dxa"/>
            <w:tcBorders>
              <w:top w:val="nil"/>
              <w:left w:val="nil"/>
              <w:bottom w:val="nil"/>
              <w:right w:val="nil"/>
            </w:tcBorders>
            <w:vAlign w:val="bottom"/>
          </w:tcPr>
          <w:p>
            <w:pPr>
              <w:widowControl w:val="0"/>
              <w:autoSpaceDE w:val="0"/>
              <w:autoSpaceDN w:val="0"/>
              <w:adjustRightInd w:val="0"/>
              <w:spacing w:after="0" w:line="240" w:lineRule="auto"/>
              <w:jc w:val="center"/>
              <w:rPr>
                <w:rFonts w:ascii="Times New Roman" w:hAnsi="Times New Roman" w:cs="Amiri"/>
              </w:rPr>
            </w:pPr>
            <w:r>
              <w:rPr>
                <w:rFonts w:ascii="Arial" w:hAnsi="Arial" w:cs="Arial"/>
                <w:color w:val="000000"/>
              </w:rPr>
              <w:t>(.)</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1"/>
              <w:jc w:val="center"/>
              <w:rPr>
                <w:rFonts w:ascii="Times New Roman" w:hAnsi="Times New Roman" w:cs="Amiri"/>
              </w:rPr>
            </w:pPr>
            <w:r>
              <w:rPr>
                <w:rFonts w:ascii="Arial" w:hAnsi="Arial" w:cs="Arial"/>
                <w:color w:val="000000"/>
              </w:rPr>
              <w:t>(.)</w:t>
            </w:r>
          </w:p>
        </w:tc>
        <w:tc>
          <w:tcPr>
            <w:tcW w:w="1060" w:type="dxa"/>
            <w:tcBorders>
              <w:top w:val="nil"/>
              <w:left w:val="nil"/>
              <w:bottom w:val="nil"/>
              <w:right w:val="nil"/>
            </w:tcBorders>
            <w:vAlign w:val="bottom"/>
          </w:tcPr>
          <w:p>
            <w:pPr>
              <w:widowControl w:val="0"/>
              <w:autoSpaceDE w:val="0"/>
              <w:autoSpaceDN w:val="0"/>
              <w:adjustRightInd w:val="0"/>
              <w:spacing w:after="0" w:line="240" w:lineRule="auto"/>
              <w:ind w:right="101"/>
              <w:jc w:val="right"/>
              <w:rPr>
                <w:rFonts w:ascii="Times New Roman" w:hAnsi="Times New Roman" w:cs="Amiri"/>
              </w:rPr>
            </w:pPr>
            <w:r>
              <w:rPr>
                <w:rFonts w:ascii="Arial" w:hAnsi="Arial" w:cs="Arial"/>
                <w:color w:val="000000"/>
              </w:rPr>
              <w:t>(1.488)</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1"/>
              <w:jc w:val="right"/>
              <w:rPr>
                <w:rFonts w:ascii="Times New Roman" w:hAnsi="Times New Roman" w:cs="Amiri"/>
              </w:rPr>
            </w:pPr>
            <w:r>
              <w:rPr>
                <w:rFonts w:ascii="Arial" w:hAnsi="Arial" w:cs="Arial"/>
                <w:color w:val="000000"/>
              </w:rPr>
              <w:t>(5.608)</w:t>
            </w:r>
          </w:p>
        </w:tc>
        <w:tc>
          <w:tcPr>
            <w:tcW w:w="1540" w:type="dxa"/>
            <w:tcBorders>
              <w:top w:val="nil"/>
              <w:left w:val="nil"/>
              <w:bottom w:val="nil"/>
              <w:right w:val="nil"/>
            </w:tcBorders>
            <w:vAlign w:val="bottom"/>
          </w:tcPr>
          <w:p>
            <w:pPr>
              <w:widowControl w:val="0"/>
              <w:autoSpaceDE w:val="0"/>
              <w:autoSpaceDN w:val="0"/>
              <w:adjustRightInd w:val="0"/>
              <w:spacing w:after="0" w:line="240" w:lineRule="auto"/>
              <w:ind w:right="301"/>
              <w:jc w:val="right"/>
              <w:rPr>
                <w:rFonts w:ascii="Times New Roman" w:hAnsi="Times New Roman" w:cs="Amiri"/>
              </w:rPr>
            </w:pPr>
            <w:r>
              <w:rPr>
                <w:rFonts w:ascii="Arial" w:hAnsi="Arial" w:cs="Arial"/>
                <w:color w:val="000000"/>
              </w:rPr>
              <w:t>(203.293)</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9" w:hRule="atLeast"/>
        </w:trPr>
        <w:tc>
          <w:tcPr>
            <w:tcW w:w="144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1-2</w:t>
            </w: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281"/>
              <w:jc w:val="right"/>
              <w:rPr>
                <w:rFonts w:ascii="Times New Roman" w:hAnsi="Times New Roman" w:cs="Amiri"/>
              </w:rPr>
            </w:pPr>
            <w:r>
              <w:rPr>
                <w:rFonts w:ascii="Arial" w:hAnsi="Arial" w:cs="Arial"/>
                <w:color w:val="000000"/>
              </w:rPr>
              <w:t>−.083</w:t>
            </w:r>
          </w:p>
        </w:tc>
        <w:tc>
          <w:tcPr>
            <w:tcW w:w="1080" w:type="dxa"/>
            <w:tcBorders>
              <w:top w:val="nil"/>
              <w:left w:val="nil"/>
              <w:bottom w:val="nil"/>
              <w:right w:val="nil"/>
            </w:tcBorders>
            <w:vAlign w:val="bottom"/>
          </w:tcPr>
          <w:p>
            <w:pPr>
              <w:widowControl w:val="0"/>
              <w:autoSpaceDE w:val="0"/>
              <w:autoSpaceDN w:val="0"/>
              <w:adjustRightInd w:val="0"/>
              <w:spacing w:after="0" w:line="299" w:lineRule="exact"/>
              <w:ind w:right="21"/>
              <w:jc w:val="right"/>
              <w:rPr>
                <w:rFonts w:ascii="Times New Roman" w:hAnsi="Times New Roman" w:cs="Amiri"/>
              </w:rPr>
            </w:pPr>
            <w:r>
              <w:rPr>
                <w:rFonts w:ascii="Arial" w:hAnsi="Arial" w:cs="Arial"/>
                <w:color w:val="000000"/>
              </w:rPr>
              <w:t>−.018</w:t>
            </w:r>
            <w:r>
              <w:rPr>
                <w:rFonts w:hint="eastAsia" w:ascii="MS PGothic" w:hAnsi="Arial" w:eastAsia="MS PGothic" w:cs="MS PGothic"/>
                <w:color w:val="000000"/>
                <w:vertAlign w:val="superscript"/>
              </w:rPr>
              <w:t>∗∗</w:t>
            </w:r>
          </w:p>
        </w:tc>
        <w:tc>
          <w:tcPr>
            <w:tcW w:w="1360" w:type="dxa"/>
            <w:tcBorders>
              <w:top w:val="nil"/>
              <w:left w:val="nil"/>
              <w:bottom w:val="nil"/>
              <w:right w:val="nil"/>
            </w:tcBorders>
            <w:vAlign w:val="bottom"/>
          </w:tcPr>
          <w:p>
            <w:pPr>
              <w:widowControl w:val="0"/>
              <w:autoSpaceDE w:val="0"/>
              <w:autoSpaceDN w:val="0"/>
              <w:adjustRightInd w:val="0"/>
              <w:spacing w:after="0" w:line="299" w:lineRule="exact"/>
              <w:ind w:left="440"/>
              <w:rPr>
                <w:rFonts w:ascii="Times New Roman" w:hAnsi="Times New Roman" w:cs="Amiri"/>
              </w:rPr>
            </w:pPr>
            <w:r>
              <w:rPr>
                <w:rFonts w:ascii="Arial" w:hAnsi="Arial" w:cs="Arial"/>
                <w:color w:val="000000"/>
              </w:rPr>
              <w:t>−.053</w:t>
            </w:r>
            <w:r>
              <w:rPr>
                <w:rFonts w:hint="eastAsia" w:ascii="MS PGothic" w:hAnsi="Arial" w:eastAsia="MS PGothic" w:cs="MS PGothic"/>
                <w:color w:val="000000"/>
                <w:vertAlign w:val="superscript"/>
              </w:rPr>
              <w:t>∗</w:t>
            </w:r>
          </w:p>
        </w:tc>
        <w:tc>
          <w:tcPr>
            <w:tcW w:w="1060" w:type="dxa"/>
            <w:tcBorders>
              <w:top w:val="nil"/>
              <w:left w:val="nil"/>
              <w:bottom w:val="nil"/>
              <w:right w:val="nil"/>
            </w:tcBorders>
            <w:vAlign w:val="bottom"/>
          </w:tcPr>
          <w:p>
            <w:pPr>
              <w:widowControl w:val="0"/>
              <w:autoSpaceDE w:val="0"/>
              <w:autoSpaceDN w:val="0"/>
              <w:adjustRightInd w:val="0"/>
              <w:spacing w:after="0" w:line="240" w:lineRule="auto"/>
              <w:ind w:right="161"/>
              <w:jc w:val="right"/>
              <w:rPr>
                <w:rFonts w:ascii="Times New Roman" w:hAnsi="Times New Roman" w:cs="Amiri"/>
              </w:rPr>
            </w:pPr>
            <w:r>
              <w:rPr>
                <w:rFonts w:ascii="Arial" w:hAnsi="Arial" w:cs="Arial"/>
                <w:color w:val="000000"/>
              </w:rPr>
              <w:t>−.613</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261"/>
              <w:jc w:val="right"/>
              <w:rPr>
                <w:rFonts w:ascii="Times New Roman" w:hAnsi="Times New Roman" w:cs="Amiri"/>
              </w:rPr>
            </w:pPr>
            <w:r>
              <w:rPr>
                <w:rFonts w:ascii="Arial" w:hAnsi="Arial" w:cs="Arial"/>
                <w:color w:val="000000"/>
              </w:rPr>
              <w:t>−.685</w:t>
            </w:r>
          </w:p>
        </w:tc>
        <w:tc>
          <w:tcPr>
            <w:tcW w:w="1540" w:type="dxa"/>
            <w:tcBorders>
              <w:top w:val="nil"/>
              <w:left w:val="nil"/>
              <w:bottom w:val="nil"/>
              <w:right w:val="nil"/>
            </w:tcBorders>
            <w:vAlign w:val="bottom"/>
          </w:tcPr>
          <w:p>
            <w:pPr>
              <w:widowControl w:val="0"/>
              <w:autoSpaceDE w:val="0"/>
              <w:autoSpaceDN w:val="0"/>
              <w:adjustRightInd w:val="0"/>
              <w:spacing w:after="0" w:line="240" w:lineRule="auto"/>
              <w:ind w:right="381"/>
              <w:jc w:val="right"/>
              <w:rPr>
                <w:rFonts w:ascii="Times New Roman" w:hAnsi="Times New Roman" w:cs="Amiri"/>
              </w:rPr>
            </w:pPr>
            <w:r>
              <w:rPr>
                <w:rFonts w:ascii="Arial" w:hAnsi="Arial" w:cs="Arial"/>
                <w:color w:val="000000"/>
              </w:rPr>
              <w:t>−40.447</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8" w:hRule="atLeast"/>
        </w:trPr>
        <w:tc>
          <w:tcPr>
            <w:tcW w:w="14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201"/>
              <w:jc w:val="right"/>
              <w:rPr>
                <w:rFonts w:ascii="Times New Roman" w:hAnsi="Times New Roman" w:cs="Amiri"/>
              </w:rPr>
            </w:pPr>
            <w:r>
              <w:rPr>
                <w:rFonts w:ascii="Arial" w:hAnsi="Arial" w:cs="Arial"/>
                <w:color w:val="000000"/>
              </w:rPr>
              <w:t>(.067)</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1"/>
              <w:jc w:val="right"/>
              <w:rPr>
                <w:rFonts w:ascii="Times New Roman" w:hAnsi="Times New Roman" w:cs="Amiri"/>
              </w:rPr>
            </w:pPr>
            <w:r>
              <w:rPr>
                <w:rFonts w:ascii="Arial" w:hAnsi="Arial" w:cs="Arial"/>
                <w:color w:val="000000"/>
              </w:rPr>
              <w:t>(.009)</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241"/>
              <w:jc w:val="right"/>
              <w:rPr>
                <w:rFonts w:ascii="Times New Roman" w:hAnsi="Times New Roman" w:cs="Amiri"/>
              </w:rPr>
            </w:pPr>
            <w:r>
              <w:rPr>
                <w:rFonts w:ascii="Arial" w:hAnsi="Arial" w:cs="Arial"/>
                <w:color w:val="000000"/>
              </w:rPr>
              <w:t>(.028)</w:t>
            </w:r>
          </w:p>
        </w:tc>
        <w:tc>
          <w:tcPr>
            <w:tcW w:w="1060" w:type="dxa"/>
            <w:tcBorders>
              <w:top w:val="nil"/>
              <w:left w:val="nil"/>
              <w:bottom w:val="nil"/>
              <w:right w:val="nil"/>
            </w:tcBorders>
            <w:vAlign w:val="bottom"/>
          </w:tcPr>
          <w:p>
            <w:pPr>
              <w:widowControl w:val="0"/>
              <w:autoSpaceDE w:val="0"/>
              <w:autoSpaceDN w:val="0"/>
              <w:adjustRightInd w:val="0"/>
              <w:spacing w:after="0" w:line="240" w:lineRule="auto"/>
              <w:ind w:right="101"/>
              <w:jc w:val="right"/>
              <w:rPr>
                <w:rFonts w:ascii="Times New Roman" w:hAnsi="Times New Roman" w:cs="Amiri"/>
              </w:rPr>
            </w:pPr>
            <w:r>
              <w:rPr>
                <w:rFonts w:ascii="Arial" w:hAnsi="Arial" w:cs="Arial"/>
                <w:color w:val="000000"/>
              </w:rPr>
              <w:t>(.489)</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1"/>
              <w:jc w:val="right"/>
              <w:rPr>
                <w:rFonts w:ascii="Times New Roman" w:hAnsi="Times New Roman" w:cs="Amiri"/>
              </w:rPr>
            </w:pPr>
            <w:r>
              <w:rPr>
                <w:rFonts w:ascii="Arial" w:hAnsi="Arial" w:cs="Arial"/>
                <w:color w:val="000000"/>
              </w:rPr>
              <w:t>(1.026)</w:t>
            </w:r>
          </w:p>
        </w:tc>
        <w:tc>
          <w:tcPr>
            <w:tcW w:w="1540" w:type="dxa"/>
            <w:tcBorders>
              <w:top w:val="nil"/>
              <w:left w:val="nil"/>
              <w:bottom w:val="nil"/>
              <w:right w:val="nil"/>
            </w:tcBorders>
            <w:vAlign w:val="bottom"/>
          </w:tcPr>
          <w:p>
            <w:pPr>
              <w:widowControl w:val="0"/>
              <w:autoSpaceDE w:val="0"/>
              <w:autoSpaceDN w:val="0"/>
              <w:adjustRightInd w:val="0"/>
              <w:spacing w:after="0" w:line="240" w:lineRule="auto"/>
              <w:ind w:right="301"/>
              <w:jc w:val="right"/>
              <w:rPr>
                <w:rFonts w:ascii="Times New Roman" w:hAnsi="Times New Roman" w:cs="Amiri"/>
              </w:rPr>
            </w:pPr>
            <w:r>
              <w:rPr>
                <w:rFonts w:ascii="Arial" w:hAnsi="Arial" w:cs="Arial"/>
                <w:color w:val="000000"/>
              </w:rPr>
              <w:t>(65.853)</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9" w:hRule="atLeast"/>
        </w:trPr>
        <w:tc>
          <w:tcPr>
            <w:tcW w:w="144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3-4</w:t>
            </w:r>
          </w:p>
        </w:tc>
        <w:tc>
          <w:tcPr>
            <w:tcW w:w="1340" w:type="dxa"/>
            <w:tcBorders>
              <w:top w:val="nil"/>
              <w:left w:val="nil"/>
              <w:bottom w:val="nil"/>
              <w:right w:val="nil"/>
            </w:tcBorders>
            <w:vAlign w:val="bottom"/>
          </w:tcPr>
          <w:p>
            <w:pPr>
              <w:widowControl w:val="0"/>
              <w:autoSpaceDE w:val="0"/>
              <w:autoSpaceDN w:val="0"/>
              <w:adjustRightInd w:val="0"/>
              <w:spacing w:after="0" w:line="240" w:lineRule="auto"/>
              <w:ind w:right="281"/>
              <w:jc w:val="right"/>
              <w:rPr>
                <w:rFonts w:ascii="Times New Roman" w:hAnsi="Times New Roman" w:cs="Amiri"/>
              </w:rPr>
            </w:pPr>
            <w:r>
              <w:rPr>
                <w:rFonts w:ascii="Arial" w:hAnsi="Arial" w:cs="Arial"/>
                <w:color w:val="000000"/>
              </w:rPr>
              <w:t>0.000</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61"/>
              <w:jc w:val="right"/>
              <w:rPr>
                <w:rFonts w:ascii="Times New Roman" w:hAnsi="Times New Roman" w:cs="Amiri"/>
              </w:rPr>
            </w:pPr>
            <w:r>
              <w:rPr>
                <w:rFonts w:ascii="Arial" w:hAnsi="Arial" w:cs="Arial"/>
                <w:color w:val="000000"/>
              </w:rPr>
              <w:t>0.000</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321"/>
              <w:jc w:val="right"/>
              <w:rPr>
                <w:rFonts w:ascii="Times New Roman" w:hAnsi="Times New Roman" w:cs="Amiri"/>
              </w:rPr>
            </w:pPr>
            <w:r>
              <w:rPr>
                <w:rFonts w:ascii="Arial" w:hAnsi="Arial" w:cs="Arial"/>
                <w:color w:val="000000"/>
              </w:rPr>
              <w:t>0.000</w:t>
            </w:r>
          </w:p>
        </w:tc>
        <w:tc>
          <w:tcPr>
            <w:tcW w:w="1060" w:type="dxa"/>
            <w:tcBorders>
              <w:top w:val="nil"/>
              <w:left w:val="nil"/>
              <w:bottom w:val="nil"/>
              <w:right w:val="nil"/>
            </w:tcBorders>
            <w:vAlign w:val="bottom"/>
          </w:tcPr>
          <w:p>
            <w:pPr>
              <w:widowControl w:val="0"/>
              <w:autoSpaceDE w:val="0"/>
              <w:autoSpaceDN w:val="0"/>
              <w:adjustRightInd w:val="0"/>
              <w:spacing w:after="0" w:line="299" w:lineRule="exact"/>
              <w:ind w:right="101"/>
              <w:jc w:val="right"/>
              <w:rPr>
                <w:rFonts w:ascii="Times New Roman" w:hAnsi="Times New Roman" w:cs="Amiri"/>
              </w:rPr>
            </w:pPr>
            <w:r>
              <w:rPr>
                <w:rFonts w:ascii="Arial" w:hAnsi="Arial" w:cs="Arial"/>
                <w:color w:val="000000"/>
              </w:rPr>
              <w:t>−5.530</w:t>
            </w:r>
            <w:r>
              <w:rPr>
                <w:rFonts w:hint="eastAsia" w:ascii="MS PGothic" w:hAnsi="Arial" w:eastAsia="MS PGothic" w:cs="MS PGothic"/>
                <w:color w:val="000000"/>
                <w:vertAlign w:val="superscript"/>
              </w:rPr>
              <w:t>∗</w:t>
            </w:r>
          </w:p>
        </w:tc>
        <w:tc>
          <w:tcPr>
            <w:tcW w:w="1300" w:type="dxa"/>
            <w:tcBorders>
              <w:top w:val="nil"/>
              <w:left w:val="nil"/>
              <w:bottom w:val="nil"/>
              <w:right w:val="nil"/>
            </w:tcBorders>
            <w:vAlign w:val="bottom"/>
          </w:tcPr>
          <w:p>
            <w:pPr>
              <w:widowControl w:val="0"/>
              <w:autoSpaceDE w:val="0"/>
              <w:autoSpaceDN w:val="0"/>
              <w:adjustRightInd w:val="0"/>
              <w:spacing w:after="0" w:line="299" w:lineRule="exact"/>
              <w:ind w:right="61"/>
              <w:jc w:val="right"/>
              <w:rPr>
                <w:rFonts w:ascii="Times New Roman" w:hAnsi="Times New Roman" w:cs="Amiri"/>
              </w:rPr>
            </w:pPr>
            <w:r>
              <w:rPr>
                <w:rFonts w:ascii="Arial" w:hAnsi="Arial" w:cs="Arial"/>
                <w:color w:val="000000"/>
              </w:rPr>
              <w:t>−8.510</w:t>
            </w:r>
            <w:r>
              <w:rPr>
                <w:rFonts w:hint="eastAsia" w:ascii="MS PGothic" w:hAnsi="Arial" w:eastAsia="MS PGothic" w:cs="MS PGothic"/>
                <w:color w:val="000000"/>
                <w:vertAlign w:val="superscript"/>
              </w:rPr>
              <w:t>∗∗∗</w:t>
            </w:r>
          </w:p>
        </w:tc>
        <w:tc>
          <w:tcPr>
            <w:tcW w:w="1540" w:type="dxa"/>
            <w:tcBorders>
              <w:top w:val="nil"/>
              <w:left w:val="nil"/>
              <w:bottom w:val="nil"/>
              <w:right w:val="nil"/>
            </w:tcBorders>
            <w:vAlign w:val="bottom"/>
          </w:tcPr>
          <w:p>
            <w:pPr>
              <w:widowControl w:val="0"/>
              <w:autoSpaceDE w:val="0"/>
              <w:autoSpaceDN w:val="0"/>
              <w:adjustRightInd w:val="0"/>
              <w:spacing w:after="0" w:line="240" w:lineRule="auto"/>
              <w:ind w:right="381"/>
              <w:jc w:val="right"/>
              <w:rPr>
                <w:rFonts w:ascii="Times New Roman" w:hAnsi="Times New Roman" w:cs="Amiri"/>
              </w:rPr>
            </w:pPr>
            <w:r>
              <w:rPr>
                <w:rFonts w:ascii="Arial" w:hAnsi="Arial" w:cs="Arial"/>
                <w:color w:val="000000"/>
              </w:rPr>
              <w:t>0.676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8" w:hRule="atLeast"/>
        </w:trPr>
        <w:tc>
          <w:tcPr>
            <w:tcW w:w="14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40" w:type="dxa"/>
            <w:tcBorders>
              <w:top w:val="nil"/>
              <w:left w:val="nil"/>
              <w:bottom w:val="nil"/>
              <w:right w:val="nil"/>
            </w:tcBorders>
            <w:vAlign w:val="bottom"/>
          </w:tcPr>
          <w:p>
            <w:pPr>
              <w:widowControl w:val="0"/>
              <w:autoSpaceDE w:val="0"/>
              <w:autoSpaceDN w:val="0"/>
              <w:adjustRightInd w:val="0"/>
              <w:spacing w:after="0" w:line="240" w:lineRule="auto"/>
              <w:jc w:val="center"/>
              <w:rPr>
                <w:rFonts w:ascii="Times New Roman" w:hAnsi="Times New Roman" w:cs="Amiri"/>
              </w:rPr>
            </w:pPr>
            <w:r>
              <w:rPr>
                <w:rFonts w:ascii="Arial" w:hAnsi="Arial" w:cs="Arial"/>
                <w:color w:val="000000"/>
              </w:rPr>
              <w:t>(.)</w:t>
            </w:r>
          </w:p>
        </w:tc>
        <w:tc>
          <w:tcPr>
            <w:tcW w:w="1080" w:type="dxa"/>
            <w:tcBorders>
              <w:top w:val="nil"/>
              <w:left w:val="nil"/>
              <w:bottom w:val="nil"/>
              <w:right w:val="nil"/>
            </w:tcBorders>
            <w:vAlign w:val="bottom"/>
          </w:tcPr>
          <w:p>
            <w:pPr>
              <w:widowControl w:val="0"/>
              <w:autoSpaceDE w:val="0"/>
              <w:autoSpaceDN w:val="0"/>
              <w:adjustRightInd w:val="0"/>
              <w:spacing w:after="0" w:line="240" w:lineRule="auto"/>
              <w:jc w:val="center"/>
              <w:rPr>
                <w:rFonts w:ascii="Times New Roman" w:hAnsi="Times New Roman" w:cs="Amiri"/>
              </w:rPr>
            </w:pPr>
            <w:r>
              <w:rPr>
                <w:rFonts w:ascii="Arial" w:hAnsi="Arial" w:cs="Arial"/>
                <w:color w:val="000000"/>
              </w:rPr>
              <w:t>(.)</w:t>
            </w:r>
          </w:p>
        </w:tc>
        <w:tc>
          <w:tcPr>
            <w:tcW w:w="1360" w:type="dxa"/>
            <w:tcBorders>
              <w:top w:val="nil"/>
              <w:left w:val="nil"/>
              <w:bottom w:val="nil"/>
              <w:right w:val="nil"/>
            </w:tcBorders>
            <w:vAlign w:val="bottom"/>
          </w:tcPr>
          <w:p>
            <w:pPr>
              <w:widowControl w:val="0"/>
              <w:autoSpaceDE w:val="0"/>
              <w:autoSpaceDN w:val="0"/>
              <w:adjustRightInd w:val="0"/>
              <w:spacing w:after="0" w:line="240" w:lineRule="auto"/>
              <w:ind w:right="1"/>
              <w:jc w:val="center"/>
              <w:rPr>
                <w:rFonts w:ascii="Times New Roman" w:hAnsi="Times New Roman" w:cs="Amiri"/>
              </w:rPr>
            </w:pPr>
            <w:r>
              <w:rPr>
                <w:rFonts w:ascii="Arial" w:hAnsi="Arial" w:cs="Arial"/>
                <w:color w:val="000000"/>
              </w:rPr>
              <w:t>(.)</w:t>
            </w:r>
          </w:p>
        </w:tc>
        <w:tc>
          <w:tcPr>
            <w:tcW w:w="1060" w:type="dxa"/>
            <w:tcBorders>
              <w:top w:val="nil"/>
              <w:left w:val="nil"/>
              <w:bottom w:val="nil"/>
              <w:right w:val="nil"/>
            </w:tcBorders>
            <w:vAlign w:val="bottom"/>
          </w:tcPr>
          <w:p>
            <w:pPr>
              <w:widowControl w:val="0"/>
              <w:autoSpaceDE w:val="0"/>
              <w:autoSpaceDN w:val="0"/>
              <w:adjustRightInd w:val="0"/>
              <w:spacing w:after="0" w:line="240" w:lineRule="auto"/>
              <w:ind w:right="101"/>
              <w:jc w:val="right"/>
              <w:rPr>
                <w:rFonts w:ascii="Times New Roman" w:hAnsi="Times New Roman" w:cs="Amiri"/>
              </w:rPr>
            </w:pPr>
            <w:r>
              <w:rPr>
                <w:rFonts w:ascii="Arial" w:hAnsi="Arial" w:cs="Arial"/>
                <w:color w:val="000000"/>
              </w:rPr>
              <w:t>(3.260)</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1"/>
              <w:jc w:val="right"/>
              <w:rPr>
                <w:rFonts w:ascii="Times New Roman" w:hAnsi="Times New Roman" w:cs="Amiri"/>
              </w:rPr>
            </w:pPr>
            <w:r>
              <w:rPr>
                <w:rFonts w:ascii="Arial" w:hAnsi="Arial" w:cs="Arial"/>
                <w:color w:val="000000"/>
              </w:rPr>
              <w:t>(1.787)</w:t>
            </w:r>
          </w:p>
        </w:tc>
        <w:tc>
          <w:tcPr>
            <w:tcW w:w="1540" w:type="dxa"/>
            <w:tcBorders>
              <w:top w:val="nil"/>
              <w:left w:val="nil"/>
              <w:bottom w:val="nil"/>
              <w:right w:val="nil"/>
            </w:tcBorders>
            <w:vAlign w:val="bottom"/>
          </w:tcPr>
          <w:p>
            <w:pPr>
              <w:widowControl w:val="0"/>
              <w:autoSpaceDE w:val="0"/>
              <w:autoSpaceDN w:val="0"/>
              <w:adjustRightInd w:val="0"/>
              <w:spacing w:after="0" w:line="240" w:lineRule="auto"/>
              <w:ind w:right="301"/>
              <w:jc w:val="right"/>
              <w:rPr>
                <w:rFonts w:ascii="Times New Roman" w:hAnsi="Times New Roman" w:cs="Amiri"/>
              </w:rPr>
            </w:pPr>
            <w:r>
              <w:rPr>
                <w:rFonts w:ascii="Arial" w:hAnsi="Arial" w:cs="Arial"/>
                <w:color w:val="000000"/>
              </w:rPr>
              <w:t>(257.875)</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bl>
    <w:p>
      <w:pPr>
        <w:widowControl w:val="0"/>
        <w:autoSpaceDE w:val="0"/>
        <w:autoSpaceDN w:val="0"/>
        <w:adjustRightInd w:val="0"/>
        <w:spacing w:after="0" w:line="84" w:lineRule="exact"/>
        <w:rPr>
          <w:rFonts w:ascii="Times New Roman" w:hAnsi="Times New Roman" w:cs="Amiri"/>
        </w:rPr>
      </w:pPr>
      <w:r>
        <mc:AlternateContent>
          <mc:Choice Requires="wps">
            <w:drawing>
              <wp:anchor distT="0" distB="0" distL="114300" distR="114300" simplePos="0" relativeHeight="251722752" behindDoc="1" locked="0" layoutInCell="0" allowOverlap="1">
                <wp:simplePos x="0" y="0"/>
                <wp:positionH relativeFrom="column">
                  <wp:posOffset>-1270</wp:posOffset>
                </wp:positionH>
                <wp:positionV relativeFrom="paragraph">
                  <wp:posOffset>37465</wp:posOffset>
                </wp:positionV>
                <wp:extent cx="5791835" cy="0"/>
                <wp:effectExtent l="0" t="0" r="635" b="635"/>
                <wp:wrapNone/>
                <wp:docPr id="7" name="Line 65"/>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9874">
                          <a:solidFill>
                            <a:srgbClr val="FFFFFF"/>
                          </a:solidFill>
                          <a:round/>
                        </a:ln>
                      </wps:spPr>
                      <wps:bodyPr/>
                    </wps:wsp>
                  </a:graphicData>
                </a:graphic>
              </wp:anchor>
            </w:drawing>
          </mc:Choice>
          <mc:Fallback>
            <w:pict>
              <v:line id="Line 65" o:spid="_x0000_s1026" o:spt="20" style="position:absolute;left:0pt;margin-left:-0.1pt;margin-top:2.95pt;height:0pt;width:456.05pt;z-index:-251593728;mso-width-relative:page;mso-height-relative:page;" filled="f" stroked="t" coordsize="21600,21600" o:allowincell="f" o:gfxdata="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eHaBxNQA&#10;AAAFAQAADwAAAAAAAAABACAAAAAiAAAAZHJzL2Rvd25yZXYueG1sUEsBAhQAFAAAAAgAh07iQD/W&#10;yf2xAQAAUgMAAA4AAAAAAAAAAQAgAAAAIwEAAGRycy9lMm9Eb2MueG1sUEsFBgAAAAAGAAYAWQEA&#10;AEYFAAAAAA==&#10;">
                <v:fill on="f" focussize="0,0"/>
                <v:stroke weight="0.77748031496063pt" color="#FFFFFF" joinstyle="round"/>
                <v:imagedata o:title=""/>
                <o:lock v:ext="edit" aspectratio="f"/>
              </v:line>
            </w:pict>
          </mc:Fallback>
        </mc:AlternateContent>
      </w:r>
    </w:p>
    <w:p>
      <w:pPr>
        <w:widowControl w:val="0"/>
        <w:overflowPunct w:val="0"/>
        <w:autoSpaceDE w:val="0"/>
        <w:autoSpaceDN w:val="0"/>
        <w:adjustRightInd w:val="0"/>
        <w:spacing w:after="0" w:line="275" w:lineRule="auto"/>
        <w:ind w:firstLine="47"/>
        <w:jc w:val="both"/>
        <w:rPr>
          <w:rFonts w:ascii="Times New Roman" w:hAnsi="Times New Roman" w:cs="Amiri"/>
        </w:rPr>
      </w:pPr>
      <w:r>
        <w:rPr>
          <w:rFonts w:ascii="Arial" w:hAnsi="Arial" w:cs="Arial"/>
          <w:i/>
          <w:iCs/>
          <w:color w:val="000000"/>
        </w:rPr>
        <w:t xml:space="preserve">Notes </w:t>
      </w:r>
      <w:r>
        <w:rPr>
          <w:rFonts w:ascii="Arial" w:hAnsi="Arial" w:cs="Arial"/>
          <w:color w:val="000000"/>
        </w:rPr>
        <w:t>Due to Standard errors in parentheses. Other control variables: Age, age squared, region, urban,</w:t>
      </w:r>
      <w:r>
        <w:rPr>
          <w:rFonts w:ascii="Arial" w:hAnsi="Arial" w:cs="Arial"/>
          <w:i/>
          <w:iCs/>
          <w:color w:val="000000"/>
        </w:rPr>
        <w:t xml:space="preserve"> </w:t>
      </w:r>
      <w:r>
        <w:rPr>
          <w:rFonts w:ascii="Arial" w:hAnsi="Arial" w:cs="Arial"/>
          <w:color w:val="000000"/>
        </w:rPr>
        <w:t>education, han, marital status, urbanization index, time dummies, health insurance status, household ex-penditures. N=10028 (male sample), N=11465 (female sample).</w:t>
      </w:r>
    </w:p>
    <w:p>
      <w:pPr>
        <w:widowControl w:val="0"/>
        <w:autoSpaceDE w:val="0"/>
        <w:autoSpaceDN w:val="0"/>
        <w:adjustRightInd w:val="0"/>
        <w:spacing w:after="0" w:line="240" w:lineRule="auto"/>
        <w:rPr>
          <w:rFonts w:ascii="Times New Roman" w:hAnsi="Times New Roman" w:cs="Amiri"/>
        </w:rPr>
        <w:sectPr>
          <w:pgSz w:w="12240" w:h="15840"/>
          <w:pgMar w:top="1440"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sectPr>
          <w:type w:val="continuous"/>
          <w:pgSz w:w="12240" w:h="15840"/>
          <w:pgMar w:top="1440" w:right="6140" w:bottom="347" w:left="5860" w:header="720" w:footer="720" w:gutter="0"/>
          <w:cols w:equalWidth="0" w:num="1">
            <w:col w:w="240"/>
          </w:cols>
        </w:sectPr>
      </w:pPr>
    </w:p>
    <w:p>
      <w:pPr>
        <w:widowControl w:val="0"/>
        <w:autoSpaceDE w:val="0"/>
        <w:autoSpaceDN w:val="0"/>
        <w:adjustRightInd w:val="0"/>
        <w:spacing w:after="0" w:line="200" w:lineRule="exact"/>
        <w:rPr>
          <w:rFonts w:ascii="Times New Roman" w:hAnsi="Times New Roman" w:cs="Amiri"/>
        </w:rPr>
      </w:pPr>
      <w:bookmarkStart w:id="36" w:name="page38"/>
      <w:bookmarkEnd w:id="36"/>
    </w:p>
    <w:p>
      <w:pPr>
        <w:widowControl w:val="0"/>
        <w:autoSpaceDE w:val="0"/>
        <w:autoSpaceDN w:val="0"/>
        <w:adjustRightInd w:val="0"/>
        <w:spacing w:after="0" w:line="269" w:lineRule="exact"/>
        <w:rPr>
          <w:rFonts w:ascii="Times New Roman" w:hAnsi="Times New Roman" w:cs="Amiri"/>
        </w:rPr>
      </w:pPr>
    </w:p>
    <w:p>
      <w:pPr>
        <w:widowControl w:val="0"/>
        <w:overflowPunct w:val="0"/>
        <w:autoSpaceDE w:val="0"/>
        <w:autoSpaceDN w:val="0"/>
        <w:adjustRightInd w:val="0"/>
        <w:spacing w:after="0" w:line="185" w:lineRule="auto"/>
        <w:ind w:left="1200" w:hanging="1203"/>
        <w:jc w:val="both"/>
        <w:rPr>
          <w:rFonts w:ascii="Times New Roman" w:hAnsi="Times New Roman" w:cs="Amiri"/>
        </w:rPr>
      </w:pPr>
      <w:r>
        <w:rPr>
          <w:rFonts w:ascii="Gabriola" w:hAnsi="Gabriola" w:cs="Gabriola"/>
          <w:color w:val="000000"/>
        </w:rPr>
        <w:t>Table 0.15: Analysis of the e</w:t>
      </w:r>
      <w:r>
        <w:rPr>
          <w:rFonts w:ascii="Cambria Math" w:hAnsi="Cambria Math" w:cs="Cambria Math"/>
          <w:color w:val="000000"/>
        </w:rPr>
        <w:t>ﬀ</w:t>
      </w:r>
      <w:r>
        <w:rPr>
          <w:rFonts w:ascii="Gabriola" w:hAnsi="Gabriola" w:cs="Gabriola"/>
          <w:color w:val="000000"/>
        </w:rPr>
        <w:t>ect of time since diabetes diagnosis on employment status and behavioural outcomes using fixed e</w:t>
      </w:r>
      <w:r>
        <w:rPr>
          <w:rFonts w:ascii="Cambria Math" w:hAnsi="Cambria Math" w:cs="Cambria Math"/>
          <w:color w:val="000000"/>
        </w:rPr>
        <w:t>ﬀ</w:t>
      </w:r>
      <w:r>
        <w:rPr>
          <w:rFonts w:ascii="Gabriola" w:hAnsi="Gabriola" w:cs="Gabriola"/>
          <w:color w:val="000000"/>
        </w:rPr>
        <w:t>ects (duration groups) (non-imputed)</w:t>
      </w:r>
    </w:p>
    <w:p>
      <w:pPr>
        <w:widowControl w:val="0"/>
        <w:autoSpaceDE w:val="0"/>
        <w:autoSpaceDN w:val="0"/>
        <w:adjustRightInd w:val="0"/>
        <w:spacing w:after="0" w:line="21" w:lineRule="exact"/>
        <w:rPr>
          <w:rFonts w:ascii="Times New Roman" w:hAnsi="Times New Roman" w:cs="Amiri"/>
        </w:rPr>
      </w:pPr>
    </w:p>
    <w:tbl>
      <w:tblPr>
        <w:tblStyle w:val="12"/>
        <w:tblW w:w="9140" w:type="dxa"/>
        <w:tblInd w:w="0" w:type="dxa"/>
        <w:tblLayout w:type="fixed"/>
        <w:tblCellMar>
          <w:top w:w="0" w:type="dxa"/>
          <w:left w:w="0" w:type="dxa"/>
          <w:bottom w:w="0" w:type="dxa"/>
          <w:right w:w="0" w:type="dxa"/>
        </w:tblCellMar>
      </w:tblPr>
      <w:tblGrid>
        <w:gridCol w:w="1420"/>
        <w:gridCol w:w="1300"/>
        <w:gridCol w:w="1080"/>
        <w:gridCol w:w="1380"/>
        <w:gridCol w:w="1160"/>
        <w:gridCol w:w="1260"/>
        <w:gridCol w:w="1520"/>
        <w:gridCol w:w="20"/>
      </w:tblGrid>
      <w:tr>
        <w:tblPrEx>
          <w:tblLayout w:type="fixed"/>
        </w:tblPrEx>
        <w:trPr>
          <w:trHeight w:val="251" w:hRule="atLeast"/>
        </w:trPr>
        <w:tc>
          <w:tcPr>
            <w:tcW w:w="142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single" w:color="auto" w:sz="8" w:space="0"/>
              <w:left w:val="nil"/>
              <w:bottom w:val="nil"/>
              <w:right w:val="nil"/>
            </w:tcBorders>
            <w:vAlign w:val="bottom"/>
          </w:tcPr>
          <w:p>
            <w:pPr>
              <w:widowControl w:val="0"/>
              <w:autoSpaceDE w:val="0"/>
              <w:autoSpaceDN w:val="0"/>
              <w:adjustRightInd w:val="0"/>
              <w:spacing w:after="0" w:line="240" w:lineRule="auto"/>
              <w:ind w:left="500"/>
              <w:rPr>
                <w:rFonts w:ascii="Times New Roman" w:hAnsi="Times New Roman" w:cs="Amiri"/>
              </w:rPr>
            </w:pPr>
            <w:r>
              <w:rPr>
                <w:rFonts w:ascii="Arial" w:hAnsi="Arial" w:cs="Arial"/>
                <w:color w:val="000000"/>
              </w:rPr>
              <w:t>(1)</w:t>
            </w:r>
          </w:p>
        </w:tc>
        <w:tc>
          <w:tcPr>
            <w:tcW w:w="108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(2)</w:t>
            </w:r>
          </w:p>
        </w:tc>
        <w:tc>
          <w:tcPr>
            <w:tcW w:w="138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542"/>
              <w:jc w:val="right"/>
              <w:rPr>
                <w:rFonts w:ascii="Times New Roman" w:hAnsi="Times New Roman" w:cs="Amiri"/>
              </w:rPr>
            </w:pPr>
            <w:r>
              <w:rPr>
                <w:rFonts w:ascii="Arial" w:hAnsi="Arial" w:cs="Arial"/>
                <w:color w:val="000000"/>
              </w:rPr>
              <w:t>(3)</w:t>
            </w:r>
          </w:p>
        </w:tc>
        <w:tc>
          <w:tcPr>
            <w:tcW w:w="116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442"/>
              <w:jc w:val="right"/>
              <w:rPr>
                <w:rFonts w:ascii="Times New Roman" w:hAnsi="Times New Roman" w:cs="Amiri"/>
              </w:rPr>
            </w:pPr>
            <w:r>
              <w:rPr>
                <w:rFonts w:ascii="Arial" w:hAnsi="Arial" w:cs="Arial"/>
                <w:color w:val="000000"/>
              </w:rPr>
              <w:t>(4)</w:t>
            </w:r>
          </w:p>
        </w:tc>
        <w:tc>
          <w:tcPr>
            <w:tcW w:w="126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442"/>
              <w:jc w:val="right"/>
              <w:rPr>
                <w:rFonts w:ascii="Times New Roman" w:hAnsi="Times New Roman" w:cs="Amiri"/>
              </w:rPr>
            </w:pPr>
            <w:r>
              <w:rPr>
                <w:rFonts w:ascii="Arial" w:hAnsi="Arial" w:cs="Arial"/>
                <w:color w:val="000000"/>
              </w:rPr>
              <w:t>(5)</w:t>
            </w:r>
          </w:p>
        </w:tc>
        <w:tc>
          <w:tcPr>
            <w:tcW w:w="152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562"/>
              <w:jc w:val="right"/>
              <w:rPr>
                <w:rFonts w:ascii="Times New Roman" w:hAnsi="Times New Roman" w:cs="Amiri"/>
              </w:rPr>
            </w:pPr>
            <w:r>
              <w:rPr>
                <w:rFonts w:ascii="Arial" w:hAnsi="Arial" w:cs="Arial"/>
                <w:color w:val="000000"/>
              </w:rPr>
              <w:t>(6)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42"/>
              <w:jc w:val="right"/>
              <w:rPr>
                <w:rFonts w:ascii="Times New Roman" w:hAnsi="Times New Roman" w:cs="Amiri"/>
              </w:rPr>
            </w:pPr>
            <w:r>
              <w:rPr>
                <w:rFonts w:ascii="Arial" w:hAnsi="Arial" w:cs="Arial"/>
                <w:color w:val="000000"/>
              </w:rPr>
              <w:t>Employment</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02"/>
              <w:jc w:val="right"/>
              <w:rPr>
                <w:rFonts w:ascii="Times New Roman" w:hAnsi="Times New Roman" w:cs="Amiri"/>
              </w:rPr>
            </w:pPr>
            <w:r>
              <w:rPr>
                <w:rFonts w:ascii="Arial" w:hAnsi="Arial" w:cs="Arial"/>
                <w:color w:val="000000"/>
              </w:rPr>
              <w:t>Smoking</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Any alcohol</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382"/>
              <w:jc w:val="right"/>
              <w:rPr>
                <w:rFonts w:ascii="Times New Roman" w:hAnsi="Times New Roman" w:cs="Amiri"/>
              </w:rPr>
            </w:pPr>
            <w:r>
              <w:rPr>
                <w:rFonts w:ascii="Arial" w:hAnsi="Arial" w:cs="Arial"/>
                <w:color w:val="000000"/>
              </w:rPr>
              <w:t>BMI</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02"/>
              <w:jc w:val="right"/>
              <w:rPr>
                <w:rFonts w:ascii="Times New Roman" w:hAnsi="Times New Roman" w:cs="Amiri"/>
              </w:rPr>
            </w:pPr>
            <w:r>
              <w:rPr>
                <w:rFonts w:ascii="Arial" w:hAnsi="Arial" w:cs="Arial"/>
                <w:color w:val="000000"/>
              </w:rPr>
              <w:t>Waist (cm)</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Calories (kcal)</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1" w:hRule="atLeast"/>
        </w:trPr>
        <w:tc>
          <w:tcPr>
            <w:tcW w:w="14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26" w:hRule="atLeast"/>
        </w:trPr>
        <w:tc>
          <w:tcPr>
            <w:tcW w:w="1420" w:type="dxa"/>
            <w:tcBorders>
              <w:top w:val="nil"/>
              <w:left w:val="nil"/>
              <w:bottom w:val="nil"/>
              <w:right w:val="nil"/>
            </w:tcBorders>
            <w:vAlign w:val="bottom"/>
          </w:tcPr>
          <w:p>
            <w:pPr>
              <w:widowControl w:val="0"/>
              <w:autoSpaceDE w:val="0"/>
              <w:autoSpaceDN w:val="0"/>
              <w:adjustRightInd w:val="0"/>
              <w:spacing w:after="0" w:line="225" w:lineRule="exact"/>
              <w:ind w:left="100"/>
              <w:rPr>
                <w:rFonts w:ascii="Times New Roman" w:hAnsi="Times New Roman" w:cs="Amiri"/>
              </w:rPr>
            </w:pPr>
            <w:r>
              <w:rPr>
                <w:rFonts w:ascii="Arial" w:hAnsi="Arial" w:cs="Arial"/>
                <w:color w:val="000000"/>
              </w:rPr>
              <w:t>Male sample</w:t>
            </w:r>
          </w:p>
        </w:tc>
        <w:tc>
          <w:tcPr>
            <w:tcW w:w="13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vMerge w:val="restart"/>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−.013</w:t>
            </w:r>
          </w:p>
        </w:tc>
        <w:tc>
          <w:tcPr>
            <w:tcW w:w="13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60" w:type="dxa"/>
            <w:vMerge w:val="restart"/>
            <w:tcBorders>
              <w:top w:val="nil"/>
              <w:left w:val="nil"/>
              <w:bottom w:val="nil"/>
              <w:right w:val="nil"/>
            </w:tcBorders>
            <w:vAlign w:val="bottom"/>
          </w:tcPr>
          <w:p>
            <w:pPr>
              <w:widowControl w:val="0"/>
              <w:autoSpaceDE w:val="0"/>
              <w:autoSpaceDN w:val="0"/>
              <w:adjustRightInd w:val="0"/>
              <w:spacing w:after="0" w:line="240" w:lineRule="auto"/>
              <w:ind w:right="242"/>
              <w:jc w:val="right"/>
              <w:rPr>
                <w:rFonts w:ascii="Times New Roman" w:hAnsi="Times New Roman" w:cs="Amiri"/>
              </w:rPr>
            </w:pPr>
            <w:r>
              <w:rPr>
                <w:rFonts w:ascii="Arial" w:hAnsi="Arial" w:cs="Arial"/>
                <w:color w:val="000000"/>
              </w:rPr>
              <w:t>−.013</w:t>
            </w:r>
          </w:p>
        </w:tc>
        <w:tc>
          <w:tcPr>
            <w:tcW w:w="12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vMerge w:val="restart"/>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−268.541</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6"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0</w:t>
            </w:r>
          </w:p>
        </w:tc>
        <w:tc>
          <w:tcPr>
            <w:tcW w:w="1300" w:type="dxa"/>
            <w:tcBorders>
              <w:top w:val="nil"/>
              <w:left w:val="nil"/>
              <w:bottom w:val="nil"/>
              <w:right w:val="nil"/>
            </w:tcBorders>
            <w:vAlign w:val="bottom"/>
          </w:tcPr>
          <w:p>
            <w:pPr>
              <w:widowControl w:val="0"/>
              <w:autoSpaceDE w:val="0"/>
              <w:autoSpaceDN w:val="0"/>
              <w:adjustRightInd w:val="0"/>
              <w:spacing w:after="0" w:line="235" w:lineRule="exact"/>
              <w:ind w:left="500"/>
              <w:rPr>
                <w:rFonts w:ascii="Times New Roman" w:hAnsi="Times New Roman" w:cs="Amiri"/>
              </w:rPr>
            </w:pPr>
            <w:r>
              <w:rPr>
                <w:rFonts w:ascii="Arial" w:hAnsi="Arial" w:cs="Arial"/>
                <w:color w:val="000000"/>
              </w:rPr>
              <w:t>0.126</w:t>
            </w:r>
            <w:r>
              <w:rPr>
                <w:rFonts w:hint="eastAsia" w:ascii="MS PGothic" w:hAnsi="Arial" w:eastAsia="MS PGothic" w:cs="MS PGothic"/>
                <w:color w:val="000000"/>
                <w:vertAlign w:val="superscript"/>
              </w:rPr>
              <w:t>∗</w:t>
            </w:r>
          </w:p>
        </w:tc>
        <w:tc>
          <w:tcPr>
            <w:tcW w:w="10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0.081</w:t>
            </w:r>
          </w:p>
        </w:tc>
        <w:tc>
          <w:tcPr>
            <w:tcW w:w="11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1.444</w:t>
            </w:r>
          </w:p>
        </w:tc>
        <w:tc>
          <w:tcPr>
            <w:tcW w:w="15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(.073)</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(.084)</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(.156)</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(.704)</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(1.883)</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(213.448)</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1-2</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0.046</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−.019</w:t>
            </w:r>
          </w:p>
        </w:tc>
        <w:tc>
          <w:tcPr>
            <w:tcW w:w="1380" w:type="dxa"/>
            <w:tcBorders>
              <w:top w:val="nil"/>
              <w:left w:val="nil"/>
              <w:bottom w:val="nil"/>
              <w:right w:val="nil"/>
            </w:tcBorders>
            <w:vAlign w:val="bottom"/>
          </w:tcPr>
          <w:p>
            <w:pPr>
              <w:widowControl w:val="0"/>
              <w:autoSpaceDE w:val="0"/>
              <w:autoSpaceDN w:val="0"/>
              <w:adjustRightInd w:val="0"/>
              <w:spacing w:after="0" w:line="294" w:lineRule="exact"/>
              <w:ind w:left="440"/>
              <w:rPr>
                <w:rFonts w:ascii="Times New Roman" w:hAnsi="Times New Roman" w:cs="Amiri"/>
              </w:rPr>
            </w:pPr>
            <w:r>
              <w:rPr>
                <w:rFonts w:ascii="Arial" w:hAnsi="Arial" w:cs="Arial"/>
                <w:color w:val="000000"/>
              </w:rPr>
              <w:t>−.135</w:t>
            </w:r>
            <w:r>
              <w:rPr>
                <w:rFonts w:hint="eastAsia" w:ascii="MS PGothic" w:hAnsi="Arial" w:eastAsia="MS PGothic" w:cs="MS PGothic"/>
                <w:color w:val="000000"/>
                <w:vertAlign w:val="superscript"/>
              </w:rPr>
              <w:t>∗∗∗</w:t>
            </w:r>
          </w:p>
        </w:tc>
        <w:tc>
          <w:tcPr>
            <w:tcW w:w="1160" w:type="dxa"/>
            <w:tcBorders>
              <w:top w:val="nil"/>
              <w:left w:val="nil"/>
              <w:bottom w:val="nil"/>
              <w:right w:val="nil"/>
            </w:tcBorders>
            <w:vAlign w:val="bottom"/>
          </w:tcPr>
          <w:p>
            <w:pPr>
              <w:widowControl w:val="0"/>
              <w:autoSpaceDE w:val="0"/>
              <w:autoSpaceDN w:val="0"/>
              <w:adjustRightInd w:val="0"/>
              <w:spacing w:after="0" w:line="294" w:lineRule="exact"/>
              <w:ind w:right="42"/>
              <w:jc w:val="right"/>
              <w:rPr>
                <w:rFonts w:ascii="Times New Roman" w:hAnsi="Times New Roman" w:cs="Amiri"/>
              </w:rPr>
            </w:pPr>
            <w:r>
              <w:rPr>
                <w:rFonts w:ascii="Arial" w:hAnsi="Arial" w:cs="Arial"/>
                <w:color w:val="000000"/>
              </w:rPr>
              <w:t>−.817</w:t>
            </w:r>
            <w:r>
              <w:rPr>
                <w:rFonts w:hint="eastAsia" w:ascii="MS PGothic" w:hAnsi="Arial" w:eastAsia="MS PGothic" w:cs="MS PGothic"/>
                <w:color w:val="000000"/>
                <w:vertAlign w:val="superscript"/>
              </w:rPr>
              <w:t>∗∗∗</w:t>
            </w:r>
          </w:p>
        </w:tc>
        <w:tc>
          <w:tcPr>
            <w:tcW w:w="1260" w:type="dxa"/>
            <w:tcBorders>
              <w:top w:val="nil"/>
              <w:left w:val="nil"/>
              <w:bottom w:val="nil"/>
              <w:right w:val="nil"/>
            </w:tcBorders>
            <w:vAlign w:val="bottom"/>
          </w:tcPr>
          <w:p>
            <w:pPr>
              <w:widowControl w:val="0"/>
              <w:autoSpaceDE w:val="0"/>
              <w:autoSpaceDN w:val="0"/>
              <w:adjustRightInd w:val="0"/>
              <w:spacing w:after="0" w:line="294" w:lineRule="exact"/>
              <w:ind w:left="320"/>
              <w:rPr>
                <w:rFonts w:ascii="Times New Roman" w:hAnsi="Times New Roman" w:cs="Amiri"/>
              </w:rPr>
            </w:pPr>
            <w:r>
              <w:rPr>
                <w:rFonts w:ascii="Arial" w:hAnsi="Arial" w:cs="Arial"/>
                <w:color w:val="000000"/>
              </w:rPr>
              <w:t>−2.298</w:t>
            </w:r>
            <w:r>
              <w:rPr>
                <w:rFonts w:hint="eastAsia" w:ascii="MS PGothic" w:hAnsi="Arial" w:eastAsia="MS PGothic" w:cs="MS PGothic"/>
                <w:color w:val="000000"/>
                <w:vertAlign w:val="superscript"/>
              </w:rPr>
              <w:t>∗∗∗</w:t>
            </w:r>
          </w:p>
        </w:tc>
        <w:tc>
          <w:tcPr>
            <w:tcW w:w="1520" w:type="dxa"/>
            <w:tcBorders>
              <w:top w:val="nil"/>
              <w:left w:val="nil"/>
              <w:bottom w:val="nil"/>
              <w:right w:val="nil"/>
            </w:tcBorders>
            <w:vAlign w:val="bottom"/>
          </w:tcPr>
          <w:p>
            <w:pPr>
              <w:widowControl w:val="0"/>
              <w:autoSpaceDE w:val="0"/>
              <w:autoSpaceDN w:val="0"/>
              <w:adjustRightInd w:val="0"/>
              <w:spacing w:after="0" w:line="294" w:lineRule="exact"/>
              <w:ind w:left="280"/>
              <w:rPr>
                <w:rFonts w:ascii="Times New Roman" w:hAnsi="Times New Roman" w:cs="Amiri"/>
              </w:rPr>
            </w:pPr>
            <w:r>
              <w:rPr>
                <w:rFonts w:ascii="Arial" w:hAnsi="Arial" w:cs="Arial"/>
                <w:color w:val="000000"/>
              </w:rPr>
              <w:t>−225.905</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(.039)</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(.039)</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(.042)</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(.199)</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(.637)</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(90.437)</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3-4</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0.013</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42"/>
              <w:jc w:val="right"/>
              <w:rPr>
                <w:rFonts w:ascii="Times New Roman" w:hAnsi="Times New Roman" w:cs="Amiri"/>
              </w:rPr>
            </w:pPr>
            <w:r>
              <w:rPr>
                <w:rFonts w:ascii="Arial" w:hAnsi="Arial" w:cs="Arial"/>
                <w:color w:val="000000"/>
              </w:rPr>
              <w:t>0.035</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−.052</w:t>
            </w:r>
          </w:p>
        </w:tc>
        <w:tc>
          <w:tcPr>
            <w:tcW w:w="1160" w:type="dxa"/>
            <w:tcBorders>
              <w:top w:val="nil"/>
              <w:left w:val="nil"/>
              <w:bottom w:val="nil"/>
              <w:right w:val="nil"/>
            </w:tcBorders>
            <w:vAlign w:val="bottom"/>
          </w:tcPr>
          <w:p>
            <w:pPr>
              <w:widowControl w:val="0"/>
              <w:autoSpaceDE w:val="0"/>
              <w:autoSpaceDN w:val="0"/>
              <w:adjustRightInd w:val="0"/>
              <w:spacing w:after="0" w:line="294" w:lineRule="exact"/>
              <w:ind w:right="122"/>
              <w:jc w:val="right"/>
              <w:rPr>
                <w:rFonts w:ascii="Times New Roman" w:hAnsi="Times New Roman" w:cs="Amiri"/>
              </w:rPr>
            </w:pPr>
            <w:r>
              <w:rPr>
                <w:rFonts w:ascii="Arial" w:hAnsi="Arial" w:cs="Arial"/>
                <w:color w:val="000000"/>
              </w:rPr>
              <w:t>−.786</w:t>
            </w:r>
            <w:r>
              <w:rPr>
                <w:rFonts w:hint="eastAsia" w:ascii="MS PGothic" w:hAnsi="Arial" w:eastAsia="MS PGothic" w:cs="MS PGothic"/>
                <w:color w:val="000000"/>
                <w:vertAlign w:val="superscript"/>
              </w:rPr>
              <w:t>∗∗</w:t>
            </w:r>
          </w:p>
        </w:tc>
        <w:tc>
          <w:tcPr>
            <w:tcW w:w="1260" w:type="dxa"/>
            <w:tcBorders>
              <w:top w:val="nil"/>
              <w:left w:val="nil"/>
              <w:bottom w:val="nil"/>
              <w:right w:val="nil"/>
            </w:tcBorders>
            <w:vAlign w:val="bottom"/>
          </w:tcPr>
          <w:p>
            <w:pPr>
              <w:widowControl w:val="0"/>
              <w:autoSpaceDE w:val="0"/>
              <w:autoSpaceDN w:val="0"/>
              <w:adjustRightInd w:val="0"/>
              <w:spacing w:after="0" w:line="294" w:lineRule="exact"/>
              <w:ind w:left="320"/>
              <w:rPr>
                <w:rFonts w:ascii="Times New Roman" w:hAnsi="Times New Roman" w:cs="Amiri"/>
              </w:rPr>
            </w:pPr>
            <w:r>
              <w:rPr>
                <w:rFonts w:ascii="Arial" w:hAnsi="Arial" w:cs="Arial"/>
                <w:color w:val="000000"/>
              </w:rPr>
              <w:t>−3.016</w:t>
            </w:r>
            <w:r>
              <w:rPr>
                <w:rFonts w:hint="eastAsia" w:ascii="MS PGothic" w:hAnsi="Arial" w:eastAsia="MS PGothic" w:cs="MS PGothic"/>
                <w:color w:val="000000"/>
                <w:vertAlign w:val="superscript"/>
              </w:rPr>
              <w:t>∗∗∗</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−107.317</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(.046)</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(.054)</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(.055)</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(.325)</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(.819)</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(98.624)</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5-6</w:t>
            </w:r>
          </w:p>
        </w:tc>
        <w:tc>
          <w:tcPr>
            <w:tcW w:w="1300" w:type="dxa"/>
            <w:tcBorders>
              <w:top w:val="nil"/>
              <w:left w:val="nil"/>
              <w:bottom w:val="nil"/>
              <w:right w:val="nil"/>
            </w:tcBorders>
            <w:vAlign w:val="bottom"/>
          </w:tcPr>
          <w:p>
            <w:pPr>
              <w:widowControl w:val="0"/>
              <w:autoSpaceDE w:val="0"/>
              <w:autoSpaceDN w:val="0"/>
              <w:adjustRightInd w:val="0"/>
              <w:spacing w:after="0" w:line="294" w:lineRule="exact"/>
              <w:ind w:left="460"/>
              <w:rPr>
                <w:rFonts w:ascii="Times New Roman" w:hAnsi="Times New Roman" w:cs="Amiri"/>
              </w:rPr>
            </w:pPr>
            <w:r>
              <w:rPr>
                <w:rFonts w:ascii="Arial" w:hAnsi="Arial" w:cs="Arial"/>
                <w:color w:val="000000"/>
              </w:rPr>
              <w:t>−.134</w:t>
            </w:r>
            <w:r>
              <w:rPr>
                <w:rFonts w:hint="eastAsia" w:ascii="MS PGothic" w:hAnsi="Arial" w:eastAsia="MS PGothic" w:cs="MS PGothic"/>
                <w:color w:val="000000"/>
                <w:vertAlign w:val="superscript"/>
              </w:rPr>
              <w:t>∗</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0.028</w:t>
            </w:r>
          </w:p>
        </w:tc>
        <w:tc>
          <w:tcPr>
            <w:tcW w:w="1380" w:type="dxa"/>
            <w:tcBorders>
              <w:top w:val="nil"/>
              <w:left w:val="nil"/>
              <w:bottom w:val="nil"/>
              <w:right w:val="nil"/>
            </w:tcBorders>
            <w:vAlign w:val="bottom"/>
          </w:tcPr>
          <w:p>
            <w:pPr>
              <w:widowControl w:val="0"/>
              <w:autoSpaceDE w:val="0"/>
              <w:autoSpaceDN w:val="0"/>
              <w:adjustRightInd w:val="0"/>
              <w:spacing w:after="0" w:line="294" w:lineRule="exact"/>
              <w:ind w:left="440"/>
              <w:rPr>
                <w:rFonts w:ascii="Times New Roman" w:hAnsi="Times New Roman" w:cs="Amiri"/>
              </w:rPr>
            </w:pPr>
            <w:r>
              <w:rPr>
                <w:rFonts w:ascii="Arial" w:hAnsi="Arial" w:cs="Arial"/>
                <w:color w:val="000000"/>
              </w:rPr>
              <w:t>−.134</w:t>
            </w:r>
            <w:r>
              <w:rPr>
                <w:rFonts w:hint="eastAsia" w:ascii="MS PGothic" w:hAnsi="Arial" w:eastAsia="MS PGothic" w:cs="MS PGothic"/>
                <w:color w:val="000000"/>
                <w:vertAlign w:val="superscript"/>
              </w:rPr>
              <w:t>∗∗</w:t>
            </w:r>
          </w:p>
        </w:tc>
        <w:tc>
          <w:tcPr>
            <w:tcW w:w="1160" w:type="dxa"/>
            <w:tcBorders>
              <w:top w:val="nil"/>
              <w:left w:val="nil"/>
              <w:bottom w:val="nil"/>
              <w:right w:val="nil"/>
            </w:tcBorders>
            <w:vAlign w:val="bottom"/>
          </w:tcPr>
          <w:p>
            <w:pPr>
              <w:widowControl w:val="0"/>
              <w:autoSpaceDE w:val="0"/>
              <w:autoSpaceDN w:val="0"/>
              <w:adjustRightInd w:val="0"/>
              <w:spacing w:after="0" w:line="294" w:lineRule="exact"/>
              <w:ind w:right="42"/>
              <w:jc w:val="right"/>
              <w:rPr>
                <w:rFonts w:ascii="Times New Roman" w:hAnsi="Times New Roman" w:cs="Amiri"/>
              </w:rPr>
            </w:pPr>
            <w:r>
              <w:rPr>
                <w:rFonts w:ascii="Arial" w:hAnsi="Arial" w:cs="Arial"/>
                <w:color w:val="000000"/>
              </w:rPr>
              <w:t>−1.159</w:t>
            </w:r>
            <w:r>
              <w:rPr>
                <w:rFonts w:hint="eastAsia" w:ascii="MS PGothic" w:hAnsi="Arial" w:eastAsia="MS PGothic" w:cs="MS PGothic"/>
                <w:color w:val="000000"/>
                <w:vertAlign w:val="superscript"/>
              </w:rPr>
              <w:t>∗∗∗</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−1.715</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34.167</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(.079)</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(.077)</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(.065)</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(.343)</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(1.178)</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(117.774)</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7-8</w:t>
            </w:r>
          </w:p>
        </w:tc>
        <w:tc>
          <w:tcPr>
            <w:tcW w:w="1300" w:type="dxa"/>
            <w:tcBorders>
              <w:top w:val="nil"/>
              <w:left w:val="nil"/>
              <w:bottom w:val="nil"/>
              <w:right w:val="nil"/>
            </w:tcBorders>
            <w:vAlign w:val="bottom"/>
          </w:tcPr>
          <w:p>
            <w:pPr>
              <w:widowControl w:val="0"/>
              <w:autoSpaceDE w:val="0"/>
              <w:autoSpaceDN w:val="0"/>
              <w:adjustRightInd w:val="0"/>
              <w:spacing w:after="0" w:line="294" w:lineRule="exact"/>
              <w:ind w:left="500"/>
              <w:rPr>
                <w:rFonts w:ascii="Times New Roman" w:hAnsi="Times New Roman" w:cs="Amiri"/>
              </w:rPr>
            </w:pPr>
            <w:r>
              <w:rPr>
                <w:rFonts w:ascii="Arial" w:hAnsi="Arial" w:cs="Arial"/>
                <w:color w:val="000000"/>
              </w:rPr>
              <w:t>0.162</w:t>
            </w:r>
            <w:r>
              <w:rPr>
                <w:rFonts w:hint="eastAsia" w:ascii="MS PGothic" w:hAnsi="Arial" w:eastAsia="MS PGothic" w:cs="MS PGothic"/>
                <w:color w:val="000000"/>
                <w:vertAlign w:val="superscript"/>
              </w:rPr>
              <w:t>∗∗</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−.138</w:t>
            </w:r>
          </w:p>
        </w:tc>
        <w:tc>
          <w:tcPr>
            <w:tcW w:w="1380" w:type="dxa"/>
            <w:tcBorders>
              <w:top w:val="nil"/>
              <w:left w:val="nil"/>
              <w:bottom w:val="nil"/>
              <w:right w:val="nil"/>
            </w:tcBorders>
            <w:vAlign w:val="bottom"/>
          </w:tcPr>
          <w:p>
            <w:pPr>
              <w:widowControl w:val="0"/>
              <w:autoSpaceDE w:val="0"/>
              <w:autoSpaceDN w:val="0"/>
              <w:adjustRightInd w:val="0"/>
              <w:spacing w:after="0" w:line="294" w:lineRule="exact"/>
              <w:ind w:left="440"/>
              <w:rPr>
                <w:rFonts w:ascii="Times New Roman" w:hAnsi="Times New Roman" w:cs="Amiri"/>
              </w:rPr>
            </w:pPr>
            <w:r>
              <w:rPr>
                <w:rFonts w:ascii="Arial" w:hAnsi="Arial" w:cs="Arial"/>
                <w:color w:val="000000"/>
              </w:rPr>
              <w:t>−.270</w:t>
            </w:r>
            <w:r>
              <w:rPr>
                <w:rFonts w:hint="eastAsia" w:ascii="MS PGothic" w:hAnsi="Arial" w:eastAsia="MS PGothic" w:cs="MS PGothic"/>
                <w:color w:val="000000"/>
                <w:vertAlign w:val="superscript"/>
              </w:rPr>
              <w:t>∗∗</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242"/>
              <w:jc w:val="right"/>
              <w:rPr>
                <w:rFonts w:ascii="Times New Roman" w:hAnsi="Times New Roman" w:cs="Amiri"/>
              </w:rPr>
            </w:pPr>
            <w:r>
              <w:rPr>
                <w:rFonts w:ascii="Arial" w:hAnsi="Arial" w:cs="Arial"/>
                <w:color w:val="000000"/>
              </w:rPr>
              <w:t>−.692</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−2.555</w:t>
            </w:r>
          </w:p>
        </w:tc>
        <w:tc>
          <w:tcPr>
            <w:tcW w:w="1520" w:type="dxa"/>
            <w:tcBorders>
              <w:top w:val="nil"/>
              <w:left w:val="nil"/>
              <w:bottom w:val="nil"/>
              <w:right w:val="nil"/>
            </w:tcBorders>
            <w:vAlign w:val="bottom"/>
          </w:tcPr>
          <w:p>
            <w:pPr>
              <w:widowControl w:val="0"/>
              <w:autoSpaceDE w:val="0"/>
              <w:autoSpaceDN w:val="0"/>
              <w:adjustRightInd w:val="0"/>
              <w:spacing w:after="0" w:line="294" w:lineRule="exact"/>
              <w:ind w:left="280"/>
              <w:rPr>
                <w:rFonts w:ascii="Times New Roman" w:hAnsi="Times New Roman" w:cs="Amiri"/>
              </w:rPr>
            </w:pPr>
            <w:r>
              <w:rPr>
                <w:rFonts w:ascii="Arial" w:hAnsi="Arial" w:cs="Arial"/>
                <w:color w:val="000000"/>
              </w:rPr>
              <w:t>−305.553</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(.078)</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(.117)</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(.117)</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(.429)</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(1.726)</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(133.202)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9-10</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−.018</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42"/>
              <w:jc w:val="right"/>
              <w:rPr>
                <w:rFonts w:ascii="Times New Roman" w:hAnsi="Times New Roman" w:cs="Amiri"/>
              </w:rPr>
            </w:pPr>
            <w:r>
              <w:rPr>
                <w:rFonts w:ascii="Arial" w:hAnsi="Arial" w:cs="Arial"/>
                <w:color w:val="000000"/>
              </w:rPr>
              <w:t>0.044</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0.082</w:t>
            </w:r>
          </w:p>
        </w:tc>
        <w:tc>
          <w:tcPr>
            <w:tcW w:w="1160" w:type="dxa"/>
            <w:tcBorders>
              <w:top w:val="nil"/>
              <w:left w:val="nil"/>
              <w:bottom w:val="nil"/>
              <w:right w:val="nil"/>
            </w:tcBorders>
            <w:vAlign w:val="bottom"/>
          </w:tcPr>
          <w:p>
            <w:pPr>
              <w:widowControl w:val="0"/>
              <w:autoSpaceDE w:val="0"/>
              <w:autoSpaceDN w:val="0"/>
              <w:adjustRightInd w:val="0"/>
              <w:spacing w:after="0" w:line="294" w:lineRule="exact"/>
              <w:ind w:right="42"/>
              <w:jc w:val="right"/>
              <w:rPr>
                <w:rFonts w:ascii="Times New Roman" w:hAnsi="Times New Roman" w:cs="Amiri"/>
              </w:rPr>
            </w:pPr>
            <w:r>
              <w:rPr>
                <w:rFonts w:ascii="Arial" w:hAnsi="Arial" w:cs="Arial"/>
                <w:color w:val="000000"/>
              </w:rPr>
              <w:t>−1.938</w:t>
            </w:r>
            <w:r>
              <w:rPr>
                <w:rFonts w:hint="eastAsia" w:ascii="MS PGothic" w:hAnsi="Arial" w:eastAsia="MS PGothic" w:cs="MS PGothic"/>
                <w:color w:val="000000"/>
                <w:vertAlign w:val="superscript"/>
              </w:rPr>
              <w:t>∗∗∗</w:t>
            </w:r>
          </w:p>
        </w:tc>
        <w:tc>
          <w:tcPr>
            <w:tcW w:w="1260" w:type="dxa"/>
            <w:tcBorders>
              <w:top w:val="nil"/>
              <w:left w:val="nil"/>
              <w:bottom w:val="nil"/>
              <w:right w:val="nil"/>
            </w:tcBorders>
            <w:vAlign w:val="bottom"/>
          </w:tcPr>
          <w:p>
            <w:pPr>
              <w:widowControl w:val="0"/>
              <w:autoSpaceDE w:val="0"/>
              <w:autoSpaceDN w:val="0"/>
              <w:adjustRightInd w:val="0"/>
              <w:spacing w:after="0" w:line="294" w:lineRule="exact"/>
              <w:ind w:left="320"/>
              <w:rPr>
                <w:rFonts w:ascii="Times New Roman" w:hAnsi="Times New Roman" w:cs="Amiri"/>
              </w:rPr>
            </w:pPr>
            <w:r>
              <w:rPr>
                <w:rFonts w:ascii="Arial" w:hAnsi="Arial" w:cs="Arial"/>
                <w:color w:val="000000"/>
              </w:rPr>
              <w:t>−8.278</w:t>
            </w:r>
            <w:r>
              <w:rPr>
                <w:rFonts w:hint="eastAsia" w:ascii="MS PGothic" w:hAnsi="Arial" w:eastAsia="MS PGothic" w:cs="MS PGothic"/>
                <w:color w:val="000000"/>
                <w:vertAlign w:val="superscript"/>
              </w:rPr>
              <w:t>∗∗∗</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−196.802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(.136)</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(.123)</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(.131)</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(.667)</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(2.262)</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(201.492)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11-12</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0.063</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42"/>
              <w:jc w:val="right"/>
              <w:rPr>
                <w:rFonts w:ascii="Times New Roman" w:hAnsi="Times New Roman" w:cs="Amiri"/>
              </w:rPr>
            </w:pPr>
            <w:r>
              <w:rPr>
                <w:rFonts w:ascii="Arial" w:hAnsi="Arial" w:cs="Arial"/>
                <w:color w:val="000000"/>
              </w:rPr>
              <w:t>0.089</w:t>
            </w:r>
          </w:p>
        </w:tc>
        <w:tc>
          <w:tcPr>
            <w:tcW w:w="1380" w:type="dxa"/>
            <w:tcBorders>
              <w:top w:val="nil"/>
              <w:left w:val="nil"/>
              <w:bottom w:val="nil"/>
              <w:right w:val="nil"/>
            </w:tcBorders>
            <w:vAlign w:val="bottom"/>
          </w:tcPr>
          <w:p>
            <w:pPr>
              <w:widowControl w:val="0"/>
              <w:autoSpaceDE w:val="0"/>
              <w:autoSpaceDN w:val="0"/>
              <w:adjustRightInd w:val="0"/>
              <w:spacing w:after="0" w:line="294" w:lineRule="exact"/>
              <w:ind w:left="440"/>
              <w:rPr>
                <w:rFonts w:ascii="Times New Roman" w:hAnsi="Times New Roman" w:cs="Amiri"/>
              </w:rPr>
            </w:pPr>
            <w:r>
              <w:rPr>
                <w:rFonts w:ascii="Arial" w:hAnsi="Arial" w:cs="Arial"/>
                <w:color w:val="000000"/>
              </w:rPr>
              <w:t>−.177</w:t>
            </w:r>
            <w:r>
              <w:rPr>
                <w:rFonts w:hint="eastAsia" w:ascii="MS PGothic" w:hAnsi="Arial" w:eastAsia="MS PGothic" w:cs="MS PGothic"/>
                <w:color w:val="000000"/>
                <w:vertAlign w:val="superscript"/>
              </w:rPr>
              <w:t>∗∗</w:t>
            </w:r>
          </w:p>
        </w:tc>
        <w:tc>
          <w:tcPr>
            <w:tcW w:w="1160" w:type="dxa"/>
            <w:tcBorders>
              <w:top w:val="nil"/>
              <w:left w:val="nil"/>
              <w:bottom w:val="nil"/>
              <w:right w:val="nil"/>
            </w:tcBorders>
            <w:vAlign w:val="bottom"/>
          </w:tcPr>
          <w:p>
            <w:pPr>
              <w:widowControl w:val="0"/>
              <w:autoSpaceDE w:val="0"/>
              <w:autoSpaceDN w:val="0"/>
              <w:adjustRightInd w:val="0"/>
              <w:spacing w:after="0" w:line="294" w:lineRule="exact"/>
              <w:ind w:right="122"/>
              <w:jc w:val="right"/>
              <w:rPr>
                <w:rFonts w:ascii="Times New Roman" w:hAnsi="Times New Roman" w:cs="Amiri"/>
              </w:rPr>
            </w:pPr>
            <w:r>
              <w:rPr>
                <w:rFonts w:ascii="Arial" w:hAnsi="Arial" w:cs="Arial"/>
                <w:color w:val="000000"/>
              </w:rPr>
              <w:t>−1.743</w:t>
            </w:r>
            <w:r>
              <w:rPr>
                <w:rFonts w:hint="eastAsia" w:ascii="MS PGothic" w:hAnsi="Arial" w:eastAsia="MS PGothic" w:cs="MS PGothic"/>
                <w:color w:val="000000"/>
                <w:vertAlign w:val="superscript"/>
              </w:rPr>
              <w:t>∗∗</w:t>
            </w:r>
          </w:p>
        </w:tc>
        <w:tc>
          <w:tcPr>
            <w:tcW w:w="1260" w:type="dxa"/>
            <w:tcBorders>
              <w:top w:val="nil"/>
              <w:left w:val="nil"/>
              <w:bottom w:val="nil"/>
              <w:right w:val="nil"/>
            </w:tcBorders>
            <w:vAlign w:val="bottom"/>
          </w:tcPr>
          <w:p>
            <w:pPr>
              <w:widowControl w:val="0"/>
              <w:autoSpaceDE w:val="0"/>
              <w:autoSpaceDN w:val="0"/>
              <w:adjustRightInd w:val="0"/>
              <w:spacing w:after="0" w:line="294" w:lineRule="exact"/>
              <w:ind w:left="320"/>
              <w:rPr>
                <w:rFonts w:ascii="Times New Roman" w:hAnsi="Times New Roman" w:cs="Amiri"/>
              </w:rPr>
            </w:pPr>
            <w:r>
              <w:rPr>
                <w:rFonts w:ascii="Arial" w:hAnsi="Arial" w:cs="Arial"/>
                <w:color w:val="000000"/>
              </w:rPr>
              <w:t>−5.843</w:t>
            </w:r>
            <w:r>
              <w:rPr>
                <w:rFonts w:hint="eastAsia" w:ascii="MS PGothic" w:hAnsi="Arial" w:eastAsia="MS PGothic" w:cs="MS PGothic"/>
                <w:color w:val="000000"/>
                <w:vertAlign w:val="superscript"/>
              </w:rPr>
              <w:t>∗∗</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−22.708</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(.178)</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(.134)</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(.082)</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(.736)</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(2.828)</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(140.771)</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13-14</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0.060</w:t>
            </w:r>
          </w:p>
        </w:tc>
        <w:tc>
          <w:tcPr>
            <w:tcW w:w="1080" w:type="dxa"/>
            <w:tcBorders>
              <w:top w:val="nil"/>
              <w:left w:val="nil"/>
              <w:bottom w:val="nil"/>
              <w:right w:val="nil"/>
            </w:tcBorders>
            <w:vAlign w:val="bottom"/>
          </w:tcPr>
          <w:p>
            <w:pPr>
              <w:widowControl w:val="0"/>
              <w:autoSpaceDE w:val="0"/>
              <w:autoSpaceDN w:val="0"/>
              <w:adjustRightInd w:val="0"/>
              <w:spacing w:after="0" w:line="294" w:lineRule="exact"/>
              <w:ind w:right="22"/>
              <w:jc w:val="right"/>
              <w:rPr>
                <w:rFonts w:ascii="Times New Roman" w:hAnsi="Times New Roman" w:cs="Amiri"/>
              </w:rPr>
            </w:pPr>
            <w:r>
              <w:rPr>
                <w:rFonts w:ascii="Arial" w:hAnsi="Arial" w:cs="Arial"/>
                <w:color w:val="000000"/>
              </w:rPr>
              <w:t>0.222</w:t>
            </w:r>
            <w:r>
              <w:rPr>
                <w:rFonts w:hint="eastAsia" w:ascii="MS PGothic" w:hAnsi="Arial" w:eastAsia="MS PGothic" w:cs="MS PGothic"/>
                <w:color w:val="000000"/>
                <w:vertAlign w:val="superscript"/>
              </w:rPr>
              <w:t>∗∗</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−.164</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242"/>
              <w:jc w:val="right"/>
              <w:rPr>
                <w:rFonts w:ascii="Times New Roman" w:hAnsi="Times New Roman" w:cs="Amiri"/>
              </w:rPr>
            </w:pPr>
            <w:r>
              <w:rPr>
                <w:rFonts w:ascii="Arial" w:hAnsi="Arial" w:cs="Arial"/>
                <w:color w:val="000000"/>
              </w:rPr>
              <w:t>−1.508</w:t>
            </w:r>
          </w:p>
        </w:tc>
        <w:tc>
          <w:tcPr>
            <w:tcW w:w="1260" w:type="dxa"/>
            <w:tcBorders>
              <w:top w:val="nil"/>
              <w:left w:val="nil"/>
              <w:bottom w:val="nil"/>
              <w:right w:val="nil"/>
            </w:tcBorders>
            <w:vAlign w:val="bottom"/>
          </w:tcPr>
          <w:p>
            <w:pPr>
              <w:widowControl w:val="0"/>
              <w:autoSpaceDE w:val="0"/>
              <w:autoSpaceDN w:val="0"/>
              <w:adjustRightInd w:val="0"/>
              <w:spacing w:after="0" w:line="294" w:lineRule="exact"/>
              <w:ind w:left="320"/>
              <w:rPr>
                <w:rFonts w:ascii="Times New Roman" w:hAnsi="Times New Roman" w:cs="Amiri"/>
              </w:rPr>
            </w:pPr>
            <w:r>
              <w:rPr>
                <w:rFonts w:ascii="Arial" w:hAnsi="Arial" w:cs="Arial"/>
                <w:color w:val="000000"/>
              </w:rPr>
              <w:t>−4.207</w:t>
            </w:r>
            <w:r>
              <w:rPr>
                <w:rFonts w:hint="eastAsia" w:ascii="MS PGothic" w:hAnsi="Arial" w:eastAsia="MS PGothic" w:cs="MS PGothic"/>
                <w:color w:val="000000"/>
                <w:vertAlign w:val="superscript"/>
              </w:rPr>
              <w:t>∗∗∗</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−119.852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(.194)</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(.113)</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(.111)</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(1.202)</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(1.063)</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(178.187)</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1" w:hRule="atLeast"/>
        </w:trPr>
        <w:tc>
          <w:tcPr>
            <w:tcW w:w="14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26" w:hRule="atLeast"/>
        </w:trPr>
        <w:tc>
          <w:tcPr>
            <w:tcW w:w="1420" w:type="dxa"/>
            <w:tcBorders>
              <w:top w:val="nil"/>
              <w:left w:val="nil"/>
              <w:bottom w:val="nil"/>
              <w:right w:val="nil"/>
            </w:tcBorders>
            <w:vAlign w:val="bottom"/>
          </w:tcPr>
          <w:p>
            <w:pPr>
              <w:widowControl w:val="0"/>
              <w:autoSpaceDE w:val="0"/>
              <w:autoSpaceDN w:val="0"/>
              <w:adjustRightInd w:val="0"/>
              <w:spacing w:after="0" w:line="225" w:lineRule="exact"/>
              <w:ind w:left="100"/>
              <w:rPr>
                <w:rFonts w:ascii="Times New Roman" w:hAnsi="Times New Roman" w:cs="Amiri"/>
              </w:rPr>
            </w:pPr>
            <w:r>
              <w:rPr>
                <w:rFonts w:ascii="Arial" w:hAnsi="Arial" w:cs="Arial"/>
                <w:color w:val="000000"/>
                <w:w w:val="95"/>
              </w:rPr>
              <w:t>Female sample</w:t>
            </w:r>
          </w:p>
        </w:tc>
        <w:tc>
          <w:tcPr>
            <w:tcW w:w="13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80" w:type="dxa"/>
            <w:vMerge w:val="restart"/>
            <w:tcBorders>
              <w:top w:val="nil"/>
              <w:left w:val="nil"/>
              <w:bottom w:val="nil"/>
              <w:right w:val="nil"/>
            </w:tcBorders>
            <w:vAlign w:val="bottom"/>
          </w:tcPr>
          <w:p>
            <w:pPr>
              <w:widowControl w:val="0"/>
              <w:autoSpaceDE w:val="0"/>
              <w:autoSpaceDN w:val="0"/>
              <w:adjustRightInd w:val="0"/>
              <w:spacing w:after="0" w:line="299" w:lineRule="exact"/>
              <w:ind w:right="22"/>
              <w:jc w:val="right"/>
              <w:rPr>
                <w:rFonts w:ascii="Times New Roman" w:hAnsi="Times New Roman" w:cs="Amiri"/>
              </w:rPr>
            </w:pPr>
            <w:r>
              <w:rPr>
                <w:rFonts w:ascii="Arial" w:hAnsi="Arial" w:cs="Arial"/>
                <w:color w:val="000000"/>
              </w:rPr>
              <w:t>−.014</w:t>
            </w:r>
            <w:r>
              <w:rPr>
                <w:rFonts w:hint="eastAsia" w:ascii="MS PGothic" w:hAnsi="Arial" w:eastAsia="MS PGothic" w:cs="MS PGothic"/>
                <w:color w:val="000000"/>
                <w:vertAlign w:val="superscript"/>
              </w:rPr>
              <w:t>∗∗</w:t>
            </w:r>
          </w:p>
        </w:tc>
        <w:tc>
          <w:tcPr>
            <w:tcW w:w="1380" w:type="dxa"/>
            <w:vMerge w:val="restart"/>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−.046</w:t>
            </w:r>
          </w:p>
        </w:tc>
        <w:tc>
          <w:tcPr>
            <w:tcW w:w="1160" w:type="dxa"/>
            <w:vMerge w:val="restart"/>
            <w:tcBorders>
              <w:top w:val="nil"/>
              <w:left w:val="nil"/>
              <w:bottom w:val="nil"/>
              <w:right w:val="nil"/>
            </w:tcBorders>
            <w:vAlign w:val="bottom"/>
          </w:tcPr>
          <w:p>
            <w:pPr>
              <w:widowControl w:val="0"/>
              <w:autoSpaceDE w:val="0"/>
              <w:autoSpaceDN w:val="0"/>
              <w:adjustRightInd w:val="0"/>
              <w:spacing w:after="0" w:line="240" w:lineRule="auto"/>
              <w:ind w:right="242"/>
              <w:jc w:val="right"/>
              <w:rPr>
                <w:rFonts w:ascii="Times New Roman" w:hAnsi="Times New Roman" w:cs="Amiri"/>
              </w:rPr>
            </w:pPr>
            <w:r>
              <w:rPr>
                <w:rFonts w:ascii="Arial" w:hAnsi="Arial" w:cs="Arial"/>
                <w:color w:val="000000"/>
              </w:rPr>
              <w:t>−.778</w:t>
            </w:r>
          </w:p>
        </w:tc>
        <w:tc>
          <w:tcPr>
            <w:tcW w:w="1260" w:type="dxa"/>
            <w:vMerge w:val="restart"/>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−3.920</w:t>
            </w:r>
          </w:p>
        </w:tc>
        <w:tc>
          <w:tcPr>
            <w:tcW w:w="1520" w:type="dxa"/>
            <w:vMerge w:val="restart"/>
            <w:tcBorders>
              <w:top w:val="nil"/>
              <w:left w:val="nil"/>
              <w:bottom w:val="nil"/>
              <w:right w:val="nil"/>
            </w:tcBorders>
            <w:vAlign w:val="bottom"/>
          </w:tcPr>
          <w:p>
            <w:pPr>
              <w:widowControl w:val="0"/>
              <w:autoSpaceDE w:val="0"/>
              <w:autoSpaceDN w:val="0"/>
              <w:adjustRightInd w:val="0"/>
              <w:spacing w:after="0" w:line="299" w:lineRule="exact"/>
              <w:ind w:left="280"/>
              <w:rPr>
                <w:rFonts w:ascii="Times New Roman" w:hAnsi="Times New Roman" w:cs="Amiri"/>
              </w:rPr>
            </w:pPr>
            <w:r>
              <w:rPr>
                <w:rFonts w:ascii="Arial" w:hAnsi="Arial" w:cs="Arial"/>
                <w:color w:val="000000"/>
              </w:rPr>
              <w:t>−358.037</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6"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0</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0.101</w:t>
            </w:r>
          </w:p>
        </w:tc>
        <w:tc>
          <w:tcPr>
            <w:tcW w:w="10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(.154)</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(.007)</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(.040)</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(.909)</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(3.420)</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(173.529)</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1-2</w:t>
            </w:r>
          </w:p>
        </w:tc>
        <w:tc>
          <w:tcPr>
            <w:tcW w:w="1300" w:type="dxa"/>
            <w:tcBorders>
              <w:top w:val="nil"/>
              <w:left w:val="nil"/>
              <w:bottom w:val="nil"/>
              <w:right w:val="nil"/>
            </w:tcBorders>
            <w:vAlign w:val="bottom"/>
          </w:tcPr>
          <w:p>
            <w:pPr>
              <w:widowControl w:val="0"/>
              <w:autoSpaceDE w:val="0"/>
              <w:autoSpaceDN w:val="0"/>
              <w:adjustRightInd w:val="0"/>
              <w:spacing w:after="0" w:line="294" w:lineRule="exact"/>
              <w:ind w:left="460"/>
              <w:rPr>
                <w:rFonts w:ascii="Times New Roman" w:hAnsi="Times New Roman" w:cs="Amiri"/>
              </w:rPr>
            </w:pPr>
            <w:r>
              <w:rPr>
                <w:rFonts w:ascii="Arial" w:hAnsi="Arial" w:cs="Arial"/>
                <w:color w:val="000000"/>
              </w:rPr>
              <w:t>−.100</w:t>
            </w:r>
            <w:r>
              <w:rPr>
                <w:rFonts w:hint="eastAsia" w:ascii="MS PGothic" w:hAnsi="Arial" w:eastAsia="MS PGothic" w:cs="MS PGothic"/>
                <w:color w:val="000000"/>
                <w:vertAlign w:val="superscript"/>
              </w:rPr>
              <w:t>∗∗∗</w:t>
            </w:r>
          </w:p>
        </w:tc>
        <w:tc>
          <w:tcPr>
            <w:tcW w:w="1080" w:type="dxa"/>
            <w:tcBorders>
              <w:top w:val="nil"/>
              <w:left w:val="nil"/>
              <w:bottom w:val="nil"/>
              <w:right w:val="nil"/>
            </w:tcBorders>
            <w:vAlign w:val="bottom"/>
          </w:tcPr>
          <w:p>
            <w:pPr>
              <w:widowControl w:val="0"/>
              <w:autoSpaceDE w:val="0"/>
              <w:autoSpaceDN w:val="0"/>
              <w:adjustRightInd w:val="0"/>
              <w:spacing w:after="0" w:line="294" w:lineRule="exact"/>
              <w:ind w:right="22"/>
              <w:jc w:val="right"/>
              <w:rPr>
                <w:rFonts w:ascii="Times New Roman" w:hAnsi="Times New Roman" w:cs="Amiri"/>
              </w:rPr>
            </w:pPr>
            <w:r>
              <w:rPr>
                <w:rFonts w:ascii="Arial" w:hAnsi="Arial" w:cs="Arial"/>
                <w:color w:val="000000"/>
              </w:rPr>
              <w:t>−.029</w:t>
            </w:r>
            <w:r>
              <w:rPr>
                <w:rFonts w:hint="eastAsia" w:ascii="MS PGothic" w:hAnsi="Arial" w:eastAsia="MS PGothic" w:cs="MS PGothic"/>
                <w:color w:val="000000"/>
                <w:vertAlign w:val="superscript"/>
              </w:rPr>
              <w:t>∗∗</w:t>
            </w:r>
          </w:p>
        </w:tc>
        <w:tc>
          <w:tcPr>
            <w:tcW w:w="1380" w:type="dxa"/>
            <w:tcBorders>
              <w:top w:val="nil"/>
              <w:left w:val="nil"/>
              <w:bottom w:val="nil"/>
              <w:right w:val="nil"/>
            </w:tcBorders>
            <w:vAlign w:val="bottom"/>
          </w:tcPr>
          <w:p>
            <w:pPr>
              <w:widowControl w:val="0"/>
              <w:autoSpaceDE w:val="0"/>
              <w:autoSpaceDN w:val="0"/>
              <w:adjustRightInd w:val="0"/>
              <w:spacing w:after="0" w:line="294" w:lineRule="exact"/>
              <w:ind w:left="440"/>
              <w:rPr>
                <w:rFonts w:ascii="Times New Roman" w:hAnsi="Times New Roman" w:cs="Amiri"/>
              </w:rPr>
            </w:pPr>
            <w:r>
              <w:rPr>
                <w:rFonts w:ascii="Arial" w:hAnsi="Arial" w:cs="Arial"/>
                <w:color w:val="000000"/>
              </w:rPr>
              <w:t>−.023</w:t>
            </w:r>
            <w:r>
              <w:rPr>
                <w:rFonts w:hint="eastAsia" w:ascii="MS PGothic" w:hAnsi="Arial" w:eastAsia="MS PGothic" w:cs="MS PGothic"/>
                <w:color w:val="000000"/>
                <w:vertAlign w:val="superscript"/>
              </w:rPr>
              <w:t>∗</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242"/>
              <w:jc w:val="right"/>
              <w:rPr>
                <w:rFonts w:ascii="Times New Roman" w:hAnsi="Times New Roman" w:cs="Amiri"/>
              </w:rPr>
            </w:pPr>
            <w:r>
              <w:rPr>
                <w:rFonts w:ascii="Arial" w:hAnsi="Arial" w:cs="Arial"/>
                <w:color w:val="000000"/>
              </w:rPr>
              <w:t>−.329</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−.558</w:t>
            </w:r>
          </w:p>
        </w:tc>
        <w:tc>
          <w:tcPr>
            <w:tcW w:w="1520" w:type="dxa"/>
            <w:tcBorders>
              <w:top w:val="nil"/>
              <w:left w:val="nil"/>
              <w:bottom w:val="nil"/>
              <w:right w:val="nil"/>
            </w:tcBorders>
            <w:vAlign w:val="bottom"/>
          </w:tcPr>
          <w:p>
            <w:pPr>
              <w:widowControl w:val="0"/>
              <w:autoSpaceDE w:val="0"/>
              <w:autoSpaceDN w:val="0"/>
              <w:adjustRightInd w:val="0"/>
              <w:spacing w:after="0" w:line="294" w:lineRule="exact"/>
              <w:ind w:left="280"/>
              <w:rPr>
                <w:rFonts w:ascii="Times New Roman" w:hAnsi="Times New Roman" w:cs="Amiri"/>
              </w:rPr>
            </w:pPr>
            <w:r>
              <w:rPr>
                <w:rFonts w:ascii="Arial" w:hAnsi="Arial" w:cs="Arial"/>
                <w:color w:val="000000"/>
              </w:rPr>
              <w:t>−118.162</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(.033)</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(.012)</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(.012)</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(.363)</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(.671)</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(56.839)</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3-4</w:t>
            </w:r>
          </w:p>
        </w:tc>
        <w:tc>
          <w:tcPr>
            <w:tcW w:w="1300" w:type="dxa"/>
            <w:tcBorders>
              <w:top w:val="nil"/>
              <w:left w:val="nil"/>
              <w:bottom w:val="nil"/>
              <w:right w:val="nil"/>
            </w:tcBorders>
            <w:vAlign w:val="bottom"/>
          </w:tcPr>
          <w:p>
            <w:pPr>
              <w:widowControl w:val="0"/>
              <w:autoSpaceDE w:val="0"/>
              <w:autoSpaceDN w:val="0"/>
              <w:adjustRightInd w:val="0"/>
              <w:spacing w:after="0" w:line="294" w:lineRule="exact"/>
              <w:ind w:left="460"/>
              <w:rPr>
                <w:rFonts w:ascii="Times New Roman" w:hAnsi="Times New Roman" w:cs="Amiri"/>
              </w:rPr>
            </w:pPr>
            <w:r>
              <w:rPr>
                <w:rFonts w:ascii="Arial" w:hAnsi="Arial" w:cs="Arial"/>
                <w:color w:val="000000"/>
              </w:rPr>
              <w:t>−.148</w:t>
            </w:r>
            <w:r>
              <w:rPr>
                <w:rFonts w:hint="eastAsia" w:ascii="MS PGothic" w:hAnsi="Arial" w:eastAsia="MS PGothic" w:cs="MS PGothic"/>
                <w:color w:val="000000"/>
                <w:vertAlign w:val="superscript"/>
              </w:rPr>
              <w:t>∗∗</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−.017</w:t>
            </w:r>
          </w:p>
        </w:tc>
        <w:tc>
          <w:tcPr>
            <w:tcW w:w="1380" w:type="dxa"/>
            <w:tcBorders>
              <w:top w:val="nil"/>
              <w:left w:val="nil"/>
              <w:bottom w:val="nil"/>
              <w:right w:val="nil"/>
            </w:tcBorders>
            <w:vAlign w:val="bottom"/>
          </w:tcPr>
          <w:p>
            <w:pPr>
              <w:widowControl w:val="0"/>
              <w:autoSpaceDE w:val="0"/>
              <w:autoSpaceDN w:val="0"/>
              <w:adjustRightInd w:val="0"/>
              <w:spacing w:after="0" w:line="294" w:lineRule="exact"/>
              <w:ind w:left="440"/>
              <w:rPr>
                <w:rFonts w:ascii="Times New Roman" w:hAnsi="Times New Roman" w:cs="Amiri"/>
              </w:rPr>
            </w:pPr>
            <w:r>
              <w:rPr>
                <w:rFonts w:ascii="Arial" w:hAnsi="Arial" w:cs="Arial"/>
                <w:color w:val="000000"/>
              </w:rPr>
              <w:t>−.025</w:t>
            </w:r>
            <w:r>
              <w:rPr>
                <w:rFonts w:hint="eastAsia" w:ascii="MS PGothic" w:hAnsi="Arial" w:eastAsia="MS PGothic" w:cs="MS PGothic"/>
                <w:color w:val="000000"/>
                <w:vertAlign w:val="superscript"/>
              </w:rPr>
              <w:t>∗</w:t>
            </w:r>
          </w:p>
        </w:tc>
        <w:tc>
          <w:tcPr>
            <w:tcW w:w="1160" w:type="dxa"/>
            <w:tcBorders>
              <w:top w:val="nil"/>
              <w:left w:val="nil"/>
              <w:bottom w:val="nil"/>
              <w:right w:val="nil"/>
            </w:tcBorders>
            <w:vAlign w:val="bottom"/>
          </w:tcPr>
          <w:p>
            <w:pPr>
              <w:widowControl w:val="0"/>
              <w:autoSpaceDE w:val="0"/>
              <w:autoSpaceDN w:val="0"/>
              <w:adjustRightInd w:val="0"/>
              <w:spacing w:after="0" w:line="294" w:lineRule="exact"/>
              <w:ind w:right="182"/>
              <w:jc w:val="right"/>
              <w:rPr>
                <w:rFonts w:ascii="Times New Roman" w:hAnsi="Times New Roman" w:cs="Amiri"/>
              </w:rPr>
            </w:pPr>
            <w:r>
              <w:rPr>
                <w:rFonts w:ascii="Arial" w:hAnsi="Arial" w:cs="Arial"/>
                <w:color w:val="000000"/>
              </w:rPr>
              <w:t>−.822</w:t>
            </w:r>
            <w:r>
              <w:rPr>
                <w:rFonts w:hint="eastAsia" w:ascii="MS PGothic" w:hAnsi="Arial" w:eastAsia="MS PGothic" w:cs="MS PGothic"/>
                <w:color w:val="000000"/>
                <w:vertAlign w:val="superscript"/>
              </w:rPr>
              <w:t>∗</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−.824</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49.550</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(.059)</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(.013)</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(.014)</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(.442)</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(1.148)</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(82.984)</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5-6</w:t>
            </w:r>
          </w:p>
        </w:tc>
        <w:tc>
          <w:tcPr>
            <w:tcW w:w="1300" w:type="dxa"/>
            <w:tcBorders>
              <w:top w:val="nil"/>
              <w:left w:val="nil"/>
              <w:bottom w:val="nil"/>
              <w:right w:val="nil"/>
            </w:tcBorders>
            <w:vAlign w:val="bottom"/>
          </w:tcPr>
          <w:p>
            <w:pPr>
              <w:widowControl w:val="0"/>
              <w:autoSpaceDE w:val="0"/>
              <w:autoSpaceDN w:val="0"/>
              <w:adjustRightInd w:val="0"/>
              <w:spacing w:after="0" w:line="294" w:lineRule="exact"/>
              <w:ind w:left="460"/>
              <w:rPr>
                <w:rFonts w:ascii="Times New Roman" w:hAnsi="Times New Roman" w:cs="Amiri"/>
              </w:rPr>
            </w:pPr>
            <w:r>
              <w:rPr>
                <w:rFonts w:ascii="Arial" w:hAnsi="Arial" w:cs="Arial"/>
                <w:color w:val="000000"/>
              </w:rPr>
              <w:t>−.122</w:t>
            </w:r>
            <w:r>
              <w:rPr>
                <w:rFonts w:hint="eastAsia" w:ascii="MS PGothic" w:hAnsi="Arial" w:eastAsia="MS PGothic" w:cs="MS PGothic"/>
                <w:color w:val="000000"/>
                <w:vertAlign w:val="superscript"/>
              </w:rPr>
              <w:t>∗</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−.043</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0.002</w:t>
            </w:r>
          </w:p>
        </w:tc>
        <w:tc>
          <w:tcPr>
            <w:tcW w:w="1160" w:type="dxa"/>
            <w:tcBorders>
              <w:top w:val="nil"/>
              <w:left w:val="nil"/>
              <w:bottom w:val="nil"/>
              <w:right w:val="nil"/>
            </w:tcBorders>
            <w:vAlign w:val="bottom"/>
          </w:tcPr>
          <w:p>
            <w:pPr>
              <w:widowControl w:val="0"/>
              <w:autoSpaceDE w:val="0"/>
              <w:autoSpaceDN w:val="0"/>
              <w:adjustRightInd w:val="0"/>
              <w:spacing w:after="0" w:line="294" w:lineRule="exact"/>
              <w:ind w:right="42"/>
              <w:jc w:val="right"/>
              <w:rPr>
                <w:rFonts w:ascii="Times New Roman" w:hAnsi="Times New Roman" w:cs="Amiri"/>
              </w:rPr>
            </w:pPr>
            <w:r>
              <w:rPr>
                <w:rFonts w:ascii="Arial" w:hAnsi="Arial" w:cs="Arial"/>
                <w:color w:val="000000"/>
              </w:rPr>
              <w:t>−1.028</w:t>
            </w:r>
            <w:r>
              <w:rPr>
                <w:rFonts w:hint="eastAsia" w:ascii="MS PGothic" w:hAnsi="Arial" w:eastAsia="MS PGothic" w:cs="MS PGothic"/>
                <w:color w:val="000000"/>
                <w:vertAlign w:val="superscript"/>
              </w:rPr>
              <w:t>∗∗∗</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−1.616</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−69.012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(.073)</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(.041)</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(.020)</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(.325)</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(1.016)</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(96.779)</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7-8</w:t>
            </w:r>
          </w:p>
        </w:tc>
        <w:tc>
          <w:tcPr>
            <w:tcW w:w="1300" w:type="dxa"/>
            <w:tcBorders>
              <w:top w:val="nil"/>
              <w:left w:val="nil"/>
              <w:bottom w:val="nil"/>
              <w:right w:val="nil"/>
            </w:tcBorders>
            <w:vAlign w:val="bottom"/>
          </w:tcPr>
          <w:p>
            <w:pPr>
              <w:widowControl w:val="0"/>
              <w:autoSpaceDE w:val="0"/>
              <w:autoSpaceDN w:val="0"/>
              <w:adjustRightInd w:val="0"/>
              <w:spacing w:after="0" w:line="294" w:lineRule="exact"/>
              <w:ind w:left="460"/>
              <w:rPr>
                <w:rFonts w:ascii="Times New Roman" w:hAnsi="Times New Roman" w:cs="Amiri"/>
              </w:rPr>
            </w:pPr>
            <w:r>
              <w:rPr>
                <w:rFonts w:ascii="Arial" w:hAnsi="Arial" w:cs="Arial"/>
                <w:color w:val="000000"/>
              </w:rPr>
              <w:t>−.235</w:t>
            </w:r>
            <w:r>
              <w:rPr>
                <w:rFonts w:hint="eastAsia" w:ascii="MS PGothic" w:hAnsi="Arial" w:eastAsia="MS PGothic" w:cs="MS PGothic"/>
                <w:color w:val="000000"/>
                <w:vertAlign w:val="superscript"/>
              </w:rPr>
              <w:t>∗∗∗</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0.023</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−.004</w:t>
            </w:r>
          </w:p>
        </w:tc>
        <w:tc>
          <w:tcPr>
            <w:tcW w:w="1160" w:type="dxa"/>
            <w:tcBorders>
              <w:top w:val="nil"/>
              <w:left w:val="nil"/>
              <w:bottom w:val="nil"/>
              <w:right w:val="nil"/>
            </w:tcBorders>
            <w:vAlign w:val="bottom"/>
          </w:tcPr>
          <w:p>
            <w:pPr>
              <w:widowControl w:val="0"/>
              <w:autoSpaceDE w:val="0"/>
              <w:autoSpaceDN w:val="0"/>
              <w:adjustRightInd w:val="0"/>
              <w:spacing w:after="0" w:line="294" w:lineRule="exact"/>
              <w:ind w:right="42"/>
              <w:jc w:val="right"/>
              <w:rPr>
                <w:rFonts w:ascii="Times New Roman" w:hAnsi="Times New Roman" w:cs="Amiri"/>
              </w:rPr>
            </w:pPr>
            <w:r>
              <w:rPr>
                <w:rFonts w:ascii="Arial" w:hAnsi="Arial" w:cs="Arial"/>
                <w:color w:val="000000"/>
              </w:rPr>
              <w:t>−1.327</w:t>
            </w:r>
            <w:r>
              <w:rPr>
                <w:rFonts w:hint="eastAsia" w:ascii="MS PGothic" w:hAnsi="Arial" w:eastAsia="MS PGothic" w:cs="MS PGothic"/>
                <w:color w:val="000000"/>
                <w:vertAlign w:val="superscript"/>
              </w:rPr>
              <w:t>∗∗∗</w:t>
            </w:r>
          </w:p>
        </w:tc>
        <w:tc>
          <w:tcPr>
            <w:tcW w:w="1260" w:type="dxa"/>
            <w:tcBorders>
              <w:top w:val="nil"/>
              <w:left w:val="nil"/>
              <w:bottom w:val="nil"/>
              <w:right w:val="nil"/>
            </w:tcBorders>
            <w:vAlign w:val="bottom"/>
          </w:tcPr>
          <w:p>
            <w:pPr>
              <w:widowControl w:val="0"/>
              <w:autoSpaceDE w:val="0"/>
              <w:autoSpaceDN w:val="0"/>
              <w:adjustRightInd w:val="0"/>
              <w:spacing w:after="0" w:line="294" w:lineRule="exact"/>
              <w:ind w:left="320"/>
              <w:rPr>
                <w:rFonts w:ascii="Times New Roman" w:hAnsi="Times New Roman" w:cs="Amiri"/>
              </w:rPr>
            </w:pPr>
            <w:r>
              <w:rPr>
                <w:rFonts w:ascii="Arial" w:hAnsi="Arial" w:cs="Arial"/>
                <w:color w:val="000000"/>
              </w:rPr>
              <w:t>−3.174</w:t>
            </w:r>
            <w:r>
              <w:rPr>
                <w:rFonts w:hint="eastAsia" w:ascii="MS PGothic" w:hAnsi="Arial" w:eastAsia="MS PGothic" w:cs="MS PGothic"/>
                <w:color w:val="000000"/>
                <w:vertAlign w:val="superscript"/>
              </w:rPr>
              <w:t>∗∗∗</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−90.185</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(.090)</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(.027)</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(.008)</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(.390)</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(.978)</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(111.004)</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9-10</w:t>
            </w:r>
          </w:p>
        </w:tc>
        <w:tc>
          <w:tcPr>
            <w:tcW w:w="1300" w:type="dxa"/>
            <w:tcBorders>
              <w:top w:val="nil"/>
              <w:left w:val="nil"/>
              <w:bottom w:val="nil"/>
              <w:right w:val="nil"/>
            </w:tcBorders>
            <w:vAlign w:val="bottom"/>
          </w:tcPr>
          <w:p>
            <w:pPr>
              <w:widowControl w:val="0"/>
              <w:autoSpaceDE w:val="0"/>
              <w:autoSpaceDN w:val="0"/>
              <w:adjustRightInd w:val="0"/>
              <w:spacing w:after="0" w:line="294" w:lineRule="exact"/>
              <w:ind w:left="460"/>
              <w:rPr>
                <w:rFonts w:ascii="Times New Roman" w:hAnsi="Times New Roman" w:cs="Amiri"/>
              </w:rPr>
            </w:pPr>
            <w:r>
              <w:rPr>
                <w:rFonts w:ascii="Arial" w:hAnsi="Arial" w:cs="Arial"/>
                <w:color w:val="000000"/>
              </w:rPr>
              <w:t>−.247</w:t>
            </w:r>
            <w:r>
              <w:rPr>
                <w:rFonts w:hint="eastAsia" w:ascii="MS PGothic" w:hAnsi="Arial" w:eastAsia="MS PGothic" w:cs="MS PGothic"/>
                <w:color w:val="000000"/>
                <w:vertAlign w:val="superscript"/>
              </w:rPr>
              <w:t>∗∗</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0.031</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−.010</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242"/>
              <w:jc w:val="right"/>
              <w:rPr>
                <w:rFonts w:ascii="Times New Roman" w:hAnsi="Times New Roman" w:cs="Amiri"/>
              </w:rPr>
            </w:pPr>
            <w:r>
              <w:rPr>
                <w:rFonts w:ascii="Arial" w:hAnsi="Arial" w:cs="Arial"/>
                <w:color w:val="000000"/>
              </w:rPr>
              <w:t>−.981</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−.260</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−64.808</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(.118)</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(.039)</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(.009)</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(.621)</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(2.131)</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(134.146)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11-12</w:t>
            </w:r>
          </w:p>
        </w:tc>
        <w:tc>
          <w:tcPr>
            <w:tcW w:w="1300" w:type="dxa"/>
            <w:tcBorders>
              <w:top w:val="nil"/>
              <w:left w:val="nil"/>
              <w:bottom w:val="nil"/>
              <w:right w:val="nil"/>
            </w:tcBorders>
            <w:vAlign w:val="bottom"/>
          </w:tcPr>
          <w:p>
            <w:pPr>
              <w:widowControl w:val="0"/>
              <w:autoSpaceDE w:val="0"/>
              <w:autoSpaceDN w:val="0"/>
              <w:adjustRightInd w:val="0"/>
              <w:spacing w:after="0" w:line="294" w:lineRule="exact"/>
              <w:ind w:left="460"/>
              <w:rPr>
                <w:rFonts w:ascii="Times New Roman" w:hAnsi="Times New Roman" w:cs="Amiri"/>
              </w:rPr>
            </w:pPr>
            <w:r>
              <w:rPr>
                <w:rFonts w:ascii="Arial" w:hAnsi="Arial" w:cs="Arial"/>
                <w:color w:val="000000"/>
              </w:rPr>
              <w:t>−.239</w:t>
            </w:r>
            <w:r>
              <w:rPr>
                <w:rFonts w:hint="eastAsia" w:ascii="MS PGothic" w:hAnsi="Arial" w:eastAsia="MS PGothic" w:cs="MS PGothic"/>
                <w:color w:val="000000"/>
                <w:vertAlign w:val="superscript"/>
              </w:rPr>
              <w:t>∗∗</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−.070</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−.005</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242"/>
              <w:jc w:val="right"/>
              <w:rPr>
                <w:rFonts w:ascii="Times New Roman" w:hAnsi="Times New Roman" w:cs="Amiri"/>
              </w:rPr>
            </w:pPr>
            <w:r>
              <w:rPr>
                <w:rFonts w:ascii="Arial" w:hAnsi="Arial" w:cs="Arial"/>
                <w:color w:val="000000"/>
              </w:rPr>
              <w:t>−.715</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−3.440</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62"/>
              <w:jc w:val="right"/>
              <w:rPr>
                <w:rFonts w:ascii="Times New Roman" w:hAnsi="Times New Roman" w:cs="Amiri"/>
              </w:rPr>
            </w:pPr>
            <w:r>
              <w:rPr>
                <w:rFonts w:ascii="Arial" w:hAnsi="Arial" w:cs="Arial"/>
                <w:color w:val="000000"/>
              </w:rPr>
              <w:t>−25.527</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(.103)</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(.056)</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(.009)</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(1.021)</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(2.512)</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(173.367)</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13-14</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−.199</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162"/>
              <w:jc w:val="right"/>
              <w:rPr>
                <w:rFonts w:ascii="Times New Roman" w:hAnsi="Times New Roman" w:cs="Amiri"/>
              </w:rPr>
            </w:pPr>
            <w:r>
              <w:rPr>
                <w:rFonts w:ascii="Arial" w:hAnsi="Arial" w:cs="Arial"/>
                <w:color w:val="000000"/>
              </w:rPr>
              <w:t>−.023</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342"/>
              <w:jc w:val="right"/>
              <w:rPr>
                <w:rFonts w:ascii="Times New Roman" w:hAnsi="Times New Roman" w:cs="Amiri"/>
              </w:rPr>
            </w:pPr>
            <w:r>
              <w:rPr>
                <w:rFonts w:ascii="Arial" w:hAnsi="Arial" w:cs="Arial"/>
                <w:color w:val="000000"/>
              </w:rPr>
              <w:t>−.008</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242"/>
              <w:jc w:val="right"/>
              <w:rPr>
                <w:rFonts w:ascii="Times New Roman" w:hAnsi="Times New Roman" w:cs="Amiri"/>
              </w:rPr>
            </w:pPr>
            <w:r>
              <w:rPr>
                <w:rFonts w:ascii="Arial" w:hAnsi="Arial" w:cs="Arial"/>
                <w:color w:val="000000"/>
              </w:rPr>
              <w:t>−.111</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0.693</w:t>
            </w:r>
          </w:p>
        </w:tc>
        <w:tc>
          <w:tcPr>
            <w:tcW w:w="1520" w:type="dxa"/>
            <w:tcBorders>
              <w:top w:val="nil"/>
              <w:left w:val="nil"/>
              <w:bottom w:val="nil"/>
              <w:right w:val="nil"/>
            </w:tcBorders>
            <w:vAlign w:val="bottom"/>
          </w:tcPr>
          <w:p>
            <w:pPr>
              <w:widowControl w:val="0"/>
              <w:autoSpaceDE w:val="0"/>
              <w:autoSpaceDN w:val="0"/>
              <w:adjustRightInd w:val="0"/>
              <w:spacing w:after="0" w:line="294" w:lineRule="exact"/>
              <w:ind w:left="280"/>
              <w:rPr>
                <w:rFonts w:ascii="Times New Roman" w:hAnsi="Times New Roman" w:cs="Amiri"/>
              </w:rPr>
            </w:pPr>
            <w:r>
              <w:rPr>
                <w:rFonts w:ascii="Arial" w:hAnsi="Arial" w:cs="Arial"/>
                <w:color w:val="000000"/>
              </w:rPr>
              <w:t>−366.259</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4" w:hRule="atLeast"/>
        </w:trPr>
        <w:tc>
          <w:tcPr>
            <w:tcW w:w="14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0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(.166)</w:t>
            </w:r>
          </w:p>
        </w:tc>
        <w:tc>
          <w:tcPr>
            <w:tcW w:w="1080" w:type="dxa"/>
            <w:tcBorders>
              <w:top w:val="nil"/>
              <w:left w:val="nil"/>
              <w:bottom w:val="nil"/>
              <w:right w:val="nil"/>
            </w:tcBorders>
            <w:vAlign w:val="bottom"/>
          </w:tcPr>
          <w:p>
            <w:pPr>
              <w:widowControl w:val="0"/>
              <w:autoSpaceDE w:val="0"/>
              <w:autoSpaceDN w:val="0"/>
              <w:adjustRightInd w:val="0"/>
              <w:spacing w:after="0" w:line="240" w:lineRule="auto"/>
              <w:ind w:right="82"/>
              <w:jc w:val="right"/>
              <w:rPr>
                <w:rFonts w:ascii="Times New Roman" w:hAnsi="Times New Roman" w:cs="Amiri"/>
              </w:rPr>
            </w:pPr>
            <w:r>
              <w:rPr>
                <w:rFonts w:ascii="Arial" w:hAnsi="Arial" w:cs="Arial"/>
                <w:color w:val="000000"/>
              </w:rPr>
              <w:t>(.018)</w:t>
            </w:r>
          </w:p>
        </w:tc>
        <w:tc>
          <w:tcPr>
            <w:tcW w:w="1380" w:type="dxa"/>
            <w:tcBorders>
              <w:top w:val="nil"/>
              <w:left w:val="nil"/>
              <w:bottom w:val="nil"/>
              <w:right w:val="nil"/>
            </w:tcBorders>
            <w:vAlign w:val="bottom"/>
          </w:tcPr>
          <w:p>
            <w:pPr>
              <w:widowControl w:val="0"/>
              <w:autoSpaceDE w:val="0"/>
              <w:autoSpaceDN w:val="0"/>
              <w:adjustRightInd w:val="0"/>
              <w:spacing w:after="0" w:line="240" w:lineRule="auto"/>
              <w:ind w:right="262"/>
              <w:jc w:val="right"/>
              <w:rPr>
                <w:rFonts w:ascii="Times New Roman" w:hAnsi="Times New Roman" w:cs="Amiri"/>
              </w:rPr>
            </w:pPr>
            <w:r>
              <w:rPr>
                <w:rFonts w:ascii="Arial" w:hAnsi="Arial" w:cs="Arial"/>
                <w:color w:val="000000"/>
              </w:rPr>
              <w:t>(.009)</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(.665)</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right="182"/>
              <w:jc w:val="right"/>
              <w:rPr>
                <w:rFonts w:ascii="Times New Roman" w:hAnsi="Times New Roman" w:cs="Amiri"/>
              </w:rPr>
            </w:pPr>
            <w:r>
              <w:rPr>
                <w:rFonts w:ascii="Arial" w:hAnsi="Arial" w:cs="Arial"/>
                <w:color w:val="000000"/>
              </w:rPr>
              <w:t>(2.153)</w:t>
            </w:r>
          </w:p>
        </w:tc>
        <w:tc>
          <w:tcPr>
            <w:tcW w:w="1520" w:type="dxa"/>
            <w:tcBorders>
              <w:top w:val="nil"/>
              <w:left w:val="nil"/>
              <w:bottom w:val="nil"/>
              <w:right w:val="nil"/>
            </w:tcBorders>
            <w:vAlign w:val="bottom"/>
          </w:tcPr>
          <w:p>
            <w:pPr>
              <w:widowControl w:val="0"/>
              <w:autoSpaceDE w:val="0"/>
              <w:autoSpaceDN w:val="0"/>
              <w:adjustRightInd w:val="0"/>
              <w:spacing w:after="0" w:line="240" w:lineRule="auto"/>
              <w:ind w:right="302"/>
              <w:jc w:val="right"/>
              <w:rPr>
                <w:rFonts w:ascii="Times New Roman" w:hAnsi="Times New Roman" w:cs="Amiri"/>
              </w:rPr>
            </w:pPr>
            <w:r>
              <w:rPr>
                <w:rFonts w:ascii="Arial" w:hAnsi="Arial" w:cs="Arial"/>
                <w:color w:val="000000"/>
              </w:rPr>
              <w:t>(87.213)</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bl>
    <w:p>
      <w:pPr>
        <w:widowControl w:val="0"/>
        <w:autoSpaceDE w:val="0"/>
        <w:autoSpaceDN w:val="0"/>
        <w:adjustRightInd w:val="0"/>
        <w:spacing w:after="0" w:line="82" w:lineRule="exact"/>
        <w:rPr>
          <w:rFonts w:ascii="Times New Roman" w:hAnsi="Times New Roman" w:cs="Amiri"/>
        </w:rPr>
      </w:pPr>
      <w:r>
        <mc:AlternateContent>
          <mc:Choice Requires="wps">
            <w:drawing>
              <wp:anchor distT="0" distB="0" distL="114300" distR="114300" simplePos="0" relativeHeight="251723776" behindDoc="1" locked="0" layoutInCell="0" allowOverlap="1">
                <wp:simplePos x="0" y="0"/>
                <wp:positionH relativeFrom="column">
                  <wp:posOffset>-1270</wp:posOffset>
                </wp:positionH>
                <wp:positionV relativeFrom="paragraph">
                  <wp:posOffset>36830</wp:posOffset>
                </wp:positionV>
                <wp:extent cx="5791835" cy="0"/>
                <wp:effectExtent l="0" t="0" r="635" b="1270"/>
                <wp:wrapNone/>
                <wp:docPr id="6" name="Line 66"/>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9724">
                          <a:solidFill>
                            <a:srgbClr val="FFFFFF"/>
                          </a:solidFill>
                          <a:round/>
                        </a:ln>
                      </wps:spPr>
                      <wps:bodyPr/>
                    </wps:wsp>
                  </a:graphicData>
                </a:graphic>
              </wp:anchor>
            </w:drawing>
          </mc:Choice>
          <mc:Fallback>
            <w:pict>
              <v:line id="Line 66" o:spid="_x0000_s1026" o:spt="20" style="position:absolute;left:0pt;margin-left:-0.1pt;margin-top:2.9pt;height:0pt;width:456.05pt;z-index:-251592704;mso-width-relative:page;mso-height-relative:page;" filled="f" stroked="t" coordsize="21600,21600" o:allowincell="f" o:gfxdata="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3/fp20wAA&#10;AAUBAAAPAAAAAAAAAAEAIAAAACIAAABkcnMvZG93bnJldi54bWxQSwECFAAUAAAACACHTuJA8Lek&#10;O7EBAABSAwAADgAAAAAAAAABACAAAAAiAQAAZHJzL2Uyb0RvYy54bWxQSwUGAAAAAAYABgBZAQAA&#10;RQUAAAAA&#10;">
                <v:fill on="f" focussize="0,0"/>
                <v:stroke weight="0.765669291338583pt" color="#FFFFFF" joinstyle="round"/>
                <v:imagedata o:title=""/>
                <o:lock v:ext="edit" aspectratio="f"/>
              </v:line>
            </w:pict>
          </mc:Fallback>
        </mc:AlternateContent>
      </w:r>
    </w:p>
    <w:p>
      <w:pPr>
        <w:widowControl w:val="0"/>
        <w:overflowPunct w:val="0"/>
        <w:autoSpaceDE w:val="0"/>
        <w:autoSpaceDN w:val="0"/>
        <w:adjustRightInd w:val="0"/>
        <w:spacing w:after="0" w:line="269" w:lineRule="auto"/>
        <w:ind w:firstLine="46"/>
        <w:jc w:val="both"/>
        <w:rPr>
          <w:rFonts w:ascii="Times New Roman" w:hAnsi="Times New Roman" w:cs="Amiri"/>
        </w:rPr>
      </w:pPr>
      <w:r>
        <w:rPr>
          <w:rFonts w:ascii="Arial" w:hAnsi="Arial" w:cs="Arial"/>
          <w:i/>
          <w:iCs/>
          <w:color w:val="000000"/>
        </w:rPr>
        <w:t xml:space="preserve">Notes </w:t>
      </w:r>
      <w:r>
        <w:rPr>
          <w:rFonts w:ascii="Arial" w:hAnsi="Arial" w:cs="Arial"/>
          <w:color w:val="000000"/>
        </w:rPr>
        <w:t>Standard errors in parentheses. Other control variables: age squared, region, urban, education, han,</w:t>
      </w:r>
      <w:r>
        <w:rPr>
          <w:rFonts w:ascii="Arial" w:hAnsi="Arial" w:cs="Arial"/>
          <w:i/>
          <w:iCs/>
          <w:color w:val="000000"/>
        </w:rPr>
        <w:t xml:space="preserve"> </w:t>
      </w:r>
      <w:r>
        <w:rPr>
          <w:rFonts w:ascii="Arial" w:hAnsi="Arial" w:cs="Arial"/>
          <w:color w:val="000000"/>
        </w:rPr>
        <w:t>marital status, urbanization index, time dummies, health insurance status, household expenditures. N=22117 (male sample), N=23130 (female sample).</w:t>
      </w:r>
    </w:p>
    <w:p>
      <w:pPr>
        <w:widowControl w:val="0"/>
        <w:autoSpaceDE w:val="0"/>
        <w:autoSpaceDN w:val="0"/>
        <w:adjustRightInd w:val="0"/>
        <w:spacing w:after="0" w:line="240" w:lineRule="auto"/>
        <w:rPr>
          <w:rFonts w:ascii="Times New Roman" w:hAnsi="Times New Roman" w:cs="Amiri"/>
        </w:rPr>
        <w:sectPr>
          <w:pgSz w:w="12240" w:h="15840"/>
          <w:pgMar w:top="1440"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sectPr>
          <w:type w:val="continuous"/>
          <w:pgSz w:w="12240" w:h="15840"/>
          <w:pgMar w:top="1440" w:right="6140" w:bottom="347" w:left="5860" w:header="720" w:footer="720" w:gutter="0"/>
          <w:cols w:equalWidth="0" w:num="1">
            <w:col w:w="240"/>
          </w:cols>
        </w:sectPr>
      </w:pPr>
    </w:p>
    <w:p>
      <w:pPr>
        <w:widowControl w:val="0"/>
        <w:autoSpaceDE w:val="0"/>
        <w:autoSpaceDN w:val="0"/>
        <w:adjustRightInd w:val="0"/>
        <w:spacing w:after="0" w:line="200" w:lineRule="exact"/>
        <w:rPr>
          <w:rFonts w:ascii="Times New Roman" w:hAnsi="Times New Roman" w:cs="Amiri"/>
        </w:rPr>
      </w:pPr>
      <w:bookmarkStart w:id="37" w:name="page39"/>
      <w:bookmarkEnd w:id="37"/>
    </w:p>
    <w:p>
      <w:pPr>
        <w:widowControl w:val="0"/>
        <w:autoSpaceDE w:val="0"/>
        <w:autoSpaceDN w:val="0"/>
        <w:adjustRightInd w:val="0"/>
        <w:spacing w:after="0" w:line="206" w:lineRule="exact"/>
        <w:rPr>
          <w:rFonts w:ascii="Times New Roman" w:hAnsi="Times New Roman" w:cs="Amiri"/>
        </w:rPr>
      </w:pPr>
    </w:p>
    <w:p>
      <w:pPr>
        <w:widowControl w:val="0"/>
        <w:overflowPunct w:val="0"/>
        <w:autoSpaceDE w:val="0"/>
        <w:autoSpaceDN w:val="0"/>
        <w:adjustRightInd w:val="0"/>
        <w:spacing w:after="0" w:line="240" w:lineRule="auto"/>
        <w:ind w:left="1200" w:hanging="1203"/>
        <w:jc w:val="both"/>
        <w:rPr>
          <w:rFonts w:ascii="Times New Roman" w:hAnsi="Times New Roman" w:cs="Amiri"/>
        </w:rPr>
      </w:pPr>
      <w:r>
        <w:rPr>
          <w:rFonts w:ascii="Gabriola" w:hAnsi="Gabriola" w:cs="Gabriola"/>
          <w:color w:val="000000"/>
        </w:rPr>
        <w:t>Table 0.16: Analysis of the e</w:t>
      </w:r>
      <w:r>
        <w:rPr>
          <w:rFonts w:ascii="Cambria Math" w:hAnsi="Cambria Math" w:cs="Cambria Math"/>
          <w:color w:val="000000"/>
        </w:rPr>
        <w:t>ﬀ</w:t>
      </w:r>
      <w:r>
        <w:rPr>
          <w:rFonts w:ascii="Gabriola" w:hAnsi="Gabriola" w:cs="Gabriola"/>
          <w:color w:val="000000"/>
        </w:rPr>
        <w:t>ect of time since diabetes diagnosis on employment sta-tus and behavioural outcomes using random e</w:t>
      </w:r>
      <w:r>
        <w:rPr>
          <w:rFonts w:ascii="Cambria Math" w:hAnsi="Cambria Math" w:cs="Cambria Math"/>
          <w:color w:val="000000"/>
        </w:rPr>
        <w:t>ﬀ</w:t>
      </w:r>
      <w:r>
        <w:rPr>
          <w:rFonts w:ascii="Gabriola" w:hAnsi="Gabriola" w:cs="Gabriola"/>
          <w:color w:val="000000"/>
        </w:rPr>
        <w:t>ects (duration groups) (non-imputed)</w:t>
      </w:r>
    </w:p>
    <w:p>
      <w:pPr>
        <w:widowControl w:val="0"/>
        <w:autoSpaceDE w:val="0"/>
        <w:autoSpaceDN w:val="0"/>
        <w:adjustRightInd w:val="0"/>
        <w:spacing w:after="0" w:line="50" w:lineRule="exact"/>
        <w:rPr>
          <w:rFonts w:ascii="Times New Roman" w:hAnsi="Times New Roman" w:cs="Amiri"/>
        </w:rPr>
      </w:pPr>
    </w:p>
    <w:tbl>
      <w:tblPr>
        <w:tblStyle w:val="12"/>
        <w:tblW w:w="9140" w:type="dxa"/>
        <w:tblInd w:w="0" w:type="dxa"/>
        <w:tblLayout w:type="fixed"/>
        <w:tblCellMar>
          <w:top w:w="0" w:type="dxa"/>
          <w:left w:w="0" w:type="dxa"/>
          <w:bottom w:w="0" w:type="dxa"/>
          <w:right w:w="0" w:type="dxa"/>
        </w:tblCellMar>
      </w:tblPr>
      <w:tblGrid>
        <w:gridCol w:w="1400"/>
        <w:gridCol w:w="600"/>
        <w:gridCol w:w="720"/>
        <w:gridCol w:w="500"/>
        <w:gridCol w:w="660"/>
        <w:gridCol w:w="580"/>
        <w:gridCol w:w="780"/>
        <w:gridCol w:w="360"/>
        <w:gridCol w:w="100"/>
        <w:gridCol w:w="680"/>
        <w:gridCol w:w="460"/>
        <w:gridCol w:w="780"/>
        <w:gridCol w:w="1500"/>
        <w:gridCol w:w="20"/>
      </w:tblGrid>
      <w:tr>
        <w:tblPrEx>
          <w:tblLayout w:type="fixed"/>
        </w:tblPrEx>
        <w:trPr>
          <w:trHeight w:val="248" w:hRule="atLeast"/>
        </w:trPr>
        <w:tc>
          <w:tcPr>
            <w:tcW w:w="140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gridSpan w:val="2"/>
            <w:tcBorders>
              <w:top w:val="single" w:color="auto" w:sz="8" w:space="0"/>
              <w:left w:val="nil"/>
              <w:bottom w:val="nil"/>
              <w:right w:val="nil"/>
            </w:tcBorders>
            <w:vAlign w:val="bottom"/>
          </w:tcPr>
          <w:p>
            <w:pPr>
              <w:widowControl w:val="0"/>
              <w:autoSpaceDE w:val="0"/>
              <w:autoSpaceDN w:val="0"/>
              <w:adjustRightInd w:val="0"/>
              <w:spacing w:after="0" w:line="240" w:lineRule="auto"/>
              <w:ind w:right="505"/>
              <w:jc w:val="right"/>
              <w:rPr>
                <w:rFonts w:ascii="Times New Roman" w:hAnsi="Times New Roman" w:cs="Amiri"/>
              </w:rPr>
            </w:pPr>
            <w:r>
              <w:rPr>
                <w:rFonts w:ascii="Arial" w:hAnsi="Arial" w:cs="Arial"/>
                <w:color w:val="000000"/>
              </w:rPr>
              <w:t>(1)</w:t>
            </w:r>
          </w:p>
        </w:tc>
        <w:tc>
          <w:tcPr>
            <w:tcW w:w="1160" w:type="dxa"/>
            <w:gridSpan w:val="2"/>
            <w:tcBorders>
              <w:top w:val="single" w:color="auto" w:sz="8" w:space="0"/>
              <w:left w:val="nil"/>
              <w:bottom w:val="nil"/>
              <w:right w:val="nil"/>
            </w:tcBorders>
            <w:vAlign w:val="bottom"/>
          </w:tcPr>
          <w:p>
            <w:pPr>
              <w:widowControl w:val="0"/>
              <w:autoSpaceDE w:val="0"/>
              <w:autoSpaceDN w:val="0"/>
              <w:adjustRightInd w:val="0"/>
              <w:spacing w:after="0" w:line="240" w:lineRule="auto"/>
              <w:ind w:left="420"/>
              <w:rPr>
                <w:rFonts w:ascii="Times New Roman" w:hAnsi="Times New Roman" w:cs="Amiri"/>
              </w:rPr>
            </w:pPr>
            <w:r>
              <w:rPr>
                <w:rFonts w:ascii="Arial" w:hAnsi="Arial" w:cs="Arial"/>
                <w:color w:val="000000"/>
              </w:rPr>
              <w:t>(2)</w:t>
            </w:r>
          </w:p>
        </w:tc>
        <w:tc>
          <w:tcPr>
            <w:tcW w:w="1360" w:type="dxa"/>
            <w:gridSpan w:val="2"/>
            <w:tcBorders>
              <w:top w:val="single" w:color="auto" w:sz="8" w:space="0"/>
              <w:left w:val="nil"/>
              <w:bottom w:val="nil"/>
              <w:right w:val="nil"/>
            </w:tcBorders>
            <w:vAlign w:val="bottom"/>
          </w:tcPr>
          <w:p>
            <w:pPr>
              <w:widowControl w:val="0"/>
              <w:autoSpaceDE w:val="0"/>
              <w:autoSpaceDN w:val="0"/>
              <w:adjustRightInd w:val="0"/>
              <w:spacing w:after="0" w:line="240" w:lineRule="auto"/>
              <w:ind w:right="549"/>
              <w:jc w:val="right"/>
              <w:rPr>
                <w:rFonts w:ascii="Times New Roman" w:hAnsi="Times New Roman" w:cs="Amiri"/>
              </w:rPr>
            </w:pPr>
            <w:r>
              <w:rPr>
                <w:rFonts w:ascii="Arial" w:hAnsi="Arial" w:cs="Arial"/>
                <w:color w:val="000000"/>
              </w:rPr>
              <w:t>(3)</w:t>
            </w:r>
          </w:p>
        </w:tc>
        <w:tc>
          <w:tcPr>
            <w:tcW w:w="36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gridSpan w:val="2"/>
            <w:tcBorders>
              <w:top w:val="single" w:color="auto" w:sz="8" w:space="0"/>
              <w:left w:val="nil"/>
              <w:bottom w:val="nil"/>
              <w:right w:val="nil"/>
            </w:tcBorders>
            <w:vAlign w:val="bottom"/>
          </w:tcPr>
          <w:p>
            <w:pPr>
              <w:widowControl w:val="0"/>
              <w:autoSpaceDE w:val="0"/>
              <w:autoSpaceDN w:val="0"/>
              <w:adjustRightInd w:val="0"/>
              <w:spacing w:after="0" w:line="240" w:lineRule="auto"/>
              <w:ind w:right="463"/>
              <w:jc w:val="right"/>
              <w:rPr>
                <w:rFonts w:ascii="Times New Roman" w:hAnsi="Times New Roman" w:cs="Amiri"/>
              </w:rPr>
            </w:pPr>
            <w:r>
              <w:rPr>
                <w:rFonts w:ascii="Arial" w:hAnsi="Arial" w:cs="Arial"/>
                <w:color w:val="000000"/>
                <w:w w:val="94"/>
              </w:rPr>
              <w:t>(4)</w:t>
            </w:r>
          </w:p>
        </w:tc>
        <w:tc>
          <w:tcPr>
            <w:tcW w:w="46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single" w:color="auto" w:sz="8" w:space="0"/>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r>
              <w:rPr>
                <w:rFonts w:ascii="Arial" w:hAnsi="Arial" w:cs="Arial"/>
                <w:color w:val="000000"/>
              </w:rPr>
              <w:t>(5)</w:t>
            </w:r>
          </w:p>
        </w:tc>
        <w:tc>
          <w:tcPr>
            <w:tcW w:w="1500" w:type="dxa"/>
            <w:tcBorders>
              <w:top w:val="single" w:color="auto" w:sz="8" w:space="0"/>
              <w:left w:val="nil"/>
              <w:bottom w:val="nil"/>
              <w:right w:val="nil"/>
            </w:tcBorders>
            <w:vAlign w:val="bottom"/>
          </w:tcPr>
          <w:p>
            <w:pPr>
              <w:widowControl w:val="0"/>
              <w:autoSpaceDE w:val="0"/>
              <w:autoSpaceDN w:val="0"/>
              <w:adjustRightInd w:val="0"/>
              <w:spacing w:after="0" w:line="240" w:lineRule="auto"/>
              <w:ind w:right="548"/>
              <w:jc w:val="right"/>
              <w:rPr>
                <w:rFonts w:ascii="Times New Roman" w:hAnsi="Times New Roman" w:cs="Amiri"/>
              </w:rPr>
            </w:pPr>
            <w:r>
              <w:rPr>
                <w:rFonts w:ascii="Arial" w:hAnsi="Arial" w:cs="Arial"/>
                <w:color w:val="000000"/>
              </w:rPr>
              <w:t>(6)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9"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gridSpan w:val="2"/>
            <w:tcBorders>
              <w:top w:val="nil"/>
              <w:left w:val="nil"/>
              <w:bottom w:val="nil"/>
              <w:right w:val="nil"/>
            </w:tcBorders>
            <w:vAlign w:val="bottom"/>
          </w:tcPr>
          <w:p>
            <w:pPr>
              <w:widowControl w:val="0"/>
              <w:autoSpaceDE w:val="0"/>
              <w:autoSpaceDN w:val="0"/>
              <w:adjustRightInd w:val="0"/>
              <w:spacing w:after="0" w:line="240" w:lineRule="auto"/>
              <w:ind w:right="105"/>
              <w:jc w:val="right"/>
              <w:rPr>
                <w:rFonts w:ascii="Times New Roman" w:hAnsi="Times New Roman" w:cs="Amiri"/>
              </w:rPr>
            </w:pPr>
            <w:r>
              <w:rPr>
                <w:rFonts w:ascii="Arial" w:hAnsi="Arial" w:cs="Arial"/>
                <w:color w:val="000000"/>
              </w:rPr>
              <w:t>Employment</w:t>
            </w:r>
          </w:p>
        </w:tc>
        <w:tc>
          <w:tcPr>
            <w:tcW w:w="1160" w:type="dxa"/>
            <w:gridSpan w:val="2"/>
            <w:tcBorders>
              <w:top w:val="nil"/>
              <w:left w:val="nil"/>
              <w:bottom w:val="nil"/>
              <w:right w:val="nil"/>
            </w:tcBorders>
            <w:vAlign w:val="bottom"/>
          </w:tcPr>
          <w:p>
            <w:pPr>
              <w:widowControl w:val="0"/>
              <w:autoSpaceDE w:val="0"/>
              <w:autoSpaceDN w:val="0"/>
              <w:adjustRightInd w:val="0"/>
              <w:spacing w:after="0" w:line="240" w:lineRule="auto"/>
              <w:ind w:right="212"/>
              <w:jc w:val="right"/>
              <w:rPr>
                <w:rFonts w:ascii="Times New Roman" w:hAnsi="Times New Roman" w:cs="Amiri"/>
              </w:rPr>
            </w:pPr>
            <w:r>
              <w:rPr>
                <w:rFonts w:ascii="Arial" w:hAnsi="Arial" w:cs="Arial"/>
                <w:color w:val="000000"/>
              </w:rPr>
              <w:t>Smoking</w:t>
            </w:r>
          </w:p>
        </w:tc>
        <w:tc>
          <w:tcPr>
            <w:tcW w:w="1360" w:type="dxa"/>
            <w:gridSpan w:val="2"/>
            <w:tcBorders>
              <w:top w:val="nil"/>
              <w:left w:val="nil"/>
              <w:bottom w:val="nil"/>
              <w:right w:val="nil"/>
            </w:tcBorders>
            <w:vAlign w:val="bottom"/>
          </w:tcPr>
          <w:p>
            <w:pPr>
              <w:widowControl w:val="0"/>
              <w:autoSpaceDE w:val="0"/>
              <w:autoSpaceDN w:val="0"/>
              <w:adjustRightInd w:val="0"/>
              <w:spacing w:after="0" w:line="240" w:lineRule="auto"/>
              <w:ind w:right="189"/>
              <w:jc w:val="right"/>
              <w:rPr>
                <w:rFonts w:ascii="Times New Roman" w:hAnsi="Times New Roman" w:cs="Amiri"/>
              </w:rPr>
            </w:pPr>
            <w:r>
              <w:rPr>
                <w:rFonts w:ascii="Arial" w:hAnsi="Arial" w:cs="Arial"/>
                <w:color w:val="000000"/>
              </w:rPr>
              <w:t>Any alcohol</w:t>
            </w:r>
          </w:p>
        </w:tc>
        <w:tc>
          <w:tcPr>
            <w:tcW w:w="1140" w:type="dxa"/>
            <w:gridSpan w:val="3"/>
            <w:tcBorders>
              <w:top w:val="nil"/>
              <w:left w:val="nil"/>
              <w:bottom w:val="nil"/>
              <w:right w:val="nil"/>
            </w:tcBorders>
            <w:vAlign w:val="bottom"/>
          </w:tcPr>
          <w:p>
            <w:pPr>
              <w:widowControl w:val="0"/>
              <w:autoSpaceDE w:val="0"/>
              <w:autoSpaceDN w:val="0"/>
              <w:adjustRightInd w:val="0"/>
              <w:spacing w:after="0" w:line="240" w:lineRule="auto"/>
              <w:ind w:right="383"/>
              <w:jc w:val="right"/>
              <w:rPr>
                <w:rFonts w:ascii="Times New Roman" w:hAnsi="Times New Roman" w:cs="Amiri"/>
              </w:rPr>
            </w:pPr>
            <w:r>
              <w:rPr>
                <w:rFonts w:ascii="Arial" w:hAnsi="Arial" w:cs="Arial"/>
                <w:color w:val="000000"/>
              </w:rPr>
              <w:t>BMI</w:t>
            </w:r>
          </w:p>
        </w:tc>
        <w:tc>
          <w:tcPr>
            <w:tcW w:w="1240" w:type="dxa"/>
            <w:gridSpan w:val="2"/>
            <w:tcBorders>
              <w:top w:val="nil"/>
              <w:left w:val="nil"/>
              <w:bottom w:val="nil"/>
              <w:right w:val="nil"/>
            </w:tcBorders>
            <w:vAlign w:val="bottom"/>
          </w:tcPr>
          <w:p>
            <w:pPr>
              <w:widowControl w:val="0"/>
              <w:autoSpaceDE w:val="0"/>
              <w:autoSpaceDN w:val="0"/>
              <w:adjustRightInd w:val="0"/>
              <w:spacing w:after="0" w:line="240" w:lineRule="auto"/>
              <w:ind w:right="111"/>
              <w:jc w:val="right"/>
              <w:rPr>
                <w:rFonts w:ascii="Times New Roman" w:hAnsi="Times New Roman" w:cs="Amiri"/>
              </w:rPr>
            </w:pPr>
            <w:r>
              <w:rPr>
                <w:rFonts w:ascii="Arial" w:hAnsi="Arial" w:cs="Arial"/>
                <w:color w:val="000000"/>
              </w:rPr>
              <w:t>Waist (cm)</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68"/>
              <w:jc w:val="right"/>
              <w:rPr>
                <w:rFonts w:ascii="Times New Roman" w:hAnsi="Times New Roman" w:cs="Amiri"/>
              </w:rPr>
            </w:pPr>
            <w:r>
              <w:rPr>
                <w:rFonts w:ascii="Arial" w:hAnsi="Arial" w:cs="Arial"/>
                <w:color w:val="000000"/>
              </w:rPr>
              <w:t>Calories (kcal)</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1" w:hRule="atLeast"/>
        </w:trPr>
        <w:tc>
          <w:tcPr>
            <w:tcW w:w="14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22"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Male sample</w:t>
            </w:r>
          </w:p>
        </w:tc>
        <w:tc>
          <w:tcPr>
            <w:tcW w:w="6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60" w:type="dxa"/>
            <w:gridSpan w:val="2"/>
            <w:vMerge w:val="restart"/>
            <w:tcBorders>
              <w:top w:val="nil"/>
              <w:left w:val="nil"/>
              <w:bottom w:val="nil"/>
              <w:right w:val="nil"/>
            </w:tcBorders>
            <w:vAlign w:val="bottom"/>
          </w:tcPr>
          <w:p>
            <w:pPr>
              <w:widowControl w:val="0"/>
              <w:autoSpaceDE w:val="0"/>
              <w:autoSpaceDN w:val="0"/>
              <w:adjustRightInd w:val="0"/>
              <w:spacing w:after="0" w:line="240" w:lineRule="auto"/>
              <w:ind w:right="252"/>
              <w:jc w:val="right"/>
              <w:rPr>
                <w:rFonts w:ascii="Times New Roman" w:hAnsi="Times New Roman" w:cs="Amiri"/>
              </w:rPr>
            </w:pPr>
            <w:r>
              <w:rPr>
                <w:rFonts w:ascii="Arial" w:hAnsi="Arial" w:cs="Arial"/>
                <w:color w:val="000000"/>
              </w:rPr>
              <w:t>−.043</w:t>
            </w:r>
          </w:p>
        </w:tc>
        <w:tc>
          <w:tcPr>
            <w:tcW w:w="5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00" w:type="dxa"/>
            <w:vMerge w:val="restart"/>
            <w:tcBorders>
              <w:top w:val="nil"/>
              <w:left w:val="nil"/>
              <w:bottom w:val="nil"/>
              <w:right w:val="nil"/>
            </w:tcBorders>
            <w:vAlign w:val="bottom"/>
          </w:tcPr>
          <w:p>
            <w:pPr>
              <w:widowControl w:val="0"/>
              <w:autoSpaceDE w:val="0"/>
              <w:autoSpaceDN w:val="0"/>
              <w:adjustRightInd w:val="0"/>
              <w:spacing w:after="0" w:line="240" w:lineRule="auto"/>
              <w:ind w:right="368"/>
              <w:jc w:val="right"/>
              <w:rPr>
                <w:rFonts w:ascii="Times New Roman" w:hAnsi="Times New Roman" w:cs="Amiri"/>
              </w:rPr>
            </w:pPr>
            <w:r>
              <w:rPr>
                <w:rFonts w:ascii="Arial" w:hAnsi="Arial" w:cs="Arial"/>
                <w:color w:val="000000"/>
              </w:rPr>
              <w:t>−28.615</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33"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0</w:t>
            </w:r>
          </w:p>
        </w:tc>
        <w:tc>
          <w:tcPr>
            <w:tcW w:w="1320" w:type="dxa"/>
            <w:gridSpan w:val="2"/>
            <w:tcBorders>
              <w:top w:val="nil"/>
              <w:left w:val="nil"/>
              <w:bottom w:val="nil"/>
              <w:right w:val="nil"/>
            </w:tcBorders>
            <w:vAlign w:val="bottom"/>
          </w:tcPr>
          <w:p>
            <w:pPr>
              <w:widowControl w:val="0"/>
              <w:autoSpaceDE w:val="0"/>
              <w:autoSpaceDN w:val="0"/>
              <w:adjustRightInd w:val="0"/>
              <w:spacing w:after="0" w:line="240" w:lineRule="auto"/>
              <w:ind w:right="325"/>
              <w:jc w:val="right"/>
              <w:rPr>
                <w:rFonts w:ascii="Times New Roman" w:hAnsi="Times New Roman" w:cs="Amiri"/>
              </w:rPr>
            </w:pPr>
            <w:r>
              <w:rPr>
                <w:rFonts w:ascii="Arial" w:hAnsi="Arial" w:cs="Arial"/>
                <w:color w:val="000000"/>
              </w:rPr>
              <w:t>0.094</w:t>
            </w:r>
          </w:p>
        </w:tc>
        <w:tc>
          <w:tcPr>
            <w:tcW w:w="1160" w:type="dxa"/>
            <w:gridSpan w:val="2"/>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gridSpan w:val="2"/>
            <w:tcBorders>
              <w:top w:val="nil"/>
              <w:left w:val="nil"/>
              <w:bottom w:val="nil"/>
              <w:right w:val="nil"/>
            </w:tcBorders>
            <w:vAlign w:val="bottom"/>
          </w:tcPr>
          <w:p>
            <w:pPr>
              <w:widowControl w:val="0"/>
              <w:autoSpaceDE w:val="0"/>
              <w:autoSpaceDN w:val="0"/>
              <w:adjustRightInd w:val="0"/>
              <w:spacing w:after="0" w:line="240" w:lineRule="auto"/>
              <w:ind w:right="369"/>
              <w:jc w:val="right"/>
              <w:rPr>
                <w:rFonts w:ascii="Times New Roman" w:hAnsi="Times New Roman" w:cs="Amiri"/>
              </w:rPr>
            </w:pPr>
            <w:r>
              <w:rPr>
                <w:rFonts w:ascii="Arial" w:hAnsi="Arial" w:cs="Arial"/>
                <w:color w:val="000000"/>
              </w:rPr>
              <w:t>0.065</w:t>
            </w: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gridSpan w:val="2"/>
            <w:tcBorders>
              <w:top w:val="nil"/>
              <w:left w:val="nil"/>
              <w:bottom w:val="nil"/>
              <w:right w:val="nil"/>
            </w:tcBorders>
            <w:vAlign w:val="bottom"/>
          </w:tcPr>
          <w:p>
            <w:pPr>
              <w:widowControl w:val="0"/>
              <w:autoSpaceDE w:val="0"/>
              <w:autoSpaceDN w:val="0"/>
              <w:adjustRightInd w:val="0"/>
              <w:spacing w:after="0" w:line="240" w:lineRule="auto"/>
              <w:ind w:right="263"/>
              <w:jc w:val="right"/>
              <w:rPr>
                <w:rFonts w:ascii="Times New Roman" w:hAnsi="Times New Roman" w:cs="Amiri"/>
              </w:rPr>
            </w:pPr>
            <w:r>
              <w:rPr>
                <w:rFonts w:ascii="Arial" w:hAnsi="Arial" w:cs="Arial"/>
                <w:color w:val="000000"/>
                <w:w w:val="88"/>
              </w:rPr>
              <w:t>0.148</w:t>
            </w: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ind w:right="251"/>
              <w:jc w:val="right"/>
              <w:rPr>
                <w:rFonts w:ascii="Times New Roman" w:hAnsi="Times New Roman" w:cs="Amiri"/>
              </w:rPr>
            </w:pPr>
            <w:r>
              <w:rPr>
                <w:rFonts w:ascii="Arial" w:hAnsi="Arial" w:cs="Arial"/>
                <w:color w:val="000000"/>
                <w:w w:val="88"/>
              </w:rPr>
              <w:t>2.276</w:t>
            </w:r>
          </w:p>
        </w:tc>
        <w:tc>
          <w:tcPr>
            <w:tcW w:w="15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9" w:hRule="atLeast"/>
        </w:trPr>
        <w:tc>
          <w:tcPr>
            <w:tcW w:w="1400" w:type="dxa"/>
            <w:vMerge w:val="restart"/>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1-2</w:t>
            </w:r>
          </w:p>
        </w:tc>
        <w:tc>
          <w:tcPr>
            <w:tcW w:w="1320" w:type="dxa"/>
            <w:gridSpan w:val="2"/>
            <w:tcBorders>
              <w:top w:val="nil"/>
              <w:left w:val="nil"/>
              <w:bottom w:val="nil"/>
              <w:right w:val="nil"/>
            </w:tcBorders>
            <w:vAlign w:val="bottom"/>
          </w:tcPr>
          <w:p>
            <w:pPr>
              <w:widowControl w:val="0"/>
              <w:autoSpaceDE w:val="0"/>
              <w:autoSpaceDN w:val="0"/>
              <w:adjustRightInd w:val="0"/>
              <w:spacing w:after="0" w:line="240" w:lineRule="auto"/>
              <w:ind w:right="245"/>
              <w:jc w:val="right"/>
              <w:rPr>
                <w:rFonts w:ascii="Times New Roman" w:hAnsi="Times New Roman" w:cs="Amiri"/>
              </w:rPr>
            </w:pPr>
            <w:r>
              <w:rPr>
                <w:rFonts w:ascii="Arial" w:hAnsi="Arial" w:cs="Arial"/>
                <w:color w:val="000000"/>
              </w:rPr>
              <w:t>(.069)</w:t>
            </w:r>
          </w:p>
        </w:tc>
        <w:tc>
          <w:tcPr>
            <w:tcW w:w="1160" w:type="dxa"/>
            <w:gridSpan w:val="2"/>
            <w:tcBorders>
              <w:top w:val="nil"/>
              <w:left w:val="nil"/>
              <w:bottom w:val="nil"/>
              <w:right w:val="nil"/>
            </w:tcBorders>
            <w:vAlign w:val="bottom"/>
          </w:tcPr>
          <w:p>
            <w:pPr>
              <w:widowControl w:val="0"/>
              <w:autoSpaceDE w:val="0"/>
              <w:autoSpaceDN w:val="0"/>
              <w:adjustRightInd w:val="0"/>
              <w:spacing w:after="0" w:line="240" w:lineRule="auto"/>
              <w:ind w:right="172"/>
              <w:jc w:val="right"/>
              <w:rPr>
                <w:rFonts w:ascii="Times New Roman" w:hAnsi="Times New Roman" w:cs="Amiri"/>
              </w:rPr>
            </w:pPr>
            <w:r>
              <w:rPr>
                <w:rFonts w:ascii="Arial" w:hAnsi="Arial" w:cs="Arial"/>
                <w:color w:val="000000"/>
              </w:rPr>
              <w:t>(.087)</w:t>
            </w:r>
          </w:p>
        </w:tc>
        <w:tc>
          <w:tcPr>
            <w:tcW w:w="1360" w:type="dxa"/>
            <w:gridSpan w:val="2"/>
            <w:tcBorders>
              <w:top w:val="nil"/>
              <w:left w:val="nil"/>
              <w:bottom w:val="nil"/>
              <w:right w:val="nil"/>
            </w:tcBorders>
            <w:vAlign w:val="bottom"/>
          </w:tcPr>
          <w:p>
            <w:pPr>
              <w:widowControl w:val="0"/>
              <w:autoSpaceDE w:val="0"/>
              <w:autoSpaceDN w:val="0"/>
              <w:adjustRightInd w:val="0"/>
              <w:spacing w:after="0" w:line="240" w:lineRule="auto"/>
              <w:ind w:right="289"/>
              <w:jc w:val="right"/>
              <w:rPr>
                <w:rFonts w:ascii="Times New Roman" w:hAnsi="Times New Roman" w:cs="Amiri"/>
              </w:rPr>
            </w:pPr>
            <w:r>
              <w:rPr>
                <w:rFonts w:ascii="Arial" w:hAnsi="Arial" w:cs="Arial"/>
                <w:color w:val="000000"/>
              </w:rPr>
              <w:t>(.144)</w:t>
            </w: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gridSpan w:val="2"/>
            <w:tcBorders>
              <w:top w:val="nil"/>
              <w:left w:val="nil"/>
              <w:bottom w:val="nil"/>
              <w:right w:val="nil"/>
            </w:tcBorders>
            <w:vAlign w:val="bottom"/>
          </w:tcPr>
          <w:p>
            <w:pPr>
              <w:widowControl w:val="0"/>
              <w:autoSpaceDE w:val="0"/>
              <w:autoSpaceDN w:val="0"/>
              <w:adjustRightInd w:val="0"/>
              <w:spacing w:after="0" w:line="240" w:lineRule="auto"/>
              <w:ind w:right="183"/>
              <w:jc w:val="right"/>
              <w:rPr>
                <w:rFonts w:ascii="Times New Roman" w:hAnsi="Times New Roman" w:cs="Amiri"/>
              </w:rPr>
            </w:pPr>
            <w:r>
              <w:rPr>
                <w:rFonts w:ascii="Arial" w:hAnsi="Arial" w:cs="Arial"/>
                <w:color w:val="000000"/>
              </w:rPr>
              <w:t>(.610)</w:t>
            </w:r>
          </w:p>
        </w:tc>
        <w:tc>
          <w:tcPr>
            <w:tcW w:w="1240" w:type="dxa"/>
            <w:gridSpan w:val="2"/>
            <w:tcBorders>
              <w:top w:val="nil"/>
              <w:left w:val="nil"/>
              <w:bottom w:val="nil"/>
              <w:right w:val="nil"/>
            </w:tcBorders>
            <w:vAlign w:val="bottom"/>
          </w:tcPr>
          <w:p>
            <w:pPr>
              <w:widowControl w:val="0"/>
              <w:autoSpaceDE w:val="0"/>
              <w:autoSpaceDN w:val="0"/>
              <w:adjustRightInd w:val="0"/>
              <w:spacing w:after="0" w:line="240" w:lineRule="auto"/>
              <w:ind w:right="191"/>
              <w:jc w:val="right"/>
              <w:rPr>
                <w:rFonts w:ascii="Times New Roman" w:hAnsi="Times New Roman" w:cs="Amiri"/>
              </w:rPr>
            </w:pPr>
            <w:r>
              <w:rPr>
                <w:rFonts w:ascii="Arial" w:hAnsi="Arial" w:cs="Arial"/>
                <w:color w:val="000000"/>
              </w:rPr>
              <w:t>(1.683)</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288"/>
              <w:jc w:val="right"/>
              <w:rPr>
                <w:rFonts w:ascii="Times New Roman" w:hAnsi="Times New Roman" w:cs="Amiri"/>
              </w:rPr>
            </w:pPr>
            <w:r>
              <w:rPr>
                <w:rFonts w:ascii="Arial" w:hAnsi="Arial" w:cs="Arial"/>
                <w:color w:val="000000"/>
              </w:rPr>
              <w:t>(188.201)</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31" w:hRule="atLeast"/>
        </w:trPr>
        <w:tc>
          <w:tcPr>
            <w:tcW w:w="14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00" w:type="dxa"/>
            <w:vMerge w:val="restart"/>
            <w:tcBorders>
              <w:top w:val="nil"/>
              <w:left w:val="nil"/>
              <w:bottom w:val="nil"/>
              <w:right w:val="nil"/>
            </w:tcBorders>
            <w:vAlign w:val="bottom"/>
          </w:tcPr>
          <w:p>
            <w:pPr>
              <w:widowControl w:val="0"/>
              <w:autoSpaceDE w:val="0"/>
              <w:autoSpaceDN w:val="0"/>
              <w:adjustRightInd w:val="0"/>
              <w:spacing w:after="0" w:line="240" w:lineRule="auto"/>
              <w:ind w:left="440"/>
              <w:rPr>
                <w:rFonts w:ascii="Times New Roman" w:hAnsi="Times New Roman" w:cs="Amiri"/>
              </w:rPr>
            </w:pPr>
            <w:r>
              <w:rPr>
                <w:rFonts w:ascii="Arial" w:hAnsi="Arial" w:cs="Arial"/>
                <w:color w:val="000000"/>
              </w:rPr>
              <w:t>−</w:t>
            </w:r>
          </w:p>
        </w:tc>
        <w:tc>
          <w:tcPr>
            <w:tcW w:w="720" w:type="dxa"/>
            <w:tcBorders>
              <w:top w:val="nil"/>
              <w:left w:val="nil"/>
              <w:bottom w:val="nil"/>
              <w:right w:val="nil"/>
            </w:tcBorders>
            <w:vAlign w:val="bottom"/>
          </w:tcPr>
          <w:p>
            <w:pPr>
              <w:widowControl w:val="0"/>
              <w:autoSpaceDE w:val="0"/>
              <w:autoSpaceDN w:val="0"/>
              <w:adjustRightInd w:val="0"/>
              <w:spacing w:after="0" w:line="130" w:lineRule="exact"/>
              <w:ind w:right="325"/>
              <w:jc w:val="right"/>
              <w:rPr>
                <w:rFonts w:ascii="Times New Roman" w:hAnsi="Times New Roman" w:cs="Amiri"/>
              </w:rPr>
            </w:pPr>
            <w:r>
              <w:rPr>
                <w:rFonts w:ascii="Arial" w:hAnsi="Arial" w:cs="Arial"/>
                <w:color w:val="000000"/>
              </w:rPr>
              <w:t>.008</w:t>
            </w:r>
          </w:p>
        </w:tc>
        <w:tc>
          <w:tcPr>
            <w:tcW w:w="500" w:type="dxa"/>
            <w:vMerge w:val="restart"/>
            <w:tcBorders>
              <w:top w:val="nil"/>
              <w:left w:val="nil"/>
              <w:bottom w:val="nil"/>
              <w:right w:val="nil"/>
            </w:tcBorders>
            <w:vAlign w:val="bottom"/>
          </w:tcPr>
          <w:p>
            <w:pPr>
              <w:widowControl w:val="0"/>
              <w:autoSpaceDE w:val="0"/>
              <w:autoSpaceDN w:val="0"/>
              <w:adjustRightInd w:val="0"/>
              <w:spacing w:after="0" w:line="240" w:lineRule="auto"/>
              <w:ind w:left="360"/>
              <w:rPr>
                <w:rFonts w:ascii="Times New Roman" w:hAnsi="Times New Roman" w:cs="Amiri"/>
              </w:rPr>
            </w:pPr>
            <w:r>
              <w:rPr>
                <w:rFonts w:ascii="Arial" w:hAnsi="Arial" w:cs="Arial"/>
                <w:color w:val="000000"/>
              </w:rPr>
              <w:t>−</w:t>
            </w:r>
          </w:p>
        </w:tc>
        <w:tc>
          <w:tcPr>
            <w:tcW w:w="660" w:type="dxa"/>
            <w:tcBorders>
              <w:top w:val="nil"/>
              <w:left w:val="nil"/>
              <w:bottom w:val="nil"/>
              <w:right w:val="nil"/>
            </w:tcBorders>
            <w:vAlign w:val="bottom"/>
          </w:tcPr>
          <w:p>
            <w:pPr>
              <w:widowControl w:val="0"/>
              <w:autoSpaceDE w:val="0"/>
              <w:autoSpaceDN w:val="0"/>
              <w:adjustRightInd w:val="0"/>
              <w:spacing w:after="0" w:line="130" w:lineRule="exact"/>
              <w:ind w:right="252"/>
              <w:jc w:val="right"/>
              <w:rPr>
                <w:rFonts w:ascii="Times New Roman" w:hAnsi="Times New Roman" w:cs="Amiri"/>
              </w:rPr>
            </w:pPr>
            <w:r>
              <w:rPr>
                <w:rFonts w:ascii="Arial" w:hAnsi="Arial" w:cs="Arial"/>
                <w:color w:val="000000"/>
              </w:rPr>
              <w:t>.053</w:t>
            </w:r>
          </w:p>
        </w:tc>
        <w:tc>
          <w:tcPr>
            <w:tcW w:w="580" w:type="dxa"/>
            <w:vMerge w:val="restart"/>
            <w:tcBorders>
              <w:top w:val="nil"/>
              <w:left w:val="nil"/>
              <w:bottom w:val="nil"/>
              <w:right w:val="nil"/>
            </w:tcBorders>
            <w:vAlign w:val="bottom"/>
          </w:tcPr>
          <w:p>
            <w:pPr>
              <w:widowControl w:val="0"/>
              <w:autoSpaceDE w:val="0"/>
              <w:autoSpaceDN w:val="0"/>
              <w:adjustRightInd w:val="0"/>
              <w:spacing w:after="0" w:line="240" w:lineRule="auto"/>
              <w:ind w:left="440"/>
              <w:rPr>
                <w:rFonts w:ascii="Times New Roman" w:hAnsi="Times New Roman" w:cs="Amiri"/>
              </w:rPr>
            </w:pPr>
            <w:r>
              <w:rPr>
                <w:rFonts w:ascii="Arial" w:hAnsi="Arial" w:cs="Arial"/>
                <w:color w:val="000000"/>
              </w:rPr>
              <w:t>−</w:t>
            </w:r>
          </w:p>
        </w:tc>
        <w:tc>
          <w:tcPr>
            <w:tcW w:w="780" w:type="dxa"/>
            <w:tcBorders>
              <w:top w:val="nil"/>
              <w:left w:val="nil"/>
              <w:bottom w:val="nil"/>
              <w:right w:val="nil"/>
            </w:tcBorders>
            <w:vAlign w:val="bottom"/>
          </w:tcPr>
          <w:p>
            <w:pPr>
              <w:widowControl w:val="0"/>
              <w:autoSpaceDE w:val="0"/>
              <w:autoSpaceDN w:val="0"/>
              <w:adjustRightInd w:val="0"/>
              <w:spacing w:after="0" w:line="130" w:lineRule="exact"/>
              <w:rPr>
                <w:rFonts w:ascii="Times New Roman" w:hAnsi="Times New Roman" w:cs="Amiri"/>
              </w:rPr>
            </w:pPr>
            <w:r>
              <w:rPr>
                <w:rFonts w:ascii="Arial" w:hAnsi="Arial" w:cs="Arial"/>
                <w:color w:val="000000"/>
              </w:rPr>
              <w:t>.144</w:t>
            </w:r>
            <w:r>
              <w:rPr>
                <w:rFonts w:hint="eastAsia" w:ascii="MS PGothic" w:hAnsi="Arial" w:eastAsia="MS PGothic" w:cs="MS PGothic"/>
                <w:color w:val="000000"/>
                <w:vertAlign w:val="superscript"/>
              </w:rPr>
              <w:t>∗∗∗</w:t>
            </w:r>
          </w:p>
        </w:tc>
        <w:tc>
          <w:tcPr>
            <w:tcW w:w="460" w:type="dxa"/>
            <w:gridSpan w:val="2"/>
            <w:vMerge w:val="restart"/>
            <w:tcBorders>
              <w:top w:val="nil"/>
              <w:left w:val="nil"/>
              <w:bottom w:val="nil"/>
              <w:right w:val="nil"/>
            </w:tcBorders>
            <w:vAlign w:val="bottom"/>
          </w:tcPr>
          <w:p>
            <w:pPr>
              <w:widowControl w:val="0"/>
              <w:autoSpaceDE w:val="0"/>
              <w:autoSpaceDN w:val="0"/>
              <w:adjustRightInd w:val="0"/>
              <w:spacing w:after="0" w:line="240" w:lineRule="auto"/>
              <w:ind w:left="320"/>
              <w:rPr>
                <w:rFonts w:ascii="Times New Roman" w:hAnsi="Times New Roman" w:cs="Amiri"/>
              </w:rPr>
            </w:pPr>
            <w:r>
              <w:rPr>
                <w:rFonts w:ascii="Arial" w:hAnsi="Arial" w:cs="Arial"/>
                <w:color w:val="000000"/>
              </w:rPr>
              <w:t>−</w:t>
            </w:r>
          </w:p>
        </w:tc>
        <w:tc>
          <w:tcPr>
            <w:tcW w:w="680" w:type="dxa"/>
            <w:tcBorders>
              <w:top w:val="nil"/>
              <w:left w:val="nil"/>
              <w:bottom w:val="nil"/>
              <w:right w:val="nil"/>
            </w:tcBorders>
            <w:vAlign w:val="bottom"/>
          </w:tcPr>
          <w:p>
            <w:pPr>
              <w:widowControl w:val="0"/>
              <w:autoSpaceDE w:val="0"/>
              <w:autoSpaceDN w:val="0"/>
              <w:adjustRightInd w:val="0"/>
              <w:spacing w:after="0" w:line="130" w:lineRule="exact"/>
              <w:ind w:right="63"/>
              <w:jc w:val="right"/>
              <w:rPr>
                <w:rFonts w:ascii="Times New Roman" w:hAnsi="Times New Roman" w:cs="Amiri"/>
              </w:rPr>
            </w:pPr>
            <w:r>
              <w:rPr>
                <w:rFonts w:ascii="Arial" w:hAnsi="Arial" w:cs="Arial"/>
                <w:color w:val="000000"/>
              </w:rPr>
              <w:t>.533</w:t>
            </w:r>
            <w:r>
              <w:rPr>
                <w:rFonts w:hint="eastAsia" w:ascii="MS PGothic" w:hAnsi="Arial" w:eastAsia="MS PGothic" w:cs="MS PGothic"/>
                <w:color w:val="000000"/>
                <w:vertAlign w:val="superscript"/>
              </w:rPr>
              <w:t>∗∗∗</w:t>
            </w:r>
          </w:p>
        </w:tc>
        <w:tc>
          <w:tcPr>
            <w:tcW w:w="460" w:type="dxa"/>
            <w:vMerge w:val="restart"/>
            <w:tcBorders>
              <w:top w:val="nil"/>
              <w:left w:val="nil"/>
              <w:bottom w:val="nil"/>
              <w:right w:val="nil"/>
            </w:tcBorders>
            <w:vAlign w:val="bottom"/>
          </w:tcPr>
          <w:p>
            <w:pPr>
              <w:widowControl w:val="0"/>
              <w:autoSpaceDE w:val="0"/>
              <w:autoSpaceDN w:val="0"/>
              <w:adjustRightInd w:val="0"/>
              <w:spacing w:after="0" w:line="240" w:lineRule="auto"/>
              <w:ind w:left="320"/>
              <w:rPr>
                <w:rFonts w:ascii="Times New Roman" w:hAnsi="Times New Roman" w:cs="Amiri"/>
              </w:rPr>
            </w:pPr>
            <w:r>
              <w:rPr>
                <w:rFonts w:ascii="Arial" w:hAnsi="Arial" w:cs="Arial"/>
                <w:color w:val="000000"/>
              </w:rPr>
              <w:t>−</w:t>
            </w:r>
          </w:p>
        </w:tc>
        <w:tc>
          <w:tcPr>
            <w:tcW w:w="780" w:type="dxa"/>
            <w:tcBorders>
              <w:top w:val="nil"/>
              <w:left w:val="nil"/>
              <w:bottom w:val="nil"/>
              <w:right w:val="nil"/>
            </w:tcBorders>
            <w:vAlign w:val="bottom"/>
          </w:tcPr>
          <w:p>
            <w:pPr>
              <w:widowControl w:val="0"/>
              <w:autoSpaceDE w:val="0"/>
              <w:autoSpaceDN w:val="0"/>
              <w:adjustRightInd w:val="0"/>
              <w:spacing w:after="0" w:line="130" w:lineRule="exact"/>
              <w:ind w:right="251"/>
              <w:jc w:val="right"/>
              <w:rPr>
                <w:rFonts w:ascii="Times New Roman" w:hAnsi="Times New Roman" w:cs="Amiri"/>
              </w:rPr>
            </w:pPr>
            <w:r>
              <w:rPr>
                <w:rFonts w:ascii="Arial" w:hAnsi="Arial" w:cs="Arial"/>
                <w:color w:val="000000"/>
              </w:rPr>
              <w:t>1.045</w:t>
            </w:r>
          </w:p>
        </w:tc>
        <w:tc>
          <w:tcPr>
            <w:tcW w:w="1500" w:type="dxa"/>
            <w:tcBorders>
              <w:top w:val="nil"/>
              <w:left w:val="nil"/>
              <w:bottom w:val="nil"/>
              <w:right w:val="nil"/>
            </w:tcBorders>
            <w:vAlign w:val="bottom"/>
          </w:tcPr>
          <w:p>
            <w:pPr>
              <w:widowControl w:val="0"/>
              <w:autoSpaceDE w:val="0"/>
              <w:autoSpaceDN w:val="0"/>
              <w:adjustRightInd w:val="0"/>
              <w:spacing w:after="0" w:line="130" w:lineRule="exact"/>
              <w:ind w:left="420"/>
              <w:rPr>
                <w:rFonts w:ascii="Times New Roman" w:hAnsi="Times New Roman" w:cs="Amiri"/>
              </w:rPr>
            </w:pPr>
            <w:r>
              <w:rPr>
                <w:rFonts w:ascii="Arial" w:hAnsi="Arial" w:cs="Arial"/>
                <w:color w:val="000000"/>
              </w:rPr>
              <w:t>203.986</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60"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gridSpan w:val="2"/>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00" w:type="dxa"/>
            <w:tcBorders>
              <w:top w:val="nil"/>
              <w:left w:val="nil"/>
              <w:bottom w:val="nil"/>
              <w:right w:val="nil"/>
            </w:tcBorders>
            <w:vAlign w:val="bottom"/>
          </w:tcPr>
          <w:p>
            <w:pPr>
              <w:widowControl w:val="0"/>
              <w:autoSpaceDE w:val="0"/>
              <w:autoSpaceDN w:val="0"/>
              <w:adjustRightInd w:val="0"/>
              <w:spacing w:after="0" w:line="160" w:lineRule="exact"/>
              <w:ind w:right="988"/>
              <w:jc w:val="right"/>
              <w:rPr>
                <w:rFonts w:ascii="Times New Roman" w:hAnsi="Times New Roman" w:cs="Amiri"/>
              </w:rPr>
            </w:pPr>
            <w:r>
              <w:rPr>
                <w:rFonts w:ascii="Arial" w:hAnsi="Arial" w:cs="Arial"/>
                <w:color w:val="000000"/>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9" w:hRule="atLeast"/>
        </w:trPr>
        <w:tc>
          <w:tcPr>
            <w:tcW w:w="1400" w:type="dxa"/>
            <w:vMerge w:val="restart"/>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3-4</w:t>
            </w:r>
          </w:p>
        </w:tc>
        <w:tc>
          <w:tcPr>
            <w:tcW w:w="1320" w:type="dxa"/>
            <w:gridSpan w:val="2"/>
            <w:tcBorders>
              <w:top w:val="nil"/>
              <w:left w:val="nil"/>
              <w:bottom w:val="nil"/>
              <w:right w:val="nil"/>
            </w:tcBorders>
            <w:vAlign w:val="bottom"/>
          </w:tcPr>
          <w:p>
            <w:pPr>
              <w:widowControl w:val="0"/>
              <w:autoSpaceDE w:val="0"/>
              <w:autoSpaceDN w:val="0"/>
              <w:adjustRightInd w:val="0"/>
              <w:spacing w:after="0" w:line="240" w:lineRule="auto"/>
              <w:ind w:right="245"/>
              <w:jc w:val="right"/>
              <w:rPr>
                <w:rFonts w:ascii="Times New Roman" w:hAnsi="Times New Roman" w:cs="Amiri"/>
              </w:rPr>
            </w:pPr>
            <w:r>
              <w:rPr>
                <w:rFonts w:ascii="Arial" w:hAnsi="Arial" w:cs="Arial"/>
                <w:color w:val="000000"/>
              </w:rPr>
              <w:t>(.038)</w:t>
            </w:r>
          </w:p>
        </w:tc>
        <w:tc>
          <w:tcPr>
            <w:tcW w:w="1160" w:type="dxa"/>
            <w:gridSpan w:val="2"/>
            <w:tcBorders>
              <w:top w:val="nil"/>
              <w:left w:val="nil"/>
              <w:bottom w:val="nil"/>
              <w:right w:val="nil"/>
            </w:tcBorders>
            <w:vAlign w:val="bottom"/>
          </w:tcPr>
          <w:p>
            <w:pPr>
              <w:widowControl w:val="0"/>
              <w:autoSpaceDE w:val="0"/>
              <w:autoSpaceDN w:val="0"/>
              <w:adjustRightInd w:val="0"/>
              <w:spacing w:after="0" w:line="240" w:lineRule="auto"/>
              <w:ind w:right="172"/>
              <w:jc w:val="right"/>
              <w:rPr>
                <w:rFonts w:ascii="Times New Roman" w:hAnsi="Times New Roman" w:cs="Amiri"/>
              </w:rPr>
            </w:pPr>
            <w:r>
              <w:rPr>
                <w:rFonts w:ascii="Arial" w:hAnsi="Arial" w:cs="Arial"/>
                <w:color w:val="000000"/>
              </w:rPr>
              <w:t>(.038)</w:t>
            </w:r>
          </w:p>
        </w:tc>
        <w:tc>
          <w:tcPr>
            <w:tcW w:w="1360" w:type="dxa"/>
            <w:gridSpan w:val="2"/>
            <w:tcBorders>
              <w:top w:val="nil"/>
              <w:left w:val="nil"/>
              <w:bottom w:val="nil"/>
              <w:right w:val="nil"/>
            </w:tcBorders>
            <w:vAlign w:val="bottom"/>
          </w:tcPr>
          <w:p>
            <w:pPr>
              <w:widowControl w:val="0"/>
              <w:autoSpaceDE w:val="0"/>
              <w:autoSpaceDN w:val="0"/>
              <w:adjustRightInd w:val="0"/>
              <w:spacing w:after="0" w:line="240" w:lineRule="auto"/>
              <w:ind w:right="289"/>
              <w:jc w:val="right"/>
              <w:rPr>
                <w:rFonts w:ascii="Times New Roman" w:hAnsi="Times New Roman" w:cs="Amiri"/>
              </w:rPr>
            </w:pPr>
            <w:r>
              <w:rPr>
                <w:rFonts w:ascii="Arial" w:hAnsi="Arial" w:cs="Arial"/>
                <w:color w:val="000000"/>
              </w:rPr>
              <w:t>(.036)</w:t>
            </w: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gridSpan w:val="2"/>
            <w:tcBorders>
              <w:top w:val="nil"/>
              <w:left w:val="nil"/>
              <w:bottom w:val="nil"/>
              <w:right w:val="nil"/>
            </w:tcBorders>
            <w:vAlign w:val="bottom"/>
          </w:tcPr>
          <w:p>
            <w:pPr>
              <w:widowControl w:val="0"/>
              <w:autoSpaceDE w:val="0"/>
              <w:autoSpaceDN w:val="0"/>
              <w:adjustRightInd w:val="0"/>
              <w:spacing w:after="0" w:line="240" w:lineRule="auto"/>
              <w:ind w:right="183"/>
              <w:jc w:val="right"/>
              <w:rPr>
                <w:rFonts w:ascii="Times New Roman" w:hAnsi="Times New Roman" w:cs="Amiri"/>
              </w:rPr>
            </w:pPr>
            <w:r>
              <w:rPr>
                <w:rFonts w:ascii="Arial" w:hAnsi="Arial" w:cs="Arial"/>
                <w:color w:val="000000"/>
              </w:rPr>
              <w:t>(.195)</w:t>
            </w: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ind w:right="191"/>
              <w:jc w:val="right"/>
              <w:rPr>
                <w:rFonts w:ascii="Times New Roman" w:hAnsi="Times New Roman" w:cs="Amiri"/>
              </w:rPr>
            </w:pPr>
            <w:r>
              <w:rPr>
                <w:rFonts w:ascii="Arial" w:hAnsi="Arial" w:cs="Arial"/>
                <w:color w:val="000000"/>
                <w:w w:val="96"/>
              </w:rPr>
              <w:t>(.658)</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288"/>
              <w:jc w:val="right"/>
              <w:rPr>
                <w:rFonts w:ascii="Times New Roman" w:hAnsi="Times New Roman" w:cs="Amiri"/>
              </w:rPr>
            </w:pPr>
            <w:r>
              <w:rPr>
                <w:rFonts w:ascii="Arial" w:hAnsi="Arial" w:cs="Arial"/>
                <w:color w:val="000000"/>
              </w:rPr>
              <w:t>(80.054)</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31" w:hRule="atLeast"/>
        </w:trPr>
        <w:tc>
          <w:tcPr>
            <w:tcW w:w="14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00" w:type="dxa"/>
            <w:vMerge w:val="restart"/>
            <w:tcBorders>
              <w:top w:val="nil"/>
              <w:left w:val="nil"/>
              <w:bottom w:val="nil"/>
              <w:right w:val="nil"/>
            </w:tcBorders>
            <w:vAlign w:val="bottom"/>
          </w:tcPr>
          <w:p>
            <w:pPr>
              <w:widowControl w:val="0"/>
              <w:autoSpaceDE w:val="0"/>
              <w:autoSpaceDN w:val="0"/>
              <w:adjustRightInd w:val="0"/>
              <w:spacing w:after="0" w:line="240" w:lineRule="auto"/>
              <w:ind w:left="440"/>
              <w:rPr>
                <w:rFonts w:ascii="Times New Roman" w:hAnsi="Times New Roman" w:cs="Amiri"/>
              </w:rPr>
            </w:pPr>
            <w:r>
              <w:rPr>
                <w:rFonts w:ascii="Arial" w:hAnsi="Arial" w:cs="Arial"/>
                <w:color w:val="000000"/>
              </w:rPr>
              <w:t>−</w:t>
            </w:r>
          </w:p>
        </w:tc>
        <w:tc>
          <w:tcPr>
            <w:tcW w:w="720" w:type="dxa"/>
            <w:tcBorders>
              <w:top w:val="nil"/>
              <w:left w:val="nil"/>
              <w:bottom w:val="nil"/>
              <w:right w:val="nil"/>
            </w:tcBorders>
            <w:vAlign w:val="bottom"/>
          </w:tcPr>
          <w:p>
            <w:pPr>
              <w:widowControl w:val="0"/>
              <w:autoSpaceDE w:val="0"/>
              <w:autoSpaceDN w:val="0"/>
              <w:adjustRightInd w:val="0"/>
              <w:spacing w:after="0" w:line="130" w:lineRule="exact"/>
              <w:ind w:right="325"/>
              <w:jc w:val="right"/>
              <w:rPr>
                <w:rFonts w:ascii="Times New Roman" w:hAnsi="Times New Roman" w:cs="Amiri"/>
              </w:rPr>
            </w:pPr>
            <w:r>
              <w:rPr>
                <w:rFonts w:ascii="Arial" w:hAnsi="Arial" w:cs="Arial"/>
                <w:color w:val="000000"/>
              </w:rPr>
              <w:t>.041</w:t>
            </w:r>
          </w:p>
        </w:tc>
        <w:tc>
          <w:tcPr>
            <w:tcW w:w="500" w:type="dxa"/>
            <w:vMerge w:val="restart"/>
            <w:tcBorders>
              <w:top w:val="nil"/>
              <w:left w:val="nil"/>
              <w:bottom w:val="nil"/>
              <w:right w:val="nil"/>
            </w:tcBorders>
            <w:vAlign w:val="bottom"/>
          </w:tcPr>
          <w:p>
            <w:pPr>
              <w:widowControl w:val="0"/>
              <w:autoSpaceDE w:val="0"/>
              <w:autoSpaceDN w:val="0"/>
              <w:adjustRightInd w:val="0"/>
              <w:spacing w:after="0" w:line="240" w:lineRule="auto"/>
              <w:ind w:left="360"/>
              <w:rPr>
                <w:rFonts w:ascii="Times New Roman" w:hAnsi="Times New Roman" w:cs="Amiri"/>
              </w:rPr>
            </w:pPr>
            <w:r>
              <w:rPr>
                <w:rFonts w:ascii="Arial" w:hAnsi="Arial" w:cs="Arial"/>
                <w:color w:val="000000"/>
              </w:rPr>
              <w:t>−</w:t>
            </w:r>
          </w:p>
        </w:tc>
        <w:tc>
          <w:tcPr>
            <w:tcW w:w="660" w:type="dxa"/>
            <w:tcBorders>
              <w:top w:val="nil"/>
              <w:left w:val="nil"/>
              <w:bottom w:val="nil"/>
              <w:right w:val="nil"/>
            </w:tcBorders>
            <w:vAlign w:val="bottom"/>
          </w:tcPr>
          <w:p>
            <w:pPr>
              <w:widowControl w:val="0"/>
              <w:autoSpaceDE w:val="0"/>
              <w:autoSpaceDN w:val="0"/>
              <w:adjustRightInd w:val="0"/>
              <w:spacing w:after="0" w:line="130" w:lineRule="exact"/>
              <w:ind w:right="252"/>
              <w:jc w:val="right"/>
              <w:rPr>
                <w:rFonts w:ascii="Times New Roman" w:hAnsi="Times New Roman" w:cs="Amiri"/>
              </w:rPr>
            </w:pPr>
            <w:r>
              <w:rPr>
                <w:rFonts w:ascii="Arial" w:hAnsi="Arial" w:cs="Arial"/>
                <w:color w:val="000000"/>
              </w:rPr>
              <w:t>.007</w:t>
            </w:r>
          </w:p>
        </w:tc>
        <w:tc>
          <w:tcPr>
            <w:tcW w:w="580" w:type="dxa"/>
            <w:vMerge w:val="restart"/>
            <w:tcBorders>
              <w:top w:val="nil"/>
              <w:left w:val="nil"/>
              <w:bottom w:val="nil"/>
              <w:right w:val="nil"/>
            </w:tcBorders>
            <w:vAlign w:val="bottom"/>
          </w:tcPr>
          <w:p>
            <w:pPr>
              <w:widowControl w:val="0"/>
              <w:autoSpaceDE w:val="0"/>
              <w:autoSpaceDN w:val="0"/>
              <w:adjustRightInd w:val="0"/>
              <w:spacing w:after="0" w:line="240" w:lineRule="auto"/>
              <w:ind w:left="440"/>
              <w:rPr>
                <w:rFonts w:ascii="Times New Roman" w:hAnsi="Times New Roman" w:cs="Amiri"/>
              </w:rPr>
            </w:pPr>
            <w:r>
              <w:rPr>
                <w:rFonts w:ascii="Arial" w:hAnsi="Arial" w:cs="Arial"/>
                <w:color w:val="000000"/>
              </w:rPr>
              <w:t>−</w:t>
            </w:r>
          </w:p>
        </w:tc>
        <w:tc>
          <w:tcPr>
            <w:tcW w:w="780" w:type="dxa"/>
            <w:tcBorders>
              <w:top w:val="nil"/>
              <w:left w:val="nil"/>
              <w:bottom w:val="nil"/>
              <w:right w:val="nil"/>
            </w:tcBorders>
            <w:vAlign w:val="bottom"/>
          </w:tcPr>
          <w:p>
            <w:pPr>
              <w:widowControl w:val="0"/>
              <w:autoSpaceDE w:val="0"/>
              <w:autoSpaceDN w:val="0"/>
              <w:adjustRightInd w:val="0"/>
              <w:spacing w:after="0" w:line="130" w:lineRule="exact"/>
              <w:ind w:right="369"/>
              <w:jc w:val="right"/>
              <w:rPr>
                <w:rFonts w:ascii="Times New Roman" w:hAnsi="Times New Roman" w:cs="Amiri"/>
              </w:rPr>
            </w:pPr>
            <w:r>
              <w:rPr>
                <w:rFonts w:ascii="Arial" w:hAnsi="Arial" w:cs="Arial"/>
                <w:color w:val="000000"/>
              </w:rPr>
              <w:t>.070</w:t>
            </w:r>
          </w:p>
        </w:tc>
        <w:tc>
          <w:tcPr>
            <w:tcW w:w="460" w:type="dxa"/>
            <w:gridSpan w:val="2"/>
            <w:vMerge w:val="restart"/>
            <w:tcBorders>
              <w:top w:val="nil"/>
              <w:left w:val="nil"/>
              <w:bottom w:val="nil"/>
              <w:right w:val="nil"/>
            </w:tcBorders>
            <w:vAlign w:val="bottom"/>
          </w:tcPr>
          <w:p>
            <w:pPr>
              <w:widowControl w:val="0"/>
              <w:autoSpaceDE w:val="0"/>
              <w:autoSpaceDN w:val="0"/>
              <w:adjustRightInd w:val="0"/>
              <w:spacing w:after="0" w:line="240" w:lineRule="auto"/>
              <w:ind w:left="320"/>
              <w:rPr>
                <w:rFonts w:ascii="Times New Roman" w:hAnsi="Times New Roman" w:cs="Amiri"/>
              </w:rPr>
            </w:pPr>
            <w:r>
              <w:rPr>
                <w:rFonts w:ascii="Arial" w:hAnsi="Arial" w:cs="Arial"/>
                <w:color w:val="000000"/>
              </w:rPr>
              <w:t>−</w:t>
            </w:r>
          </w:p>
        </w:tc>
        <w:tc>
          <w:tcPr>
            <w:tcW w:w="680" w:type="dxa"/>
            <w:tcBorders>
              <w:top w:val="nil"/>
              <w:left w:val="nil"/>
              <w:bottom w:val="nil"/>
              <w:right w:val="nil"/>
            </w:tcBorders>
            <w:vAlign w:val="bottom"/>
          </w:tcPr>
          <w:p>
            <w:pPr>
              <w:widowControl w:val="0"/>
              <w:autoSpaceDE w:val="0"/>
              <w:autoSpaceDN w:val="0"/>
              <w:adjustRightInd w:val="0"/>
              <w:spacing w:after="0" w:line="130" w:lineRule="exact"/>
              <w:ind w:right="263"/>
              <w:jc w:val="right"/>
              <w:rPr>
                <w:rFonts w:ascii="Times New Roman" w:hAnsi="Times New Roman" w:cs="Amiri"/>
              </w:rPr>
            </w:pPr>
            <w:r>
              <w:rPr>
                <w:rFonts w:ascii="Arial" w:hAnsi="Arial" w:cs="Arial"/>
                <w:color w:val="000000"/>
              </w:rPr>
              <w:t>.493</w:t>
            </w:r>
          </w:p>
        </w:tc>
        <w:tc>
          <w:tcPr>
            <w:tcW w:w="460" w:type="dxa"/>
            <w:vMerge w:val="restart"/>
            <w:tcBorders>
              <w:top w:val="nil"/>
              <w:left w:val="nil"/>
              <w:bottom w:val="nil"/>
              <w:right w:val="nil"/>
            </w:tcBorders>
            <w:vAlign w:val="bottom"/>
          </w:tcPr>
          <w:p>
            <w:pPr>
              <w:widowControl w:val="0"/>
              <w:autoSpaceDE w:val="0"/>
              <w:autoSpaceDN w:val="0"/>
              <w:adjustRightInd w:val="0"/>
              <w:spacing w:after="0" w:line="240" w:lineRule="auto"/>
              <w:ind w:left="320"/>
              <w:rPr>
                <w:rFonts w:ascii="Times New Roman" w:hAnsi="Times New Roman" w:cs="Amiri"/>
              </w:rPr>
            </w:pPr>
            <w:r>
              <w:rPr>
                <w:rFonts w:ascii="Arial" w:hAnsi="Arial" w:cs="Arial"/>
                <w:color w:val="000000"/>
              </w:rPr>
              <w:t>−</w:t>
            </w:r>
          </w:p>
        </w:tc>
        <w:tc>
          <w:tcPr>
            <w:tcW w:w="780" w:type="dxa"/>
            <w:tcBorders>
              <w:top w:val="nil"/>
              <w:left w:val="nil"/>
              <w:bottom w:val="nil"/>
              <w:right w:val="nil"/>
            </w:tcBorders>
            <w:vAlign w:val="bottom"/>
          </w:tcPr>
          <w:p>
            <w:pPr>
              <w:widowControl w:val="0"/>
              <w:autoSpaceDE w:val="0"/>
              <w:autoSpaceDN w:val="0"/>
              <w:adjustRightInd w:val="0"/>
              <w:spacing w:after="0" w:line="130" w:lineRule="exact"/>
              <w:rPr>
                <w:rFonts w:ascii="Times New Roman" w:hAnsi="Times New Roman" w:cs="Amiri"/>
              </w:rPr>
            </w:pPr>
            <w:r>
              <w:rPr>
                <w:rFonts w:ascii="Arial" w:hAnsi="Arial" w:cs="Arial"/>
                <w:color w:val="000000"/>
              </w:rPr>
              <w:t>1.730</w:t>
            </w:r>
            <w:r>
              <w:rPr>
                <w:rFonts w:hint="eastAsia" w:ascii="MS PGothic" w:hAnsi="Arial" w:eastAsia="MS PGothic" w:cs="MS PGothic"/>
                <w:color w:val="000000"/>
                <w:vertAlign w:val="superscript"/>
              </w:rPr>
              <w:t>∗∗</w:t>
            </w:r>
          </w:p>
        </w:tc>
        <w:tc>
          <w:tcPr>
            <w:tcW w:w="1500" w:type="dxa"/>
            <w:tcBorders>
              <w:top w:val="nil"/>
              <w:left w:val="nil"/>
              <w:bottom w:val="nil"/>
              <w:right w:val="nil"/>
            </w:tcBorders>
            <w:vAlign w:val="bottom"/>
          </w:tcPr>
          <w:p>
            <w:pPr>
              <w:widowControl w:val="0"/>
              <w:autoSpaceDE w:val="0"/>
              <w:autoSpaceDN w:val="0"/>
              <w:adjustRightInd w:val="0"/>
              <w:spacing w:after="0" w:line="130" w:lineRule="exact"/>
              <w:ind w:right="368"/>
              <w:jc w:val="right"/>
              <w:rPr>
                <w:rFonts w:ascii="Times New Roman" w:hAnsi="Times New Roman" w:cs="Amiri"/>
              </w:rPr>
            </w:pPr>
            <w:r>
              <w:rPr>
                <w:rFonts w:ascii="Arial" w:hAnsi="Arial" w:cs="Arial"/>
                <w:color w:val="000000"/>
              </w:rPr>
              <w:t>140.623</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60"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gridSpan w:val="2"/>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00" w:type="dxa"/>
            <w:tcBorders>
              <w:top w:val="nil"/>
              <w:left w:val="nil"/>
              <w:bottom w:val="nil"/>
              <w:right w:val="nil"/>
            </w:tcBorders>
            <w:vAlign w:val="bottom"/>
          </w:tcPr>
          <w:p>
            <w:pPr>
              <w:widowControl w:val="0"/>
              <w:autoSpaceDE w:val="0"/>
              <w:autoSpaceDN w:val="0"/>
              <w:adjustRightInd w:val="0"/>
              <w:spacing w:after="0" w:line="160" w:lineRule="exact"/>
              <w:ind w:right="988"/>
              <w:jc w:val="right"/>
              <w:rPr>
                <w:rFonts w:ascii="Times New Roman" w:hAnsi="Times New Roman" w:cs="Amiri"/>
              </w:rPr>
            </w:pPr>
            <w:r>
              <w:rPr>
                <w:rFonts w:ascii="Arial" w:hAnsi="Arial" w:cs="Arial"/>
                <w:color w:val="000000"/>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9"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gridSpan w:val="2"/>
            <w:tcBorders>
              <w:top w:val="nil"/>
              <w:left w:val="nil"/>
              <w:bottom w:val="nil"/>
              <w:right w:val="nil"/>
            </w:tcBorders>
            <w:vAlign w:val="bottom"/>
          </w:tcPr>
          <w:p>
            <w:pPr>
              <w:widowControl w:val="0"/>
              <w:autoSpaceDE w:val="0"/>
              <w:autoSpaceDN w:val="0"/>
              <w:adjustRightInd w:val="0"/>
              <w:spacing w:after="0" w:line="240" w:lineRule="auto"/>
              <w:ind w:right="245"/>
              <w:jc w:val="right"/>
              <w:rPr>
                <w:rFonts w:ascii="Times New Roman" w:hAnsi="Times New Roman" w:cs="Amiri"/>
              </w:rPr>
            </w:pPr>
            <w:r>
              <w:rPr>
                <w:rFonts w:ascii="Arial" w:hAnsi="Arial" w:cs="Arial"/>
                <w:color w:val="000000"/>
              </w:rPr>
              <w:t>(.045)</w:t>
            </w:r>
          </w:p>
        </w:tc>
        <w:tc>
          <w:tcPr>
            <w:tcW w:w="1160" w:type="dxa"/>
            <w:gridSpan w:val="2"/>
            <w:tcBorders>
              <w:top w:val="nil"/>
              <w:left w:val="nil"/>
              <w:bottom w:val="nil"/>
              <w:right w:val="nil"/>
            </w:tcBorders>
            <w:vAlign w:val="bottom"/>
          </w:tcPr>
          <w:p>
            <w:pPr>
              <w:widowControl w:val="0"/>
              <w:autoSpaceDE w:val="0"/>
              <w:autoSpaceDN w:val="0"/>
              <w:adjustRightInd w:val="0"/>
              <w:spacing w:after="0" w:line="240" w:lineRule="auto"/>
              <w:ind w:right="172"/>
              <w:jc w:val="right"/>
              <w:rPr>
                <w:rFonts w:ascii="Times New Roman" w:hAnsi="Times New Roman" w:cs="Amiri"/>
              </w:rPr>
            </w:pPr>
            <w:r>
              <w:rPr>
                <w:rFonts w:ascii="Arial" w:hAnsi="Arial" w:cs="Arial"/>
                <w:color w:val="000000"/>
              </w:rPr>
              <w:t>(.051)</w:t>
            </w:r>
          </w:p>
        </w:tc>
        <w:tc>
          <w:tcPr>
            <w:tcW w:w="1360" w:type="dxa"/>
            <w:gridSpan w:val="2"/>
            <w:tcBorders>
              <w:top w:val="nil"/>
              <w:left w:val="nil"/>
              <w:bottom w:val="nil"/>
              <w:right w:val="nil"/>
            </w:tcBorders>
            <w:vAlign w:val="bottom"/>
          </w:tcPr>
          <w:p>
            <w:pPr>
              <w:widowControl w:val="0"/>
              <w:autoSpaceDE w:val="0"/>
              <w:autoSpaceDN w:val="0"/>
              <w:adjustRightInd w:val="0"/>
              <w:spacing w:after="0" w:line="240" w:lineRule="auto"/>
              <w:ind w:right="289"/>
              <w:jc w:val="right"/>
              <w:rPr>
                <w:rFonts w:ascii="Times New Roman" w:hAnsi="Times New Roman" w:cs="Amiri"/>
              </w:rPr>
            </w:pPr>
            <w:r>
              <w:rPr>
                <w:rFonts w:ascii="Arial" w:hAnsi="Arial" w:cs="Arial"/>
                <w:color w:val="000000"/>
              </w:rPr>
              <w:t>(.051)</w:t>
            </w: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gridSpan w:val="2"/>
            <w:tcBorders>
              <w:top w:val="nil"/>
              <w:left w:val="nil"/>
              <w:bottom w:val="nil"/>
              <w:right w:val="nil"/>
            </w:tcBorders>
            <w:vAlign w:val="bottom"/>
          </w:tcPr>
          <w:p>
            <w:pPr>
              <w:widowControl w:val="0"/>
              <w:autoSpaceDE w:val="0"/>
              <w:autoSpaceDN w:val="0"/>
              <w:adjustRightInd w:val="0"/>
              <w:spacing w:after="0" w:line="240" w:lineRule="auto"/>
              <w:ind w:right="183"/>
              <w:jc w:val="right"/>
              <w:rPr>
                <w:rFonts w:ascii="Times New Roman" w:hAnsi="Times New Roman" w:cs="Amiri"/>
              </w:rPr>
            </w:pPr>
            <w:r>
              <w:rPr>
                <w:rFonts w:ascii="Arial" w:hAnsi="Arial" w:cs="Arial"/>
                <w:color w:val="000000"/>
              </w:rPr>
              <w:t>(.336)</w:t>
            </w: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ind w:right="191"/>
              <w:jc w:val="right"/>
              <w:rPr>
                <w:rFonts w:ascii="Times New Roman" w:hAnsi="Times New Roman" w:cs="Amiri"/>
              </w:rPr>
            </w:pPr>
            <w:r>
              <w:rPr>
                <w:rFonts w:ascii="Arial" w:hAnsi="Arial" w:cs="Arial"/>
                <w:color w:val="000000"/>
                <w:w w:val="96"/>
              </w:rPr>
              <w:t>(.809)</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288"/>
              <w:jc w:val="right"/>
              <w:rPr>
                <w:rFonts w:ascii="Times New Roman" w:hAnsi="Times New Roman" w:cs="Amiri"/>
              </w:rPr>
            </w:pPr>
            <w:r>
              <w:rPr>
                <w:rFonts w:ascii="Arial" w:hAnsi="Arial" w:cs="Arial"/>
                <w:color w:val="000000"/>
              </w:rPr>
              <w:t>(87.834)</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1"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5-6</w:t>
            </w:r>
          </w:p>
        </w:tc>
        <w:tc>
          <w:tcPr>
            <w:tcW w:w="1320" w:type="dxa"/>
            <w:gridSpan w:val="2"/>
            <w:tcBorders>
              <w:top w:val="nil"/>
              <w:left w:val="nil"/>
              <w:bottom w:val="nil"/>
              <w:right w:val="nil"/>
            </w:tcBorders>
            <w:vAlign w:val="bottom"/>
          </w:tcPr>
          <w:p>
            <w:pPr>
              <w:widowControl w:val="0"/>
              <w:autoSpaceDE w:val="0"/>
              <w:autoSpaceDN w:val="0"/>
              <w:adjustRightInd w:val="0"/>
              <w:spacing w:after="0" w:line="287" w:lineRule="exact"/>
              <w:ind w:left="440"/>
              <w:rPr>
                <w:rFonts w:ascii="Times New Roman" w:hAnsi="Times New Roman" w:cs="Amiri"/>
              </w:rPr>
            </w:pPr>
            <w:r>
              <w:rPr>
                <w:rFonts w:ascii="Arial" w:hAnsi="Arial" w:cs="Arial"/>
                <w:color w:val="000000"/>
              </w:rPr>
              <w:t>−.159</w:t>
            </w:r>
            <w:r>
              <w:rPr>
                <w:rFonts w:hint="eastAsia" w:ascii="MS PGothic" w:hAnsi="Arial" w:eastAsia="MS PGothic" w:cs="MS PGothic"/>
                <w:color w:val="000000"/>
                <w:vertAlign w:val="superscript"/>
              </w:rPr>
              <w:t>∗∗</w:t>
            </w:r>
          </w:p>
        </w:tc>
        <w:tc>
          <w:tcPr>
            <w:tcW w:w="1160" w:type="dxa"/>
            <w:gridSpan w:val="2"/>
            <w:tcBorders>
              <w:top w:val="nil"/>
              <w:left w:val="nil"/>
              <w:bottom w:val="nil"/>
              <w:right w:val="nil"/>
            </w:tcBorders>
            <w:vAlign w:val="bottom"/>
          </w:tcPr>
          <w:p>
            <w:pPr>
              <w:widowControl w:val="0"/>
              <w:autoSpaceDE w:val="0"/>
              <w:autoSpaceDN w:val="0"/>
              <w:adjustRightInd w:val="0"/>
              <w:spacing w:after="0" w:line="240" w:lineRule="auto"/>
              <w:ind w:right="252"/>
              <w:jc w:val="right"/>
              <w:rPr>
                <w:rFonts w:ascii="Times New Roman" w:hAnsi="Times New Roman" w:cs="Amiri"/>
              </w:rPr>
            </w:pPr>
            <w:r>
              <w:rPr>
                <w:rFonts w:ascii="Arial" w:hAnsi="Arial" w:cs="Arial"/>
                <w:color w:val="000000"/>
              </w:rPr>
              <w:t>−.012</w:t>
            </w:r>
          </w:p>
        </w:tc>
        <w:tc>
          <w:tcPr>
            <w:tcW w:w="1360" w:type="dxa"/>
            <w:gridSpan w:val="2"/>
            <w:tcBorders>
              <w:top w:val="nil"/>
              <w:left w:val="nil"/>
              <w:bottom w:val="nil"/>
              <w:right w:val="nil"/>
            </w:tcBorders>
            <w:vAlign w:val="bottom"/>
          </w:tcPr>
          <w:p>
            <w:pPr>
              <w:widowControl w:val="0"/>
              <w:autoSpaceDE w:val="0"/>
              <w:autoSpaceDN w:val="0"/>
              <w:adjustRightInd w:val="0"/>
              <w:spacing w:after="0" w:line="287" w:lineRule="exact"/>
              <w:ind w:left="440"/>
              <w:rPr>
                <w:rFonts w:ascii="Times New Roman" w:hAnsi="Times New Roman" w:cs="Amiri"/>
              </w:rPr>
            </w:pPr>
            <w:r>
              <w:rPr>
                <w:rFonts w:ascii="Arial" w:hAnsi="Arial" w:cs="Arial"/>
                <w:color w:val="000000"/>
              </w:rPr>
              <w:t>−.120</w:t>
            </w:r>
            <w:r>
              <w:rPr>
                <w:rFonts w:hint="eastAsia" w:ascii="MS PGothic" w:hAnsi="Arial" w:eastAsia="MS PGothic" w:cs="MS PGothic"/>
                <w:color w:val="000000"/>
                <w:vertAlign w:val="superscript"/>
              </w:rPr>
              <w:t>∗∗</w:t>
            </w:r>
          </w:p>
        </w:tc>
        <w:tc>
          <w:tcPr>
            <w:tcW w:w="1140" w:type="dxa"/>
            <w:gridSpan w:val="3"/>
            <w:tcBorders>
              <w:top w:val="nil"/>
              <w:left w:val="nil"/>
              <w:bottom w:val="nil"/>
              <w:right w:val="nil"/>
            </w:tcBorders>
            <w:vAlign w:val="bottom"/>
          </w:tcPr>
          <w:p>
            <w:pPr>
              <w:widowControl w:val="0"/>
              <w:autoSpaceDE w:val="0"/>
              <w:autoSpaceDN w:val="0"/>
              <w:adjustRightInd w:val="0"/>
              <w:spacing w:after="0" w:line="287" w:lineRule="exact"/>
              <w:ind w:left="320"/>
              <w:rPr>
                <w:rFonts w:ascii="Times New Roman" w:hAnsi="Times New Roman" w:cs="Amiri"/>
              </w:rPr>
            </w:pPr>
            <w:r>
              <w:rPr>
                <w:rFonts w:ascii="Arial" w:hAnsi="Arial" w:cs="Arial"/>
                <w:color w:val="000000"/>
              </w:rPr>
              <w:t>−.866</w:t>
            </w:r>
            <w:r>
              <w:rPr>
                <w:rFonts w:hint="eastAsia" w:ascii="MS PGothic" w:hAnsi="Arial" w:eastAsia="MS PGothic" w:cs="MS PGothic"/>
                <w:color w:val="000000"/>
                <w:vertAlign w:val="superscript"/>
              </w:rPr>
              <w:t>∗∗∗</w:t>
            </w:r>
          </w:p>
        </w:tc>
        <w:tc>
          <w:tcPr>
            <w:tcW w:w="1240" w:type="dxa"/>
            <w:gridSpan w:val="2"/>
            <w:tcBorders>
              <w:top w:val="nil"/>
              <w:left w:val="nil"/>
              <w:bottom w:val="nil"/>
              <w:right w:val="nil"/>
            </w:tcBorders>
            <w:vAlign w:val="bottom"/>
          </w:tcPr>
          <w:p>
            <w:pPr>
              <w:widowControl w:val="0"/>
              <w:autoSpaceDE w:val="0"/>
              <w:autoSpaceDN w:val="0"/>
              <w:adjustRightInd w:val="0"/>
              <w:spacing w:after="0" w:line="240" w:lineRule="auto"/>
              <w:ind w:right="251"/>
              <w:jc w:val="right"/>
              <w:rPr>
                <w:rFonts w:ascii="Times New Roman" w:hAnsi="Times New Roman" w:cs="Amiri"/>
              </w:rPr>
            </w:pPr>
            <w:r>
              <w:rPr>
                <w:rFonts w:ascii="Arial" w:hAnsi="Arial" w:cs="Arial"/>
                <w:color w:val="000000"/>
              </w:rPr>
              <w:t>−.330</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368"/>
              <w:jc w:val="right"/>
              <w:rPr>
                <w:rFonts w:ascii="Times New Roman" w:hAnsi="Times New Roman" w:cs="Amiri"/>
              </w:rPr>
            </w:pPr>
            <w:r>
              <w:rPr>
                <w:rFonts w:ascii="Arial" w:hAnsi="Arial" w:cs="Arial"/>
                <w:color w:val="000000"/>
              </w:rPr>
              <w:t>−69.752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9" w:hRule="atLeast"/>
        </w:trPr>
        <w:tc>
          <w:tcPr>
            <w:tcW w:w="1400" w:type="dxa"/>
            <w:vMerge w:val="restart"/>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7-8</w:t>
            </w:r>
          </w:p>
        </w:tc>
        <w:tc>
          <w:tcPr>
            <w:tcW w:w="1320" w:type="dxa"/>
            <w:gridSpan w:val="2"/>
            <w:tcBorders>
              <w:top w:val="nil"/>
              <w:left w:val="nil"/>
              <w:bottom w:val="nil"/>
              <w:right w:val="nil"/>
            </w:tcBorders>
            <w:vAlign w:val="bottom"/>
          </w:tcPr>
          <w:p>
            <w:pPr>
              <w:widowControl w:val="0"/>
              <w:autoSpaceDE w:val="0"/>
              <w:autoSpaceDN w:val="0"/>
              <w:adjustRightInd w:val="0"/>
              <w:spacing w:after="0" w:line="240" w:lineRule="auto"/>
              <w:ind w:right="245"/>
              <w:jc w:val="right"/>
              <w:rPr>
                <w:rFonts w:ascii="Times New Roman" w:hAnsi="Times New Roman" w:cs="Amiri"/>
              </w:rPr>
            </w:pPr>
            <w:r>
              <w:rPr>
                <w:rFonts w:ascii="Arial" w:hAnsi="Arial" w:cs="Arial"/>
                <w:color w:val="000000"/>
              </w:rPr>
              <w:t>(.077)</w:t>
            </w:r>
          </w:p>
        </w:tc>
        <w:tc>
          <w:tcPr>
            <w:tcW w:w="1160" w:type="dxa"/>
            <w:gridSpan w:val="2"/>
            <w:tcBorders>
              <w:top w:val="nil"/>
              <w:left w:val="nil"/>
              <w:bottom w:val="nil"/>
              <w:right w:val="nil"/>
            </w:tcBorders>
            <w:vAlign w:val="bottom"/>
          </w:tcPr>
          <w:p>
            <w:pPr>
              <w:widowControl w:val="0"/>
              <w:autoSpaceDE w:val="0"/>
              <w:autoSpaceDN w:val="0"/>
              <w:adjustRightInd w:val="0"/>
              <w:spacing w:after="0" w:line="240" w:lineRule="auto"/>
              <w:ind w:right="172"/>
              <w:jc w:val="right"/>
              <w:rPr>
                <w:rFonts w:ascii="Times New Roman" w:hAnsi="Times New Roman" w:cs="Amiri"/>
              </w:rPr>
            </w:pPr>
            <w:r>
              <w:rPr>
                <w:rFonts w:ascii="Arial" w:hAnsi="Arial" w:cs="Arial"/>
                <w:color w:val="000000"/>
              </w:rPr>
              <w:t>(.073)</w:t>
            </w:r>
          </w:p>
        </w:tc>
        <w:tc>
          <w:tcPr>
            <w:tcW w:w="1360" w:type="dxa"/>
            <w:gridSpan w:val="2"/>
            <w:tcBorders>
              <w:top w:val="nil"/>
              <w:left w:val="nil"/>
              <w:bottom w:val="nil"/>
              <w:right w:val="nil"/>
            </w:tcBorders>
            <w:vAlign w:val="bottom"/>
          </w:tcPr>
          <w:p>
            <w:pPr>
              <w:widowControl w:val="0"/>
              <w:autoSpaceDE w:val="0"/>
              <w:autoSpaceDN w:val="0"/>
              <w:adjustRightInd w:val="0"/>
              <w:spacing w:after="0" w:line="240" w:lineRule="auto"/>
              <w:ind w:right="289"/>
              <w:jc w:val="right"/>
              <w:rPr>
                <w:rFonts w:ascii="Times New Roman" w:hAnsi="Times New Roman" w:cs="Amiri"/>
              </w:rPr>
            </w:pPr>
            <w:r>
              <w:rPr>
                <w:rFonts w:ascii="Arial" w:hAnsi="Arial" w:cs="Arial"/>
                <w:color w:val="000000"/>
              </w:rPr>
              <w:t>(.060)</w:t>
            </w: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gridSpan w:val="2"/>
            <w:tcBorders>
              <w:top w:val="nil"/>
              <w:left w:val="nil"/>
              <w:bottom w:val="nil"/>
              <w:right w:val="nil"/>
            </w:tcBorders>
            <w:vAlign w:val="bottom"/>
          </w:tcPr>
          <w:p>
            <w:pPr>
              <w:widowControl w:val="0"/>
              <w:autoSpaceDE w:val="0"/>
              <w:autoSpaceDN w:val="0"/>
              <w:adjustRightInd w:val="0"/>
              <w:spacing w:after="0" w:line="240" w:lineRule="auto"/>
              <w:ind w:right="183"/>
              <w:jc w:val="right"/>
              <w:rPr>
                <w:rFonts w:ascii="Times New Roman" w:hAnsi="Times New Roman" w:cs="Amiri"/>
              </w:rPr>
            </w:pPr>
            <w:r>
              <w:rPr>
                <w:rFonts w:ascii="Arial" w:hAnsi="Arial" w:cs="Arial"/>
                <w:color w:val="000000"/>
              </w:rPr>
              <w:t>(.333)</w:t>
            </w:r>
          </w:p>
        </w:tc>
        <w:tc>
          <w:tcPr>
            <w:tcW w:w="1240" w:type="dxa"/>
            <w:gridSpan w:val="2"/>
            <w:tcBorders>
              <w:top w:val="nil"/>
              <w:left w:val="nil"/>
              <w:bottom w:val="nil"/>
              <w:right w:val="nil"/>
            </w:tcBorders>
            <w:vAlign w:val="bottom"/>
          </w:tcPr>
          <w:p>
            <w:pPr>
              <w:widowControl w:val="0"/>
              <w:autoSpaceDE w:val="0"/>
              <w:autoSpaceDN w:val="0"/>
              <w:adjustRightInd w:val="0"/>
              <w:spacing w:after="0" w:line="240" w:lineRule="auto"/>
              <w:ind w:right="191"/>
              <w:jc w:val="right"/>
              <w:rPr>
                <w:rFonts w:ascii="Times New Roman" w:hAnsi="Times New Roman" w:cs="Amiri"/>
              </w:rPr>
            </w:pPr>
            <w:r>
              <w:rPr>
                <w:rFonts w:ascii="Arial" w:hAnsi="Arial" w:cs="Arial"/>
                <w:color w:val="000000"/>
              </w:rPr>
              <w:t>(1.054)</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288"/>
              <w:jc w:val="right"/>
              <w:rPr>
                <w:rFonts w:ascii="Times New Roman" w:hAnsi="Times New Roman" w:cs="Amiri"/>
              </w:rPr>
            </w:pPr>
            <w:r>
              <w:rPr>
                <w:rFonts w:ascii="Arial" w:hAnsi="Arial" w:cs="Arial"/>
                <w:color w:val="000000"/>
              </w:rPr>
              <w:t>(115.094)</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31" w:hRule="atLeast"/>
        </w:trPr>
        <w:tc>
          <w:tcPr>
            <w:tcW w:w="14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gridSpan w:val="2"/>
            <w:tcBorders>
              <w:top w:val="nil"/>
              <w:left w:val="nil"/>
              <w:bottom w:val="nil"/>
              <w:right w:val="nil"/>
            </w:tcBorders>
            <w:vAlign w:val="bottom"/>
          </w:tcPr>
          <w:p>
            <w:pPr>
              <w:widowControl w:val="0"/>
              <w:autoSpaceDE w:val="0"/>
              <w:autoSpaceDN w:val="0"/>
              <w:adjustRightInd w:val="0"/>
              <w:spacing w:after="0" w:line="130" w:lineRule="exact"/>
              <w:ind w:right="325"/>
              <w:jc w:val="right"/>
              <w:rPr>
                <w:rFonts w:ascii="Times New Roman" w:hAnsi="Times New Roman" w:cs="Amiri"/>
              </w:rPr>
            </w:pPr>
            <w:r>
              <w:rPr>
                <w:rFonts w:ascii="Arial" w:hAnsi="Arial" w:cs="Arial"/>
                <w:color w:val="000000"/>
              </w:rPr>
              <w:t>0.114</w:t>
            </w:r>
          </w:p>
        </w:tc>
        <w:tc>
          <w:tcPr>
            <w:tcW w:w="500" w:type="dxa"/>
            <w:vMerge w:val="restart"/>
            <w:tcBorders>
              <w:top w:val="nil"/>
              <w:left w:val="nil"/>
              <w:bottom w:val="nil"/>
              <w:right w:val="nil"/>
            </w:tcBorders>
            <w:vAlign w:val="bottom"/>
          </w:tcPr>
          <w:p>
            <w:pPr>
              <w:widowControl w:val="0"/>
              <w:autoSpaceDE w:val="0"/>
              <w:autoSpaceDN w:val="0"/>
              <w:adjustRightInd w:val="0"/>
              <w:spacing w:after="0" w:line="240" w:lineRule="auto"/>
              <w:ind w:left="360"/>
              <w:rPr>
                <w:rFonts w:ascii="Times New Roman" w:hAnsi="Times New Roman" w:cs="Amiri"/>
              </w:rPr>
            </w:pPr>
            <w:r>
              <w:rPr>
                <w:rFonts w:ascii="Arial" w:hAnsi="Arial" w:cs="Arial"/>
                <w:color w:val="000000"/>
              </w:rPr>
              <w:t>−</w:t>
            </w:r>
          </w:p>
        </w:tc>
        <w:tc>
          <w:tcPr>
            <w:tcW w:w="660" w:type="dxa"/>
            <w:tcBorders>
              <w:top w:val="nil"/>
              <w:left w:val="nil"/>
              <w:bottom w:val="nil"/>
              <w:right w:val="nil"/>
            </w:tcBorders>
            <w:vAlign w:val="bottom"/>
          </w:tcPr>
          <w:p>
            <w:pPr>
              <w:widowControl w:val="0"/>
              <w:autoSpaceDE w:val="0"/>
              <w:autoSpaceDN w:val="0"/>
              <w:adjustRightInd w:val="0"/>
              <w:spacing w:after="0" w:line="130" w:lineRule="exact"/>
              <w:rPr>
                <w:rFonts w:ascii="Times New Roman" w:hAnsi="Times New Roman" w:cs="Amiri"/>
              </w:rPr>
            </w:pPr>
            <w:r>
              <w:rPr>
                <w:rFonts w:ascii="Arial" w:hAnsi="Arial" w:cs="Arial"/>
                <w:color w:val="000000"/>
              </w:rPr>
              <w:t>.213</w:t>
            </w:r>
            <w:r>
              <w:rPr>
                <w:rFonts w:hint="eastAsia" w:ascii="MS PGothic" w:hAnsi="Arial" w:eastAsia="MS PGothic" w:cs="MS PGothic"/>
                <w:color w:val="000000"/>
                <w:vertAlign w:val="superscript"/>
              </w:rPr>
              <w:t>∗∗</w:t>
            </w:r>
          </w:p>
        </w:tc>
        <w:tc>
          <w:tcPr>
            <w:tcW w:w="580" w:type="dxa"/>
            <w:vMerge w:val="restart"/>
            <w:tcBorders>
              <w:top w:val="nil"/>
              <w:left w:val="nil"/>
              <w:bottom w:val="nil"/>
              <w:right w:val="nil"/>
            </w:tcBorders>
            <w:vAlign w:val="bottom"/>
          </w:tcPr>
          <w:p>
            <w:pPr>
              <w:widowControl w:val="0"/>
              <w:autoSpaceDE w:val="0"/>
              <w:autoSpaceDN w:val="0"/>
              <w:adjustRightInd w:val="0"/>
              <w:spacing w:after="0" w:line="240" w:lineRule="auto"/>
              <w:ind w:left="440"/>
              <w:rPr>
                <w:rFonts w:ascii="Times New Roman" w:hAnsi="Times New Roman" w:cs="Amiri"/>
              </w:rPr>
            </w:pPr>
            <w:r>
              <w:rPr>
                <w:rFonts w:ascii="Arial" w:hAnsi="Arial" w:cs="Arial"/>
                <w:color w:val="000000"/>
              </w:rPr>
              <w:t>−</w:t>
            </w:r>
          </w:p>
        </w:tc>
        <w:tc>
          <w:tcPr>
            <w:tcW w:w="780" w:type="dxa"/>
            <w:tcBorders>
              <w:top w:val="nil"/>
              <w:left w:val="nil"/>
              <w:bottom w:val="nil"/>
              <w:right w:val="nil"/>
            </w:tcBorders>
            <w:vAlign w:val="bottom"/>
          </w:tcPr>
          <w:p>
            <w:pPr>
              <w:widowControl w:val="0"/>
              <w:autoSpaceDE w:val="0"/>
              <w:autoSpaceDN w:val="0"/>
              <w:adjustRightInd w:val="0"/>
              <w:spacing w:after="0" w:line="130" w:lineRule="exact"/>
              <w:rPr>
                <w:rFonts w:ascii="Times New Roman" w:hAnsi="Times New Roman" w:cs="Amiri"/>
              </w:rPr>
            </w:pPr>
            <w:r>
              <w:rPr>
                <w:rFonts w:ascii="Arial" w:hAnsi="Arial" w:cs="Arial"/>
                <w:color w:val="000000"/>
              </w:rPr>
              <w:t>.215</w:t>
            </w:r>
            <w:r>
              <w:rPr>
                <w:rFonts w:hint="eastAsia" w:ascii="MS PGothic" w:hAnsi="Arial" w:eastAsia="MS PGothic" w:cs="MS PGothic"/>
                <w:color w:val="000000"/>
                <w:vertAlign w:val="superscript"/>
              </w:rPr>
              <w:t>∗∗</w:t>
            </w:r>
          </w:p>
        </w:tc>
        <w:tc>
          <w:tcPr>
            <w:tcW w:w="460" w:type="dxa"/>
            <w:gridSpan w:val="2"/>
            <w:vMerge w:val="restart"/>
            <w:tcBorders>
              <w:top w:val="nil"/>
              <w:left w:val="nil"/>
              <w:bottom w:val="nil"/>
              <w:right w:val="nil"/>
            </w:tcBorders>
            <w:vAlign w:val="bottom"/>
          </w:tcPr>
          <w:p>
            <w:pPr>
              <w:widowControl w:val="0"/>
              <w:autoSpaceDE w:val="0"/>
              <w:autoSpaceDN w:val="0"/>
              <w:adjustRightInd w:val="0"/>
              <w:spacing w:after="0" w:line="240" w:lineRule="auto"/>
              <w:ind w:left="320"/>
              <w:rPr>
                <w:rFonts w:ascii="Times New Roman" w:hAnsi="Times New Roman" w:cs="Amiri"/>
              </w:rPr>
            </w:pPr>
            <w:r>
              <w:rPr>
                <w:rFonts w:ascii="Arial" w:hAnsi="Arial" w:cs="Arial"/>
                <w:color w:val="000000"/>
              </w:rPr>
              <w:t>−</w:t>
            </w:r>
          </w:p>
        </w:tc>
        <w:tc>
          <w:tcPr>
            <w:tcW w:w="680" w:type="dxa"/>
            <w:tcBorders>
              <w:top w:val="nil"/>
              <w:left w:val="nil"/>
              <w:bottom w:val="nil"/>
              <w:right w:val="nil"/>
            </w:tcBorders>
            <w:vAlign w:val="bottom"/>
          </w:tcPr>
          <w:p>
            <w:pPr>
              <w:widowControl w:val="0"/>
              <w:autoSpaceDE w:val="0"/>
              <w:autoSpaceDN w:val="0"/>
              <w:adjustRightInd w:val="0"/>
              <w:spacing w:after="0" w:line="130" w:lineRule="exact"/>
              <w:ind w:right="263"/>
              <w:jc w:val="right"/>
              <w:rPr>
                <w:rFonts w:ascii="Times New Roman" w:hAnsi="Times New Roman" w:cs="Amiri"/>
              </w:rPr>
            </w:pPr>
            <w:r>
              <w:rPr>
                <w:rFonts w:ascii="Arial" w:hAnsi="Arial" w:cs="Arial"/>
                <w:color w:val="000000"/>
              </w:rPr>
              <w:t>.473</w:t>
            </w:r>
          </w:p>
        </w:tc>
        <w:tc>
          <w:tcPr>
            <w:tcW w:w="460" w:type="dxa"/>
            <w:vMerge w:val="restart"/>
            <w:tcBorders>
              <w:top w:val="nil"/>
              <w:left w:val="nil"/>
              <w:bottom w:val="nil"/>
              <w:right w:val="nil"/>
            </w:tcBorders>
            <w:vAlign w:val="bottom"/>
          </w:tcPr>
          <w:p>
            <w:pPr>
              <w:widowControl w:val="0"/>
              <w:autoSpaceDE w:val="0"/>
              <w:autoSpaceDN w:val="0"/>
              <w:adjustRightInd w:val="0"/>
              <w:spacing w:after="0" w:line="240" w:lineRule="auto"/>
              <w:ind w:left="320"/>
              <w:rPr>
                <w:rFonts w:ascii="Times New Roman" w:hAnsi="Times New Roman" w:cs="Amiri"/>
              </w:rPr>
            </w:pPr>
            <w:r>
              <w:rPr>
                <w:rFonts w:ascii="Arial" w:hAnsi="Arial" w:cs="Arial"/>
                <w:color w:val="000000"/>
              </w:rPr>
              <w:t>−</w:t>
            </w:r>
          </w:p>
        </w:tc>
        <w:tc>
          <w:tcPr>
            <w:tcW w:w="780" w:type="dxa"/>
            <w:tcBorders>
              <w:top w:val="nil"/>
              <w:left w:val="nil"/>
              <w:bottom w:val="nil"/>
              <w:right w:val="nil"/>
            </w:tcBorders>
            <w:vAlign w:val="bottom"/>
          </w:tcPr>
          <w:p>
            <w:pPr>
              <w:widowControl w:val="0"/>
              <w:autoSpaceDE w:val="0"/>
              <w:autoSpaceDN w:val="0"/>
              <w:adjustRightInd w:val="0"/>
              <w:spacing w:after="0" w:line="130" w:lineRule="exact"/>
              <w:ind w:right="251"/>
              <w:jc w:val="right"/>
              <w:rPr>
                <w:rFonts w:ascii="Times New Roman" w:hAnsi="Times New Roman" w:cs="Amiri"/>
              </w:rPr>
            </w:pPr>
            <w:r>
              <w:rPr>
                <w:rFonts w:ascii="Arial" w:hAnsi="Arial" w:cs="Arial"/>
                <w:color w:val="000000"/>
              </w:rPr>
              <w:t>1.072</w:t>
            </w:r>
          </w:p>
        </w:tc>
        <w:tc>
          <w:tcPr>
            <w:tcW w:w="1500" w:type="dxa"/>
            <w:tcBorders>
              <w:top w:val="nil"/>
              <w:left w:val="nil"/>
              <w:bottom w:val="nil"/>
              <w:right w:val="nil"/>
            </w:tcBorders>
            <w:vAlign w:val="bottom"/>
          </w:tcPr>
          <w:p>
            <w:pPr>
              <w:widowControl w:val="0"/>
              <w:autoSpaceDE w:val="0"/>
              <w:autoSpaceDN w:val="0"/>
              <w:adjustRightInd w:val="0"/>
              <w:spacing w:after="0" w:line="130" w:lineRule="exact"/>
              <w:ind w:left="420"/>
              <w:rPr>
                <w:rFonts w:ascii="Times New Roman" w:hAnsi="Times New Roman" w:cs="Amiri"/>
              </w:rPr>
            </w:pPr>
            <w:r>
              <w:rPr>
                <w:rFonts w:ascii="Arial" w:hAnsi="Arial" w:cs="Arial"/>
                <w:color w:val="000000"/>
              </w:rPr>
              <w:t>243.936</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60"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gridSpan w:val="2"/>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00" w:type="dxa"/>
            <w:tcBorders>
              <w:top w:val="nil"/>
              <w:left w:val="nil"/>
              <w:bottom w:val="nil"/>
              <w:right w:val="nil"/>
            </w:tcBorders>
            <w:vAlign w:val="bottom"/>
          </w:tcPr>
          <w:p>
            <w:pPr>
              <w:widowControl w:val="0"/>
              <w:autoSpaceDE w:val="0"/>
              <w:autoSpaceDN w:val="0"/>
              <w:adjustRightInd w:val="0"/>
              <w:spacing w:after="0" w:line="160" w:lineRule="exact"/>
              <w:ind w:right="988"/>
              <w:jc w:val="right"/>
              <w:rPr>
                <w:rFonts w:ascii="Times New Roman" w:hAnsi="Times New Roman" w:cs="Amiri"/>
              </w:rPr>
            </w:pPr>
            <w:r>
              <w:rPr>
                <w:rFonts w:ascii="Arial" w:hAnsi="Arial" w:cs="Arial"/>
                <w:color w:val="000000"/>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9" w:hRule="atLeast"/>
        </w:trPr>
        <w:tc>
          <w:tcPr>
            <w:tcW w:w="1400" w:type="dxa"/>
            <w:vMerge w:val="restart"/>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9-10</w:t>
            </w:r>
          </w:p>
        </w:tc>
        <w:tc>
          <w:tcPr>
            <w:tcW w:w="1320" w:type="dxa"/>
            <w:gridSpan w:val="2"/>
            <w:tcBorders>
              <w:top w:val="nil"/>
              <w:left w:val="nil"/>
              <w:bottom w:val="nil"/>
              <w:right w:val="nil"/>
            </w:tcBorders>
            <w:vAlign w:val="bottom"/>
          </w:tcPr>
          <w:p>
            <w:pPr>
              <w:widowControl w:val="0"/>
              <w:autoSpaceDE w:val="0"/>
              <w:autoSpaceDN w:val="0"/>
              <w:adjustRightInd w:val="0"/>
              <w:spacing w:after="0" w:line="240" w:lineRule="auto"/>
              <w:ind w:right="245"/>
              <w:jc w:val="right"/>
              <w:rPr>
                <w:rFonts w:ascii="Times New Roman" w:hAnsi="Times New Roman" w:cs="Amiri"/>
              </w:rPr>
            </w:pPr>
            <w:r>
              <w:rPr>
                <w:rFonts w:ascii="Arial" w:hAnsi="Arial" w:cs="Arial"/>
                <w:color w:val="000000"/>
              </w:rPr>
              <w:t>(.074)</w:t>
            </w:r>
          </w:p>
        </w:tc>
        <w:tc>
          <w:tcPr>
            <w:tcW w:w="1160" w:type="dxa"/>
            <w:gridSpan w:val="2"/>
            <w:tcBorders>
              <w:top w:val="nil"/>
              <w:left w:val="nil"/>
              <w:bottom w:val="nil"/>
              <w:right w:val="nil"/>
            </w:tcBorders>
            <w:vAlign w:val="bottom"/>
          </w:tcPr>
          <w:p>
            <w:pPr>
              <w:widowControl w:val="0"/>
              <w:autoSpaceDE w:val="0"/>
              <w:autoSpaceDN w:val="0"/>
              <w:adjustRightInd w:val="0"/>
              <w:spacing w:after="0" w:line="240" w:lineRule="auto"/>
              <w:ind w:right="172"/>
              <w:jc w:val="right"/>
              <w:rPr>
                <w:rFonts w:ascii="Times New Roman" w:hAnsi="Times New Roman" w:cs="Amiri"/>
              </w:rPr>
            </w:pPr>
            <w:r>
              <w:rPr>
                <w:rFonts w:ascii="Arial" w:hAnsi="Arial" w:cs="Arial"/>
                <w:color w:val="000000"/>
              </w:rPr>
              <w:t>(.108)</w:t>
            </w:r>
          </w:p>
        </w:tc>
        <w:tc>
          <w:tcPr>
            <w:tcW w:w="1360" w:type="dxa"/>
            <w:gridSpan w:val="2"/>
            <w:tcBorders>
              <w:top w:val="nil"/>
              <w:left w:val="nil"/>
              <w:bottom w:val="nil"/>
              <w:right w:val="nil"/>
            </w:tcBorders>
            <w:vAlign w:val="bottom"/>
          </w:tcPr>
          <w:p>
            <w:pPr>
              <w:widowControl w:val="0"/>
              <w:autoSpaceDE w:val="0"/>
              <w:autoSpaceDN w:val="0"/>
              <w:adjustRightInd w:val="0"/>
              <w:spacing w:after="0" w:line="240" w:lineRule="auto"/>
              <w:ind w:right="289"/>
              <w:jc w:val="right"/>
              <w:rPr>
                <w:rFonts w:ascii="Times New Roman" w:hAnsi="Times New Roman" w:cs="Amiri"/>
              </w:rPr>
            </w:pPr>
            <w:r>
              <w:rPr>
                <w:rFonts w:ascii="Arial" w:hAnsi="Arial" w:cs="Arial"/>
                <w:color w:val="000000"/>
              </w:rPr>
              <w:t>(.097)</w:t>
            </w: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gridSpan w:val="2"/>
            <w:tcBorders>
              <w:top w:val="nil"/>
              <w:left w:val="nil"/>
              <w:bottom w:val="nil"/>
              <w:right w:val="nil"/>
            </w:tcBorders>
            <w:vAlign w:val="bottom"/>
          </w:tcPr>
          <w:p>
            <w:pPr>
              <w:widowControl w:val="0"/>
              <w:autoSpaceDE w:val="0"/>
              <w:autoSpaceDN w:val="0"/>
              <w:adjustRightInd w:val="0"/>
              <w:spacing w:after="0" w:line="240" w:lineRule="auto"/>
              <w:ind w:right="183"/>
              <w:jc w:val="right"/>
              <w:rPr>
                <w:rFonts w:ascii="Times New Roman" w:hAnsi="Times New Roman" w:cs="Amiri"/>
              </w:rPr>
            </w:pPr>
            <w:r>
              <w:rPr>
                <w:rFonts w:ascii="Arial" w:hAnsi="Arial" w:cs="Arial"/>
                <w:color w:val="000000"/>
              </w:rPr>
              <w:t>(.431)</w:t>
            </w:r>
          </w:p>
        </w:tc>
        <w:tc>
          <w:tcPr>
            <w:tcW w:w="1240" w:type="dxa"/>
            <w:gridSpan w:val="2"/>
            <w:tcBorders>
              <w:top w:val="nil"/>
              <w:left w:val="nil"/>
              <w:bottom w:val="nil"/>
              <w:right w:val="nil"/>
            </w:tcBorders>
            <w:vAlign w:val="bottom"/>
          </w:tcPr>
          <w:p>
            <w:pPr>
              <w:widowControl w:val="0"/>
              <w:autoSpaceDE w:val="0"/>
              <w:autoSpaceDN w:val="0"/>
              <w:adjustRightInd w:val="0"/>
              <w:spacing w:after="0" w:line="240" w:lineRule="auto"/>
              <w:ind w:right="191"/>
              <w:jc w:val="right"/>
              <w:rPr>
                <w:rFonts w:ascii="Times New Roman" w:hAnsi="Times New Roman" w:cs="Amiri"/>
              </w:rPr>
            </w:pPr>
            <w:r>
              <w:rPr>
                <w:rFonts w:ascii="Arial" w:hAnsi="Arial" w:cs="Arial"/>
                <w:color w:val="000000"/>
              </w:rPr>
              <w:t>(1.538)</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288"/>
              <w:jc w:val="right"/>
              <w:rPr>
                <w:rFonts w:ascii="Times New Roman" w:hAnsi="Times New Roman" w:cs="Amiri"/>
              </w:rPr>
            </w:pPr>
            <w:r>
              <w:rPr>
                <w:rFonts w:ascii="Arial" w:hAnsi="Arial" w:cs="Arial"/>
                <w:color w:val="000000"/>
              </w:rPr>
              <w:t>(105.320)</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31" w:hRule="atLeast"/>
        </w:trPr>
        <w:tc>
          <w:tcPr>
            <w:tcW w:w="14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00" w:type="dxa"/>
            <w:vMerge w:val="restart"/>
            <w:tcBorders>
              <w:top w:val="nil"/>
              <w:left w:val="nil"/>
              <w:bottom w:val="nil"/>
              <w:right w:val="nil"/>
            </w:tcBorders>
            <w:vAlign w:val="bottom"/>
          </w:tcPr>
          <w:p>
            <w:pPr>
              <w:widowControl w:val="0"/>
              <w:autoSpaceDE w:val="0"/>
              <w:autoSpaceDN w:val="0"/>
              <w:adjustRightInd w:val="0"/>
              <w:spacing w:after="0" w:line="240" w:lineRule="auto"/>
              <w:ind w:left="440"/>
              <w:rPr>
                <w:rFonts w:ascii="Times New Roman" w:hAnsi="Times New Roman" w:cs="Amiri"/>
              </w:rPr>
            </w:pPr>
            <w:r>
              <w:rPr>
                <w:rFonts w:ascii="Arial" w:hAnsi="Arial" w:cs="Arial"/>
                <w:color w:val="000000"/>
              </w:rPr>
              <w:t>−</w:t>
            </w:r>
          </w:p>
        </w:tc>
        <w:tc>
          <w:tcPr>
            <w:tcW w:w="720" w:type="dxa"/>
            <w:tcBorders>
              <w:top w:val="nil"/>
              <w:left w:val="nil"/>
              <w:bottom w:val="nil"/>
              <w:right w:val="nil"/>
            </w:tcBorders>
            <w:vAlign w:val="bottom"/>
          </w:tcPr>
          <w:p>
            <w:pPr>
              <w:widowControl w:val="0"/>
              <w:autoSpaceDE w:val="0"/>
              <w:autoSpaceDN w:val="0"/>
              <w:adjustRightInd w:val="0"/>
              <w:spacing w:after="0" w:line="130" w:lineRule="exact"/>
              <w:ind w:right="325"/>
              <w:jc w:val="right"/>
              <w:rPr>
                <w:rFonts w:ascii="Times New Roman" w:hAnsi="Times New Roman" w:cs="Amiri"/>
              </w:rPr>
            </w:pPr>
            <w:r>
              <w:rPr>
                <w:rFonts w:ascii="Arial" w:hAnsi="Arial" w:cs="Arial"/>
                <w:color w:val="000000"/>
              </w:rPr>
              <w:t>.070</w:t>
            </w:r>
          </w:p>
        </w:tc>
        <w:tc>
          <w:tcPr>
            <w:tcW w:w="1160" w:type="dxa"/>
            <w:gridSpan w:val="2"/>
            <w:tcBorders>
              <w:top w:val="nil"/>
              <w:left w:val="nil"/>
              <w:bottom w:val="nil"/>
              <w:right w:val="nil"/>
            </w:tcBorders>
            <w:vAlign w:val="bottom"/>
          </w:tcPr>
          <w:p>
            <w:pPr>
              <w:widowControl w:val="0"/>
              <w:autoSpaceDE w:val="0"/>
              <w:autoSpaceDN w:val="0"/>
              <w:adjustRightInd w:val="0"/>
              <w:spacing w:after="0" w:line="130" w:lineRule="exact"/>
              <w:ind w:right="252"/>
              <w:jc w:val="right"/>
              <w:rPr>
                <w:rFonts w:ascii="Times New Roman" w:hAnsi="Times New Roman" w:cs="Amiri"/>
              </w:rPr>
            </w:pPr>
            <w:r>
              <w:rPr>
                <w:rFonts w:ascii="Arial" w:hAnsi="Arial" w:cs="Arial"/>
                <w:color w:val="000000"/>
              </w:rPr>
              <w:t>0.001</w:t>
            </w:r>
          </w:p>
        </w:tc>
        <w:tc>
          <w:tcPr>
            <w:tcW w:w="1360" w:type="dxa"/>
            <w:gridSpan w:val="2"/>
            <w:tcBorders>
              <w:top w:val="nil"/>
              <w:left w:val="nil"/>
              <w:bottom w:val="nil"/>
              <w:right w:val="nil"/>
            </w:tcBorders>
            <w:vAlign w:val="bottom"/>
          </w:tcPr>
          <w:p>
            <w:pPr>
              <w:widowControl w:val="0"/>
              <w:autoSpaceDE w:val="0"/>
              <w:autoSpaceDN w:val="0"/>
              <w:adjustRightInd w:val="0"/>
              <w:spacing w:after="0" w:line="130" w:lineRule="exact"/>
              <w:ind w:right="369"/>
              <w:jc w:val="right"/>
              <w:rPr>
                <w:rFonts w:ascii="Times New Roman" w:hAnsi="Times New Roman" w:cs="Amiri"/>
              </w:rPr>
            </w:pPr>
            <w:r>
              <w:rPr>
                <w:rFonts w:ascii="Arial" w:hAnsi="Arial" w:cs="Arial"/>
                <w:color w:val="000000"/>
              </w:rPr>
              <w:t>0.127</w:t>
            </w:r>
          </w:p>
        </w:tc>
        <w:tc>
          <w:tcPr>
            <w:tcW w:w="360" w:type="dxa"/>
            <w:vMerge w:val="restart"/>
            <w:tcBorders>
              <w:top w:val="nil"/>
              <w:left w:val="nil"/>
              <w:bottom w:val="nil"/>
              <w:right w:val="nil"/>
            </w:tcBorders>
            <w:vAlign w:val="bottom"/>
          </w:tcPr>
          <w:p>
            <w:pPr>
              <w:widowControl w:val="0"/>
              <w:autoSpaceDE w:val="0"/>
              <w:autoSpaceDN w:val="0"/>
              <w:adjustRightInd w:val="0"/>
              <w:spacing w:after="0" w:line="240" w:lineRule="auto"/>
              <w:ind w:left="220"/>
              <w:rPr>
                <w:rFonts w:ascii="Times New Roman" w:hAnsi="Times New Roman" w:cs="Amiri"/>
              </w:rPr>
            </w:pPr>
            <w:r>
              <w:rPr>
                <w:rFonts w:ascii="Arial" w:hAnsi="Arial" w:cs="Arial"/>
                <w:color w:val="000000"/>
              </w:rPr>
              <w:t>−</w:t>
            </w:r>
          </w:p>
        </w:tc>
        <w:tc>
          <w:tcPr>
            <w:tcW w:w="780" w:type="dxa"/>
            <w:gridSpan w:val="2"/>
            <w:tcBorders>
              <w:top w:val="nil"/>
              <w:left w:val="nil"/>
              <w:bottom w:val="nil"/>
              <w:right w:val="nil"/>
            </w:tcBorders>
            <w:vAlign w:val="bottom"/>
          </w:tcPr>
          <w:p>
            <w:pPr>
              <w:widowControl w:val="0"/>
              <w:autoSpaceDE w:val="0"/>
              <w:autoSpaceDN w:val="0"/>
              <w:adjustRightInd w:val="0"/>
              <w:spacing w:after="0" w:line="130" w:lineRule="exact"/>
              <w:ind w:right="63"/>
              <w:jc w:val="right"/>
              <w:rPr>
                <w:rFonts w:ascii="Times New Roman" w:hAnsi="Times New Roman" w:cs="Amiri"/>
              </w:rPr>
            </w:pPr>
            <w:r>
              <w:rPr>
                <w:rFonts w:ascii="Arial" w:hAnsi="Arial" w:cs="Arial"/>
                <w:color w:val="000000"/>
              </w:rPr>
              <w:t>1.803</w:t>
            </w:r>
            <w:r>
              <w:rPr>
                <w:rFonts w:hint="eastAsia" w:ascii="MS PGothic" w:hAnsi="Arial" w:eastAsia="MS PGothic" w:cs="MS PGothic"/>
                <w:color w:val="000000"/>
                <w:vertAlign w:val="superscript"/>
              </w:rPr>
              <w:t>∗∗∗</w:t>
            </w:r>
          </w:p>
        </w:tc>
        <w:tc>
          <w:tcPr>
            <w:tcW w:w="460" w:type="dxa"/>
            <w:vMerge w:val="restart"/>
            <w:tcBorders>
              <w:top w:val="nil"/>
              <w:left w:val="nil"/>
              <w:bottom w:val="nil"/>
              <w:right w:val="nil"/>
            </w:tcBorders>
            <w:vAlign w:val="bottom"/>
          </w:tcPr>
          <w:p>
            <w:pPr>
              <w:widowControl w:val="0"/>
              <w:autoSpaceDE w:val="0"/>
              <w:autoSpaceDN w:val="0"/>
              <w:adjustRightInd w:val="0"/>
              <w:spacing w:after="0" w:line="240" w:lineRule="auto"/>
              <w:ind w:left="320"/>
              <w:rPr>
                <w:rFonts w:ascii="Times New Roman" w:hAnsi="Times New Roman" w:cs="Amiri"/>
              </w:rPr>
            </w:pPr>
            <w:r>
              <w:rPr>
                <w:rFonts w:ascii="Arial" w:hAnsi="Arial" w:cs="Arial"/>
                <w:color w:val="000000"/>
              </w:rPr>
              <w:t>−</w:t>
            </w:r>
          </w:p>
        </w:tc>
        <w:tc>
          <w:tcPr>
            <w:tcW w:w="780" w:type="dxa"/>
            <w:tcBorders>
              <w:top w:val="nil"/>
              <w:left w:val="nil"/>
              <w:bottom w:val="nil"/>
              <w:right w:val="nil"/>
            </w:tcBorders>
            <w:vAlign w:val="bottom"/>
          </w:tcPr>
          <w:p>
            <w:pPr>
              <w:widowControl w:val="0"/>
              <w:autoSpaceDE w:val="0"/>
              <w:autoSpaceDN w:val="0"/>
              <w:adjustRightInd w:val="0"/>
              <w:spacing w:after="0" w:line="130" w:lineRule="exact"/>
              <w:rPr>
                <w:rFonts w:ascii="Times New Roman" w:hAnsi="Times New Roman" w:cs="Amiri"/>
              </w:rPr>
            </w:pPr>
            <w:r>
              <w:rPr>
                <w:rFonts w:ascii="Arial" w:hAnsi="Arial" w:cs="Arial"/>
                <w:color w:val="000000"/>
              </w:rPr>
              <w:t>7.021</w:t>
            </w:r>
            <w:r>
              <w:rPr>
                <w:rFonts w:hint="eastAsia" w:ascii="MS PGothic" w:hAnsi="Arial" w:eastAsia="MS PGothic" w:cs="MS PGothic"/>
                <w:color w:val="000000"/>
                <w:vertAlign w:val="superscript"/>
              </w:rPr>
              <w:t>∗∗∗</w:t>
            </w:r>
          </w:p>
        </w:tc>
        <w:tc>
          <w:tcPr>
            <w:tcW w:w="1500" w:type="dxa"/>
            <w:tcBorders>
              <w:top w:val="nil"/>
              <w:left w:val="nil"/>
              <w:bottom w:val="nil"/>
              <w:right w:val="nil"/>
            </w:tcBorders>
            <w:vAlign w:val="bottom"/>
          </w:tcPr>
          <w:p>
            <w:pPr>
              <w:widowControl w:val="0"/>
              <w:autoSpaceDE w:val="0"/>
              <w:autoSpaceDN w:val="0"/>
              <w:adjustRightInd w:val="0"/>
              <w:spacing w:after="0" w:line="130" w:lineRule="exact"/>
              <w:ind w:right="368"/>
              <w:jc w:val="right"/>
              <w:rPr>
                <w:rFonts w:ascii="Times New Roman" w:hAnsi="Times New Roman" w:cs="Amiri"/>
              </w:rPr>
            </w:pPr>
            <w:r>
              <w:rPr>
                <w:rFonts w:ascii="Arial" w:hAnsi="Arial" w:cs="Arial"/>
                <w:color w:val="000000"/>
              </w:rPr>
              <w:t>173.366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60"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00" w:type="dxa"/>
            <w:tcBorders>
              <w:top w:val="nil"/>
              <w:left w:val="nil"/>
              <w:bottom w:val="nil"/>
              <w:right w:val="nil"/>
            </w:tcBorders>
            <w:vAlign w:val="bottom"/>
          </w:tcPr>
          <w:p>
            <w:pPr>
              <w:widowControl w:val="0"/>
              <w:autoSpaceDE w:val="0"/>
              <w:autoSpaceDN w:val="0"/>
              <w:adjustRightInd w:val="0"/>
              <w:spacing w:after="0" w:line="160" w:lineRule="exact"/>
              <w:ind w:right="988"/>
              <w:jc w:val="right"/>
              <w:rPr>
                <w:rFonts w:ascii="Times New Roman" w:hAnsi="Times New Roman" w:cs="Amiri"/>
              </w:rPr>
            </w:pPr>
            <w:r>
              <w:rPr>
                <w:rFonts w:ascii="Arial" w:hAnsi="Arial" w:cs="Arial"/>
                <w:color w:val="000000"/>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9"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gridSpan w:val="2"/>
            <w:tcBorders>
              <w:top w:val="nil"/>
              <w:left w:val="nil"/>
              <w:bottom w:val="nil"/>
              <w:right w:val="nil"/>
            </w:tcBorders>
            <w:vAlign w:val="bottom"/>
          </w:tcPr>
          <w:p>
            <w:pPr>
              <w:widowControl w:val="0"/>
              <w:autoSpaceDE w:val="0"/>
              <w:autoSpaceDN w:val="0"/>
              <w:adjustRightInd w:val="0"/>
              <w:spacing w:after="0" w:line="240" w:lineRule="auto"/>
              <w:ind w:right="245"/>
              <w:jc w:val="right"/>
              <w:rPr>
                <w:rFonts w:ascii="Times New Roman" w:hAnsi="Times New Roman" w:cs="Amiri"/>
              </w:rPr>
            </w:pPr>
            <w:r>
              <w:rPr>
                <w:rFonts w:ascii="Arial" w:hAnsi="Arial" w:cs="Arial"/>
                <w:color w:val="000000"/>
              </w:rPr>
              <w:t>(.134)</w:t>
            </w:r>
          </w:p>
        </w:tc>
        <w:tc>
          <w:tcPr>
            <w:tcW w:w="1160" w:type="dxa"/>
            <w:gridSpan w:val="2"/>
            <w:tcBorders>
              <w:top w:val="nil"/>
              <w:left w:val="nil"/>
              <w:bottom w:val="nil"/>
              <w:right w:val="nil"/>
            </w:tcBorders>
            <w:vAlign w:val="bottom"/>
          </w:tcPr>
          <w:p>
            <w:pPr>
              <w:widowControl w:val="0"/>
              <w:autoSpaceDE w:val="0"/>
              <w:autoSpaceDN w:val="0"/>
              <w:adjustRightInd w:val="0"/>
              <w:spacing w:after="0" w:line="240" w:lineRule="auto"/>
              <w:ind w:right="172"/>
              <w:jc w:val="right"/>
              <w:rPr>
                <w:rFonts w:ascii="Times New Roman" w:hAnsi="Times New Roman" w:cs="Amiri"/>
              </w:rPr>
            </w:pPr>
            <w:r>
              <w:rPr>
                <w:rFonts w:ascii="Arial" w:hAnsi="Arial" w:cs="Arial"/>
                <w:color w:val="000000"/>
              </w:rPr>
              <w:t>(.118)</w:t>
            </w:r>
          </w:p>
        </w:tc>
        <w:tc>
          <w:tcPr>
            <w:tcW w:w="1360" w:type="dxa"/>
            <w:gridSpan w:val="2"/>
            <w:tcBorders>
              <w:top w:val="nil"/>
              <w:left w:val="nil"/>
              <w:bottom w:val="nil"/>
              <w:right w:val="nil"/>
            </w:tcBorders>
            <w:vAlign w:val="bottom"/>
          </w:tcPr>
          <w:p>
            <w:pPr>
              <w:widowControl w:val="0"/>
              <w:autoSpaceDE w:val="0"/>
              <w:autoSpaceDN w:val="0"/>
              <w:adjustRightInd w:val="0"/>
              <w:spacing w:after="0" w:line="240" w:lineRule="auto"/>
              <w:ind w:right="289"/>
              <w:jc w:val="right"/>
              <w:rPr>
                <w:rFonts w:ascii="Times New Roman" w:hAnsi="Times New Roman" w:cs="Amiri"/>
              </w:rPr>
            </w:pPr>
            <w:r>
              <w:rPr>
                <w:rFonts w:ascii="Arial" w:hAnsi="Arial" w:cs="Arial"/>
                <w:color w:val="000000"/>
              </w:rPr>
              <w:t>(.132)</w:t>
            </w: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gridSpan w:val="2"/>
            <w:tcBorders>
              <w:top w:val="nil"/>
              <w:left w:val="nil"/>
              <w:bottom w:val="nil"/>
              <w:right w:val="nil"/>
            </w:tcBorders>
            <w:vAlign w:val="bottom"/>
          </w:tcPr>
          <w:p>
            <w:pPr>
              <w:widowControl w:val="0"/>
              <w:autoSpaceDE w:val="0"/>
              <w:autoSpaceDN w:val="0"/>
              <w:adjustRightInd w:val="0"/>
              <w:spacing w:after="0" w:line="240" w:lineRule="auto"/>
              <w:ind w:right="183"/>
              <w:jc w:val="right"/>
              <w:rPr>
                <w:rFonts w:ascii="Times New Roman" w:hAnsi="Times New Roman" w:cs="Amiri"/>
              </w:rPr>
            </w:pPr>
            <w:r>
              <w:rPr>
                <w:rFonts w:ascii="Arial" w:hAnsi="Arial" w:cs="Arial"/>
                <w:color w:val="000000"/>
              </w:rPr>
              <w:t>(.620)</w:t>
            </w:r>
          </w:p>
        </w:tc>
        <w:tc>
          <w:tcPr>
            <w:tcW w:w="1240" w:type="dxa"/>
            <w:gridSpan w:val="2"/>
            <w:tcBorders>
              <w:top w:val="nil"/>
              <w:left w:val="nil"/>
              <w:bottom w:val="nil"/>
              <w:right w:val="nil"/>
            </w:tcBorders>
            <w:vAlign w:val="bottom"/>
          </w:tcPr>
          <w:p>
            <w:pPr>
              <w:widowControl w:val="0"/>
              <w:autoSpaceDE w:val="0"/>
              <w:autoSpaceDN w:val="0"/>
              <w:adjustRightInd w:val="0"/>
              <w:spacing w:after="0" w:line="240" w:lineRule="auto"/>
              <w:ind w:right="191"/>
              <w:jc w:val="right"/>
              <w:rPr>
                <w:rFonts w:ascii="Times New Roman" w:hAnsi="Times New Roman" w:cs="Amiri"/>
              </w:rPr>
            </w:pPr>
            <w:r>
              <w:rPr>
                <w:rFonts w:ascii="Arial" w:hAnsi="Arial" w:cs="Arial"/>
                <w:color w:val="000000"/>
              </w:rPr>
              <w:t>(2.127)</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288"/>
              <w:jc w:val="right"/>
              <w:rPr>
                <w:rFonts w:ascii="Times New Roman" w:hAnsi="Times New Roman" w:cs="Amiri"/>
              </w:rPr>
            </w:pPr>
            <w:r>
              <w:rPr>
                <w:rFonts w:ascii="Arial" w:hAnsi="Arial" w:cs="Arial"/>
                <w:color w:val="000000"/>
              </w:rPr>
              <w:t>(167.349)</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1"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11-12</w:t>
            </w:r>
          </w:p>
        </w:tc>
        <w:tc>
          <w:tcPr>
            <w:tcW w:w="1320" w:type="dxa"/>
            <w:gridSpan w:val="2"/>
            <w:tcBorders>
              <w:top w:val="nil"/>
              <w:left w:val="nil"/>
              <w:bottom w:val="nil"/>
              <w:right w:val="nil"/>
            </w:tcBorders>
            <w:vAlign w:val="bottom"/>
          </w:tcPr>
          <w:p>
            <w:pPr>
              <w:widowControl w:val="0"/>
              <w:autoSpaceDE w:val="0"/>
              <w:autoSpaceDN w:val="0"/>
              <w:adjustRightInd w:val="0"/>
              <w:spacing w:after="0" w:line="240" w:lineRule="auto"/>
              <w:ind w:right="325"/>
              <w:jc w:val="right"/>
              <w:rPr>
                <w:rFonts w:ascii="Times New Roman" w:hAnsi="Times New Roman" w:cs="Amiri"/>
              </w:rPr>
            </w:pPr>
            <w:r>
              <w:rPr>
                <w:rFonts w:ascii="Arial" w:hAnsi="Arial" w:cs="Arial"/>
                <w:color w:val="000000"/>
              </w:rPr>
              <w:t>0.005</w:t>
            </w:r>
          </w:p>
        </w:tc>
        <w:tc>
          <w:tcPr>
            <w:tcW w:w="1160" w:type="dxa"/>
            <w:gridSpan w:val="2"/>
            <w:tcBorders>
              <w:top w:val="nil"/>
              <w:left w:val="nil"/>
              <w:bottom w:val="nil"/>
              <w:right w:val="nil"/>
            </w:tcBorders>
            <w:vAlign w:val="bottom"/>
          </w:tcPr>
          <w:p>
            <w:pPr>
              <w:widowControl w:val="0"/>
              <w:autoSpaceDE w:val="0"/>
              <w:autoSpaceDN w:val="0"/>
              <w:adjustRightInd w:val="0"/>
              <w:spacing w:after="0" w:line="240" w:lineRule="auto"/>
              <w:ind w:right="252"/>
              <w:jc w:val="right"/>
              <w:rPr>
                <w:rFonts w:ascii="Times New Roman" w:hAnsi="Times New Roman" w:cs="Amiri"/>
              </w:rPr>
            </w:pPr>
            <w:r>
              <w:rPr>
                <w:rFonts w:ascii="Arial" w:hAnsi="Arial" w:cs="Arial"/>
                <w:color w:val="000000"/>
              </w:rPr>
              <w:t>0.060</w:t>
            </w:r>
          </w:p>
        </w:tc>
        <w:tc>
          <w:tcPr>
            <w:tcW w:w="1360" w:type="dxa"/>
            <w:gridSpan w:val="2"/>
            <w:tcBorders>
              <w:top w:val="nil"/>
              <w:left w:val="nil"/>
              <w:bottom w:val="nil"/>
              <w:right w:val="nil"/>
            </w:tcBorders>
            <w:vAlign w:val="bottom"/>
          </w:tcPr>
          <w:p>
            <w:pPr>
              <w:widowControl w:val="0"/>
              <w:autoSpaceDE w:val="0"/>
              <w:autoSpaceDN w:val="0"/>
              <w:adjustRightInd w:val="0"/>
              <w:spacing w:after="0" w:line="240" w:lineRule="auto"/>
              <w:ind w:right="369"/>
              <w:jc w:val="right"/>
              <w:rPr>
                <w:rFonts w:ascii="Times New Roman" w:hAnsi="Times New Roman" w:cs="Amiri"/>
              </w:rPr>
            </w:pPr>
            <w:r>
              <w:rPr>
                <w:rFonts w:ascii="Arial" w:hAnsi="Arial" w:cs="Arial"/>
                <w:color w:val="000000"/>
              </w:rPr>
              <w:t>−.160</w:t>
            </w:r>
          </w:p>
        </w:tc>
        <w:tc>
          <w:tcPr>
            <w:tcW w:w="1140" w:type="dxa"/>
            <w:gridSpan w:val="3"/>
            <w:tcBorders>
              <w:top w:val="nil"/>
              <w:left w:val="nil"/>
              <w:bottom w:val="nil"/>
              <w:right w:val="nil"/>
            </w:tcBorders>
            <w:vAlign w:val="bottom"/>
          </w:tcPr>
          <w:p>
            <w:pPr>
              <w:widowControl w:val="0"/>
              <w:autoSpaceDE w:val="0"/>
              <w:autoSpaceDN w:val="0"/>
              <w:adjustRightInd w:val="0"/>
              <w:spacing w:after="0" w:line="287" w:lineRule="exact"/>
              <w:ind w:left="220"/>
              <w:rPr>
                <w:rFonts w:ascii="Times New Roman" w:hAnsi="Times New Roman" w:cs="Amiri"/>
              </w:rPr>
            </w:pPr>
            <w:r>
              <w:rPr>
                <w:rFonts w:ascii="Arial" w:hAnsi="Arial" w:cs="Arial"/>
                <w:color w:val="000000"/>
              </w:rPr>
              <w:t>−1.446</w:t>
            </w:r>
            <w:r>
              <w:rPr>
                <w:rFonts w:hint="eastAsia" w:ascii="MS PGothic" w:hAnsi="Arial" w:eastAsia="MS PGothic" w:cs="MS PGothic"/>
                <w:color w:val="000000"/>
                <w:vertAlign w:val="superscript"/>
              </w:rPr>
              <w:t>∗</w:t>
            </w:r>
          </w:p>
        </w:tc>
        <w:tc>
          <w:tcPr>
            <w:tcW w:w="1240" w:type="dxa"/>
            <w:gridSpan w:val="2"/>
            <w:tcBorders>
              <w:top w:val="nil"/>
              <w:left w:val="nil"/>
              <w:bottom w:val="nil"/>
              <w:right w:val="nil"/>
            </w:tcBorders>
            <w:vAlign w:val="bottom"/>
          </w:tcPr>
          <w:p>
            <w:pPr>
              <w:widowControl w:val="0"/>
              <w:autoSpaceDE w:val="0"/>
              <w:autoSpaceDN w:val="0"/>
              <w:adjustRightInd w:val="0"/>
              <w:spacing w:after="0" w:line="240" w:lineRule="auto"/>
              <w:ind w:right="251"/>
              <w:jc w:val="right"/>
              <w:rPr>
                <w:rFonts w:ascii="Times New Roman" w:hAnsi="Times New Roman" w:cs="Amiri"/>
              </w:rPr>
            </w:pPr>
            <w:r>
              <w:rPr>
                <w:rFonts w:ascii="Arial" w:hAnsi="Arial" w:cs="Arial"/>
                <w:color w:val="000000"/>
              </w:rPr>
              <w:t>−4.339</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368"/>
              <w:jc w:val="right"/>
              <w:rPr>
                <w:rFonts w:ascii="Times New Roman" w:hAnsi="Times New Roman" w:cs="Amiri"/>
              </w:rPr>
            </w:pPr>
            <w:r>
              <w:rPr>
                <w:rFonts w:ascii="Arial" w:hAnsi="Arial" w:cs="Arial"/>
                <w:color w:val="000000"/>
              </w:rPr>
              <w:t>92.244</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9"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gridSpan w:val="2"/>
            <w:tcBorders>
              <w:top w:val="nil"/>
              <w:left w:val="nil"/>
              <w:bottom w:val="nil"/>
              <w:right w:val="nil"/>
            </w:tcBorders>
            <w:vAlign w:val="bottom"/>
          </w:tcPr>
          <w:p>
            <w:pPr>
              <w:widowControl w:val="0"/>
              <w:autoSpaceDE w:val="0"/>
              <w:autoSpaceDN w:val="0"/>
              <w:adjustRightInd w:val="0"/>
              <w:spacing w:after="0" w:line="240" w:lineRule="auto"/>
              <w:ind w:right="245"/>
              <w:jc w:val="right"/>
              <w:rPr>
                <w:rFonts w:ascii="Times New Roman" w:hAnsi="Times New Roman" w:cs="Amiri"/>
              </w:rPr>
            </w:pPr>
            <w:r>
              <w:rPr>
                <w:rFonts w:ascii="Arial" w:hAnsi="Arial" w:cs="Arial"/>
                <w:color w:val="000000"/>
              </w:rPr>
              <w:t>(.159)</w:t>
            </w:r>
          </w:p>
        </w:tc>
        <w:tc>
          <w:tcPr>
            <w:tcW w:w="1160" w:type="dxa"/>
            <w:gridSpan w:val="2"/>
            <w:tcBorders>
              <w:top w:val="nil"/>
              <w:left w:val="nil"/>
              <w:bottom w:val="nil"/>
              <w:right w:val="nil"/>
            </w:tcBorders>
            <w:vAlign w:val="bottom"/>
          </w:tcPr>
          <w:p>
            <w:pPr>
              <w:widowControl w:val="0"/>
              <w:autoSpaceDE w:val="0"/>
              <w:autoSpaceDN w:val="0"/>
              <w:adjustRightInd w:val="0"/>
              <w:spacing w:after="0" w:line="240" w:lineRule="auto"/>
              <w:ind w:right="172"/>
              <w:jc w:val="right"/>
              <w:rPr>
                <w:rFonts w:ascii="Times New Roman" w:hAnsi="Times New Roman" w:cs="Amiri"/>
              </w:rPr>
            </w:pPr>
            <w:r>
              <w:rPr>
                <w:rFonts w:ascii="Arial" w:hAnsi="Arial" w:cs="Arial"/>
                <w:color w:val="000000"/>
              </w:rPr>
              <w:t>(.144)</w:t>
            </w:r>
          </w:p>
        </w:tc>
        <w:tc>
          <w:tcPr>
            <w:tcW w:w="1360" w:type="dxa"/>
            <w:gridSpan w:val="2"/>
            <w:tcBorders>
              <w:top w:val="nil"/>
              <w:left w:val="nil"/>
              <w:bottom w:val="nil"/>
              <w:right w:val="nil"/>
            </w:tcBorders>
            <w:vAlign w:val="bottom"/>
          </w:tcPr>
          <w:p>
            <w:pPr>
              <w:widowControl w:val="0"/>
              <w:autoSpaceDE w:val="0"/>
              <w:autoSpaceDN w:val="0"/>
              <w:adjustRightInd w:val="0"/>
              <w:spacing w:after="0" w:line="240" w:lineRule="auto"/>
              <w:ind w:right="289"/>
              <w:jc w:val="right"/>
              <w:rPr>
                <w:rFonts w:ascii="Times New Roman" w:hAnsi="Times New Roman" w:cs="Amiri"/>
              </w:rPr>
            </w:pPr>
            <w:r>
              <w:rPr>
                <w:rFonts w:ascii="Arial" w:hAnsi="Arial" w:cs="Arial"/>
                <w:color w:val="000000"/>
              </w:rPr>
              <w:t>(.100)</w:t>
            </w: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gridSpan w:val="2"/>
            <w:tcBorders>
              <w:top w:val="nil"/>
              <w:left w:val="nil"/>
              <w:bottom w:val="nil"/>
              <w:right w:val="nil"/>
            </w:tcBorders>
            <w:vAlign w:val="bottom"/>
          </w:tcPr>
          <w:p>
            <w:pPr>
              <w:widowControl w:val="0"/>
              <w:autoSpaceDE w:val="0"/>
              <w:autoSpaceDN w:val="0"/>
              <w:adjustRightInd w:val="0"/>
              <w:spacing w:after="0" w:line="240" w:lineRule="auto"/>
              <w:ind w:right="183"/>
              <w:jc w:val="right"/>
              <w:rPr>
                <w:rFonts w:ascii="Times New Roman" w:hAnsi="Times New Roman" w:cs="Amiri"/>
              </w:rPr>
            </w:pPr>
            <w:r>
              <w:rPr>
                <w:rFonts w:ascii="Arial" w:hAnsi="Arial" w:cs="Arial"/>
                <w:color w:val="000000"/>
              </w:rPr>
              <w:t>(.767)</w:t>
            </w:r>
          </w:p>
        </w:tc>
        <w:tc>
          <w:tcPr>
            <w:tcW w:w="1240" w:type="dxa"/>
            <w:gridSpan w:val="2"/>
            <w:tcBorders>
              <w:top w:val="nil"/>
              <w:left w:val="nil"/>
              <w:bottom w:val="nil"/>
              <w:right w:val="nil"/>
            </w:tcBorders>
            <w:vAlign w:val="bottom"/>
          </w:tcPr>
          <w:p>
            <w:pPr>
              <w:widowControl w:val="0"/>
              <w:autoSpaceDE w:val="0"/>
              <w:autoSpaceDN w:val="0"/>
              <w:adjustRightInd w:val="0"/>
              <w:spacing w:after="0" w:line="240" w:lineRule="auto"/>
              <w:ind w:right="191"/>
              <w:jc w:val="right"/>
              <w:rPr>
                <w:rFonts w:ascii="Times New Roman" w:hAnsi="Times New Roman" w:cs="Amiri"/>
              </w:rPr>
            </w:pPr>
            <w:r>
              <w:rPr>
                <w:rFonts w:ascii="Arial" w:hAnsi="Arial" w:cs="Arial"/>
                <w:color w:val="000000"/>
              </w:rPr>
              <w:t>(2.681)</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288"/>
              <w:jc w:val="right"/>
              <w:rPr>
                <w:rFonts w:ascii="Times New Roman" w:hAnsi="Times New Roman" w:cs="Amiri"/>
              </w:rPr>
            </w:pPr>
            <w:r>
              <w:rPr>
                <w:rFonts w:ascii="Arial" w:hAnsi="Arial" w:cs="Arial"/>
                <w:color w:val="000000"/>
              </w:rPr>
              <w:t>(148.282)</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1"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13-14</w:t>
            </w:r>
          </w:p>
        </w:tc>
        <w:tc>
          <w:tcPr>
            <w:tcW w:w="1320" w:type="dxa"/>
            <w:gridSpan w:val="2"/>
            <w:tcBorders>
              <w:top w:val="nil"/>
              <w:left w:val="nil"/>
              <w:bottom w:val="nil"/>
              <w:right w:val="nil"/>
            </w:tcBorders>
            <w:vAlign w:val="bottom"/>
          </w:tcPr>
          <w:p>
            <w:pPr>
              <w:widowControl w:val="0"/>
              <w:autoSpaceDE w:val="0"/>
              <w:autoSpaceDN w:val="0"/>
              <w:adjustRightInd w:val="0"/>
              <w:spacing w:after="0" w:line="240" w:lineRule="auto"/>
              <w:ind w:right="325"/>
              <w:jc w:val="right"/>
              <w:rPr>
                <w:rFonts w:ascii="Times New Roman" w:hAnsi="Times New Roman" w:cs="Amiri"/>
              </w:rPr>
            </w:pPr>
            <w:r>
              <w:rPr>
                <w:rFonts w:ascii="Arial" w:hAnsi="Arial" w:cs="Arial"/>
                <w:color w:val="000000"/>
              </w:rPr>
              <w:t>0.029</w:t>
            </w:r>
          </w:p>
        </w:tc>
        <w:tc>
          <w:tcPr>
            <w:tcW w:w="1160" w:type="dxa"/>
            <w:gridSpan w:val="2"/>
            <w:tcBorders>
              <w:top w:val="nil"/>
              <w:left w:val="nil"/>
              <w:bottom w:val="nil"/>
              <w:right w:val="nil"/>
            </w:tcBorders>
            <w:vAlign w:val="bottom"/>
          </w:tcPr>
          <w:p>
            <w:pPr>
              <w:widowControl w:val="0"/>
              <w:autoSpaceDE w:val="0"/>
              <w:autoSpaceDN w:val="0"/>
              <w:adjustRightInd w:val="0"/>
              <w:spacing w:after="0" w:line="287" w:lineRule="exact"/>
              <w:ind w:left="420"/>
              <w:rPr>
                <w:rFonts w:ascii="Times New Roman" w:hAnsi="Times New Roman" w:cs="Amiri"/>
              </w:rPr>
            </w:pPr>
            <w:r>
              <w:rPr>
                <w:rFonts w:ascii="Arial" w:hAnsi="Arial" w:cs="Arial"/>
                <w:color w:val="000000"/>
                <w:w w:val="99"/>
              </w:rPr>
              <w:t>0.234</w:t>
            </w:r>
            <w:r>
              <w:rPr>
                <w:rFonts w:hint="eastAsia" w:ascii="MS PGothic" w:hAnsi="Arial" w:eastAsia="MS PGothic" w:cs="MS PGothic"/>
                <w:color w:val="000000"/>
                <w:w w:val="99"/>
                <w:vertAlign w:val="superscript"/>
              </w:rPr>
              <w:t>∗∗∗</w:t>
            </w:r>
          </w:p>
        </w:tc>
        <w:tc>
          <w:tcPr>
            <w:tcW w:w="1360" w:type="dxa"/>
            <w:gridSpan w:val="2"/>
            <w:tcBorders>
              <w:top w:val="nil"/>
              <w:left w:val="nil"/>
              <w:bottom w:val="nil"/>
              <w:right w:val="nil"/>
            </w:tcBorders>
            <w:vAlign w:val="bottom"/>
          </w:tcPr>
          <w:p>
            <w:pPr>
              <w:widowControl w:val="0"/>
              <w:autoSpaceDE w:val="0"/>
              <w:autoSpaceDN w:val="0"/>
              <w:adjustRightInd w:val="0"/>
              <w:spacing w:after="0" w:line="240" w:lineRule="auto"/>
              <w:ind w:right="369"/>
              <w:jc w:val="right"/>
              <w:rPr>
                <w:rFonts w:ascii="Times New Roman" w:hAnsi="Times New Roman" w:cs="Amiri"/>
              </w:rPr>
            </w:pPr>
            <w:r>
              <w:rPr>
                <w:rFonts w:ascii="Arial" w:hAnsi="Arial" w:cs="Arial"/>
                <w:color w:val="000000"/>
              </w:rPr>
              <w:t>−.118</w:t>
            </w:r>
          </w:p>
        </w:tc>
        <w:tc>
          <w:tcPr>
            <w:tcW w:w="1140" w:type="dxa"/>
            <w:gridSpan w:val="3"/>
            <w:tcBorders>
              <w:top w:val="nil"/>
              <w:left w:val="nil"/>
              <w:bottom w:val="nil"/>
              <w:right w:val="nil"/>
            </w:tcBorders>
            <w:vAlign w:val="bottom"/>
          </w:tcPr>
          <w:p>
            <w:pPr>
              <w:widowControl w:val="0"/>
              <w:autoSpaceDE w:val="0"/>
              <w:autoSpaceDN w:val="0"/>
              <w:adjustRightInd w:val="0"/>
              <w:spacing w:after="0" w:line="240" w:lineRule="auto"/>
              <w:ind w:right="263"/>
              <w:jc w:val="right"/>
              <w:rPr>
                <w:rFonts w:ascii="Times New Roman" w:hAnsi="Times New Roman" w:cs="Amiri"/>
              </w:rPr>
            </w:pPr>
            <w:r>
              <w:rPr>
                <w:rFonts w:ascii="Arial" w:hAnsi="Arial" w:cs="Arial"/>
                <w:color w:val="000000"/>
              </w:rPr>
              <w:t>−1.101</w:t>
            </w:r>
          </w:p>
        </w:tc>
        <w:tc>
          <w:tcPr>
            <w:tcW w:w="1240" w:type="dxa"/>
            <w:gridSpan w:val="2"/>
            <w:tcBorders>
              <w:top w:val="nil"/>
              <w:left w:val="nil"/>
              <w:bottom w:val="nil"/>
              <w:right w:val="nil"/>
            </w:tcBorders>
            <w:vAlign w:val="bottom"/>
          </w:tcPr>
          <w:p>
            <w:pPr>
              <w:widowControl w:val="0"/>
              <w:autoSpaceDE w:val="0"/>
              <w:autoSpaceDN w:val="0"/>
              <w:adjustRightInd w:val="0"/>
              <w:spacing w:after="0" w:line="287" w:lineRule="exact"/>
              <w:ind w:left="320"/>
              <w:rPr>
                <w:rFonts w:ascii="Times New Roman" w:hAnsi="Times New Roman" w:cs="Amiri"/>
              </w:rPr>
            </w:pPr>
            <w:r>
              <w:rPr>
                <w:rFonts w:ascii="Arial" w:hAnsi="Arial" w:cs="Arial"/>
                <w:color w:val="000000"/>
              </w:rPr>
              <w:t>−2.531</w:t>
            </w:r>
            <w:r>
              <w:rPr>
                <w:rFonts w:hint="eastAsia" w:ascii="MS PGothic" w:hAnsi="Arial" w:eastAsia="MS PGothic" w:cs="MS PGothic"/>
                <w:color w:val="000000"/>
                <w:vertAlign w:val="superscript"/>
              </w:rPr>
              <w:t>∗∗∗</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368"/>
              <w:jc w:val="right"/>
              <w:rPr>
                <w:rFonts w:ascii="Times New Roman" w:hAnsi="Times New Roman" w:cs="Amiri"/>
              </w:rPr>
            </w:pPr>
            <w:r>
              <w:rPr>
                <w:rFonts w:ascii="Arial" w:hAnsi="Arial" w:cs="Arial"/>
                <w:color w:val="000000"/>
              </w:rPr>
              <w:t>38.227</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9"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gridSpan w:val="2"/>
            <w:tcBorders>
              <w:top w:val="nil"/>
              <w:left w:val="nil"/>
              <w:bottom w:val="nil"/>
              <w:right w:val="nil"/>
            </w:tcBorders>
            <w:vAlign w:val="bottom"/>
          </w:tcPr>
          <w:p>
            <w:pPr>
              <w:widowControl w:val="0"/>
              <w:autoSpaceDE w:val="0"/>
              <w:autoSpaceDN w:val="0"/>
              <w:adjustRightInd w:val="0"/>
              <w:spacing w:after="0" w:line="240" w:lineRule="auto"/>
              <w:ind w:right="245"/>
              <w:jc w:val="right"/>
              <w:rPr>
                <w:rFonts w:ascii="Times New Roman" w:hAnsi="Times New Roman" w:cs="Amiri"/>
              </w:rPr>
            </w:pPr>
            <w:r>
              <w:rPr>
                <w:rFonts w:ascii="Arial" w:hAnsi="Arial" w:cs="Arial"/>
                <w:color w:val="000000"/>
              </w:rPr>
              <w:t>(.161)</w:t>
            </w:r>
          </w:p>
        </w:tc>
        <w:tc>
          <w:tcPr>
            <w:tcW w:w="1160" w:type="dxa"/>
            <w:gridSpan w:val="2"/>
            <w:tcBorders>
              <w:top w:val="nil"/>
              <w:left w:val="nil"/>
              <w:bottom w:val="nil"/>
              <w:right w:val="nil"/>
            </w:tcBorders>
            <w:vAlign w:val="bottom"/>
          </w:tcPr>
          <w:p>
            <w:pPr>
              <w:widowControl w:val="0"/>
              <w:autoSpaceDE w:val="0"/>
              <w:autoSpaceDN w:val="0"/>
              <w:adjustRightInd w:val="0"/>
              <w:spacing w:after="0" w:line="240" w:lineRule="auto"/>
              <w:ind w:right="172"/>
              <w:jc w:val="right"/>
              <w:rPr>
                <w:rFonts w:ascii="Times New Roman" w:hAnsi="Times New Roman" w:cs="Amiri"/>
              </w:rPr>
            </w:pPr>
            <w:r>
              <w:rPr>
                <w:rFonts w:ascii="Arial" w:hAnsi="Arial" w:cs="Arial"/>
                <w:color w:val="000000"/>
              </w:rPr>
              <w:t>(.083)</w:t>
            </w:r>
          </w:p>
        </w:tc>
        <w:tc>
          <w:tcPr>
            <w:tcW w:w="1360" w:type="dxa"/>
            <w:gridSpan w:val="2"/>
            <w:tcBorders>
              <w:top w:val="nil"/>
              <w:left w:val="nil"/>
              <w:bottom w:val="nil"/>
              <w:right w:val="nil"/>
            </w:tcBorders>
            <w:vAlign w:val="bottom"/>
          </w:tcPr>
          <w:p>
            <w:pPr>
              <w:widowControl w:val="0"/>
              <w:autoSpaceDE w:val="0"/>
              <w:autoSpaceDN w:val="0"/>
              <w:adjustRightInd w:val="0"/>
              <w:spacing w:after="0" w:line="240" w:lineRule="auto"/>
              <w:ind w:right="289"/>
              <w:jc w:val="right"/>
              <w:rPr>
                <w:rFonts w:ascii="Times New Roman" w:hAnsi="Times New Roman" w:cs="Amiri"/>
              </w:rPr>
            </w:pPr>
            <w:r>
              <w:rPr>
                <w:rFonts w:ascii="Arial" w:hAnsi="Arial" w:cs="Arial"/>
                <w:color w:val="000000"/>
              </w:rPr>
              <w:t>(.128)</w:t>
            </w:r>
          </w:p>
        </w:tc>
        <w:tc>
          <w:tcPr>
            <w:tcW w:w="1140" w:type="dxa"/>
            <w:gridSpan w:val="3"/>
            <w:tcBorders>
              <w:top w:val="nil"/>
              <w:left w:val="nil"/>
              <w:bottom w:val="nil"/>
              <w:right w:val="nil"/>
            </w:tcBorders>
            <w:vAlign w:val="bottom"/>
          </w:tcPr>
          <w:p>
            <w:pPr>
              <w:widowControl w:val="0"/>
              <w:autoSpaceDE w:val="0"/>
              <w:autoSpaceDN w:val="0"/>
              <w:adjustRightInd w:val="0"/>
              <w:spacing w:after="0" w:line="240" w:lineRule="auto"/>
              <w:ind w:right="183"/>
              <w:jc w:val="right"/>
              <w:rPr>
                <w:rFonts w:ascii="Times New Roman" w:hAnsi="Times New Roman" w:cs="Amiri"/>
              </w:rPr>
            </w:pPr>
            <w:r>
              <w:rPr>
                <w:rFonts w:ascii="Arial" w:hAnsi="Arial" w:cs="Arial"/>
                <w:color w:val="000000"/>
              </w:rPr>
              <w:t>(1.263)</w:t>
            </w: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ind w:right="191"/>
              <w:jc w:val="right"/>
              <w:rPr>
                <w:rFonts w:ascii="Times New Roman" w:hAnsi="Times New Roman" w:cs="Amiri"/>
              </w:rPr>
            </w:pPr>
            <w:r>
              <w:rPr>
                <w:rFonts w:ascii="Arial" w:hAnsi="Arial" w:cs="Arial"/>
                <w:color w:val="000000"/>
                <w:w w:val="96"/>
              </w:rPr>
              <w:t>(.931)</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288"/>
              <w:jc w:val="right"/>
              <w:rPr>
                <w:rFonts w:ascii="Times New Roman" w:hAnsi="Times New Roman" w:cs="Amiri"/>
              </w:rPr>
            </w:pPr>
            <w:r>
              <w:rPr>
                <w:rFonts w:ascii="Arial" w:hAnsi="Arial" w:cs="Arial"/>
                <w:color w:val="000000"/>
              </w:rPr>
              <w:t>(100.439)</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51" w:hRule="atLeast"/>
        </w:trPr>
        <w:tc>
          <w:tcPr>
            <w:tcW w:w="14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0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22"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w w:val="98"/>
              </w:rPr>
              <w:t>Female sample</w:t>
            </w:r>
          </w:p>
        </w:tc>
        <w:tc>
          <w:tcPr>
            <w:tcW w:w="1320" w:type="dxa"/>
            <w:gridSpan w:val="2"/>
            <w:vMerge w:val="restart"/>
            <w:tcBorders>
              <w:top w:val="nil"/>
              <w:left w:val="nil"/>
              <w:bottom w:val="nil"/>
              <w:right w:val="nil"/>
            </w:tcBorders>
            <w:vAlign w:val="bottom"/>
          </w:tcPr>
          <w:p>
            <w:pPr>
              <w:widowControl w:val="0"/>
              <w:autoSpaceDE w:val="0"/>
              <w:autoSpaceDN w:val="0"/>
              <w:adjustRightInd w:val="0"/>
              <w:spacing w:after="0" w:line="240" w:lineRule="auto"/>
              <w:ind w:right="325"/>
              <w:jc w:val="right"/>
              <w:rPr>
                <w:rFonts w:ascii="Times New Roman" w:hAnsi="Times New Roman" w:cs="Amiri"/>
              </w:rPr>
            </w:pPr>
            <w:r>
              <w:rPr>
                <w:rFonts w:ascii="Arial" w:hAnsi="Arial" w:cs="Arial"/>
                <w:color w:val="000000"/>
              </w:rPr>
              <w:t>0.025</w:t>
            </w:r>
          </w:p>
        </w:tc>
        <w:tc>
          <w:tcPr>
            <w:tcW w:w="1160" w:type="dxa"/>
            <w:gridSpan w:val="2"/>
            <w:vMerge w:val="restart"/>
            <w:tcBorders>
              <w:top w:val="nil"/>
              <w:left w:val="nil"/>
              <w:bottom w:val="nil"/>
              <w:right w:val="nil"/>
            </w:tcBorders>
            <w:vAlign w:val="bottom"/>
          </w:tcPr>
          <w:p>
            <w:pPr>
              <w:widowControl w:val="0"/>
              <w:autoSpaceDE w:val="0"/>
              <w:autoSpaceDN w:val="0"/>
              <w:adjustRightInd w:val="0"/>
              <w:spacing w:after="0" w:line="240" w:lineRule="auto"/>
              <w:ind w:right="252"/>
              <w:jc w:val="right"/>
              <w:rPr>
                <w:rFonts w:ascii="Times New Roman" w:hAnsi="Times New Roman" w:cs="Amiri"/>
              </w:rPr>
            </w:pPr>
            <w:r>
              <w:rPr>
                <w:rFonts w:ascii="Arial" w:hAnsi="Arial" w:cs="Arial"/>
                <w:color w:val="000000"/>
              </w:rPr>
              <w:t>0.003</w:t>
            </w:r>
          </w:p>
        </w:tc>
        <w:tc>
          <w:tcPr>
            <w:tcW w:w="5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vMerge w:val="restart"/>
            <w:tcBorders>
              <w:top w:val="nil"/>
              <w:left w:val="nil"/>
              <w:bottom w:val="nil"/>
              <w:right w:val="nil"/>
            </w:tcBorders>
            <w:vAlign w:val="bottom"/>
          </w:tcPr>
          <w:p>
            <w:pPr>
              <w:widowControl w:val="0"/>
              <w:autoSpaceDE w:val="0"/>
              <w:autoSpaceDN w:val="0"/>
              <w:adjustRightInd w:val="0"/>
              <w:spacing w:after="0" w:line="287" w:lineRule="exact"/>
              <w:rPr>
                <w:rFonts w:ascii="Times New Roman" w:hAnsi="Times New Roman" w:cs="Amiri"/>
              </w:rPr>
            </w:pPr>
            <w:r>
              <w:rPr>
                <w:rFonts w:ascii="Arial" w:hAnsi="Arial" w:cs="Arial"/>
                <w:color w:val="000000"/>
              </w:rPr>
              <w:t>.039</w:t>
            </w:r>
            <w:r>
              <w:rPr>
                <w:rFonts w:hint="eastAsia" w:ascii="MS PGothic" w:hAnsi="Arial" w:eastAsia="MS PGothic" w:cs="MS PGothic"/>
                <w:color w:val="000000"/>
                <w:vertAlign w:val="superscript"/>
              </w:rPr>
              <w:t>∗∗</w:t>
            </w: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80" w:type="dxa"/>
            <w:vMerge w:val="restart"/>
            <w:tcBorders>
              <w:top w:val="nil"/>
              <w:left w:val="nil"/>
              <w:bottom w:val="nil"/>
              <w:right w:val="nil"/>
            </w:tcBorders>
            <w:vAlign w:val="bottom"/>
          </w:tcPr>
          <w:p>
            <w:pPr>
              <w:widowControl w:val="0"/>
              <w:autoSpaceDE w:val="0"/>
              <w:autoSpaceDN w:val="0"/>
              <w:adjustRightInd w:val="0"/>
              <w:spacing w:after="0" w:line="240" w:lineRule="auto"/>
              <w:ind w:right="263"/>
              <w:jc w:val="right"/>
              <w:rPr>
                <w:rFonts w:ascii="Times New Roman" w:hAnsi="Times New Roman" w:cs="Amiri"/>
              </w:rPr>
            </w:pPr>
            <w:r>
              <w:rPr>
                <w:rFonts w:ascii="Arial" w:hAnsi="Arial" w:cs="Arial"/>
                <w:color w:val="000000"/>
                <w:w w:val="86"/>
              </w:rPr>
              <w:t>.238</w:t>
            </w: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vMerge w:val="restart"/>
            <w:tcBorders>
              <w:top w:val="nil"/>
              <w:left w:val="nil"/>
              <w:bottom w:val="nil"/>
              <w:right w:val="nil"/>
            </w:tcBorders>
            <w:vAlign w:val="bottom"/>
          </w:tcPr>
          <w:p>
            <w:pPr>
              <w:widowControl w:val="0"/>
              <w:autoSpaceDE w:val="0"/>
              <w:autoSpaceDN w:val="0"/>
              <w:adjustRightInd w:val="0"/>
              <w:spacing w:after="0" w:line="240" w:lineRule="auto"/>
              <w:ind w:right="251"/>
              <w:jc w:val="right"/>
              <w:rPr>
                <w:rFonts w:ascii="Times New Roman" w:hAnsi="Times New Roman" w:cs="Amiri"/>
              </w:rPr>
            </w:pPr>
            <w:r>
              <w:rPr>
                <w:rFonts w:ascii="Arial" w:hAnsi="Arial" w:cs="Arial"/>
                <w:color w:val="000000"/>
                <w:w w:val="88"/>
              </w:rPr>
              <w:t>1.178</w:t>
            </w:r>
          </w:p>
        </w:tc>
        <w:tc>
          <w:tcPr>
            <w:tcW w:w="1500" w:type="dxa"/>
            <w:vMerge w:val="restart"/>
            <w:tcBorders>
              <w:top w:val="nil"/>
              <w:left w:val="nil"/>
              <w:bottom w:val="nil"/>
              <w:right w:val="nil"/>
            </w:tcBorders>
            <w:vAlign w:val="bottom"/>
          </w:tcPr>
          <w:p>
            <w:pPr>
              <w:widowControl w:val="0"/>
              <w:autoSpaceDE w:val="0"/>
              <w:autoSpaceDN w:val="0"/>
              <w:adjustRightInd w:val="0"/>
              <w:spacing w:after="0" w:line="240" w:lineRule="auto"/>
              <w:ind w:right="368"/>
              <w:jc w:val="right"/>
              <w:rPr>
                <w:rFonts w:ascii="Times New Roman" w:hAnsi="Times New Roman" w:cs="Amiri"/>
              </w:rPr>
            </w:pPr>
            <w:r>
              <w:rPr>
                <w:rFonts w:ascii="Arial" w:hAnsi="Arial" w:cs="Arial"/>
                <w:color w:val="000000"/>
              </w:rPr>
              <w:t>123.300</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73" w:hRule="atLeast"/>
        </w:trPr>
        <w:tc>
          <w:tcPr>
            <w:tcW w:w="1400" w:type="dxa"/>
            <w:tcBorders>
              <w:top w:val="nil"/>
              <w:left w:val="nil"/>
              <w:bottom w:val="nil"/>
              <w:right w:val="nil"/>
            </w:tcBorders>
            <w:vAlign w:val="bottom"/>
          </w:tcPr>
          <w:p>
            <w:pPr>
              <w:widowControl w:val="0"/>
              <w:autoSpaceDE w:val="0"/>
              <w:autoSpaceDN w:val="0"/>
              <w:adjustRightInd w:val="0"/>
              <w:spacing w:after="0" w:line="72" w:lineRule="exact"/>
              <w:ind w:left="100"/>
              <w:rPr>
                <w:rFonts w:ascii="Times New Roman" w:hAnsi="Times New Roman" w:cs="Amiri"/>
              </w:rPr>
            </w:pPr>
            <w:r>
              <w:rPr>
                <w:rFonts w:ascii="Arial" w:hAnsi="Arial" w:cs="Arial"/>
                <w:color w:val="000000"/>
              </w:rPr>
              <w:t>0</w:t>
            </w:r>
          </w:p>
        </w:tc>
        <w:tc>
          <w:tcPr>
            <w:tcW w:w="1320" w:type="dxa"/>
            <w:gridSpan w:val="2"/>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160" w:type="dxa"/>
            <w:gridSpan w:val="2"/>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80" w:type="dxa"/>
            <w:vMerge w:val="restart"/>
            <w:tcBorders>
              <w:top w:val="nil"/>
              <w:left w:val="nil"/>
              <w:bottom w:val="nil"/>
              <w:right w:val="nil"/>
            </w:tcBorders>
            <w:vAlign w:val="bottom"/>
          </w:tcPr>
          <w:p>
            <w:pPr>
              <w:widowControl w:val="0"/>
              <w:autoSpaceDE w:val="0"/>
              <w:autoSpaceDN w:val="0"/>
              <w:adjustRightInd w:val="0"/>
              <w:spacing w:after="0" w:line="240" w:lineRule="auto"/>
              <w:ind w:left="440"/>
              <w:rPr>
                <w:rFonts w:ascii="Times New Roman" w:hAnsi="Times New Roman" w:cs="Amiri"/>
              </w:rPr>
            </w:pPr>
            <w:r>
              <w:rPr>
                <w:rFonts w:ascii="Arial" w:hAnsi="Arial" w:cs="Arial"/>
                <w:color w:val="000000"/>
              </w:rPr>
              <w:t>−</w:t>
            </w:r>
          </w:p>
        </w:tc>
        <w:tc>
          <w:tcPr>
            <w:tcW w:w="7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gridSpan w:val="2"/>
            <w:vMerge w:val="restart"/>
            <w:tcBorders>
              <w:top w:val="nil"/>
              <w:left w:val="nil"/>
              <w:bottom w:val="nil"/>
              <w:right w:val="nil"/>
            </w:tcBorders>
            <w:vAlign w:val="bottom"/>
          </w:tcPr>
          <w:p>
            <w:pPr>
              <w:widowControl w:val="0"/>
              <w:autoSpaceDE w:val="0"/>
              <w:autoSpaceDN w:val="0"/>
              <w:adjustRightInd w:val="0"/>
              <w:spacing w:after="0" w:line="240" w:lineRule="auto"/>
              <w:ind w:left="320"/>
              <w:rPr>
                <w:rFonts w:ascii="Times New Roman" w:hAnsi="Times New Roman" w:cs="Amiri"/>
              </w:rPr>
            </w:pPr>
            <w:r>
              <w:rPr>
                <w:rFonts w:ascii="Arial" w:hAnsi="Arial" w:cs="Arial"/>
                <w:color w:val="000000"/>
              </w:rPr>
              <w:t>−</w:t>
            </w:r>
          </w:p>
        </w:tc>
        <w:tc>
          <w:tcPr>
            <w:tcW w:w="6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vMerge w:val="restart"/>
            <w:tcBorders>
              <w:top w:val="nil"/>
              <w:left w:val="nil"/>
              <w:bottom w:val="nil"/>
              <w:right w:val="nil"/>
            </w:tcBorders>
            <w:vAlign w:val="bottom"/>
          </w:tcPr>
          <w:p>
            <w:pPr>
              <w:widowControl w:val="0"/>
              <w:autoSpaceDE w:val="0"/>
              <w:autoSpaceDN w:val="0"/>
              <w:adjustRightInd w:val="0"/>
              <w:spacing w:after="0" w:line="240" w:lineRule="auto"/>
              <w:ind w:left="320"/>
              <w:rPr>
                <w:rFonts w:ascii="Times New Roman" w:hAnsi="Times New Roman" w:cs="Amiri"/>
              </w:rPr>
            </w:pPr>
            <w:r>
              <w:rPr>
                <w:rFonts w:ascii="Arial" w:hAnsi="Arial" w:cs="Arial"/>
                <w:color w:val="000000"/>
              </w:rPr>
              <w:t>−</w:t>
            </w:r>
          </w:p>
        </w:tc>
        <w:tc>
          <w:tcPr>
            <w:tcW w:w="7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60"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gridSpan w:val="2"/>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00" w:type="dxa"/>
            <w:tcBorders>
              <w:top w:val="nil"/>
              <w:left w:val="nil"/>
              <w:bottom w:val="nil"/>
              <w:right w:val="nil"/>
            </w:tcBorders>
            <w:vAlign w:val="bottom"/>
          </w:tcPr>
          <w:p>
            <w:pPr>
              <w:widowControl w:val="0"/>
              <w:autoSpaceDE w:val="0"/>
              <w:autoSpaceDN w:val="0"/>
              <w:adjustRightInd w:val="0"/>
              <w:spacing w:after="0" w:line="160" w:lineRule="exact"/>
              <w:ind w:right="988"/>
              <w:jc w:val="right"/>
              <w:rPr>
                <w:rFonts w:ascii="Times New Roman" w:hAnsi="Times New Roman" w:cs="Amiri"/>
              </w:rPr>
            </w:pPr>
            <w:r>
              <w:rPr>
                <w:rFonts w:ascii="Arial" w:hAnsi="Arial" w:cs="Arial"/>
                <w:color w:val="000000"/>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9"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gridSpan w:val="2"/>
            <w:tcBorders>
              <w:top w:val="nil"/>
              <w:left w:val="nil"/>
              <w:bottom w:val="nil"/>
              <w:right w:val="nil"/>
            </w:tcBorders>
            <w:vAlign w:val="bottom"/>
          </w:tcPr>
          <w:p>
            <w:pPr>
              <w:widowControl w:val="0"/>
              <w:autoSpaceDE w:val="0"/>
              <w:autoSpaceDN w:val="0"/>
              <w:adjustRightInd w:val="0"/>
              <w:spacing w:after="0" w:line="240" w:lineRule="auto"/>
              <w:ind w:right="245"/>
              <w:jc w:val="right"/>
              <w:rPr>
                <w:rFonts w:ascii="Times New Roman" w:hAnsi="Times New Roman" w:cs="Amiri"/>
              </w:rPr>
            </w:pPr>
            <w:r>
              <w:rPr>
                <w:rFonts w:ascii="Arial" w:hAnsi="Arial" w:cs="Arial"/>
                <w:color w:val="000000"/>
              </w:rPr>
              <w:t>(.145)</w:t>
            </w:r>
          </w:p>
        </w:tc>
        <w:tc>
          <w:tcPr>
            <w:tcW w:w="1160" w:type="dxa"/>
            <w:gridSpan w:val="2"/>
            <w:tcBorders>
              <w:top w:val="nil"/>
              <w:left w:val="nil"/>
              <w:bottom w:val="nil"/>
              <w:right w:val="nil"/>
            </w:tcBorders>
            <w:vAlign w:val="bottom"/>
          </w:tcPr>
          <w:p>
            <w:pPr>
              <w:widowControl w:val="0"/>
              <w:autoSpaceDE w:val="0"/>
              <w:autoSpaceDN w:val="0"/>
              <w:adjustRightInd w:val="0"/>
              <w:spacing w:after="0" w:line="240" w:lineRule="auto"/>
              <w:ind w:right="172"/>
              <w:jc w:val="right"/>
              <w:rPr>
                <w:rFonts w:ascii="Times New Roman" w:hAnsi="Times New Roman" w:cs="Amiri"/>
              </w:rPr>
            </w:pPr>
            <w:r>
              <w:rPr>
                <w:rFonts w:ascii="Arial" w:hAnsi="Arial" w:cs="Arial"/>
                <w:color w:val="000000"/>
              </w:rPr>
              <w:t>(.025)</w:t>
            </w:r>
          </w:p>
        </w:tc>
        <w:tc>
          <w:tcPr>
            <w:tcW w:w="1360" w:type="dxa"/>
            <w:gridSpan w:val="2"/>
            <w:tcBorders>
              <w:top w:val="nil"/>
              <w:left w:val="nil"/>
              <w:bottom w:val="nil"/>
              <w:right w:val="nil"/>
            </w:tcBorders>
            <w:vAlign w:val="bottom"/>
          </w:tcPr>
          <w:p>
            <w:pPr>
              <w:widowControl w:val="0"/>
              <w:autoSpaceDE w:val="0"/>
              <w:autoSpaceDN w:val="0"/>
              <w:adjustRightInd w:val="0"/>
              <w:spacing w:after="0" w:line="240" w:lineRule="auto"/>
              <w:ind w:right="289"/>
              <w:jc w:val="right"/>
              <w:rPr>
                <w:rFonts w:ascii="Times New Roman" w:hAnsi="Times New Roman" w:cs="Amiri"/>
              </w:rPr>
            </w:pPr>
            <w:r>
              <w:rPr>
                <w:rFonts w:ascii="Arial" w:hAnsi="Arial" w:cs="Arial"/>
                <w:color w:val="000000"/>
              </w:rPr>
              <w:t>(.016)</w:t>
            </w: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gridSpan w:val="2"/>
            <w:tcBorders>
              <w:top w:val="nil"/>
              <w:left w:val="nil"/>
              <w:bottom w:val="nil"/>
              <w:right w:val="nil"/>
            </w:tcBorders>
            <w:vAlign w:val="bottom"/>
          </w:tcPr>
          <w:p>
            <w:pPr>
              <w:widowControl w:val="0"/>
              <w:autoSpaceDE w:val="0"/>
              <w:autoSpaceDN w:val="0"/>
              <w:adjustRightInd w:val="0"/>
              <w:spacing w:after="0" w:line="240" w:lineRule="auto"/>
              <w:ind w:right="183"/>
              <w:jc w:val="right"/>
              <w:rPr>
                <w:rFonts w:ascii="Times New Roman" w:hAnsi="Times New Roman" w:cs="Amiri"/>
              </w:rPr>
            </w:pPr>
            <w:r>
              <w:rPr>
                <w:rFonts w:ascii="Arial" w:hAnsi="Arial" w:cs="Arial"/>
                <w:color w:val="000000"/>
              </w:rPr>
              <w:t>(.874)</w:t>
            </w:r>
          </w:p>
        </w:tc>
        <w:tc>
          <w:tcPr>
            <w:tcW w:w="1240" w:type="dxa"/>
            <w:gridSpan w:val="2"/>
            <w:tcBorders>
              <w:top w:val="nil"/>
              <w:left w:val="nil"/>
              <w:bottom w:val="nil"/>
              <w:right w:val="nil"/>
            </w:tcBorders>
            <w:vAlign w:val="bottom"/>
          </w:tcPr>
          <w:p>
            <w:pPr>
              <w:widowControl w:val="0"/>
              <w:autoSpaceDE w:val="0"/>
              <w:autoSpaceDN w:val="0"/>
              <w:adjustRightInd w:val="0"/>
              <w:spacing w:after="0" w:line="240" w:lineRule="auto"/>
              <w:ind w:right="191"/>
              <w:jc w:val="right"/>
              <w:rPr>
                <w:rFonts w:ascii="Times New Roman" w:hAnsi="Times New Roman" w:cs="Amiri"/>
              </w:rPr>
            </w:pPr>
            <w:r>
              <w:rPr>
                <w:rFonts w:ascii="Arial" w:hAnsi="Arial" w:cs="Arial"/>
                <w:color w:val="000000"/>
              </w:rPr>
              <w:t>(3.554)</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288"/>
              <w:jc w:val="right"/>
              <w:rPr>
                <w:rFonts w:ascii="Times New Roman" w:hAnsi="Times New Roman" w:cs="Amiri"/>
              </w:rPr>
            </w:pPr>
            <w:r>
              <w:rPr>
                <w:rFonts w:ascii="Arial" w:hAnsi="Arial" w:cs="Arial"/>
                <w:color w:val="000000"/>
              </w:rPr>
              <w:t>(139.671)</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1"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1-2</w:t>
            </w:r>
          </w:p>
        </w:tc>
        <w:tc>
          <w:tcPr>
            <w:tcW w:w="1320" w:type="dxa"/>
            <w:gridSpan w:val="2"/>
            <w:tcBorders>
              <w:top w:val="nil"/>
              <w:left w:val="nil"/>
              <w:bottom w:val="nil"/>
              <w:right w:val="nil"/>
            </w:tcBorders>
            <w:vAlign w:val="bottom"/>
          </w:tcPr>
          <w:p>
            <w:pPr>
              <w:widowControl w:val="0"/>
              <w:autoSpaceDE w:val="0"/>
              <w:autoSpaceDN w:val="0"/>
              <w:adjustRightInd w:val="0"/>
              <w:spacing w:after="0" w:line="287" w:lineRule="exact"/>
              <w:ind w:left="440"/>
              <w:rPr>
                <w:rFonts w:ascii="Times New Roman" w:hAnsi="Times New Roman" w:cs="Amiri"/>
              </w:rPr>
            </w:pPr>
            <w:r>
              <w:rPr>
                <w:rFonts w:ascii="Arial" w:hAnsi="Arial" w:cs="Arial"/>
                <w:color w:val="000000"/>
              </w:rPr>
              <w:t>−.142</w:t>
            </w:r>
            <w:r>
              <w:rPr>
                <w:rFonts w:hint="eastAsia" w:ascii="MS PGothic" w:hAnsi="Arial" w:eastAsia="MS PGothic" w:cs="MS PGothic"/>
                <w:color w:val="000000"/>
                <w:vertAlign w:val="superscript"/>
              </w:rPr>
              <w:t>∗∗∗</w:t>
            </w:r>
          </w:p>
        </w:tc>
        <w:tc>
          <w:tcPr>
            <w:tcW w:w="1160" w:type="dxa"/>
            <w:gridSpan w:val="2"/>
            <w:tcBorders>
              <w:top w:val="nil"/>
              <w:left w:val="nil"/>
              <w:bottom w:val="nil"/>
              <w:right w:val="nil"/>
            </w:tcBorders>
            <w:vAlign w:val="bottom"/>
          </w:tcPr>
          <w:p>
            <w:pPr>
              <w:widowControl w:val="0"/>
              <w:autoSpaceDE w:val="0"/>
              <w:autoSpaceDN w:val="0"/>
              <w:adjustRightInd w:val="0"/>
              <w:spacing w:after="0" w:line="287" w:lineRule="exact"/>
              <w:ind w:left="360"/>
              <w:rPr>
                <w:rFonts w:ascii="Times New Roman" w:hAnsi="Times New Roman" w:cs="Amiri"/>
              </w:rPr>
            </w:pPr>
            <w:r>
              <w:rPr>
                <w:rFonts w:ascii="Arial" w:hAnsi="Arial" w:cs="Arial"/>
                <w:color w:val="000000"/>
              </w:rPr>
              <w:t>−.028</w:t>
            </w:r>
            <w:r>
              <w:rPr>
                <w:rFonts w:hint="eastAsia" w:ascii="MS PGothic" w:hAnsi="Arial" w:eastAsia="MS PGothic" w:cs="MS PGothic"/>
                <w:color w:val="000000"/>
                <w:vertAlign w:val="superscript"/>
              </w:rPr>
              <w:t>∗∗∗</w:t>
            </w:r>
          </w:p>
        </w:tc>
        <w:tc>
          <w:tcPr>
            <w:tcW w:w="1360" w:type="dxa"/>
            <w:gridSpan w:val="2"/>
            <w:tcBorders>
              <w:top w:val="nil"/>
              <w:left w:val="nil"/>
              <w:bottom w:val="nil"/>
              <w:right w:val="nil"/>
            </w:tcBorders>
            <w:vAlign w:val="bottom"/>
          </w:tcPr>
          <w:p>
            <w:pPr>
              <w:widowControl w:val="0"/>
              <w:autoSpaceDE w:val="0"/>
              <w:autoSpaceDN w:val="0"/>
              <w:adjustRightInd w:val="0"/>
              <w:spacing w:after="0" w:line="287" w:lineRule="exact"/>
              <w:ind w:left="440"/>
              <w:rPr>
                <w:rFonts w:ascii="Times New Roman" w:hAnsi="Times New Roman" w:cs="Amiri"/>
              </w:rPr>
            </w:pPr>
            <w:r>
              <w:rPr>
                <w:rFonts w:ascii="Arial" w:hAnsi="Arial" w:cs="Arial"/>
                <w:color w:val="000000"/>
              </w:rPr>
              <w:t>−.028</w:t>
            </w:r>
            <w:r>
              <w:rPr>
                <w:rFonts w:hint="eastAsia" w:ascii="MS PGothic" w:hAnsi="Arial" w:eastAsia="MS PGothic" w:cs="MS PGothic"/>
                <w:color w:val="000000"/>
                <w:vertAlign w:val="superscript"/>
              </w:rPr>
              <w:t>∗∗∗</w:t>
            </w: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gridSpan w:val="2"/>
            <w:tcBorders>
              <w:top w:val="nil"/>
              <w:left w:val="nil"/>
              <w:bottom w:val="nil"/>
              <w:right w:val="nil"/>
            </w:tcBorders>
            <w:vAlign w:val="bottom"/>
          </w:tcPr>
          <w:p>
            <w:pPr>
              <w:widowControl w:val="0"/>
              <w:autoSpaceDE w:val="0"/>
              <w:autoSpaceDN w:val="0"/>
              <w:adjustRightInd w:val="0"/>
              <w:spacing w:after="0" w:line="240" w:lineRule="auto"/>
              <w:ind w:right="263"/>
              <w:jc w:val="right"/>
              <w:rPr>
                <w:rFonts w:ascii="Times New Roman" w:hAnsi="Times New Roman" w:cs="Amiri"/>
              </w:rPr>
            </w:pPr>
            <w:r>
              <w:rPr>
                <w:rFonts w:ascii="Arial" w:hAnsi="Arial" w:cs="Arial"/>
                <w:color w:val="000000"/>
                <w:w w:val="88"/>
              </w:rPr>
              <w:t>0.001</w:t>
            </w: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ind w:right="251"/>
              <w:jc w:val="right"/>
              <w:rPr>
                <w:rFonts w:ascii="Times New Roman" w:hAnsi="Times New Roman" w:cs="Amiri"/>
              </w:rPr>
            </w:pPr>
            <w:r>
              <w:rPr>
                <w:rFonts w:ascii="Arial" w:hAnsi="Arial" w:cs="Arial"/>
                <w:color w:val="000000"/>
                <w:w w:val="88"/>
              </w:rPr>
              <w:t>0.848</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368"/>
              <w:jc w:val="right"/>
              <w:rPr>
                <w:rFonts w:ascii="Times New Roman" w:hAnsi="Times New Roman" w:cs="Amiri"/>
              </w:rPr>
            </w:pPr>
            <w:r>
              <w:rPr>
                <w:rFonts w:ascii="Arial" w:hAnsi="Arial" w:cs="Arial"/>
                <w:color w:val="000000"/>
              </w:rPr>
              <w:t>−66.418</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9"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gridSpan w:val="2"/>
            <w:tcBorders>
              <w:top w:val="nil"/>
              <w:left w:val="nil"/>
              <w:bottom w:val="nil"/>
              <w:right w:val="nil"/>
            </w:tcBorders>
            <w:vAlign w:val="bottom"/>
          </w:tcPr>
          <w:p>
            <w:pPr>
              <w:widowControl w:val="0"/>
              <w:autoSpaceDE w:val="0"/>
              <w:autoSpaceDN w:val="0"/>
              <w:adjustRightInd w:val="0"/>
              <w:spacing w:after="0" w:line="240" w:lineRule="auto"/>
              <w:ind w:right="245"/>
              <w:jc w:val="right"/>
              <w:rPr>
                <w:rFonts w:ascii="Times New Roman" w:hAnsi="Times New Roman" w:cs="Amiri"/>
              </w:rPr>
            </w:pPr>
            <w:r>
              <w:rPr>
                <w:rFonts w:ascii="Arial" w:hAnsi="Arial" w:cs="Arial"/>
                <w:color w:val="000000"/>
              </w:rPr>
              <w:t>(.031)</w:t>
            </w:r>
          </w:p>
        </w:tc>
        <w:tc>
          <w:tcPr>
            <w:tcW w:w="1160" w:type="dxa"/>
            <w:gridSpan w:val="2"/>
            <w:tcBorders>
              <w:top w:val="nil"/>
              <w:left w:val="nil"/>
              <w:bottom w:val="nil"/>
              <w:right w:val="nil"/>
            </w:tcBorders>
            <w:vAlign w:val="bottom"/>
          </w:tcPr>
          <w:p>
            <w:pPr>
              <w:widowControl w:val="0"/>
              <w:autoSpaceDE w:val="0"/>
              <w:autoSpaceDN w:val="0"/>
              <w:adjustRightInd w:val="0"/>
              <w:spacing w:after="0" w:line="240" w:lineRule="auto"/>
              <w:ind w:right="172"/>
              <w:jc w:val="right"/>
              <w:rPr>
                <w:rFonts w:ascii="Times New Roman" w:hAnsi="Times New Roman" w:cs="Amiri"/>
              </w:rPr>
            </w:pPr>
            <w:r>
              <w:rPr>
                <w:rFonts w:ascii="Arial" w:hAnsi="Arial" w:cs="Arial"/>
                <w:color w:val="000000"/>
              </w:rPr>
              <w:t>(.010)</w:t>
            </w:r>
          </w:p>
        </w:tc>
        <w:tc>
          <w:tcPr>
            <w:tcW w:w="1360" w:type="dxa"/>
            <w:gridSpan w:val="2"/>
            <w:tcBorders>
              <w:top w:val="nil"/>
              <w:left w:val="nil"/>
              <w:bottom w:val="nil"/>
              <w:right w:val="nil"/>
            </w:tcBorders>
            <w:vAlign w:val="bottom"/>
          </w:tcPr>
          <w:p>
            <w:pPr>
              <w:widowControl w:val="0"/>
              <w:autoSpaceDE w:val="0"/>
              <w:autoSpaceDN w:val="0"/>
              <w:adjustRightInd w:val="0"/>
              <w:spacing w:after="0" w:line="240" w:lineRule="auto"/>
              <w:ind w:right="289"/>
              <w:jc w:val="right"/>
              <w:rPr>
                <w:rFonts w:ascii="Times New Roman" w:hAnsi="Times New Roman" w:cs="Amiri"/>
              </w:rPr>
            </w:pPr>
            <w:r>
              <w:rPr>
                <w:rFonts w:ascii="Arial" w:hAnsi="Arial" w:cs="Arial"/>
                <w:color w:val="000000"/>
              </w:rPr>
              <w:t>(.004)</w:t>
            </w: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gridSpan w:val="2"/>
            <w:tcBorders>
              <w:top w:val="nil"/>
              <w:left w:val="nil"/>
              <w:bottom w:val="nil"/>
              <w:right w:val="nil"/>
            </w:tcBorders>
            <w:vAlign w:val="bottom"/>
          </w:tcPr>
          <w:p>
            <w:pPr>
              <w:widowControl w:val="0"/>
              <w:autoSpaceDE w:val="0"/>
              <w:autoSpaceDN w:val="0"/>
              <w:adjustRightInd w:val="0"/>
              <w:spacing w:after="0" w:line="240" w:lineRule="auto"/>
              <w:ind w:right="183"/>
              <w:jc w:val="right"/>
              <w:rPr>
                <w:rFonts w:ascii="Times New Roman" w:hAnsi="Times New Roman" w:cs="Amiri"/>
              </w:rPr>
            </w:pPr>
            <w:r>
              <w:rPr>
                <w:rFonts w:ascii="Arial" w:hAnsi="Arial" w:cs="Arial"/>
                <w:color w:val="000000"/>
              </w:rPr>
              <w:t>(.349)</w:t>
            </w: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ind w:right="191"/>
              <w:jc w:val="right"/>
              <w:rPr>
                <w:rFonts w:ascii="Times New Roman" w:hAnsi="Times New Roman" w:cs="Amiri"/>
              </w:rPr>
            </w:pPr>
            <w:r>
              <w:rPr>
                <w:rFonts w:ascii="Arial" w:hAnsi="Arial" w:cs="Arial"/>
                <w:color w:val="000000"/>
                <w:w w:val="96"/>
              </w:rPr>
              <w:t>(.622)</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288"/>
              <w:jc w:val="right"/>
              <w:rPr>
                <w:rFonts w:ascii="Times New Roman" w:hAnsi="Times New Roman" w:cs="Amiri"/>
              </w:rPr>
            </w:pPr>
            <w:r>
              <w:rPr>
                <w:rFonts w:ascii="Arial" w:hAnsi="Arial" w:cs="Arial"/>
                <w:color w:val="000000"/>
              </w:rPr>
              <w:t>(49.483)</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1"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3-4</w:t>
            </w:r>
          </w:p>
        </w:tc>
        <w:tc>
          <w:tcPr>
            <w:tcW w:w="1320" w:type="dxa"/>
            <w:gridSpan w:val="2"/>
            <w:tcBorders>
              <w:top w:val="nil"/>
              <w:left w:val="nil"/>
              <w:bottom w:val="nil"/>
              <w:right w:val="nil"/>
            </w:tcBorders>
            <w:vAlign w:val="bottom"/>
          </w:tcPr>
          <w:p>
            <w:pPr>
              <w:widowControl w:val="0"/>
              <w:autoSpaceDE w:val="0"/>
              <w:autoSpaceDN w:val="0"/>
              <w:adjustRightInd w:val="0"/>
              <w:spacing w:after="0" w:line="287" w:lineRule="exact"/>
              <w:ind w:left="440"/>
              <w:rPr>
                <w:rFonts w:ascii="Times New Roman" w:hAnsi="Times New Roman" w:cs="Amiri"/>
              </w:rPr>
            </w:pPr>
            <w:r>
              <w:rPr>
                <w:rFonts w:ascii="Arial" w:hAnsi="Arial" w:cs="Arial"/>
                <w:color w:val="000000"/>
              </w:rPr>
              <w:t>−.195</w:t>
            </w:r>
            <w:r>
              <w:rPr>
                <w:rFonts w:hint="eastAsia" w:ascii="MS PGothic" w:hAnsi="Arial" w:eastAsia="MS PGothic" w:cs="MS PGothic"/>
                <w:color w:val="000000"/>
                <w:vertAlign w:val="superscript"/>
              </w:rPr>
              <w:t>∗∗∗</w:t>
            </w:r>
          </w:p>
        </w:tc>
        <w:tc>
          <w:tcPr>
            <w:tcW w:w="1160" w:type="dxa"/>
            <w:gridSpan w:val="2"/>
            <w:tcBorders>
              <w:top w:val="nil"/>
              <w:left w:val="nil"/>
              <w:bottom w:val="nil"/>
              <w:right w:val="nil"/>
            </w:tcBorders>
            <w:vAlign w:val="bottom"/>
          </w:tcPr>
          <w:p>
            <w:pPr>
              <w:widowControl w:val="0"/>
              <w:autoSpaceDE w:val="0"/>
              <w:autoSpaceDN w:val="0"/>
              <w:adjustRightInd w:val="0"/>
              <w:spacing w:after="0" w:line="287" w:lineRule="exact"/>
              <w:ind w:left="360"/>
              <w:rPr>
                <w:rFonts w:ascii="Times New Roman" w:hAnsi="Times New Roman" w:cs="Amiri"/>
              </w:rPr>
            </w:pPr>
            <w:r>
              <w:rPr>
                <w:rFonts w:ascii="Arial" w:hAnsi="Arial" w:cs="Arial"/>
                <w:color w:val="000000"/>
              </w:rPr>
              <w:t>−.020</w:t>
            </w:r>
            <w:r>
              <w:rPr>
                <w:rFonts w:hint="eastAsia" w:ascii="MS PGothic" w:hAnsi="Arial" w:eastAsia="MS PGothic" w:cs="MS PGothic"/>
                <w:color w:val="000000"/>
                <w:vertAlign w:val="superscript"/>
              </w:rPr>
              <w:t>∗</w:t>
            </w:r>
          </w:p>
        </w:tc>
        <w:tc>
          <w:tcPr>
            <w:tcW w:w="1360" w:type="dxa"/>
            <w:gridSpan w:val="2"/>
            <w:tcBorders>
              <w:top w:val="nil"/>
              <w:left w:val="nil"/>
              <w:bottom w:val="nil"/>
              <w:right w:val="nil"/>
            </w:tcBorders>
            <w:vAlign w:val="bottom"/>
          </w:tcPr>
          <w:p>
            <w:pPr>
              <w:widowControl w:val="0"/>
              <w:autoSpaceDE w:val="0"/>
              <w:autoSpaceDN w:val="0"/>
              <w:adjustRightInd w:val="0"/>
              <w:spacing w:after="0" w:line="287" w:lineRule="exact"/>
              <w:ind w:left="440"/>
              <w:rPr>
                <w:rFonts w:ascii="Times New Roman" w:hAnsi="Times New Roman" w:cs="Amiri"/>
              </w:rPr>
            </w:pPr>
            <w:r>
              <w:rPr>
                <w:rFonts w:ascii="Arial" w:hAnsi="Arial" w:cs="Arial"/>
                <w:color w:val="000000"/>
              </w:rPr>
              <w:t>−.028</w:t>
            </w:r>
            <w:r>
              <w:rPr>
                <w:rFonts w:hint="eastAsia" w:ascii="MS PGothic" w:hAnsi="Arial" w:eastAsia="MS PGothic" w:cs="MS PGothic"/>
                <w:color w:val="000000"/>
                <w:vertAlign w:val="superscript"/>
              </w:rPr>
              <w:t>∗∗∗</w:t>
            </w:r>
          </w:p>
        </w:tc>
        <w:tc>
          <w:tcPr>
            <w:tcW w:w="1140" w:type="dxa"/>
            <w:gridSpan w:val="3"/>
            <w:tcBorders>
              <w:top w:val="nil"/>
              <w:left w:val="nil"/>
              <w:bottom w:val="nil"/>
              <w:right w:val="nil"/>
            </w:tcBorders>
            <w:vAlign w:val="bottom"/>
          </w:tcPr>
          <w:p>
            <w:pPr>
              <w:widowControl w:val="0"/>
              <w:autoSpaceDE w:val="0"/>
              <w:autoSpaceDN w:val="0"/>
              <w:adjustRightInd w:val="0"/>
              <w:spacing w:after="0" w:line="240" w:lineRule="auto"/>
              <w:ind w:right="263"/>
              <w:jc w:val="right"/>
              <w:rPr>
                <w:rFonts w:ascii="Times New Roman" w:hAnsi="Times New Roman" w:cs="Amiri"/>
              </w:rPr>
            </w:pPr>
            <w:r>
              <w:rPr>
                <w:rFonts w:ascii="Arial" w:hAnsi="Arial" w:cs="Arial"/>
                <w:color w:val="000000"/>
              </w:rPr>
              <w:t>−.481</w:t>
            </w: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ind w:right="251"/>
              <w:jc w:val="right"/>
              <w:rPr>
                <w:rFonts w:ascii="Times New Roman" w:hAnsi="Times New Roman" w:cs="Amiri"/>
              </w:rPr>
            </w:pPr>
            <w:r>
              <w:rPr>
                <w:rFonts w:ascii="Arial" w:hAnsi="Arial" w:cs="Arial"/>
                <w:color w:val="000000"/>
                <w:w w:val="88"/>
              </w:rPr>
              <w:t>1.064</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368"/>
              <w:jc w:val="right"/>
              <w:rPr>
                <w:rFonts w:ascii="Times New Roman" w:hAnsi="Times New Roman" w:cs="Amiri"/>
              </w:rPr>
            </w:pPr>
            <w:r>
              <w:rPr>
                <w:rFonts w:ascii="Arial" w:hAnsi="Arial" w:cs="Arial"/>
                <w:color w:val="000000"/>
              </w:rPr>
              <w:t>43.196</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9"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gridSpan w:val="2"/>
            <w:tcBorders>
              <w:top w:val="nil"/>
              <w:left w:val="nil"/>
              <w:bottom w:val="nil"/>
              <w:right w:val="nil"/>
            </w:tcBorders>
            <w:vAlign w:val="bottom"/>
          </w:tcPr>
          <w:p>
            <w:pPr>
              <w:widowControl w:val="0"/>
              <w:autoSpaceDE w:val="0"/>
              <w:autoSpaceDN w:val="0"/>
              <w:adjustRightInd w:val="0"/>
              <w:spacing w:after="0" w:line="240" w:lineRule="auto"/>
              <w:ind w:right="245"/>
              <w:jc w:val="right"/>
              <w:rPr>
                <w:rFonts w:ascii="Times New Roman" w:hAnsi="Times New Roman" w:cs="Amiri"/>
              </w:rPr>
            </w:pPr>
            <w:r>
              <w:rPr>
                <w:rFonts w:ascii="Arial" w:hAnsi="Arial" w:cs="Arial"/>
                <w:color w:val="000000"/>
              </w:rPr>
              <w:t>(.052)</w:t>
            </w:r>
          </w:p>
        </w:tc>
        <w:tc>
          <w:tcPr>
            <w:tcW w:w="1160" w:type="dxa"/>
            <w:gridSpan w:val="2"/>
            <w:tcBorders>
              <w:top w:val="nil"/>
              <w:left w:val="nil"/>
              <w:bottom w:val="nil"/>
              <w:right w:val="nil"/>
            </w:tcBorders>
            <w:vAlign w:val="bottom"/>
          </w:tcPr>
          <w:p>
            <w:pPr>
              <w:widowControl w:val="0"/>
              <w:autoSpaceDE w:val="0"/>
              <w:autoSpaceDN w:val="0"/>
              <w:adjustRightInd w:val="0"/>
              <w:spacing w:after="0" w:line="240" w:lineRule="auto"/>
              <w:ind w:right="172"/>
              <w:jc w:val="right"/>
              <w:rPr>
                <w:rFonts w:ascii="Times New Roman" w:hAnsi="Times New Roman" w:cs="Amiri"/>
              </w:rPr>
            </w:pPr>
            <w:r>
              <w:rPr>
                <w:rFonts w:ascii="Arial" w:hAnsi="Arial" w:cs="Arial"/>
                <w:color w:val="000000"/>
              </w:rPr>
              <w:t>(.012)</w:t>
            </w:r>
          </w:p>
        </w:tc>
        <w:tc>
          <w:tcPr>
            <w:tcW w:w="1360" w:type="dxa"/>
            <w:gridSpan w:val="2"/>
            <w:tcBorders>
              <w:top w:val="nil"/>
              <w:left w:val="nil"/>
              <w:bottom w:val="nil"/>
              <w:right w:val="nil"/>
            </w:tcBorders>
            <w:vAlign w:val="bottom"/>
          </w:tcPr>
          <w:p>
            <w:pPr>
              <w:widowControl w:val="0"/>
              <w:autoSpaceDE w:val="0"/>
              <w:autoSpaceDN w:val="0"/>
              <w:adjustRightInd w:val="0"/>
              <w:spacing w:after="0" w:line="240" w:lineRule="auto"/>
              <w:ind w:right="289"/>
              <w:jc w:val="right"/>
              <w:rPr>
                <w:rFonts w:ascii="Times New Roman" w:hAnsi="Times New Roman" w:cs="Amiri"/>
              </w:rPr>
            </w:pPr>
            <w:r>
              <w:rPr>
                <w:rFonts w:ascii="Arial" w:hAnsi="Arial" w:cs="Arial"/>
                <w:color w:val="000000"/>
              </w:rPr>
              <w:t>(.005)</w:t>
            </w: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gridSpan w:val="2"/>
            <w:tcBorders>
              <w:top w:val="nil"/>
              <w:left w:val="nil"/>
              <w:bottom w:val="nil"/>
              <w:right w:val="nil"/>
            </w:tcBorders>
            <w:vAlign w:val="bottom"/>
          </w:tcPr>
          <w:p>
            <w:pPr>
              <w:widowControl w:val="0"/>
              <w:autoSpaceDE w:val="0"/>
              <w:autoSpaceDN w:val="0"/>
              <w:adjustRightInd w:val="0"/>
              <w:spacing w:after="0" w:line="240" w:lineRule="auto"/>
              <w:ind w:right="183"/>
              <w:jc w:val="right"/>
              <w:rPr>
                <w:rFonts w:ascii="Times New Roman" w:hAnsi="Times New Roman" w:cs="Amiri"/>
              </w:rPr>
            </w:pPr>
            <w:r>
              <w:rPr>
                <w:rFonts w:ascii="Arial" w:hAnsi="Arial" w:cs="Arial"/>
                <w:color w:val="000000"/>
              </w:rPr>
              <w:t>(.433)</w:t>
            </w:r>
          </w:p>
        </w:tc>
        <w:tc>
          <w:tcPr>
            <w:tcW w:w="1240" w:type="dxa"/>
            <w:gridSpan w:val="2"/>
            <w:tcBorders>
              <w:top w:val="nil"/>
              <w:left w:val="nil"/>
              <w:bottom w:val="nil"/>
              <w:right w:val="nil"/>
            </w:tcBorders>
            <w:vAlign w:val="bottom"/>
          </w:tcPr>
          <w:p>
            <w:pPr>
              <w:widowControl w:val="0"/>
              <w:autoSpaceDE w:val="0"/>
              <w:autoSpaceDN w:val="0"/>
              <w:adjustRightInd w:val="0"/>
              <w:spacing w:after="0" w:line="240" w:lineRule="auto"/>
              <w:ind w:right="191"/>
              <w:jc w:val="right"/>
              <w:rPr>
                <w:rFonts w:ascii="Times New Roman" w:hAnsi="Times New Roman" w:cs="Amiri"/>
              </w:rPr>
            </w:pPr>
            <w:r>
              <w:rPr>
                <w:rFonts w:ascii="Arial" w:hAnsi="Arial" w:cs="Arial"/>
                <w:color w:val="000000"/>
              </w:rPr>
              <w:t>(1.090)</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288"/>
              <w:jc w:val="right"/>
              <w:rPr>
                <w:rFonts w:ascii="Times New Roman" w:hAnsi="Times New Roman" w:cs="Amiri"/>
              </w:rPr>
            </w:pPr>
            <w:r>
              <w:rPr>
                <w:rFonts w:ascii="Arial" w:hAnsi="Arial" w:cs="Arial"/>
                <w:color w:val="000000"/>
              </w:rPr>
              <w:t>(68.580)</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1"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5-6</w:t>
            </w:r>
          </w:p>
        </w:tc>
        <w:tc>
          <w:tcPr>
            <w:tcW w:w="1320" w:type="dxa"/>
            <w:gridSpan w:val="2"/>
            <w:tcBorders>
              <w:top w:val="nil"/>
              <w:left w:val="nil"/>
              <w:bottom w:val="nil"/>
              <w:right w:val="nil"/>
            </w:tcBorders>
            <w:vAlign w:val="bottom"/>
          </w:tcPr>
          <w:p>
            <w:pPr>
              <w:widowControl w:val="0"/>
              <w:autoSpaceDE w:val="0"/>
              <w:autoSpaceDN w:val="0"/>
              <w:adjustRightInd w:val="0"/>
              <w:spacing w:after="0" w:line="287" w:lineRule="exact"/>
              <w:ind w:left="440"/>
              <w:rPr>
                <w:rFonts w:ascii="Times New Roman" w:hAnsi="Times New Roman" w:cs="Amiri"/>
              </w:rPr>
            </w:pPr>
            <w:r>
              <w:rPr>
                <w:rFonts w:ascii="Arial" w:hAnsi="Arial" w:cs="Arial"/>
                <w:color w:val="000000"/>
              </w:rPr>
              <w:t>−.159</w:t>
            </w:r>
            <w:r>
              <w:rPr>
                <w:rFonts w:hint="eastAsia" w:ascii="MS PGothic" w:hAnsi="Arial" w:eastAsia="MS PGothic" w:cs="MS PGothic"/>
                <w:color w:val="000000"/>
                <w:vertAlign w:val="superscript"/>
              </w:rPr>
              <w:t>∗∗</w:t>
            </w:r>
          </w:p>
        </w:tc>
        <w:tc>
          <w:tcPr>
            <w:tcW w:w="1160" w:type="dxa"/>
            <w:gridSpan w:val="2"/>
            <w:tcBorders>
              <w:top w:val="nil"/>
              <w:left w:val="nil"/>
              <w:bottom w:val="nil"/>
              <w:right w:val="nil"/>
            </w:tcBorders>
            <w:vAlign w:val="bottom"/>
          </w:tcPr>
          <w:p>
            <w:pPr>
              <w:widowControl w:val="0"/>
              <w:autoSpaceDE w:val="0"/>
              <w:autoSpaceDN w:val="0"/>
              <w:adjustRightInd w:val="0"/>
              <w:spacing w:after="0" w:line="240" w:lineRule="auto"/>
              <w:ind w:right="252"/>
              <w:jc w:val="right"/>
              <w:rPr>
                <w:rFonts w:ascii="Times New Roman" w:hAnsi="Times New Roman" w:cs="Amiri"/>
              </w:rPr>
            </w:pPr>
            <w:r>
              <w:rPr>
                <w:rFonts w:ascii="Arial" w:hAnsi="Arial" w:cs="Arial"/>
                <w:color w:val="000000"/>
              </w:rPr>
              <w:t>−.034</w:t>
            </w:r>
          </w:p>
        </w:tc>
        <w:tc>
          <w:tcPr>
            <w:tcW w:w="1360" w:type="dxa"/>
            <w:gridSpan w:val="2"/>
            <w:tcBorders>
              <w:top w:val="nil"/>
              <w:left w:val="nil"/>
              <w:bottom w:val="nil"/>
              <w:right w:val="nil"/>
            </w:tcBorders>
            <w:vAlign w:val="bottom"/>
          </w:tcPr>
          <w:p>
            <w:pPr>
              <w:widowControl w:val="0"/>
              <w:autoSpaceDE w:val="0"/>
              <w:autoSpaceDN w:val="0"/>
              <w:adjustRightInd w:val="0"/>
              <w:spacing w:after="0" w:line="240" w:lineRule="auto"/>
              <w:ind w:right="369"/>
              <w:jc w:val="right"/>
              <w:rPr>
                <w:rFonts w:ascii="Times New Roman" w:hAnsi="Times New Roman" w:cs="Amiri"/>
              </w:rPr>
            </w:pPr>
            <w:r>
              <w:rPr>
                <w:rFonts w:ascii="Arial" w:hAnsi="Arial" w:cs="Arial"/>
                <w:color w:val="000000"/>
              </w:rPr>
              <w:t>−.007</w:t>
            </w:r>
          </w:p>
        </w:tc>
        <w:tc>
          <w:tcPr>
            <w:tcW w:w="1140" w:type="dxa"/>
            <w:gridSpan w:val="3"/>
            <w:tcBorders>
              <w:top w:val="nil"/>
              <w:left w:val="nil"/>
              <w:bottom w:val="nil"/>
              <w:right w:val="nil"/>
            </w:tcBorders>
            <w:vAlign w:val="bottom"/>
          </w:tcPr>
          <w:p>
            <w:pPr>
              <w:widowControl w:val="0"/>
              <w:autoSpaceDE w:val="0"/>
              <w:autoSpaceDN w:val="0"/>
              <w:adjustRightInd w:val="0"/>
              <w:spacing w:after="0" w:line="287" w:lineRule="exact"/>
              <w:ind w:left="320"/>
              <w:rPr>
                <w:rFonts w:ascii="Times New Roman" w:hAnsi="Times New Roman" w:cs="Amiri"/>
              </w:rPr>
            </w:pPr>
            <w:r>
              <w:rPr>
                <w:rFonts w:ascii="Arial" w:hAnsi="Arial" w:cs="Arial"/>
                <w:color w:val="000000"/>
              </w:rPr>
              <w:t>−.647</w:t>
            </w:r>
            <w:r>
              <w:rPr>
                <w:rFonts w:hint="eastAsia" w:ascii="MS PGothic" w:hAnsi="Arial" w:eastAsia="MS PGothic" w:cs="MS PGothic"/>
                <w:color w:val="000000"/>
                <w:vertAlign w:val="superscript"/>
              </w:rPr>
              <w:t>∗∗</w:t>
            </w: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ind w:right="251"/>
              <w:jc w:val="right"/>
              <w:rPr>
                <w:rFonts w:ascii="Times New Roman" w:hAnsi="Times New Roman" w:cs="Amiri"/>
              </w:rPr>
            </w:pPr>
            <w:r>
              <w:rPr>
                <w:rFonts w:ascii="Arial" w:hAnsi="Arial" w:cs="Arial"/>
                <w:color w:val="000000"/>
                <w:w w:val="88"/>
              </w:rPr>
              <w:t>0.445</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368"/>
              <w:jc w:val="right"/>
              <w:rPr>
                <w:rFonts w:ascii="Times New Roman" w:hAnsi="Times New Roman" w:cs="Amiri"/>
              </w:rPr>
            </w:pPr>
            <w:r>
              <w:rPr>
                <w:rFonts w:ascii="Arial" w:hAnsi="Arial" w:cs="Arial"/>
                <w:color w:val="000000"/>
              </w:rPr>
              <w:t>−52.781</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9"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gridSpan w:val="2"/>
            <w:tcBorders>
              <w:top w:val="nil"/>
              <w:left w:val="nil"/>
              <w:bottom w:val="nil"/>
              <w:right w:val="nil"/>
            </w:tcBorders>
            <w:vAlign w:val="bottom"/>
          </w:tcPr>
          <w:p>
            <w:pPr>
              <w:widowControl w:val="0"/>
              <w:autoSpaceDE w:val="0"/>
              <w:autoSpaceDN w:val="0"/>
              <w:adjustRightInd w:val="0"/>
              <w:spacing w:after="0" w:line="240" w:lineRule="auto"/>
              <w:ind w:right="245"/>
              <w:jc w:val="right"/>
              <w:rPr>
                <w:rFonts w:ascii="Times New Roman" w:hAnsi="Times New Roman" w:cs="Amiri"/>
              </w:rPr>
            </w:pPr>
            <w:r>
              <w:rPr>
                <w:rFonts w:ascii="Arial" w:hAnsi="Arial" w:cs="Arial"/>
                <w:color w:val="000000"/>
              </w:rPr>
              <w:t>(.063)</w:t>
            </w:r>
          </w:p>
        </w:tc>
        <w:tc>
          <w:tcPr>
            <w:tcW w:w="1160" w:type="dxa"/>
            <w:gridSpan w:val="2"/>
            <w:tcBorders>
              <w:top w:val="nil"/>
              <w:left w:val="nil"/>
              <w:bottom w:val="nil"/>
              <w:right w:val="nil"/>
            </w:tcBorders>
            <w:vAlign w:val="bottom"/>
          </w:tcPr>
          <w:p>
            <w:pPr>
              <w:widowControl w:val="0"/>
              <w:autoSpaceDE w:val="0"/>
              <w:autoSpaceDN w:val="0"/>
              <w:adjustRightInd w:val="0"/>
              <w:spacing w:after="0" w:line="240" w:lineRule="auto"/>
              <w:ind w:right="172"/>
              <w:jc w:val="right"/>
              <w:rPr>
                <w:rFonts w:ascii="Times New Roman" w:hAnsi="Times New Roman" w:cs="Amiri"/>
              </w:rPr>
            </w:pPr>
            <w:r>
              <w:rPr>
                <w:rFonts w:ascii="Arial" w:hAnsi="Arial" w:cs="Arial"/>
                <w:color w:val="000000"/>
              </w:rPr>
              <w:t>(.035)</w:t>
            </w:r>
          </w:p>
        </w:tc>
        <w:tc>
          <w:tcPr>
            <w:tcW w:w="1360" w:type="dxa"/>
            <w:gridSpan w:val="2"/>
            <w:tcBorders>
              <w:top w:val="nil"/>
              <w:left w:val="nil"/>
              <w:bottom w:val="nil"/>
              <w:right w:val="nil"/>
            </w:tcBorders>
            <w:vAlign w:val="bottom"/>
          </w:tcPr>
          <w:p>
            <w:pPr>
              <w:widowControl w:val="0"/>
              <w:autoSpaceDE w:val="0"/>
              <w:autoSpaceDN w:val="0"/>
              <w:adjustRightInd w:val="0"/>
              <w:spacing w:after="0" w:line="240" w:lineRule="auto"/>
              <w:ind w:right="289"/>
              <w:jc w:val="right"/>
              <w:rPr>
                <w:rFonts w:ascii="Times New Roman" w:hAnsi="Times New Roman" w:cs="Amiri"/>
              </w:rPr>
            </w:pPr>
            <w:r>
              <w:rPr>
                <w:rFonts w:ascii="Arial" w:hAnsi="Arial" w:cs="Arial"/>
                <w:color w:val="000000"/>
              </w:rPr>
              <w:t>(.021)</w:t>
            </w: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gridSpan w:val="2"/>
            <w:tcBorders>
              <w:top w:val="nil"/>
              <w:left w:val="nil"/>
              <w:bottom w:val="nil"/>
              <w:right w:val="nil"/>
            </w:tcBorders>
            <w:vAlign w:val="bottom"/>
          </w:tcPr>
          <w:p>
            <w:pPr>
              <w:widowControl w:val="0"/>
              <w:autoSpaceDE w:val="0"/>
              <w:autoSpaceDN w:val="0"/>
              <w:adjustRightInd w:val="0"/>
              <w:spacing w:after="0" w:line="240" w:lineRule="auto"/>
              <w:ind w:right="183"/>
              <w:jc w:val="right"/>
              <w:rPr>
                <w:rFonts w:ascii="Times New Roman" w:hAnsi="Times New Roman" w:cs="Amiri"/>
              </w:rPr>
            </w:pPr>
            <w:r>
              <w:rPr>
                <w:rFonts w:ascii="Arial" w:hAnsi="Arial" w:cs="Arial"/>
                <w:color w:val="000000"/>
              </w:rPr>
              <w:t>(.315)</w:t>
            </w: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ind w:right="191"/>
              <w:jc w:val="right"/>
              <w:rPr>
                <w:rFonts w:ascii="Times New Roman" w:hAnsi="Times New Roman" w:cs="Amiri"/>
              </w:rPr>
            </w:pPr>
            <w:r>
              <w:rPr>
                <w:rFonts w:ascii="Arial" w:hAnsi="Arial" w:cs="Arial"/>
                <w:color w:val="000000"/>
                <w:w w:val="96"/>
              </w:rPr>
              <w:t>(.981)</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288"/>
              <w:jc w:val="right"/>
              <w:rPr>
                <w:rFonts w:ascii="Times New Roman" w:hAnsi="Times New Roman" w:cs="Amiri"/>
              </w:rPr>
            </w:pPr>
            <w:r>
              <w:rPr>
                <w:rFonts w:ascii="Arial" w:hAnsi="Arial" w:cs="Arial"/>
                <w:color w:val="000000"/>
              </w:rPr>
              <w:t>(77.715)</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1"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7-8</w:t>
            </w:r>
          </w:p>
        </w:tc>
        <w:tc>
          <w:tcPr>
            <w:tcW w:w="1320" w:type="dxa"/>
            <w:gridSpan w:val="2"/>
            <w:tcBorders>
              <w:top w:val="nil"/>
              <w:left w:val="nil"/>
              <w:bottom w:val="nil"/>
              <w:right w:val="nil"/>
            </w:tcBorders>
            <w:vAlign w:val="bottom"/>
          </w:tcPr>
          <w:p>
            <w:pPr>
              <w:widowControl w:val="0"/>
              <w:autoSpaceDE w:val="0"/>
              <w:autoSpaceDN w:val="0"/>
              <w:adjustRightInd w:val="0"/>
              <w:spacing w:after="0" w:line="287" w:lineRule="exact"/>
              <w:ind w:left="440"/>
              <w:rPr>
                <w:rFonts w:ascii="Times New Roman" w:hAnsi="Times New Roman" w:cs="Amiri"/>
              </w:rPr>
            </w:pPr>
            <w:r>
              <w:rPr>
                <w:rFonts w:ascii="Arial" w:hAnsi="Arial" w:cs="Arial"/>
                <w:color w:val="000000"/>
              </w:rPr>
              <w:t>−.247</w:t>
            </w:r>
            <w:r>
              <w:rPr>
                <w:rFonts w:hint="eastAsia" w:ascii="MS PGothic" w:hAnsi="Arial" w:eastAsia="MS PGothic" w:cs="MS PGothic"/>
                <w:color w:val="000000"/>
                <w:vertAlign w:val="superscript"/>
              </w:rPr>
              <w:t>∗∗∗</w:t>
            </w:r>
          </w:p>
        </w:tc>
        <w:tc>
          <w:tcPr>
            <w:tcW w:w="1160" w:type="dxa"/>
            <w:gridSpan w:val="2"/>
            <w:tcBorders>
              <w:top w:val="nil"/>
              <w:left w:val="nil"/>
              <w:bottom w:val="nil"/>
              <w:right w:val="nil"/>
            </w:tcBorders>
            <w:vAlign w:val="bottom"/>
          </w:tcPr>
          <w:p>
            <w:pPr>
              <w:widowControl w:val="0"/>
              <w:autoSpaceDE w:val="0"/>
              <w:autoSpaceDN w:val="0"/>
              <w:adjustRightInd w:val="0"/>
              <w:spacing w:after="0" w:line="240" w:lineRule="auto"/>
              <w:ind w:right="252"/>
              <w:jc w:val="right"/>
              <w:rPr>
                <w:rFonts w:ascii="Times New Roman" w:hAnsi="Times New Roman" w:cs="Amiri"/>
              </w:rPr>
            </w:pPr>
            <w:r>
              <w:rPr>
                <w:rFonts w:ascii="Arial" w:hAnsi="Arial" w:cs="Arial"/>
                <w:color w:val="000000"/>
              </w:rPr>
              <w:t>0.029</w:t>
            </w:r>
          </w:p>
        </w:tc>
        <w:tc>
          <w:tcPr>
            <w:tcW w:w="1360" w:type="dxa"/>
            <w:gridSpan w:val="2"/>
            <w:tcBorders>
              <w:top w:val="nil"/>
              <w:left w:val="nil"/>
              <w:bottom w:val="nil"/>
              <w:right w:val="nil"/>
            </w:tcBorders>
            <w:vAlign w:val="bottom"/>
          </w:tcPr>
          <w:p>
            <w:pPr>
              <w:widowControl w:val="0"/>
              <w:autoSpaceDE w:val="0"/>
              <w:autoSpaceDN w:val="0"/>
              <w:adjustRightInd w:val="0"/>
              <w:spacing w:after="0" w:line="287" w:lineRule="exact"/>
              <w:ind w:left="440"/>
              <w:rPr>
                <w:rFonts w:ascii="Times New Roman" w:hAnsi="Times New Roman" w:cs="Amiri"/>
              </w:rPr>
            </w:pPr>
            <w:r>
              <w:rPr>
                <w:rFonts w:ascii="Arial" w:hAnsi="Arial" w:cs="Arial"/>
                <w:color w:val="000000"/>
              </w:rPr>
              <w:t>−.022</w:t>
            </w:r>
            <w:r>
              <w:rPr>
                <w:rFonts w:hint="eastAsia" w:ascii="MS PGothic" w:hAnsi="Arial" w:eastAsia="MS PGothic" w:cs="MS PGothic"/>
                <w:color w:val="000000"/>
                <w:vertAlign w:val="superscript"/>
              </w:rPr>
              <w:t>∗∗∗</w:t>
            </w:r>
          </w:p>
        </w:tc>
        <w:tc>
          <w:tcPr>
            <w:tcW w:w="1140" w:type="dxa"/>
            <w:gridSpan w:val="3"/>
            <w:tcBorders>
              <w:top w:val="nil"/>
              <w:left w:val="nil"/>
              <w:bottom w:val="nil"/>
              <w:right w:val="nil"/>
            </w:tcBorders>
            <w:vAlign w:val="bottom"/>
          </w:tcPr>
          <w:p>
            <w:pPr>
              <w:widowControl w:val="0"/>
              <w:autoSpaceDE w:val="0"/>
              <w:autoSpaceDN w:val="0"/>
              <w:adjustRightInd w:val="0"/>
              <w:spacing w:after="0" w:line="287" w:lineRule="exact"/>
              <w:ind w:right="63"/>
              <w:jc w:val="right"/>
              <w:rPr>
                <w:rFonts w:ascii="Times New Roman" w:hAnsi="Times New Roman" w:cs="Amiri"/>
              </w:rPr>
            </w:pPr>
            <w:r>
              <w:rPr>
                <w:rFonts w:ascii="Arial" w:hAnsi="Arial" w:cs="Arial"/>
                <w:color w:val="000000"/>
              </w:rPr>
              <w:t>−1.073</w:t>
            </w:r>
            <w:r>
              <w:rPr>
                <w:rFonts w:hint="eastAsia" w:ascii="MS PGothic" w:hAnsi="Arial" w:eastAsia="MS PGothic" w:cs="MS PGothic"/>
                <w:color w:val="000000"/>
                <w:vertAlign w:val="superscript"/>
              </w:rPr>
              <w:t>∗∗∗</w:t>
            </w:r>
          </w:p>
        </w:tc>
        <w:tc>
          <w:tcPr>
            <w:tcW w:w="1240" w:type="dxa"/>
            <w:gridSpan w:val="2"/>
            <w:tcBorders>
              <w:top w:val="nil"/>
              <w:left w:val="nil"/>
              <w:bottom w:val="nil"/>
              <w:right w:val="nil"/>
            </w:tcBorders>
            <w:vAlign w:val="bottom"/>
          </w:tcPr>
          <w:p>
            <w:pPr>
              <w:widowControl w:val="0"/>
              <w:autoSpaceDE w:val="0"/>
              <w:autoSpaceDN w:val="0"/>
              <w:adjustRightInd w:val="0"/>
              <w:spacing w:after="0" w:line="287" w:lineRule="exact"/>
              <w:ind w:left="320"/>
              <w:rPr>
                <w:rFonts w:ascii="Times New Roman" w:hAnsi="Times New Roman" w:cs="Amiri"/>
              </w:rPr>
            </w:pPr>
            <w:r>
              <w:rPr>
                <w:rFonts w:ascii="Arial" w:hAnsi="Arial" w:cs="Arial"/>
                <w:color w:val="000000"/>
              </w:rPr>
              <w:t>−1.501</w:t>
            </w:r>
            <w:r>
              <w:rPr>
                <w:rFonts w:hint="eastAsia" w:ascii="MS PGothic" w:hAnsi="Arial" w:eastAsia="MS PGothic" w:cs="MS PGothic"/>
                <w:color w:val="000000"/>
                <w:vertAlign w:val="superscript"/>
              </w:rPr>
              <w:t>∗</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368"/>
              <w:jc w:val="right"/>
              <w:rPr>
                <w:rFonts w:ascii="Times New Roman" w:hAnsi="Times New Roman" w:cs="Amiri"/>
              </w:rPr>
            </w:pPr>
            <w:r>
              <w:rPr>
                <w:rFonts w:ascii="Arial" w:hAnsi="Arial" w:cs="Arial"/>
                <w:color w:val="000000"/>
              </w:rPr>
              <w:t>−90.408</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9"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gridSpan w:val="2"/>
            <w:tcBorders>
              <w:top w:val="nil"/>
              <w:left w:val="nil"/>
              <w:bottom w:val="nil"/>
              <w:right w:val="nil"/>
            </w:tcBorders>
            <w:vAlign w:val="bottom"/>
          </w:tcPr>
          <w:p>
            <w:pPr>
              <w:widowControl w:val="0"/>
              <w:autoSpaceDE w:val="0"/>
              <w:autoSpaceDN w:val="0"/>
              <w:adjustRightInd w:val="0"/>
              <w:spacing w:after="0" w:line="240" w:lineRule="auto"/>
              <w:ind w:right="245"/>
              <w:jc w:val="right"/>
              <w:rPr>
                <w:rFonts w:ascii="Times New Roman" w:hAnsi="Times New Roman" w:cs="Amiri"/>
              </w:rPr>
            </w:pPr>
            <w:r>
              <w:rPr>
                <w:rFonts w:ascii="Arial" w:hAnsi="Arial" w:cs="Arial"/>
                <w:color w:val="000000"/>
              </w:rPr>
              <w:t>(.070)</w:t>
            </w:r>
          </w:p>
        </w:tc>
        <w:tc>
          <w:tcPr>
            <w:tcW w:w="1160" w:type="dxa"/>
            <w:gridSpan w:val="2"/>
            <w:tcBorders>
              <w:top w:val="nil"/>
              <w:left w:val="nil"/>
              <w:bottom w:val="nil"/>
              <w:right w:val="nil"/>
            </w:tcBorders>
            <w:vAlign w:val="bottom"/>
          </w:tcPr>
          <w:p>
            <w:pPr>
              <w:widowControl w:val="0"/>
              <w:autoSpaceDE w:val="0"/>
              <w:autoSpaceDN w:val="0"/>
              <w:adjustRightInd w:val="0"/>
              <w:spacing w:after="0" w:line="240" w:lineRule="auto"/>
              <w:ind w:right="172"/>
              <w:jc w:val="right"/>
              <w:rPr>
                <w:rFonts w:ascii="Times New Roman" w:hAnsi="Times New Roman" w:cs="Amiri"/>
              </w:rPr>
            </w:pPr>
            <w:r>
              <w:rPr>
                <w:rFonts w:ascii="Arial" w:hAnsi="Arial" w:cs="Arial"/>
                <w:color w:val="000000"/>
              </w:rPr>
              <w:t>(.031)</w:t>
            </w:r>
          </w:p>
        </w:tc>
        <w:tc>
          <w:tcPr>
            <w:tcW w:w="1360" w:type="dxa"/>
            <w:gridSpan w:val="2"/>
            <w:tcBorders>
              <w:top w:val="nil"/>
              <w:left w:val="nil"/>
              <w:bottom w:val="nil"/>
              <w:right w:val="nil"/>
            </w:tcBorders>
            <w:vAlign w:val="bottom"/>
          </w:tcPr>
          <w:p>
            <w:pPr>
              <w:widowControl w:val="0"/>
              <w:autoSpaceDE w:val="0"/>
              <w:autoSpaceDN w:val="0"/>
              <w:adjustRightInd w:val="0"/>
              <w:spacing w:after="0" w:line="240" w:lineRule="auto"/>
              <w:ind w:right="289"/>
              <w:jc w:val="right"/>
              <w:rPr>
                <w:rFonts w:ascii="Times New Roman" w:hAnsi="Times New Roman" w:cs="Amiri"/>
              </w:rPr>
            </w:pPr>
            <w:r>
              <w:rPr>
                <w:rFonts w:ascii="Arial" w:hAnsi="Arial" w:cs="Arial"/>
                <w:color w:val="000000"/>
              </w:rPr>
              <w:t>(.003)</w:t>
            </w: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gridSpan w:val="2"/>
            <w:tcBorders>
              <w:top w:val="nil"/>
              <w:left w:val="nil"/>
              <w:bottom w:val="nil"/>
              <w:right w:val="nil"/>
            </w:tcBorders>
            <w:vAlign w:val="bottom"/>
          </w:tcPr>
          <w:p>
            <w:pPr>
              <w:widowControl w:val="0"/>
              <w:autoSpaceDE w:val="0"/>
              <w:autoSpaceDN w:val="0"/>
              <w:adjustRightInd w:val="0"/>
              <w:spacing w:after="0" w:line="240" w:lineRule="auto"/>
              <w:ind w:right="183"/>
              <w:jc w:val="right"/>
              <w:rPr>
                <w:rFonts w:ascii="Times New Roman" w:hAnsi="Times New Roman" w:cs="Amiri"/>
              </w:rPr>
            </w:pPr>
            <w:r>
              <w:rPr>
                <w:rFonts w:ascii="Arial" w:hAnsi="Arial" w:cs="Arial"/>
                <w:color w:val="000000"/>
              </w:rPr>
              <w:t>(.368)</w:t>
            </w: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ind w:right="191"/>
              <w:jc w:val="right"/>
              <w:rPr>
                <w:rFonts w:ascii="Times New Roman" w:hAnsi="Times New Roman" w:cs="Amiri"/>
              </w:rPr>
            </w:pPr>
            <w:r>
              <w:rPr>
                <w:rFonts w:ascii="Arial" w:hAnsi="Arial" w:cs="Arial"/>
                <w:color w:val="000000"/>
                <w:w w:val="96"/>
              </w:rPr>
              <w:t>(.886)</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288"/>
              <w:jc w:val="right"/>
              <w:rPr>
                <w:rFonts w:ascii="Times New Roman" w:hAnsi="Times New Roman" w:cs="Amiri"/>
              </w:rPr>
            </w:pPr>
            <w:r>
              <w:rPr>
                <w:rFonts w:ascii="Arial" w:hAnsi="Arial" w:cs="Arial"/>
                <w:color w:val="000000"/>
              </w:rPr>
              <w:t>(116.975)</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1"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9-10</w:t>
            </w:r>
          </w:p>
        </w:tc>
        <w:tc>
          <w:tcPr>
            <w:tcW w:w="1320" w:type="dxa"/>
            <w:gridSpan w:val="2"/>
            <w:tcBorders>
              <w:top w:val="nil"/>
              <w:left w:val="nil"/>
              <w:bottom w:val="nil"/>
              <w:right w:val="nil"/>
            </w:tcBorders>
            <w:vAlign w:val="bottom"/>
          </w:tcPr>
          <w:p>
            <w:pPr>
              <w:widowControl w:val="0"/>
              <w:autoSpaceDE w:val="0"/>
              <w:autoSpaceDN w:val="0"/>
              <w:adjustRightInd w:val="0"/>
              <w:spacing w:after="0" w:line="287" w:lineRule="exact"/>
              <w:ind w:left="440"/>
              <w:rPr>
                <w:rFonts w:ascii="Times New Roman" w:hAnsi="Times New Roman" w:cs="Amiri"/>
              </w:rPr>
            </w:pPr>
            <w:r>
              <w:rPr>
                <w:rFonts w:ascii="Arial" w:hAnsi="Arial" w:cs="Arial"/>
                <w:color w:val="000000"/>
              </w:rPr>
              <w:t>−.286</w:t>
            </w:r>
            <w:r>
              <w:rPr>
                <w:rFonts w:hint="eastAsia" w:ascii="MS PGothic" w:hAnsi="Arial" w:eastAsia="MS PGothic" w:cs="MS PGothic"/>
                <w:color w:val="000000"/>
                <w:vertAlign w:val="superscript"/>
              </w:rPr>
              <w:t>∗∗∗</w:t>
            </w:r>
          </w:p>
        </w:tc>
        <w:tc>
          <w:tcPr>
            <w:tcW w:w="1160" w:type="dxa"/>
            <w:gridSpan w:val="2"/>
            <w:tcBorders>
              <w:top w:val="nil"/>
              <w:left w:val="nil"/>
              <w:bottom w:val="nil"/>
              <w:right w:val="nil"/>
            </w:tcBorders>
            <w:vAlign w:val="bottom"/>
          </w:tcPr>
          <w:p>
            <w:pPr>
              <w:widowControl w:val="0"/>
              <w:autoSpaceDE w:val="0"/>
              <w:autoSpaceDN w:val="0"/>
              <w:adjustRightInd w:val="0"/>
              <w:spacing w:after="0" w:line="240" w:lineRule="auto"/>
              <w:ind w:right="252"/>
              <w:jc w:val="right"/>
              <w:rPr>
                <w:rFonts w:ascii="Times New Roman" w:hAnsi="Times New Roman" w:cs="Amiri"/>
              </w:rPr>
            </w:pPr>
            <w:r>
              <w:rPr>
                <w:rFonts w:ascii="Arial" w:hAnsi="Arial" w:cs="Arial"/>
                <w:color w:val="000000"/>
              </w:rPr>
              <w:t>0.029</w:t>
            </w:r>
          </w:p>
        </w:tc>
        <w:tc>
          <w:tcPr>
            <w:tcW w:w="1360" w:type="dxa"/>
            <w:gridSpan w:val="2"/>
            <w:tcBorders>
              <w:top w:val="nil"/>
              <w:left w:val="nil"/>
              <w:bottom w:val="nil"/>
              <w:right w:val="nil"/>
            </w:tcBorders>
            <w:vAlign w:val="bottom"/>
          </w:tcPr>
          <w:p>
            <w:pPr>
              <w:widowControl w:val="0"/>
              <w:autoSpaceDE w:val="0"/>
              <w:autoSpaceDN w:val="0"/>
              <w:adjustRightInd w:val="0"/>
              <w:spacing w:after="0" w:line="287" w:lineRule="exact"/>
              <w:ind w:left="440"/>
              <w:rPr>
                <w:rFonts w:ascii="Times New Roman" w:hAnsi="Times New Roman" w:cs="Amiri"/>
              </w:rPr>
            </w:pPr>
            <w:r>
              <w:rPr>
                <w:rFonts w:ascii="Arial" w:hAnsi="Arial" w:cs="Arial"/>
                <w:color w:val="000000"/>
              </w:rPr>
              <w:t>−.024</w:t>
            </w:r>
            <w:r>
              <w:rPr>
                <w:rFonts w:hint="eastAsia" w:ascii="MS PGothic" w:hAnsi="Arial" w:eastAsia="MS PGothic" w:cs="MS PGothic"/>
                <w:color w:val="000000"/>
                <w:vertAlign w:val="superscript"/>
              </w:rPr>
              <w:t>∗∗∗</w:t>
            </w:r>
          </w:p>
        </w:tc>
        <w:tc>
          <w:tcPr>
            <w:tcW w:w="1140" w:type="dxa"/>
            <w:gridSpan w:val="3"/>
            <w:tcBorders>
              <w:top w:val="nil"/>
              <w:left w:val="nil"/>
              <w:bottom w:val="nil"/>
              <w:right w:val="nil"/>
            </w:tcBorders>
            <w:vAlign w:val="bottom"/>
          </w:tcPr>
          <w:p>
            <w:pPr>
              <w:widowControl w:val="0"/>
              <w:autoSpaceDE w:val="0"/>
              <w:autoSpaceDN w:val="0"/>
              <w:adjustRightInd w:val="0"/>
              <w:spacing w:after="0" w:line="240" w:lineRule="auto"/>
              <w:ind w:right="263"/>
              <w:jc w:val="right"/>
              <w:rPr>
                <w:rFonts w:ascii="Times New Roman" w:hAnsi="Times New Roman" w:cs="Amiri"/>
              </w:rPr>
            </w:pPr>
            <w:r>
              <w:rPr>
                <w:rFonts w:ascii="Arial" w:hAnsi="Arial" w:cs="Arial"/>
                <w:color w:val="000000"/>
              </w:rPr>
              <w:t>−.748</w:t>
            </w: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ind w:right="251"/>
              <w:jc w:val="right"/>
              <w:rPr>
                <w:rFonts w:ascii="Times New Roman" w:hAnsi="Times New Roman" w:cs="Amiri"/>
              </w:rPr>
            </w:pPr>
            <w:r>
              <w:rPr>
                <w:rFonts w:ascii="Arial" w:hAnsi="Arial" w:cs="Arial"/>
                <w:color w:val="000000"/>
                <w:w w:val="88"/>
              </w:rPr>
              <w:t>1.422</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368"/>
              <w:jc w:val="right"/>
              <w:rPr>
                <w:rFonts w:ascii="Times New Roman" w:hAnsi="Times New Roman" w:cs="Amiri"/>
              </w:rPr>
            </w:pPr>
            <w:r>
              <w:rPr>
                <w:rFonts w:ascii="Arial" w:hAnsi="Arial" w:cs="Arial"/>
                <w:color w:val="000000"/>
              </w:rPr>
              <w:t>124.263</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9"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gridSpan w:val="2"/>
            <w:tcBorders>
              <w:top w:val="nil"/>
              <w:left w:val="nil"/>
              <w:bottom w:val="nil"/>
              <w:right w:val="nil"/>
            </w:tcBorders>
            <w:vAlign w:val="bottom"/>
          </w:tcPr>
          <w:p>
            <w:pPr>
              <w:widowControl w:val="0"/>
              <w:autoSpaceDE w:val="0"/>
              <w:autoSpaceDN w:val="0"/>
              <w:adjustRightInd w:val="0"/>
              <w:spacing w:after="0" w:line="240" w:lineRule="auto"/>
              <w:ind w:right="245"/>
              <w:jc w:val="right"/>
              <w:rPr>
                <w:rFonts w:ascii="Times New Roman" w:hAnsi="Times New Roman" w:cs="Amiri"/>
              </w:rPr>
            </w:pPr>
            <w:r>
              <w:rPr>
                <w:rFonts w:ascii="Arial" w:hAnsi="Arial" w:cs="Arial"/>
                <w:color w:val="000000"/>
              </w:rPr>
              <w:t>(.099)</w:t>
            </w:r>
          </w:p>
        </w:tc>
        <w:tc>
          <w:tcPr>
            <w:tcW w:w="1160" w:type="dxa"/>
            <w:gridSpan w:val="2"/>
            <w:tcBorders>
              <w:top w:val="nil"/>
              <w:left w:val="nil"/>
              <w:bottom w:val="nil"/>
              <w:right w:val="nil"/>
            </w:tcBorders>
            <w:vAlign w:val="bottom"/>
          </w:tcPr>
          <w:p>
            <w:pPr>
              <w:widowControl w:val="0"/>
              <w:autoSpaceDE w:val="0"/>
              <w:autoSpaceDN w:val="0"/>
              <w:adjustRightInd w:val="0"/>
              <w:spacing w:after="0" w:line="240" w:lineRule="auto"/>
              <w:ind w:right="172"/>
              <w:jc w:val="right"/>
              <w:rPr>
                <w:rFonts w:ascii="Times New Roman" w:hAnsi="Times New Roman" w:cs="Amiri"/>
              </w:rPr>
            </w:pPr>
            <w:r>
              <w:rPr>
                <w:rFonts w:ascii="Arial" w:hAnsi="Arial" w:cs="Arial"/>
                <w:color w:val="000000"/>
              </w:rPr>
              <w:t>(.046)</w:t>
            </w:r>
          </w:p>
        </w:tc>
        <w:tc>
          <w:tcPr>
            <w:tcW w:w="1360" w:type="dxa"/>
            <w:gridSpan w:val="2"/>
            <w:tcBorders>
              <w:top w:val="nil"/>
              <w:left w:val="nil"/>
              <w:bottom w:val="nil"/>
              <w:right w:val="nil"/>
            </w:tcBorders>
            <w:vAlign w:val="bottom"/>
          </w:tcPr>
          <w:p>
            <w:pPr>
              <w:widowControl w:val="0"/>
              <w:autoSpaceDE w:val="0"/>
              <w:autoSpaceDN w:val="0"/>
              <w:adjustRightInd w:val="0"/>
              <w:spacing w:after="0" w:line="240" w:lineRule="auto"/>
              <w:ind w:right="289"/>
              <w:jc w:val="right"/>
              <w:rPr>
                <w:rFonts w:ascii="Times New Roman" w:hAnsi="Times New Roman" w:cs="Amiri"/>
              </w:rPr>
            </w:pPr>
            <w:r>
              <w:rPr>
                <w:rFonts w:ascii="Arial" w:hAnsi="Arial" w:cs="Arial"/>
                <w:color w:val="000000"/>
              </w:rPr>
              <w:t>(.003)</w:t>
            </w: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gridSpan w:val="2"/>
            <w:tcBorders>
              <w:top w:val="nil"/>
              <w:left w:val="nil"/>
              <w:bottom w:val="nil"/>
              <w:right w:val="nil"/>
            </w:tcBorders>
            <w:vAlign w:val="bottom"/>
          </w:tcPr>
          <w:p>
            <w:pPr>
              <w:widowControl w:val="0"/>
              <w:autoSpaceDE w:val="0"/>
              <w:autoSpaceDN w:val="0"/>
              <w:adjustRightInd w:val="0"/>
              <w:spacing w:after="0" w:line="240" w:lineRule="auto"/>
              <w:ind w:right="183"/>
              <w:jc w:val="right"/>
              <w:rPr>
                <w:rFonts w:ascii="Times New Roman" w:hAnsi="Times New Roman" w:cs="Amiri"/>
              </w:rPr>
            </w:pPr>
            <w:r>
              <w:rPr>
                <w:rFonts w:ascii="Arial" w:hAnsi="Arial" w:cs="Arial"/>
                <w:color w:val="000000"/>
              </w:rPr>
              <w:t>(.605)</w:t>
            </w:r>
          </w:p>
        </w:tc>
        <w:tc>
          <w:tcPr>
            <w:tcW w:w="1240" w:type="dxa"/>
            <w:gridSpan w:val="2"/>
            <w:tcBorders>
              <w:top w:val="nil"/>
              <w:left w:val="nil"/>
              <w:bottom w:val="nil"/>
              <w:right w:val="nil"/>
            </w:tcBorders>
            <w:vAlign w:val="bottom"/>
          </w:tcPr>
          <w:p>
            <w:pPr>
              <w:widowControl w:val="0"/>
              <w:autoSpaceDE w:val="0"/>
              <w:autoSpaceDN w:val="0"/>
              <w:adjustRightInd w:val="0"/>
              <w:spacing w:after="0" w:line="240" w:lineRule="auto"/>
              <w:ind w:right="191"/>
              <w:jc w:val="right"/>
              <w:rPr>
                <w:rFonts w:ascii="Times New Roman" w:hAnsi="Times New Roman" w:cs="Amiri"/>
              </w:rPr>
            </w:pPr>
            <w:r>
              <w:rPr>
                <w:rFonts w:ascii="Arial" w:hAnsi="Arial" w:cs="Arial"/>
                <w:color w:val="000000"/>
              </w:rPr>
              <w:t>(1.900)</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288"/>
              <w:jc w:val="right"/>
              <w:rPr>
                <w:rFonts w:ascii="Times New Roman" w:hAnsi="Times New Roman" w:cs="Amiri"/>
              </w:rPr>
            </w:pPr>
            <w:r>
              <w:rPr>
                <w:rFonts w:ascii="Arial" w:hAnsi="Arial" w:cs="Arial"/>
                <w:color w:val="000000"/>
              </w:rPr>
              <w:t>(156.687)</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1"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11-12</w:t>
            </w:r>
          </w:p>
        </w:tc>
        <w:tc>
          <w:tcPr>
            <w:tcW w:w="1320" w:type="dxa"/>
            <w:gridSpan w:val="2"/>
            <w:tcBorders>
              <w:top w:val="nil"/>
              <w:left w:val="nil"/>
              <w:bottom w:val="nil"/>
              <w:right w:val="nil"/>
            </w:tcBorders>
            <w:vAlign w:val="bottom"/>
          </w:tcPr>
          <w:p>
            <w:pPr>
              <w:widowControl w:val="0"/>
              <w:autoSpaceDE w:val="0"/>
              <w:autoSpaceDN w:val="0"/>
              <w:adjustRightInd w:val="0"/>
              <w:spacing w:after="0" w:line="287" w:lineRule="exact"/>
              <w:ind w:left="440"/>
              <w:rPr>
                <w:rFonts w:ascii="Times New Roman" w:hAnsi="Times New Roman" w:cs="Amiri"/>
              </w:rPr>
            </w:pPr>
            <w:r>
              <w:rPr>
                <w:rFonts w:ascii="Arial" w:hAnsi="Arial" w:cs="Arial"/>
                <w:color w:val="000000"/>
              </w:rPr>
              <w:t>−.214</w:t>
            </w:r>
            <w:r>
              <w:rPr>
                <w:rFonts w:hint="eastAsia" w:ascii="MS PGothic" w:hAnsi="Arial" w:eastAsia="MS PGothic" w:cs="MS PGothic"/>
                <w:color w:val="000000"/>
                <w:vertAlign w:val="superscript"/>
              </w:rPr>
              <w:t>∗</w:t>
            </w:r>
          </w:p>
        </w:tc>
        <w:tc>
          <w:tcPr>
            <w:tcW w:w="1160" w:type="dxa"/>
            <w:gridSpan w:val="2"/>
            <w:tcBorders>
              <w:top w:val="nil"/>
              <w:left w:val="nil"/>
              <w:bottom w:val="nil"/>
              <w:right w:val="nil"/>
            </w:tcBorders>
            <w:vAlign w:val="bottom"/>
          </w:tcPr>
          <w:p>
            <w:pPr>
              <w:widowControl w:val="0"/>
              <w:autoSpaceDE w:val="0"/>
              <w:autoSpaceDN w:val="0"/>
              <w:adjustRightInd w:val="0"/>
              <w:spacing w:after="0" w:line="240" w:lineRule="auto"/>
              <w:ind w:right="252"/>
              <w:jc w:val="right"/>
              <w:rPr>
                <w:rFonts w:ascii="Times New Roman" w:hAnsi="Times New Roman" w:cs="Amiri"/>
              </w:rPr>
            </w:pPr>
            <w:r>
              <w:rPr>
                <w:rFonts w:ascii="Arial" w:hAnsi="Arial" w:cs="Arial"/>
                <w:color w:val="000000"/>
              </w:rPr>
              <w:t>−.062</w:t>
            </w:r>
          </w:p>
        </w:tc>
        <w:tc>
          <w:tcPr>
            <w:tcW w:w="1360" w:type="dxa"/>
            <w:gridSpan w:val="2"/>
            <w:tcBorders>
              <w:top w:val="nil"/>
              <w:left w:val="nil"/>
              <w:bottom w:val="nil"/>
              <w:right w:val="nil"/>
            </w:tcBorders>
            <w:vAlign w:val="bottom"/>
          </w:tcPr>
          <w:p>
            <w:pPr>
              <w:widowControl w:val="0"/>
              <w:autoSpaceDE w:val="0"/>
              <w:autoSpaceDN w:val="0"/>
              <w:adjustRightInd w:val="0"/>
              <w:spacing w:after="0" w:line="287" w:lineRule="exact"/>
              <w:ind w:left="440"/>
              <w:rPr>
                <w:rFonts w:ascii="Times New Roman" w:hAnsi="Times New Roman" w:cs="Amiri"/>
              </w:rPr>
            </w:pPr>
            <w:r>
              <w:rPr>
                <w:rFonts w:ascii="Arial" w:hAnsi="Arial" w:cs="Arial"/>
                <w:color w:val="000000"/>
              </w:rPr>
              <w:t>−.022</w:t>
            </w:r>
            <w:r>
              <w:rPr>
                <w:rFonts w:hint="eastAsia" w:ascii="MS PGothic" w:hAnsi="Arial" w:eastAsia="MS PGothic" w:cs="MS PGothic"/>
                <w:color w:val="000000"/>
                <w:vertAlign w:val="superscript"/>
              </w:rPr>
              <w:t>∗∗∗</w:t>
            </w:r>
          </w:p>
        </w:tc>
        <w:tc>
          <w:tcPr>
            <w:tcW w:w="1140" w:type="dxa"/>
            <w:gridSpan w:val="3"/>
            <w:tcBorders>
              <w:top w:val="nil"/>
              <w:left w:val="nil"/>
              <w:bottom w:val="nil"/>
              <w:right w:val="nil"/>
            </w:tcBorders>
            <w:vAlign w:val="bottom"/>
          </w:tcPr>
          <w:p>
            <w:pPr>
              <w:widowControl w:val="0"/>
              <w:autoSpaceDE w:val="0"/>
              <w:autoSpaceDN w:val="0"/>
              <w:adjustRightInd w:val="0"/>
              <w:spacing w:after="0" w:line="240" w:lineRule="auto"/>
              <w:ind w:right="263"/>
              <w:jc w:val="right"/>
              <w:rPr>
                <w:rFonts w:ascii="Times New Roman" w:hAnsi="Times New Roman" w:cs="Amiri"/>
              </w:rPr>
            </w:pPr>
            <w:r>
              <w:rPr>
                <w:rFonts w:ascii="Arial" w:hAnsi="Arial" w:cs="Arial"/>
                <w:color w:val="000000"/>
              </w:rPr>
              <w:t>−.335</w:t>
            </w:r>
          </w:p>
        </w:tc>
        <w:tc>
          <w:tcPr>
            <w:tcW w:w="1240" w:type="dxa"/>
            <w:gridSpan w:val="2"/>
            <w:tcBorders>
              <w:top w:val="nil"/>
              <w:left w:val="nil"/>
              <w:bottom w:val="nil"/>
              <w:right w:val="nil"/>
            </w:tcBorders>
            <w:vAlign w:val="bottom"/>
          </w:tcPr>
          <w:p>
            <w:pPr>
              <w:widowControl w:val="0"/>
              <w:autoSpaceDE w:val="0"/>
              <w:autoSpaceDN w:val="0"/>
              <w:adjustRightInd w:val="0"/>
              <w:spacing w:after="0" w:line="240" w:lineRule="auto"/>
              <w:ind w:right="251"/>
              <w:jc w:val="right"/>
              <w:rPr>
                <w:rFonts w:ascii="Times New Roman" w:hAnsi="Times New Roman" w:cs="Amiri"/>
              </w:rPr>
            </w:pPr>
            <w:r>
              <w:rPr>
                <w:rFonts w:ascii="Arial" w:hAnsi="Arial" w:cs="Arial"/>
                <w:color w:val="000000"/>
              </w:rPr>
              <w:t>−1.482</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368"/>
              <w:jc w:val="right"/>
              <w:rPr>
                <w:rFonts w:ascii="Times New Roman" w:hAnsi="Times New Roman" w:cs="Amiri"/>
              </w:rPr>
            </w:pPr>
            <w:r>
              <w:rPr>
                <w:rFonts w:ascii="Arial" w:hAnsi="Arial" w:cs="Arial"/>
                <w:color w:val="000000"/>
              </w:rPr>
              <w:t>49.789</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9" w:hRule="atLeast"/>
        </w:trPr>
        <w:tc>
          <w:tcPr>
            <w:tcW w:w="1400" w:type="dxa"/>
            <w:vMerge w:val="restart"/>
            <w:tcBorders>
              <w:top w:val="nil"/>
              <w:left w:val="nil"/>
              <w:bottom w:val="nil"/>
              <w:right w:val="nil"/>
            </w:tcBorders>
            <w:vAlign w:val="bottom"/>
          </w:tcPr>
          <w:p>
            <w:pPr>
              <w:widowControl w:val="0"/>
              <w:autoSpaceDE w:val="0"/>
              <w:autoSpaceDN w:val="0"/>
              <w:adjustRightInd w:val="0"/>
              <w:spacing w:after="0" w:line="240" w:lineRule="auto"/>
              <w:ind w:left="100"/>
              <w:rPr>
                <w:rFonts w:ascii="Times New Roman" w:hAnsi="Times New Roman" w:cs="Amiri"/>
              </w:rPr>
            </w:pPr>
            <w:r>
              <w:rPr>
                <w:rFonts w:ascii="Arial" w:hAnsi="Arial" w:cs="Arial"/>
                <w:color w:val="000000"/>
              </w:rPr>
              <w:t>13-14</w:t>
            </w:r>
          </w:p>
        </w:tc>
        <w:tc>
          <w:tcPr>
            <w:tcW w:w="1320" w:type="dxa"/>
            <w:gridSpan w:val="2"/>
            <w:tcBorders>
              <w:top w:val="nil"/>
              <w:left w:val="nil"/>
              <w:bottom w:val="nil"/>
              <w:right w:val="nil"/>
            </w:tcBorders>
            <w:vAlign w:val="bottom"/>
          </w:tcPr>
          <w:p>
            <w:pPr>
              <w:widowControl w:val="0"/>
              <w:autoSpaceDE w:val="0"/>
              <w:autoSpaceDN w:val="0"/>
              <w:adjustRightInd w:val="0"/>
              <w:spacing w:after="0" w:line="240" w:lineRule="auto"/>
              <w:ind w:right="245"/>
              <w:jc w:val="right"/>
              <w:rPr>
                <w:rFonts w:ascii="Times New Roman" w:hAnsi="Times New Roman" w:cs="Amiri"/>
              </w:rPr>
            </w:pPr>
            <w:r>
              <w:rPr>
                <w:rFonts w:ascii="Arial" w:hAnsi="Arial" w:cs="Arial"/>
                <w:color w:val="000000"/>
              </w:rPr>
              <w:t>(.114)</w:t>
            </w:r>
          </w:p>
        </w:tc>
        <w:tc>
          <w:tcPr>
            <w:tcW w:w="1160" w:type="dxa"/>
            <w:gridSpan w:val="2"/>
            <w:tcBorders>
              <w:top w:val="nil"/>
              <w:left w:val="nil"/>
              <w:bottom w:val="nil"/>
              <w:right w:val="nil"/>
            </w:tcBorders>
            <w:vAlign w:val="bottom"/>
          </w:tcPr>
          <w:p>
            <w:pPr>
              <w:widowControl w:val="0"/>
              <w:autoSpaceDE w:val="0"/>
              <w:autoSpaceDN w:val="0"/>
              <w:adjustRightInd w:val="0"/>
              <w:spacing w:after="0" w:line="240" w:lineRule="auto"/>
              <w:ind w:right="172"/>
              <w:jc w:val="right"/>
              <w:rPr>
                <w:rFonts w:ascii="Times New Roman" w:hAnsi="Times New Roman" w:cs="Amiri"/>
              </w:rPr>
            </w:pPr>
            <w:r>
              <w:rPr>
                <w:rFonts w:ascii="Arial" w:hAnsi="Arial" w:cs="Arial"/>
                <w:color w:val="000000"/>
              </w:rPr>
              <w:t>(.046)</w:t>
            </w:r>
          </w:p>
        </w:tc>
        <w:tc>
          <w:tcPr>
            <w:tcW w:w="1360" w:type="dxa"/>
            <w:gridSpan w:val="2"/>
            <w:tcBorders>
              <w:top w:val="nil"/>
              <w:left w:val="nil"/>
              <w:bottom w:val="nil"/>
              <w:right w:val="nil"/>
            </w:tcBorders>
            <w:vAlign w:val="bottom"/>
          </w:tcPr>
          <w:p>
            <w:pPr>
              <w:widowControl w:val="0"/>
              <w:autoSpaceDE w:val="0"/>
              <w:autoSpaceDN w:val="0"/>
              <w:adjustRightInd w:val="0"/>
              <w:spacing w:after="0" w:line="240" w:lineRule="auto"/>
              <w:ind w:right="289"/>
              <w:jc w:val="right"/>
              <w:rPr>
                <w:rFonts w:ascii="Times New Roman" w:hAnsi="Times New Roman" w:cs="Amiri"/>
              </w:rPr>
            </w:pPr>
            <w:r>
              <w:rPr>
                <w:rFonts w:ascii="Arial" w:hAnsi="Arial" w:cs="Arial"/>
                <w:color w:val="000000"/>
              </w:rPr>
              <w:t>(.005)</w:t>
            </w:r>
          </w:p>
        </w:tc>
        <w:tc>
          <w:tcPr>
            <w:tcW w:w="1140" w:type="dxa"/>
            <w:gridSpan w:val="3"/>
            <w:tcBorders>
              <w:top w:val="nil"/>
              <w:left w:val="nil"/>
              <w:bottom w:val="nil"/>
              <w:right w:val="nil"/>
            </w:tcBorders>
            <w:vAlign w:val="bottom"/>
          </w:tcPr>
          <w:p>
            <w:pPr>
              <w:widowControl w:val="0"/>
              <w:autoSpaceDE w:val="0"/>
              <w:autoSpaceDN w:val="0"/>
              <w:adjustRightInd w:val="0"/>
              <w:spacing w:after="0" w:line="240" w:lineRule="auto"/>
              <w:ind w:right="183"/>
              <w:jc w:val="right"/>
              <w:rPr>
                <w:rFonts w:ascii="Times New Roman" w:hAnsi="Times New Roman" w:cs="Amiri"/>
              </w:rPr>
            </w:pPr>
            <w:r>
              <w:rPr>
                <w:rFonts w:ascii="Arial" w:hAnsi="Arial" w:cs="Arial"/>
                <w:color w:val="000000"/>
              </w:rPr>
              <w:t>(1.000)</w:t>
            </w:r>
          </w:p>
        </w:tc>
        <w:tc>
          <w:tcPr>
            <w:tcW w:w="1240" w:type="dxa"/>
            <w:gridSpan w:val="2"/>
            <w:tcBorders>
              <w:top w:val="nil"/>
              <w:left w:val="nil"/>
              <w:bottom w:val="nil"/>
              <w:right w:val="nil"/>
            </w:tcBorders>
            <w:vAlign w:val="bottom"/>
          </w:tcPr>
          <w:p>
            <w:pPr>
              <w:widowControl w:val="0"/>
              <w:autoSpaceDE w:val="0"/>
              <w:autoSpaceDN w:val="0"/>
              <w:adjustRightInd w:val="0"/>
              <w:spacing w:after="0" w:line="240" w:lineRule="auto"/>
              <w:ind w:right="191"/>
              <w:jc w:val="right"/>
              <w:rPr>
                <w:rFonts w:ascii="Times New Roman" w:hAnsi="Times New Roman" w:cs="Amiri"/>
              </w:rPr>
            </w:pPr>
            <w:r>
              <w:rPr>
                <w:rFonts w:ascii="Arial" w:hAnsi="Arial" w:cs="Arial"/>
                <w:color w:val="000000"/>
              </w:rPr>
              <w:t>(2.752)</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288"/>
              <w:jc w:val="right"/>
              <w:rPr>
                <w:rFonts w:ascii="Times New Roman" w:hAnsi="Times New Roman" w:cs="Amiri"/>
              </w:rPr>
            </w:pPr>
            <w:r>
              <w:rPr>
                <w:rFonts w:ascii="Arial" w:hAnsi="Arial" w:cs="Arial"/>
                <w:color w:val="000000"/>
              </w:rPr>
              <w:t>(155.171)</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31" w:hRule="atLeast"/>
        </w:trPr>
        <w:tc>
          <w:tcPr>
            <w:tcW w:w="14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00" w:type="dxa"/>
            <w:vMerge w:val="restart"/>
            <w:tcBorders>
              <w:top w:val="nil"/>
              <w:left w:val="nil"/>
              <w:bottom w:val="nil"/>
              <w:right w:val="nil"/>
            </w:tcBorders>
            <w:vAlign w:val="bottom"/>
          </w:tcPr>
          <w:p>
            <w:pPr>
              <w:widowControl w:val="0"/>
              <w:autoSpaceDE w:val="0"/>
              <w:autoSpaceDN w:val="0"/>
              <w:adjustRightInd w:val="0"/>
              <w:spacing w:after="0" w:line="240" w:lineRule="auto"/>
              <w:ind w:left="440"/>
              <w:rPr>
                <w:rFonts w:ascii="Times New Roman" w:hAnsi="Times New Roman" w:cs="Amiri"/>
              </w:rPr>
            </w:pPr>
            <w:r>
              <w:rPr>
                <w:rFonts w:ascii="Arial" w:hAnsi="Arial" w:cs="Arial"/>
                <w:color w:val="000000"/>
              </w:rPr>
              <w:t>−</w:t>
            </w:r>
          </w:p>
        </w:tc>
        <w:tc>
          <w:tcPr>
            <w:tcW w:w="720" w:type="dxa"/>
            <w:tcBorders>
              <w:top w:val="nil"/>
              <w:left w:val="nil"/>
              <w:bottom w:val="nil"/>
              <w:right w:val="nil"/>
            </w:tcBorders>
            <w:vAlign w:val="bottom"/>
          </w:tcPr>
          <w:p>
            <w:pPr>
              <w:widowControl w:val="0"/>
              <w:autoSpaceDE w:val="0"/>
              <w:autoSpaceDN w:val="0"/>
              <w:adjustRightInd w:val="0"/>
              <w:spacing w:after="0" w:line="130" w:lineRule="exact"/>
              <w:ind w:right="325"/>
              <w:jc w:val="right"/>
              <w:rPr>
                <w:rFonts w:ascii="Times New Roman" w:hAnsi="Times New Roman" w:cs="Amiri"/>
              </w:rPr>
            </w:pPr>
            <w:r>
              <w:rPr>
                <w:rFonts w:ascii="Arial" w:hAnsi="Arial" w:cs="Arial"/>
                <w:color w:val="000000"/>
              </w:rPr>
              <w:t>.176</w:t>
            </w:r>
          </w:p>
        </w:tc>
        <w:tc>
          <w:tcPr>
            <w:tcW w:w="500" w:type="dxa"/>
            <w:vMerge w:val="restart"/>
            <w:tcBorders>
              <w:top w:val="nil"/>
              <w:left w:val="nil"/>
              <w:bottom w:val="nil"/>
              <w:right w:val="nil"/>
            </w:tcBorders>
            <w:vAlign w:val="bottom"/>
          </w:tcPr>
          <w:p>
            <w:pPr>
              <w:widowControl w:val="0"/>
              <w:autoSpaceDE w:val="0"/>
              <w:autoSpaceDN w:val="0"/>
              <w:adjustRightInd w:val="0"/>
              <w:spacing w:after="0" w:line="240" w:lineRule="auto"/>
              <w:ind w:left="360"/>
              <w:rPr>
                <w:rFonts w:ascii="Times New Roman" w:hAnsi="Times New Roman" w:cs="Amiri"/>
              </w:rPr>
            </w:pPr>
            <w:r>
              <w:rPr>
                <w:rFonts w:ascii="Arial" w:hAnsi="Arial" w:cs="Arial"/>
                <w:color w:val="000000"/>
              </w:rPr>
              <w:t>−</w:t>
            </w:r>
          </w:p>
        </w:tc>
        <w:tc>
          <w:tcPr>
            <w:tcW w:w="660" w:type="dxa"/>
            <w:tcBorders>
              <w:top w:val="nil"/>
              <w:left w:val="nil"/>
              <w:bottom w:val="nil"/>
              <w:right w:val="nil"/>
            </w:tcBorders>
            <w:vAlign w:val="bottom"/>
          </w:tcPr>
          <w:p>
            <w:pPr>
              <w:widowControl w:val="0"/>
              <w:autoSpaceDE w:val="0"/>
              <w:autoSpaceDN w:val="0"/>
              <w:adjustRightInd w:val="0"/>
              <w:spacing w:after="0" w:line="130" w:lineRule="exact"/>
              <w:rPr>
                <w:rFonts w:ascii="Times New Roman" w:hAnsi="Times New Roman" w:cs="Amiri"/>
              </w:rPr>
            </w:pPr>
            <w:r>
              <w:rPr>
                <w:rFonts w:ascii="Arial" w:hAnsi="Arial" w:cs="Arial"/>
                <w:color w:val="000000"/>
              </w:rPr>
              <w:t>.022</w:t>
            </w:r>
            <w:r>
              <w:rPr>
                <w:rFonts w:hint="eastAsia" w:ascii="MS PGothic" w:hAnsi="Arial" w:eastAsia="MS PGothic" w:cs="MS PGothic"/>
                <w:color w:val="000000"/>
                <w:vertAlign w:val="superscript"/>
              </w:rPr>
              <w:t>∗</w:t>
            </w:r>
          </w:p>
        </w:tc>
        <w:tc>
          <w:tcPr>
            <w:tcW w:w="580" w:type="dxa"/>
            <w:vMerge w:val="restart"/>
            <w:tcBorders>
              <w:top w:val="nil"/>
              <w:left w:val="nil"/>
              <w:bottom w:val="nil"/>
              <w:right w:val="nil"/>
            </w:tcBorders>
            <w:vAlign w:val="bottom"/>
          </w:tcPr>
          <w:p>
            <w:pPr>
              <w:widowControl w:val="0"/>
              <w:autoSpaceDE w:val="0"/>
              <w:autoSpaceDN w:val="0"/>
              <w:adjustRightInd w:val="0"/>
              <w:spacing w:after="0" w:line="240" w:lineRule="auto"/>
              <w:ind w:left="440"/>
              <w:rPr>
                <w:rFonts w:ascii="Times New Roman" w:hAnsi="Times New Roman" w:cs="Amiri"/>
              </w:rPr>
            </w:pPr>
            <w:r>
              <w:rPr>
                <w:rFonts w:ascii="Arial" w:hAnsi="Arial" w:cs="Arial"/>
                <w:color w:val="000000"/>
              </w:rPr>
              <w:t>−</w:t>
            </w:r>
          </w:p>
        </w:tc>
        <w:tc>
          <w:tcPr>
            <w:tcW w:w="780" w:type="dxa"/>
            <w:tcBorders>
              <w:top w:val="nil"/>
              <w:left w:val="nil"/>
              <w:bottom w:val="nil"/>
              <w:right w:val="nil"/>
            </w:tcBorders>
            <w:vAlign w:val="bottom"/>
          </w:tcPr>
          <w:p>
            <w:pPr>
              <w:widowControl w:val="0"/>
              <w:autoSpaceDE w:val="0"/>
              <w:autoSpaceDN w:val="0"/>
              <w:adjustRightInd w:val="0"/>
              <w:spacing w:after="0" w:line="130" w:lineRule="exact"/>
              <w:rPr>
                <w:rFonts w:ascii="Times New Roman" w:hAnsi="Times New Roman" w:cs="Amiri"/>
              </w:rPr>
            </w:pPr>
            <w:r>
              <w:rPr>
                <w:rFonts w:ascii="Arial" w:hAnsi="Arial" w:cs="Arial"/>
                <w:color w:val="000000"/>
              </w:rPr>
              <w:t>.024</w:t>
            </w:r>
            <w:r>
              <w:rPr>
                <w:rFonts w:hint="eastAsia" w:ascii="MS PGothic" w:hAnsi="Arial" w:eastAsia="MS PGothic" w:cs="MS PGothic"/>
                <w:color w:val="000000"/>
                <w:vertAlign w:val="superscript"/>
              </w:rPr>
              <w:t>∗∗∗</w:t>
            </w: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gridSpan w:val="2"/>
            <w:tcBorders>
              <w:top w:val="nil"/>
              <w:left w:val="nil"/>
              <w:bottom w:val="nil"/>
              <w:right w:val="nil"/>
            </w:tcBorders>
            <w:vAlign w:val="bottom"/>
          </w:tcPr>
          <w:p>
            <w:pPr>
              <w:widowControl w:val="0"/>
              <w:autoSpaceDE w:val="0"/>
              <w:autoSpaceDN w:val="0"/>
              <w:adjustRightInd w:val="0"/>
              <w:spacing w:after="0" w:line="130" w:lineRule="exact"/>
              <w:ind w:right="263"/>
              <w:jc w:val="right"/>
              <w:rPr>
                <w:rFonts w:ascii="Times New Roman" w:hAnsi="Times New Roman" w:cs="Amiri"/>
              </w:rPr>
            </w:pPr>
            <w:r>
              <w:rPr>
                <w:rFonts w:ascii="Arial" w:hAnsi="Arial" w:cs="Arial"/>
                <w:color w:val="000000"/>
              </w:rPr>
              <w:t>0.298</w:t>
            </w: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130" w:lineRule="exact"/>
              <w:ind w:right="251"/>
              <w:jc w:val="right"/>
              <w:rPr>
                <w:rFonts w:ascii="Times New Roman" w:hAnsi="Times New Roman" w:cs="Amiri"/>
              </w:rPr>
            </w:pPr>
            <w:r>
              <w:rPr>
                <w:rFonts w:ascii="Arial" w:hAnsi="Arial" w:cs="Arial"/>
                <w:color w:val="000000"/>
              </w:rPr>
              <w:t>2.665</w:t>
            </w:r>
          </w:p>
        </w:tc>
        <w:tc>
          <w:tcPr>
            <w:tcW w:w="1500" w:type="dxa"/>
            <w:tcBorders>
              <w:top w:val="nil"/>
              <w:left w:val="nil"/>
              <w:bottom w:val="nil"/>
              <w:right w:val="nil"/>
            </w:tcBorders>
            <w:vAlign w:val="bottom"/>
          </w:tcPr>
          <w:p>
            <w:pPr>
              <w:widowControl w:val="0"/>
              <w:autoSpaceDE w:val="0"/>
              <w:autoSpaceDN w:val="0"/>
              <w:adjustRightInd w:val="0"/>
              <w:spacing w:after="0" w:line="130" w:lineRule="exact"/>
              <w:ind w:left="420"/>
              <w:rPr>
                <w:rFonts w:ascii="Times New Roman" w:hAnsi="Times New Roman" w:cs="Amiri"/>
              </w:rPr>
            </w:pPr>
            <w:r>
              <w:rPr>
                <w:rFonts w:ascii="Arial" w:hAnsi="Arial" w:cs="Arial"/>
                <w:color w:val="000000"/>
              </w:rPr>
              <w:t>332.344</w:t>
            </w:r>
            <w:r>
              <w:rPr>
                <w:rFonts w:hint="eastAsia" w:ascii="MS PGothic" w:hAnsi="Arial" w:eastAsia="MS PGothic" w:cs="MS PGothic"/>
                <w:color w:val="000000"/>
                <w:vertAlign w:val="superscript"/>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160"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0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580" w:type="dxa"/>
            <w:vMerge w:val="continue"/>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6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00" w:type="dxa"/>
            <w:tcBorders>
              <w:top w:val="nil"/>
              <w:left w:val="nil"/>
              <w:bottom w:val="nil"/>
              <w:right w:val="nil"/>
            </w:tcBorders>
            <w:vAlign w:val="bottom"/>
          </w:tcPr>
          <w:p>
            <w:pPr>
              <w:widowControl w:val="0"/>
              <w:autoSpaceDE w:val="0"/>
              <w:autoSpaceDN w:val="0"/>
              <w:adjustRightInd w:val="0"/>
              <w:spacing w:after="0" w:line="160" w:lineRule="exact"/>
              <w:ind w:right="988"/>
              <w:jc w:val="right"/>
              <w:rPr>
                <w:rFonts w:ascii="Times New Roman" w:hAnsi="Times New Roman" w:cs="Amiri"/>
              </w:rPr>
            </w:pPr>
            <w:r>
              <w:rPr>
                <w:rFonts w:ascii="Arial" w:hAnsi="Arial" w:cs="Arial"/>
                <w:color w:val="000000"/>
              </w:rPr>
              <w:t>−</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69" w:hRule="atLeast"/>
        </w:trPr>
        <w:tc>
          <w:tcPr>
            <w:tcW w:w="140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20" w:type="dxa"/>
            <w:gridSpan w:val="2"/>
            <w:tcBorders>
              <w:top w:val="nil"/>
              <w:left w:val="nil"/>
              <w:bottom w:val="nil"/>
              <w:right w:val="nil"/>
            </w:tcBorders>
            <w:vAlign w:val="bottom"/>
          </w:tcPr>
          <w:p>
            <w:pPr>
              <w:widowControl w:val="0"/>
              <w:autoSpaceDE w:val="0"/>
              <w:autoSpaceDN w:val="0"/>
              <w:adjustRightInd w:val="0"/>
              <w:spacing w:after="0" w:line="240" w:lineRule="auto"/>
              <w:ind w:right="245"/>
              <w:jc w:val="right"/>
              <w:rPr>
                <w:rFonts w:ascii="Times New Roman" w:hAnsi="Times New Roman" w:cs="Amiri"/>
              </w:rPr>
            </w:pPr>
            <w:r>
              <w:rPr>
                <w:rFonts w:ascii="Arial" w:hAnsi="Arial" w:cs="Arial"/>
                <w:color w:val="000000"/>
              </w:rPr>
              <w:t>(.153)</w:t>
            </w:r>
          </w:p>
        </w:tc>
        <w:tc>
          <w:tcPr>
            <w:tcW w:w="1160" w:type="dxa"/>
            <w:gridSpan w:val="2"/>
            <w:tcBorders>
              <w:top w:val="nil"/>
              <w:left w:val="nil"/>
              <w:bottom w:val="nil"/>
              <w:right w:val="nil"/>
            </w:tcBorders>
            <w:vAlign w:val="bottom"/>
          </w:tcPr>
          <w:p>
            <w:pPr>
              <w:widowControl w:val="0"/>
              <w:autoSpaceDE w:val="0"/>
              <w:autoSpaceDN w:val="0"/>
              <w:adjustRightInd w:val="0"/>
              <w:spacing w:after="0" w:line="240" w:lineRule="auto"/>
              <w:ind w:right="172"/>
              <w:jc w:val="right"/>
              <w:rPr>
                <w:rFonts w:ascii="Times New Roman" w:hAnsi="Times New Roman" w:cs="Amiri"/>
              </w:rPr>
            </w:pPr>
            <w:r>
              <w:rPr>
                <w:rFonts w:ascii="Arial" w:hAnsi="Arial" w:cs="Arial"/>
                <w:color w:val="000000"/>
              </w:rPr>
              <w:t>(.012)</w:t>
            </w:r>
          </w:p>
        </w:tc>
        <w:tc>
          <w:tcPr>
            <w:tcW w:w="1360" w:type="dxa"/>
            <w:gridSpan w:val="2"/>
            <w:tcBorders>
              <w:top w:val="nil"/>
              <w:left w:val="nil"/>
              <w:bottom w:val="nil"/>
              <w:right w:val="nil"/>
            </w:tcBorders>
            <w:vAlign w:val="bottom"/>
          </w:tcPr>
          <w:p>
            <w:pPr>
              <w:widowControl w:val="0"/>
              <w:autoSpaceDE w:val="0"/>
              <w:autoSpaceDN w:val="0"/>
              <w:adjustRightInd w:val="0"/>
              <w:spacing w:after="0" w:line="240" w:lineRule="auto"/>
              <w:ind w:right="289"/>
              <w:jc w:val="right"/>
              <w:rPr>
                <w:rFonts w:ascii="Times New Roman" w:hAnsi="Times New Roman" w:cs="Amiri"/>
              </w:rPr>
            </w:pPr>
            <w:r>
              <w:rPr>
                <w:rFonts w:ascii="Arial" w:hAnsi="Arial" w:cs="Arial"/>
                <w:color w:val="000000"/>
              </w:rPr>
              <w:t>(.006)</w:t>
            </w:r>
          </w:p>
        </w:tc>
        <w:tc>
          <w:tcPr>
            <w:tcW w:w="3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780" w:type="dxa"/>
            <w:gridSpan w:val="2"/>
            <w:tcBorders>
              <w:top w:val="nil"/>
              <w:left w:val="nil"/>
              <w:bottom w:val="nil"/>
              <w:right w:val="nil"/>
            </w:tcBorders>
            <w:vAlign w:val="bottom"/>
          </w:tcPr>
          <w:p>
            <w:pPr>
              <w:widowControl w:val="0"/>
              <w:autoSpaceDE w:val="0"/>
              <w:autoSpaceDN w:val="0"/>
              <w:adjustRightInd w:val="0"/>
              <w:spacing w:after="0" w:line="240" w:lineRule="auto"/>
              <w:ind w:right="183"/>
              <w:jc w:val="right"/>
              <w:rPr>
                <w:rFonts w:ascii="Times New Roman" w:hAnsi="Times New Roman" w:cs="Amiri"/>
              </w:rPr>
            </w:pPr>
            <w:r>
              <w:rPr>
                <w:rFonts w:ascii="Arial" w:hAnsi="Arial" w:cs="Arial"/>
                <w:color w:val="000000"/>
              </w:rPr>
              <w:t>(.755)</w:t>
            </w:r>
          </w:p>
        </w:tc>
        <w:tc>
          <w:tcPr>
            <w:tcW w:w="1240" w:type="dxa"/>
            <w:gridSpan w:val="2"/>
            <w:tcBorders>
              <w:top w:val="nil"/>
              <w:left w:val="nil"/>
              <w:bottom w:val="nil"/>
              <w:right w:val="nil"/>
            </w:tcBorders>
            <w:vAlign w:val="bottom"/>
          </w:tcPr>
          <w:p>
            <w:pPr>
              <w:widowControl w:val="0"/>
              <w:autoSpaceDE w:val="0"/>
              <w:autoSpaceDN w:val="0"/>
              <w:adjustRightInd w:val="0"/>
              <w:spacing w:after="0" w:line="240" w:lineRule="auto"/>
              <w:ind w:right="191"/>
              <w:jc w:val="right"/>
              <w:rPr>
                <w:rFonts w:ascii="Times New Roman" w:hAnsi="Times New Roman" w:cs="Amiri"/>
              </w:rPr>
            </w:pPr>
            <w:r>
              <w:rPr>
                <w:rFonts w:ascii="Arial" w:hAnsi="Arial" w:cs="Arial"/>
                <w:color w:val="000000"/>
              </w:rPr>
              <w:t>(2.407)</w:t>
            </w:r>
          </w:p>
        </w:tc>
        <w:tc>
          <w:tcPr>
            <w:tcW w:w="1500" w:type="dxa"/>
            <w:tcBorders>
              <w:top w:val="nil"/>
              <w:left w:val="nil"/>
              <w:bottom w:val="nil"/>
              <w:right w:val="nil"/>
            </w:tcBorders>
            <w:vAlign w:val="bottom"/>
          </w:tcPr>
          <w:p>
            <w:pPr>
              <w:widowControl w:val="0"/>
              <w:autoSpaceDE w:val="0"/>
              <w:autoSpaceDN w:val="0"/>
              <w:adjustRightInd w:val="0"/>
              <w:spacing w:after="0" w:line="240" w:lineRule="auto"/>
              <w:ind w:right="288"/>
              <w:jc w:val="right"/>
              <w:rPr>
                <w:rFonts w:ascii="Times New Roman" w:hAnsi="Times New Roman" w:cs="Amiri"/>
              </w:rPr>
            </w:pPr>
            <w:r>
              <w:rPr>
                <w:rFonts w:ascii="Arial" w:hAnsi="Arial" w:cs="Arial"/>
                <w:color w:val="000000"/>
              </w:rPr>
              <w:t>(99.899)</w:t>
            </w:r>
          </w:p>
        </w:tc>
        <w:tc>
          <w:tcPr>
            <w:tcW w:w="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bl>
    <w:p>
      <w:pPr>
        <w:widowControl w:val="0"/>
        <w:autoSpaceDE w:val="0"/>
        <w:autoSpaceDN w:val="0"/>
        <w:adjustRightInd w:val="0"/>
        <w:spacing w:after="0" w:line="82" w:lineRule="exact"/>
        <w:rPr>
          <w:rFonts w:ascii="Times New Roman" w:hAnsi="Times New Roman" w:cs="Amiri"/>
        </w:rPr>
      </w:pPr>
      <w:r>
        <mc:AlternateContent>
          <mc:Choice Requires="wps">
            <w:drawing>
              <wp:anchor distT="0" distB="0" distL="114300" distR="114300" simplePos="0" relativeHeight="251724800" behindDoc="1" locked="0" layoutInCell="0" allowOverlap="1">
                <wp:simplePos x="0" y="0"/>
                <wp:positionH relativeFrom="column">
                  <wp:posOffset>-1270</wp:posOffset>
                </wp:positionH>
                <wp:positionV relativeFrom="paragraph">
                  <wp:posOffset>36830</wp:posOffset>
                </wp:positionV>
                <wp:extent cx="5791835" cy="0"/>
                <wp:effectExtent l="0" t="0" r="635" b="1270"/>
                <wp:wrapNone/>
                <wp:docPr id="5" name="Line 67"/>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9578">
                          <a:solidFill>
                            <a:srgbClr val="FFFFFF"/>
                          </a:solidFill>
                          <a:round/>
                        </a:ln>
                      </wps:spPr>
                      <wps:bodyPr/>
                    </wps:wsp>
                  </a:graphicData>
                </a:graphic>
              </wp:anchor>
            </w:drawing>
          </mc:Choice>
          <mc:Fallback>
            <w:pict>
              <v:line id="Line 67" o:spid="_x0000_s1026" o:spt="20" style="position:absolute;left:0pt;margin-left:-0.1pt;margin-top:2.9pt;height:0pt;width:456.05pt;z-index:-251591680;mso-width-relative:page;mso-height-relative:page;" filled="f" stroked="t" coordsize="21600,21600" o:allowincell="f" o:gfxdata="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62sDxtQA&#10;AAAFAQAADwAAAAAAAAABACAAAAAiAAAAZHJzL2Rvd25yZXYueG1sUEsBAhQAFAAAAAgAh07iQHRn&#10;ZyixAQAAUgMAAA4AAAAAAAAAAQAgAAAAIwEAAGRycy9lMm9Eb2MueG1sUEsFBgAAAAAGAAYAWQEA&#10;AEYFAAAAAA==&#10;">
                <v:fill on="f" focussize="0,0"/>
                <v:stroke weight="0.754173228346457pt" color="#FFFFFF" joinstyle="round"/>
                <v:imagedata o:title=""/>
                <o:lock v:ext="edit" aspectratio="f"/>
              </v:line>
            </w:pict>
          </mc:Fallback>
        </mc:AlternateContent>
      </w:r>
    </w:p>
    <w:p>
      <w:pPr>
        <w:widowControl w:val="0"/>
        <w:overflowPunct w:val="0"/>
        <w:autoSpaceDE w:val="0"/>
        <w:autoSpaceDN w:val="0"/>
        <w:adjustRightInd w:val="0"/>
        <w:spacing w:after="0" w:line="283" w:lineRule="auto"/>
        <w:ind w:firstLine="46"/>
        <w:jc w:val="both"/>
        <w:rPr>
          <w:rFonts w:ascii="Times New Roman" w:hAnsi="Times New Roman" w:cs="Amiri"/>
        </w:rPr>
      </w:pPr>
      <w:r>
        <w:rPr>
          <w:rFonts w:ascii="Arial" w:hAnsi="Arial" w:cs="Arial"/>
          <w:i/>
          <w:iCs/>
          <w:color w:val="000000"/>
        </w:rPr>
        <w:t xml:space="preserve">Notes </w:t>
      </w:r>
      <w:r>
        <w:rPr>
          <w:rFonts w:ascii="Arial" w:hAnsi="Arial" w:cs="Arial"/>
          <w:color w:val="000000"/>
        </w:rPr>
        <w:t>Standard errors in parentheses. Other control variables: age squared, region, urban, education, han,</w:t>
      </w:r>
      <w:r>
        <w:rPr>
          <w:rFonts w:ascii="Arial" w:hAnsi="Arial" w:cs="Arial"/>
          <w:i/>
          <w:iCs/>
          <w:color w:val="000000"/>
        </w:rPr>
        <w:t xml:space="preserve"> </w:t>
      </w:r>
      <w:r>
        <w:rPr>
          <w:rFonts w:ascii="Arial" w:hAnsi="Arial" w:cs="Arial"/>
          <w:color w:val="000000"/>
        </w:rPr>
        <w:t>marital status, urbanization index, time dummies, health insurance status, household expenditures. N=22117 (male sample), N=23130 (female sample).</w:t>
      </w:r>
    </w:p>
    <w:p>
      <w:pPr>
        <w:widowControl w:val="0"/>
        <w:autoSpaceDE w:val="0"/>
        <w:autoSpaceDN w:val="0"/>
        <w:adjustRightInd w:val="0"/>
        <w:spacing w:after="0" w:line="240" w:lineRule="auto"/>
        <w:rPr>
          <w:rFonts w:ascii="Times New Roman" w:hAnsi="Times New Roman" w:cs="Amiri"/>
        </w:rPr>
        <w:sectPr>
          <w:pgSz w:w="12240" w:h="15840"/>
          <w:pgMar w:top="1440"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sectPr>
          <w:type w:val="continuous"/>
          <w:pgSz w:w="12240" w:h="15840"/>
          <w:pgMar w:top="1440" w:right="6140" w:bottom="347" w:left="5860" w:header="720" w:footer="720" w:gutter="0"/>
          <w:cols w:equalWidth="0" w:num="1">
            <w:col w:w="240"/>
          </w:cols>
        </w:sectPr>
      </w:pPr>
    </w:p>
    <w:p>
      <w:pPr>
        <w:widowControl w:val="0"/>
        <w:autoSpaceDE w:val="0"/>
        <w:autoSpaceDN w:val="0"/>
        <w:adjustRightInd w:val="0"/>
        <w:spacing w:after="0" w:line="240" w:lineRule="auto"/>
        <w:rPr>
          <w:rFonts w:ascii="Times New Roman" w:hAnsi="Times New Roman" w:cs="Amiri"/>
        </w:rPr>
      </w:pPr>
      <w:bookmarkStart w:id="38" w:name="page40"/>
      <w:bookmarkEnd w:id="38"/>
      <w:r>
        <w:rPr>
          <w:rFonts w:ascii="Arial" w:hAnsi="Arial" w:cs="Arial"/>
          <w:b/>
          <w:bCs/>
          <w:color w:val="000000"/>
        </w:rPr>
        <w:t>Overweight and obesity results</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07" w:lineRule="exact"/>
        <w:rPr>
          <w:rFonts w:ascii="Times New Roman" w:hAnsi="Times New Roman" w:cs="Amiri"/>
        </w:rPr>
      </w:pPr>
    </w:p>
    <w:p>
      <w:pPr>
        <w:widowControl w:val="0"/>
        <w:autoSpaceDE w:val="0"/>
        <w:autoSpaceDN w:val="0"/>
        <w:adjustRightInd w:val="0"/>
        <w:spacing w:after="0" w:line="240" w:lineRule="auto"/>
        <w:ind w:left="320"/>
        <w:rPr>
          <w:rFonts w:ascii="Times New Roman" w:hAnsi="Times New Roman" w:cs="Amiri"/>
        </w:rPr>
      </w:pPr>
      <w:r>
        <w:rPr>
          <w:rFonts w:ascii="Gabriola" w:hAnsi="Gabriola" w:cs="Gabriola"/>
          <w:color w:val="000000"/>
        </w:rPr>
        <w:t>Table 0.17</w:t>
      </w:r>
      <w:r>
        <w:rPr>
          <w:rFonts w:ascii="Gabriola" w:hAnsi="Gabriola" w:cs="Gabriola"/>
          <w:color w:val="000000"/>
          <w:u w:val="single"/>
        </w:rPr>
        <w:t>: Analysis of the e</w:t>
      </w:r>
      <w:r>
        <w:rPr>
          <w:rFonts w:ascii="Cambria Math" w:hAnsi="Cambria Math" w:cs="Cambria Math"/>
          <w:color w:val="000000"/>
          <w:u w:val="single"/>
        </w:rPr>
        <w:t>ﬀ</w:t>
      </w:r>
      <w:r>
        <w:rPr>
          <w:rFonts w:ascii="Gabriola" w:hAnsi="Gabriola" w:cs="Gabriola"/>
          <w:color w:val="000000"/>
          <w:u w:val="single"/>
        </w:rPr>
        <w:t>ect of a diabetes diagnosis on overweight a</w:t>
      </w:r>
      <w:r>
        <w:rPr>
          <w:rFonts w:ascii="Gabriola" w:hAnsi="Gabriola" w:cs="Gabriola"/>
          <w:color w:val="000000"/>
        </w:rPr>
        <w:t>nd obesity</w:t>
      </w:r>
    </w:p>
    <w:tbl>
      <w:tblPr>
        <w:tblStyle w:val="12"/>
        <w:tblW w:w="6440" w:type="dxa"/>
        <w:tblInd w:w="1340" w:type="dxa"/>
        <w:tblLayout w:type="fixed"/>
        <w:tblCellMar>
          <w:top w:w="0" w:type="dxa"/>
          <w:left w:w="0" w:type="dxa"/>
          <w:bottom w:w="0" w:type="dxa"/>
          <w:right w:w="0" w:type="dxa"/>
        </w:tblCellMar>
      </w:tblPr>
      <w:tblGrid>
        <w:gridCol w:w="1240"/>
        <w:gridCol w:w="1520"/>
        <w:gridCol w:w="840"/>
        <w:gridCol w:w="240"/>
        <w:gridCol w:w="1660"/>
        <w:gridCol w:w="820"/>
        <w:gridCol w:w="120"/>
      </w:tblGrid>
      <w:tr>
        <w:tblPrEx>
          <w:tblLayout w:type="fixed"/>
        </w:tblPrEx>
        <w:trPr>
          <w:trHeight w:val="394" w:hRule="atLeast"/>
        </w:trPr>
        <w:tc>
          <w:tcPr>
            <w:tcW w:w="1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nil"/>
              <w:right w:val="nil"/>
            </w:tcBorders>
            <w:vAlign w:val="bottom"/>
          </w:tcPr>
          <w:p>
            <w:pPr>
              <w:widowControl w:val="0"/>
              <w:autoSpaceDE w:val="0"/>
              <w:autoSpaceDN w:val="0"/>
              <w:adjustRightInd w:val="0"/>
              <w:spacing w:after="0" w:line="394" w:lineRule="exact"/>
              <w:jc w:val="right"/>
              <w:rPr>
                <w:rFonts w:ascii="Times New Roman" w:hAnsi="Times New Roman" w:cs="Amiri"/>
              </w:rPr>
            </w:pPr>
            <w:r>
              <w:rPr>
                <w:rFonts w:ascii="Gabriola" w:hAnsi="Gabriola" w:cs="Gabriola"/>
                <w:color w:val="000000"/>
              </w:rPr>
              <w:t>Males</w:t>
            </w:r>
          </w:p>
        </w:tc>
        <w:tc>
          <w:tcPr>
            <w:tcW w:w="8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660" w:type="dxa"/>
            <w:tcBorders>
              <w:top w:val="nil"/>
              <w:left w:val="nil"/>
              <w:bottom w:val="nil"/>
              <w:right w:val="nil"/>
            </w:tcBorders>
            <w:vAlign w:val="bottom"/>
          </w:tcPr>
          <w:p>
            <w:pPr>
              <w:widowControl w:val="0"/>
              <w:autoSpaceDE w:val="0"/>
              <w:autoSpaceDN w:val="0"/>
              <w:adjustRightInd w:val="0"/>
              <w:spacing w:after="0" w:line="394" w:lineRule="exact"/>
              <w:jc w:val="right"/>
              <w:rPr>
                <w:rFonts w:ascii="Times New Roman" w:hAnsi="Times New Roman" w:cs="Amiri"/>
              </w:rPr>
            </w:pPr>
            <w:r>
              <w:rPr>
                <w:rFonts w:ascii="Gabriola" w:hAnsi="Gabriola" w:cs="Gabriola"/>
                <w:color w:val="000000"/>
              </w:rPr>
              <w:t>Females</w:t>
            </w:r>
          </w:p>
        </w:tc>
        <w:tc>
          <w:tcPr>
            <w:tcW w:w="8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62" w:hRule="atLeast"/>
        </w:trPr>
        <w:tc>
          <w:tcPr>
            <w:tcW w:w="1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4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6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6" w:hRule="atLeast"/>
        </w:trPr>
        <w:tc>
          <w:tcPr>
            <w:tcW w:w="1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nil"/>
              <w:right w:val="nil"/>
            </w:tcBorders>
            <w:vAlign w:val="bottom"/>
          </w:tcPr>
          <w:p>
            <w:pPr>
              <w:widowControl w:val="0"/>
              <w:autoSpaceDE w:val="0"/>
              <w:autoSpaceDN w:val="0"/>
              <w:adjustRightInd w:val="0"/>
              <w:spacing w:after="0" w:line="275" w:lineRule="exact"/>
              <w:ind w:right="664"/>
              <w:jc w:val="right"/>
              <w:rPr>
                <w:rFonts w:ascii="Times New Roman" w:hAnsi="Times New Roman" w:cs="Amiri"/>
              </w:rPr>
            </w:pPr>
            <w:r>
              <w:rPr>
                <w:rFonts w:ascii="Gabriola" w:hAnsi="Gabriola" w:cs="Gabriola"/>
                <w:color w:val="000000"/>
              </w:rPr>
              <w:t>(1)</w:t>
            </w:r>
          </w:p>
        </w:tc>
        <w:tc>
          <w:tcPr>
            <w:tcW w:w="840" w:type="dxa"/>
            <w:tcBorders>
              <w:top w:val="nil"/>
              <w:left w:val="nil"/>
              <w:bottom w:val="nil"/>
              <w:right w:val="nil"/>
            </w:tcBorders>
            <w:vAlign w:val="bottom"/>
          </w:tcPr>
          <w:p>
            <w:pPr>
              <w:widowControl w:val="0"/>
              <w:autoSpaceDE w:val="0"/>
              <w:autoSpaceDN w:val="0"/>
              <w:adjustRightInd w:val="0"/>
              <w:spacing w:after="0" w:line="275" w:lineRule="exact"/>
              <w:ind w:right="224"/>
              <w:jc w:val="right"/>
              <w:rPr>
                <w:rFonts w:ascii="Times New Roman" w:hAnsi="Times New Roman" w:cs="Amiri"/>
              </w:rPr>
            </w:pPr>
            <w:r>
              <w:rPr>
                <w:rFonts w:ascii="Gabriola" w:hAnsi="Gabriola" w:cs="Gabriola"/>
                <w:color w:val="000000"/>
              </w:rPr>
              <w:t>(2)</w:t>
            </w: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660" w:type="dxa"/>
            <w:tcBorders>
              <w:top w:val="nil"/>
              <w:left w:val="nil"/>
              <w:bottom w:val="nil"/>
              <w:right w:val="nil"/>
            </w:tcBorders>
            <w:vAlign w:val="bottom"/>
          </w:tcPr>
          <w:p>
            <w:pPr>
              <w:widowControl w:val="0"/>
              <w:autoSpaceDE w:val="0"/>
              <w:autoSpaceDN w:val="0"/>
              <w:adjustRightInd w:val="0"/>
              <w:spacing w:after="0" w:line="275" w:lineRule="exact"/>
              <w:ind w:right="745"/>
              <w:jc w:val="right"/>
              <w:rPr>
                <w:rFonts w:ascii="Times New Roman" w:hAnsi="Times New Roman" w:cs="Amiri"/>
              </w:rPr>
            </w:pPr>
            <w:r>
              <w:rPr>
                <w:rFonts w:ascii="Gabriola" w:hAnsi="Gabriola" w:cs="Gabriola"/>
                <w:color w:val="000000"/>
              </w:rPr>
              <w:t>(3)</w:t>
            </w:r>
          </w:p>
        </w:tc>
        <w:tc>
          <w:tcPr>
            <w:tcW w:w="820" w:type="dxa"/>
            <w:tcBorders>
              <w:top w:val="nil"/>
              <w:left w:val="nil"/>
              <w:bottom w:val="nil"/>
              <w:right w:val="nil"/>
            </w:tcBorders>
            <w:vAlign w:val="bottom"/>
          </w:tcPr>
          <w:p>
            <w:pPr>
              <w:widowControl w:val="0"/>
              <w:autoSpaceDE w:val="0"/>
              <w:autoSpaceDN w:val="0"/>
              <w:adjustRightInd w:val="0"/>
              <w:spacing w:after="0" w:line="275" w:lineRule="exact"/>
              <w:ind w:right="204"/>
              <w:jc w:val="right"/>
              <w:rPr>
                <w:rFonts w:ascii="Times New Roman" w:hAnsi="Times New Roman" w:cs="Amiri"/>
              </w:rPr>
            </w:pPr>
            <w:r>
              <w:rPr>
                <w:rFonts w:ascii="Gabriola" w:hAnsi="Gabriola" w:cs="Gabriola"/>
                <w:color w:val="000000"/>
              </w:rPr>
              <w:t>(4)</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35" w:hRule="atLeast"/>
        </w:trPr>
        <w:tc>
          <w:tcPr>
            <w:tcW w:w="1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nil"/>
              <w:right w:val="nil"/>
            </w:tcBorders>
            <w:vAlign w:val="bottom"/>
          </w:tcPr>
          <w:p>
            <w:pPr>
              <w:widowControl w:val="0"/>
              <w:autoSpaceDE w:val="0"/>
              <w:autoSpaceDN w:val="0"/>
              <w:adjustRightInd w:val="0"/>
              <w:spacing w:after="0" w:line="335" w:lineRule="exact"/>
              <w:ind w:right="244"/>
              <w:jc w:val="right"/>
              <w:rPr>
                <w:rFonts w:ascii="Times New Roman" w:hAnsi="Times New Roman" w:cs="Amiri"/>
              </w:rPr>
            </w:pPr>
            <w:r>
              <w:rPr>
                <w:rFonts w:ascii="Gabriola" w:hAnsi="Gabriola" w:cs="Gabriola"/>
                <w:color w:val="000000"/>
              </w:rPr>
              <w:t>Overweight</w:t>
            </w:r>
          </w:p>
        </w:tc>
        <w:tc>
          <w:tcPr>
            <w:tcW w:w="840" w:type="dxa"/>
            <w:tcBorders>
              <w:top w:val="nil"/>
              <w:left w:val="nil"/>
              <w:bottom w:val="nil"/>
              <w:right w:val="nil"/>
            </w:tcBorders>
            <w:vAlign w:val="bottom"/>
          </w:tcPr>
          <w:p>
            <w:pPr>
              <w:widowControl w:val="0"/>
              <w:autoSpaceDE w:val="0"/>
              <w:autoSpaceDN w:val="0"/>
              <w:adjustRightInd w:val="0"/>
              <w:spacing w:after="0" w:line="335" w:lineRule="exact"/>
              <w:ind w:right="64"/>
              <w:jc w:val="right"/>
              <w:rPr>
                <w:rFonts w:ascii="Times New Roman" w:hAnsi="Times New Roman" w:cs="Amiri"/>
              </w:rPr>
            </w:pPr>
            <w:r>
              <w:rPr>
                <w:rFonts w:ascii="Gabriola" w:hAnsi="Gabriola" w:cs="Gabriola"/>
                <w:color w:val="000000"/>
              </w:rPr>
              <w:t>Obese</w:t>
            </w: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660" w:type="dxa"/>
            <w:tcBorders>
              <w:top w:val="nil"/>
              <w:left w:val="nil"/>
              <w:bottom w:val="nil"/>
              <w:right w:val="nil"/>
            </w:tcBorders>
            <w:vAlign w:val="bottom"/>
          </w:tcPr>
          <w:p>
            <w:pPr>
              <w:widowControl w:val="0"/>
              <w:autoSpaceDE w:val="0"/>
              <w:autoSpaceDN w:val="0"/>
              <w:adjustRightInd w:val="0"/>
              <w:spacing w:after="0" w:line="335" w:lineRule="exact"/>
              <w:ind w:right="325"/>
              <w:jc w:val="right"/>
              <w:rPr>
                <w:rFonts w:ascii="Times New Roman" w:hAnsi="Times New Roman" w:cs="Amiri"/>
              </w:rPr>
            </w:pPr>
            <w:r>
              <w:rPr>
                <w:rFonts w:ascii="Gabriola" w:hAnsi="Gabriola" w:cs="Gabriola"/>
                <w:color w:val="000000"/>
              </w:rPr>
              <w:t>Overweight</w:t>
            </w:r>
          </w:p>
        </w:tc>
        <w:tc>
          <w:tcPr>
            <w:tcW w:w="820" w:type="dxa"/>
            <w:tcBorders>
              <w:top w:val="nil"/>
              <w:left w:val="nil"/>
              <w:bottom w:val="nil"/>
              <w:right w:val="nil"/>
            </w:tcBorders>
            <w:vAlign w:val="bottom"/>
          </w:tcPr>
          <w:p>
            <w:pPr>
              <w:widowControl w:val="0"/>
              <w:autoSpaceDE w:val="0"/>
              <w:autoSpaceDN w:val="0"/>
              <w:adjustRightInd w:val="0"/>
              <w:spacing w:after="0" w:line="335" w:lineRule="exact"/>
              <w:ind w:right="44"/>
              <w:jc w:val="right"/>
              <w:rPr>
                <w:rFonts w:ascii="Times New Roman" w:hAnsi="Times New Roman" w:cs="Amiri"/>
              </w:rPr>
            </w:pPr>
            <w:r>
              <w:rPr>
                <w:rFonts w:ascii="Gabriola" w:hAnsi="Gabriola" w:cs="Gabriola"/>
                <w:color w:val="000000"/>
              </w:rPr>
              <w:t>Obese</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62" w:hRule="atLeast"/>
        </w:trPr>
        <w:tc>
          <w:tcPr>
            <w:tcW w:w="124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260" w:type="dxa"/>
            <w:gridSpan w:val="4"/>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29" w:hRule="atLeast"/>
        </w:trPr>
        <w:tc>
          <w:tcPr>
            <w:tcW w:w="1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4260" w:type="dxa"/>
            <w:gridSpan w:val="4"/>
            <w:tcBorders>
              <w:top w:val="nil"/>
              <w:left w:val="nil"/>
              <w:bottom w:val="nil"/>
              <w:right w:val="nil"/>
            </w:tcBorders>
            <w:vAlign w:val="bottom"/>
          </w:tcPr>
          <w:p>
            <w:pPr>
              <w:widowControl w:val="0"/>
              <w:autoSpaceDE w:val="0"/>
              <w:autoSpaceDN w:val="0"/>
              <w:adjustRightInd w:val="0"/>
              <w:spacing w:after="0" w:line="328" w:lineRule="exact"/>
              <w:ind w:left="704"/>
              <w:jc w:val="center"/>
              <w:rPr>
                <w:rFonts w:ascii="Times New Roman" w:hAnsi="Times New Roman" w:cs="Amiri"/>
              </w:rPr>
            </w:pPr>
            <w:r>
              <w:rPr>
                <w:rFonts w:ascii="Gabriola" w:hAnsi="Gabriola" w:cs="Gabriola"/>
                <w:i/>
                <w:iCs/>
                <w:color w:val="000000"/>
              </w:rPr>
              <w:t>Marginal structural model</w:t>
            </w:r>
          </w:p>
        </w:tc>
        <w:tc>
          <w:tcPr>
            <w:tcW w:w="8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57" w:hRule="atLeast"/>
        </w:trPr>
        <w:tc>
          <w:tcPr>
            <w:tcW w:w="1240" w:type="dxa"/>
            <w:tcBorders>
              <w:top w:val="nil"/>
              <w:left w:val="nil"/>
              <w:bottom w:val="nil"/>
              <w:right w:val="nil"/>
            </w:tcBorders>
            <w:vAlign w:val="bottom"/>
          </w:tcPr>
          <w:p>
            <w:pPr>
              <w:widowControl w:val="0"/>
              <w:autoSpaceDE w:val="0"/>
              <w:autoSpaceDN w:val="0"/>
              <w:adjustRightInd w:val="0"/>
              <w:spacing w:after="0" w:line="357" w:lineRule="exact"/>
              <w:ind w:left="120"/>
              <w:rPr>
                <w:rFonts w:ascii="Times New Roman" w:hAnsi="Times New Roman" w:cs="Amiri"/>
              </w:rPr>
            </w:pPr>
            <w:r>
              <w:rPr>
                <w:rFonts w:ascii="Gabriola" w:hAnsi="Gabriola" w:cs="Gabriola"/>
                <w:color w:val="000000"/>
              </w:rPr>
              <w:t>Diabetes</w:t>
            </w:r>
          </w:p>
        </w:tc>
        <w:tc>
          <w:tcPr>
            <w:tcW w:w="1520" w:type="dxa"/>
            <w:tcBorders>
              <w:top w:val="nil"/>
              <w:left w:val="nil"/>
              <w:bottom w:val="nil"/>
              <w:right w:val="nil"/>
            </w:tcBorders>
            <w:vAlign w:val="bottom"/>
          </w:tcPr>
          <w:p>
            <w:pPr>
              <w:widowControl w:val="0"/>
              <w:autoSpaceDE w:val="0"/>
              <w:autoSpaceDN w:val="0"/>
              <w:adjustRightInd w:val="0"/>
              <w:spacing w:after="0" w:line="357" w:lineRule="exact"/>
              <w:ind w:right="424"/>
              <w:jc w:val="right"/>
              <w:rPr>
                <w:rFonts w:ascii="Times New Roman" w:hAnsi="Times New Roman" w:cs="Amiri"/>
              </w:rPr>
            </w:pPr>
            <w:r>
              <w:rPr>
                <w:rFonts w:ascii="Arial" w:hAnsi="Arial" w:cs="Arial"/>
                <w:color w:val="000000"/>
              </w:rPr>
              <w:t>−</w:t>
            </w:r>
            <w:r>
              <w:rPr>
                <w:rFonts w:ascii="Gabriola" w:hAnsi="Gabriola" w:cs="Gabriola"/>
                <w:color w:val="000000"/>
              </w:rPr>
              <w:t>.000</w:t>
            </w:r>
          </w:p>
        </w:tc>
        <w:tc>
          <w:tcPr>
            <w:tcW w:w="840" w:type="dxa"/>
            <w:tcBorders>
              <w:top w:val="nil"/>
              <w:left w:val="nil"/>
              <w:bottom w:val="nil"/>
              <w:right w:val="nil"/>
            </w:tcBorders>
            <w:vAlign w:val="bottom"/>
          </w:tcPr>
          <w:p>
            <w:pPr>
              <w:widowControl w:val="0"/>
              <w:autoSpaceDE w:val="0"/>
              <w:autoSpaceDN w:val="0"/>
              <w:adjustRightInd w:val="0"/>
              <w:spacing w:after="0" w:line="357" w:lineRule="exact"/>
              <w:jc w:val="right"/>
              <w:rPr>
                <w:rFonts w:ascii="Times New Roman" w:hAnsi="Times New Roman" w:cs="Amiri"/>
              </w:rPr>
            </w:pPr>
            <w:r>
              <w:rPr>
                <w:rFonts w:ascii="Arial" w:hAnsi="Arial" w:cs="Arial"/>
                <w:color w:val="000000"/>
              </w:rPr>
              <w:t>−</w:t>
            </w:r>
            <w:r>
              <w:rPr>
                <w:rFonts w:ascii="Gabriola" w:hAnsi="Gabriola" w:cs="Gabriola"/>
                <w:color w:val="000000"/>
              </w:rPr>
              <w:t>.024</w:t>
            </w: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660" w:type="dxa"/>
            <w:tcBorders>
              <w:top w:val="nil"/>
              <w:left w:val="nil"/>
              <w:bottom w:val="nil"/>
              <w:right w:val="nil"/>
            </w:tcBorders>
            <w:vAlign w:val="bottom"/>
          </w:tcPr>
          <w:p>
            <w:pPr>
              <w:widowControl w:val="0"/>
              <w:autoSpaceDE w:val="0"/>
              <w:autoSpaceDN w:val="0"/>
              <w:adjustRightInd w:val="0"/>
              <w:spacing w:after="0" w:line="357" w:lineRule="exact"/>
              <w:ind w:right="525"/>
              <w:jc w:val="right"/>
              <w:rPr>
                <w:rFonts w:ascii="Times New Roman" w:hAnsi="Times New Roman" w:cs="Amiri"/>
              </w:rPr>
            </w:pPr>
            <w:r>
              <w:rPr>
                <w:rFonts w:ascii="Arial" w:hAnsi="Arial" w:cs="Arial"/>
                <w:color w:val="000000"/>
              </w:rPr>
              <w:t>−</w:t>
            </w:r>
            <w:r>
              <w:rPr>
                <w:rFonts w:ascii="Gabriola" w:hAnsi="Gabriola" w:cs="Gabriola"/>
                <w:color w:val="000000"/>
              </w:rPr>
              <w:t>.031</w:t>
            </w:r>
          </w:p>
        </w:tc>
        <w:tc>
          <w:tcPr>
            <w:tcW w:w="820" w:type="dxa"/>
            <w:tcBorders>
              <w:top w:val="nil"/>
              <w:left w:val="nil"/>
              <w:bottom w:val="nil"/>
              <w:right w:val="nil"/>
            </w:tcBorders>
            <w:vAlign w:val="bottom"/>
          </w:tcPr>
          <w:p>
            <w:pPr>
              <w:widowControl w:val="0"/>
              <w:autoSpaceDE w:val="0"/>
              <w:autoSpaceDN w:val="0"/>
              <w:adjustRightInd w:val="0"/>
              <w:spacing w:after="0" w:line="357" w:lineRule="exact"/>
              <w:jc w:val="right"/>
              <w:rPr>
                <w:rFonts w:ascii="Times New Roman" w:hAnsi="Times New Roman" w:cs="Amiri"/>
              </w:rPr>
            </w:pPr>
            <w:r>
              <w:rPr>
                <w:rFonts w:ascii="Arial" w:hAnsi="Arial" w:cs="Arial"/>
                <w:color w:val="000000"/>
              </w:rPr>
              <w:t>−</w:t>
            </w:r>
            <w:r>
              <w:rPr>
                <w:rFonts w:ascii="Gabriola" w:hAnsi="Gabriola" w:cs="Gabriola"/>
                <w:color w:val="000000"/>
              </w:rPr>
              <w:t>.009</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35" w:hRule="atLeast"/>
        </w:trPr>
        <w:tc>
          <w:tcPr>
            <w:tcW w:w="1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nil"/>
              <w:right w:val="nil"/>
            </w:tcBorders>
            <w:vAlign w:val="bottom"/>
          </w:tcPr>
          <w:p>
            <w:pPr>
              <w:widowControl w:val="0"/>
              <w:autoSpaceDE w:val="0"/>
              <w:autoSpaceDN w:val="0"/>
              <w:adjustRightInd w:val="0"/>
              <w:spacing w:after="0" w:line="335" w:lineRule="exact"/>
              <w:ind w:right="344"/>
              <w:jc w:val="right"/>
              <w:rPr>
                <w:rFonts w:ascii="Times New Roman" w:hAnsi="Times New Roman" w:cs="Amiri"/>
              </w:rPr>
            </w:pPr>
            <w:r>
              <w:rPr>
                <w:rFonts w:ascii="Arial" w:hAnsi="Arial" w:cs="Arial"/>
                <w:color w:val="000000"/>
              </w:rPr>
              <w:t>(</w:t>
            </w:r>
            <w:r>
              <w:rPr>
                <w:rFonts w:ascii="Gabriola" w:hAnsi="Gabriola" w:cs="Gabriola"/>
                <w:color w:val="000000"/>
              </w:rPr>
              <w:t>.031</w:t>
            </w:r>
            <w:r>
              <w:rPr>
                <w:rFonts w:ascii="Arial" w:hAnsi="Arial" w:cs="Arial"/>
                <w:color w:val="000000"/>
              </w:rPr>
              <w:t>)</w:t>
            </w:r>
          </w:p>
        </w:tc>
        <w:tc>
          <w:tcPr>
            <w:tcW w:w="840" w:type="dxa"/>
            <w:tcBorders>
              <w:top w:val="nil"/>
              <w:left w:val="nil"/>
              <w:bottom w:val="nil"/>
              <w:right w:val="nil"/>
            </w:tcBorders>
            <w:vAlign w:val="bottom"/>
          </w:tcPr>
          <w:p>
            <w:pPr>
              <w:widowControl w:val="0"/>
              <w:autoSpaceDE w:val="0"/>
              <w:autoSpaceDN w:val="0"/>
              <w:adjustRightInd w:val="0"/>
              <w:spacing w:after="0" w:line="335" w:lineRule="exact"/>
              <w:jc w:val="right"/>
              <w:rPr>
                <w:rFonts w:ascii="Times New Roman" w:hAnsi="Times New Roman" w:cs="Amiri"/>
              </w:rPr>
            </w:pPr>
            <w:r>
              <w:rPr>
                <w:rFonts w:ascii="Arial" w:hAnsi="Arial" w:cs="Arial"/>
                <w:color w:val="000000"/>
              </w:rPr>
              <w:t>(</w:t>
            </w:r>
            <w:r>
              <w:rPr>
                <w:rFonts w:ascii="Gabriola" w:hAnsi="Gabriola" w:cs="Gabriola"/>
                <w:color w:val="000000"/>
              </w:rPr>
              <w:t>.015</w:t>
            </w:r>
            <w:r>
              <w:rPr>
                <w:rFonts w:ascii="Arial" w:hAnsi="Arial" w:cs="Arial"/>
                <w:color w:val="000000"/>
              </w:rPr>
              <w:t>)</w:t>
            </w:r>
          </w:p>
        </w:tc>
        <w:tc>
          <w:tcPr>
            <w:tcW w:w="1900" w:type="dxa"/>
            <w:gridSpan w:val="2"/>
            <w:tcBorders>
              <w:top w:val="nil"/>
              <w:left w:val="nil"/>
              <w:bottom w:val="nil"/>
              <w:right w:val="nil"/>
            </w:tcBorders>
            <w:vAlign w:val="bottom"/>
          </w:tcPr>
          <w:p>
            <w:pPr>
              <w:widowControl w:val="0"/>
              <w:autoSpaceDE w:val="0"/>
              <w:autoSpaceDN w:val="0"/>
              <w:adjustRightInd w:val="0"/>
              <w:spacing w:after="0" w:line="335" w:lineRule="exact"/>
              <w:ind w:right="425"/>
              <w:jc w:val="right"/>
              <w:rPr>
                <w:rFonts w:ascii="Times New Roman" w:hAnsi="Times New Roman" w:cs="Amiri"/>
              </w:rPr>
            </w:pPr>
            <w:r>
              <w:rPr>
                <w:rFonts w:ascii="Arial" w:hAnsi="Arial" w:cs="Arial"/>
                <w:color w:val="000000"/>
              </w:rPr>
              <w:t>(</w:t>
            </w:r>
            <w:r>
              <w:rPr>
                <w:rFonts w:ascii="Gabriola" w:hAnsi="Gabriola" w:cs="Gabriola"/>
                <w:color w:val="000000"/>
              </w:rPr>
              <w:t>.034</w:t>
            </w:r>
            <w:r>
              <w:rPr>
                <w:rFonts w:ascii="Arial" w:hAnsi="Arial" w:cs="Arial"/>
                <w:color w:val="000000"/>
              </w:rPr>
              <w:t>)</w:t>
            </w:r>
          </w:p>
        </w:tc>
        <w:tc>
          <w:tcPr>
            <w:tcW w:w="820" w:type="dxa"/>
            <w:tcBorders>
              <w:top w:val="nil"/>
              <w:left w:val="nil"/>
              <w:bottom w:val="nil"/>
              <w:right w:val="nil"/>
            </w:tcBorders>
            <w:vAlign w:val="bottom"/>
          </w:tcPr>
          <w:p>
            <w:pPr>
              <w:widowControl w:val="0"/>
              <w:autoSpaceDE w:val="0"/>
              <w:autoSpaceDN w:val="0"/>
              <w:adjustRightInd w:val="0"/>
              <w:spacing w:after="0" w:line="335" w:lineRule="exact"/>
              <w:jc w:val="right"/>
              <w:rPr>
                <w:rFonts w:ascii="Times New Roman" w:hAnsi="Times New Roman" w:cs="Amiri"/>
              </w:rPr>
            </w:pPr>
            <w:r>
              <w:rPr>
                <w:rFonts w:ascii="Arial" w:hAnsi="Arial" w:cs="Arial"/>
                <w:color w:val="000000"/>
              </w:rPr>
              <w:t>(</w:t>
            </w:r>
            <w:r>
              <w:rPr>
                <w:rFonts w:ascii="Gabriola" w:hAnsi="Gabriola" w:cs="Gabriola"/>
                <w:color w:val="000000"/>
              </w:rPr>
              <w:t>.014</w:t>
            </w:r>
            <w:r>
              <w:rPr>
                <w:rFonts w:ascii="Arial" w:hAnsi="Arial" w:cs="Arial"/>
                <w:color w:val="000000"/>
              </w:rPr>
              <w:t>)</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62" w:hRule="atLeast"/>
        </w:trPr>
        <w:tc>
          <w:tcPr>
            <w:tcW w:w="124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740" w:type="dxa"/>
            <w:gridSpan w:val="3"/>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29" w:hRule="atLeast"/>
        </w:trPr>
        <w:tc>
          <w:tcPr>
            <w:tcW w:w="1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740" w:type="dxa"/>
            <w:gridSpan w:val="3"/>
            <w:tcBorders>
              <w:top w:val="nil"/>
              <w:left w:val="nil"/>
              <w:bottom w:val="nil"/>
              <w:right w:val="nil"/>
            </w:tcBorders>
            <w:vAlign w:val="bottom"/>
          </w:tcPr>
          <w:p>
            <w:pPr>
              <w:widowControl w:val="0"/>
              <w:autoSpaceDE w:val="0"/>
              <w:autoSpaceDN w:val="0"/>
              <w:adjustRightInd w:val="0"/>
              <w:spacing w:after="0" w:line="328" w:lineRule="exact"/>
              <w:ind w:right="585"/>
              <w:jc w:val="center"/>
              <w:rPr>
                <w:rFonts w:ascii="Times New Roman" w:hAnsi="Times New Roman" w:cs="Amiri"/>
              </w:rPr>
            </w:pPr>
            <w:r>
              <w:rPr>
                <w:rFonts w:ascii="Gabriola" w:hAnsi="Gabriola" w:cs="Gabriola"/>
                <w:i/>
                <w:iCs/>
                <w:color w:val="000000"/>
              </w:rPr>
              <w:t>Fixed E</w:t>
            </w:r>
            <w:r>
              <w:rPr>
                <w:rFonts w:ascii="Cambria Math" w:hAnsi="Cambria Math" w:cs="Cambria Math"/>
                <w:i/>
                <w:iCs/>
                <w:color w:val="000000"/>
              </w:rPr>
              <w:t>ﬀ</w:t>
            </w:r>
            <w:r>
              <w:rPr>
                <w:rFonts w:ascii="Gabriola" w:hAnsi="Gabriola" w:cs="Gabriola"/>
                <w:i/>
                <w:iCs/>
                <w:color w:val="000000"/>
              </w:rPr>
              <w:t>ects</w:t>
            </w:r>
          </w:p>
        </w:tc>
        <w:tc>
          <w:tcPr>
            <w:tcW w:w="8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57" w:hRule="atLeast"/>
        </w:trPr>
        <w:tc>
          <w:tcPr>
            <w:tcW w:w="1240" w:type="dxa"/>
            <w:tcBorders>
              <w:top w:val="nil"/>
              <w:left w:val="nil"/>
              <w:bottom w:val="nil"/>
              <w:right w:val="nil"/>
            </w:tcBorders>
            <w:vAlign w:val="bottom"/>
          </w:tcPr>
          <w:p>
            <w:pPr>
              <w:widowControl w:val="0"/>
              <w:autoSpaceDE w:val="0"/>
              <w:autoSpaceDN w:val="0"/>
              <w:adjustRightInd w:val="0"/>
              <w:spacing w:after="0" w:line="357" w:lineRule="exact"/>
              <w:ind w:left="120"/>
              <w:rPr>
                <w:rFonts w:ascii="Times New Roman" w:hAnsi="Times New Roman" w:cs="Amiri"/>
              </w:rPr>
            </w:pPr>
            <w:r>
              <w:rPr>
                <w:rFonts w:ascii="Gabriola" w:hAnsi="Gabriola" w:cs="Gabriola"/>
                <w:color w:val="000000"/>
              </w:rPr>
              <w:t>Diabetes</w:t>
            </w:r>
          </w:p>
        </w:tc>
        <w:tc>
          <w:tcPr>
            <w:tcW w:w="1520" w:type="dxa"/>
            <w:tcBorders>
              <w:top w:val="nil"/>
              <w:left w:val="nil"/>
              <w:bottom w:val="nil"/>
              <w:right w:val="nil"/>
            </w:tcBorders>
            <w:vAlign w:val="bottom"/>
          </w:tcPr>
          <w:p>
            <w:pPr>
              <w:widowControl w:val="0"/>
              <w:autoSpaceDE w:val="0"/>
              <w:autoSpaceDN w:val="0"/>
              <w:adjustRightInd w:val="0"/>
              <w:spacing w:after="0" w:line="357" w:lineRule="exact"/>
              <w:ind w:right="424"/>
              <w:jc w:val="right"/>
              <w:rPr>
                <w:rFonts w:ascii="Times New Roman" w:hAnsi="Times New Roman" w:cs="Amiri"/>
              </w:rPr>
            </w:pPr>
            <w:r>
              <w:rPr>
                <w:rFonts w:ascii="Arial" w:hAnsi="Arial" w:cs="Arial"/>
                <w:color w:val="000000"/>
              </w:rPr>
              <w:t>−</w:t>
            </w:r>
            <w:r>
              <w:rPr>
                <w:rFonts w:ascii="Gabriola" w:hAnsi="Gabriola" w:cs="Gabriola"/>
                <w:color w:val="000000"/>
              </w:rPr>
              <w:t>.041</w:t>
            </w:r>
          </w:p>
        </w:tc>
        <w:tc>
          <w:tcPr>
            <w:tcW w:w="840" w:type="dxa"/>
            <w:tcBorders>
              <w:top w:val="nil"/>
              <w:left w:val="nil"/>
              <w:bottom w:val="nil"/>
              <w:right w:val="nil"/>
            </w:tcBorders>
            <w:vAlign w:val="bottom"/>
          </w:tcPr>
          <w:p>
            <w:pPr>
              <w:widowControl w:val="0"/>
              <w:autoSpaceDE w:val="0"/>
              <w:autoSpaceDN w:val="0"/>
              <w:adjustRightInd w:val="0"/>
              <w:spacing w:after="0" w:line="357" w:lineRule="exact"/>
              <w:jc w:val="right"/>
              <w:rPr>
                <w:rFonts w:ascii="Times New Roman" w:hAnsi="Times New Roman" w:cs="Amiri"/>
              </w:rPr>
            </w:pPr>
            <w:r>
              <w:rPr>
                <w:rFonts w:ascii="Arial" w:hAnsi="Arial" w:cs="Arial"/>
                <w:color w:val="000000"/>
              </w:rPr>
              <w:t>−</w:t>
            </w:r>
            <w:r>
              <w:rPr>
                <w:rFonts w:ascii="Gabriola" w:hAnsi="Gabriola" w:cs="Gabriola"/>
                <w:color w:val="000000"/>
              </w:rPr>
              <w:t>.035</w:t>
            </w: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660" w:type="dxa"/>
            <w:tcBorders>
              <w:top w:val="nil"/>
              <w:left w:val="nil"/>
              <w:bottom w:val="nil"/>
              <w:right w:val="nil"/>
            </w:tcBorders>
            <w:vAlign w:val="bottom"/>
          </w:tcPr>
          <w:p>
            <w:pPr>
              <w:widowControl w:val="0"/>
              <w:autoSpaceDE w:val="0"/>
              <w:autoSpaceDN w:val="0"/>
              <w:adjustRightInd w:val="0"/>
              <w:spacing w:after="0" w:line="357" w:lineRule="exact"/>
              <w:ind w:left="420"/>
              <w:rPr>
                <w:rFonts w:ascii="Times New Roman" w:hAnsi="Times New Roman" w:cs="Amiri"/>
              </w:rPr>
            </w:pPr>
            <w:r>
              <w:rPr>
                <w:rFonts w:ascii="Arial" w:hAnsi="Arial" w:cs="Arial"/>
                <w:color w:val="000000"/>
              </w:rPr>
              <w:t>−</w:t>
            </w:r>
            <w:r>
              <w:rPr>
                <w:rFonts w:ascii="Gabriola" w:hAnsi="Gabriola" w:cs="Gabriola"/>
                <w:color w:val="000000"/>
              </w:rPr>
              <w:t>.095</w:t>
            </w:r>
            <w:r>
              <w:rPr>
                <w:rFonts w:hint="eastAsia" w:ascii="MS PGothic" w:hAnsi="Arial" w:eastAsia="MS PGothic" w:cs="MS PGothic"/>
                <w:color w:val="000000"/>
                <w:vertAlign w:val="superscript"/>
              </w:rPr>
              <w:t>∗∗∗</w:t>
            </w:r>
          </w:p>
        </w:tc>
        <w:tc>
          <w:tcPr>
            <w:tcW w:w="820" w:type="dxa"/>
            <w:tcBorders>
              <w:top w:val="nil"/>
              <w:left w:val="nil"/>
              <w:bottom w:val="nil"/>
              <w:right w:val="nil"/>
            </w:tcBorders>
            <w:vAlign w:val="bottom"/>
          </w:tcPr>
          <w:p>
            <w:pPr>
              <w:widowControl w:val="0"/>
              <w:autoSpaceDE w:val="0"/>
              <w:autoSpaceDN w:val="0"/>
              <w:adjustRightInd w:val="0"/>
              <w:spacing w:after="0" w:line="357" w:lineRule="exact"/>
              <w:jc w:val="right"/>
              <w:rPr>
                <w:rFonts w:ascii="Times New Roman" w:hAnsi="Times New Roman" w:cs="Amiri"/>
              </w:rPr>
            </w:pPr>
            <w:r>
              <w:rPr>
                <w:rFonts w:ascii="Arial" w:hAnsi="Arial" w:cs="Arial"/>
                <w:color w:val="000000"/>
              </w:rPr>
              <w:t>−</w:t>
            </w:r>
            <w:r>
              <w:rPr>
                <w:rFonts w:ascii="Gabriola" w:hAnsi="Gabriola" w:cs="Gabriola"/>
                <w:color w:val="000000"/>
              </w:rPr>
              <w:t>.034</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35" w:hRule="atLeast"/>
        </w:trPr>
        <w:tc>
          <w:tcPr>
            <w:tcW w:w="1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nil"/>
              <w:right w:val="nil"/>
            </w:tcBorders>
            <w:vAlign w:val="bottom"/>
          </w:tcPr>
          <w:p>
            <w:pPr>
              <w:widowControl w:val="0"/>
              <w:autoSpaceDE w:val="0"/>
              <w:autoSpaceDN w:val="0"/>
              <w:adjustRightInd w:val="0"/>
              <w:spacing w:after="0" w:line="335" w:lineRule="exact"/>
              <w:ind w:right="344"/>
              <w:jc w:val="right"/>
              <w:rPr>
                <w:rFonts w:ascii="Times New Roman" w:hAnsi="Times New Roman" w:cs="Amiri"/>
              </w:rPr>
            </w:pPr>
            <w:r>
              <w:rPr>
                <w:rFonts w:ascii="Arial" w:hAnsi="Arial" w:cs="Arial"/>
                <w:color w:val="000000"/>
              </w:rPr>
              <w:t>(</w:t>
            </w:r>
            <w:r>
              <w:rPr>
                <w:rFonts w:ascii="Gabriola" w:hAnsi="Gabriola" w:cs="Gabriola"/>
                <w:color w:val="000000"/>
              </w:rPr>
              <w:t>.035</w:t>
            </w:r>
            <w:r>
              <w:rPr>
                <w:rFonts w:ascii="Arial" w:hAnsi="Arial" w:cs="Arial"/>
                <w:color w:val="000000"/>
              </w:rPr>
              <w:t>)</w:t>
            </w:r>
          </w:p>
        </w:tc>
        <w:tc>
          <w:tcPr>
            <w:tcW w:w="840" w:type="dxa"/>
            <w:tcBorders>
              <w:top w:val="nil"/>
              <w:left w:val="nil"/>
              <w:bottom w:val="nil"/>
              <w:right w:val="nil"/>
            </w:tcBorders>
            <w:vAlign w:val="bottom"/>
          </w:tcPr>
          <w:p>
            <w:pPr>
              <w:widowControl w:val="0"/>
              <w:autoSpaceDE w:val="0"/>
              <w:autoSpaceDN w:val="0"/>
              <w:adjustRightInd w:val="0"/>
              <w:spacing w:after="0" w:line="335" w:lineRule="exact"/>
              <w:jc w:val="right"/>
              <w:rPr>
                <w:rFonts w:ascii="Times New Roman" w:hAnsi="Times New Roman" w:cs="Amiri"/>
              </w:rPr>
            </w:pPr>
            <w:r>
              <w:rPr>
                <w:rFonts w:ascii="Arial" w:hAnsi="Arial" w:cs="Arial"/>
                <w:color w:val="000000"/>
              </w:rPr>
              <w:t>(</w:t>
            </w:r>
            <w:r>
              <w:rPr>
                <w:rFonts w:ascii="Gabriola" w:hAnsi="Gabriola" w:cs="Gabriola"/>
                <w:color w:val="000000"/>
              </w:rPr>
              <w:t>.025</w:t>
            </w:r>
            <w:r>
              <w:rPr>
                <w:rFonts w:ascii="Arial" w:hAnsi="Arial" w:cs="Arial"/>
                <w:color w:val="000000"/>
              </w:rPr>
              <w:t>)</w:t>
            </w:r>
          </w:p>
        </w:tc>
        <w:tc>
          <w:tcPr>
            <w:tcW w:w="1900" w:type="dxa"/>
            <w:gridSpan w:val="2"/>
            <w:tcBorders>
              <w:top w:val="nil"/>
              <w:left w:val="nil"/>
              <w:bottom w:val="nil"/>
              <w:right w:val="nil"/>
            </w:tcBorders>
            <w:vAlign w:val="bottom"/>
          </w:tcPr>
          <w:p>
            <w:pPr>
              <w:widowControl w:val="0"/>
              <w:autoSpaceDE w:val="0"/>
              <w:autoSpaceDN w:val="0"/>
              <w:adjustRightInd w:val="0"/>
              <w:spacing w:after="0" w:line="335" w:lineRule="exact"/>
              <w:ind w:right="425"/>
              <w:jc w:val="right"/>
              <w:rPr>
                <w:rFonts w:ascii="Times New Roman" w:hAnsi="Times New Roman" w:cs="Amiri"/>
              </w:rPr>
            </w:pPr>
            <w:r>
              <w:rPr>
                <w:rFonts w:ascii="Arial" w:hAnsi="Arial" w:cs="Arial"/>
                <w:color w:val="000000"/>
              </w:rPr>
              <w:t>(</w:t>
            </w:r>
            <w:r>
              <w:rPr>
                <w:rFonts w:ascii="Gabriola" w:hAnsi="Gabriola" w:cs="Gabriola"/>
                <w:color w:val="000000"/>
              </w:rPr>
              <w:t>.036</w:t>
            </w:r>
            <w:r>
              <w:rPr>
                <w:rFonts w:ascii="Arial" w:hAnsi="Arial" w:cs="Arial"/>
                <w:color w:val="000000"/>
              </w:rPr>
              <w:t>)</w:t>
            </w:r>
          </w:p>
        </w:tc>
        <w:tc>
          <w:tcPr>
            <w:tcW w:w="820" w:type="dxa"/>
            <w:tcBorders>
              <w:top w:val="nil"/>
              <w:left w:val="nil"/>
              <w:bottom w:val="nil"/>
              <w:right w:val="nil"/>
            </w:tcBorders>
            <w:vAlign w:val="bottom"/>
          </w:tcPr>
          <w:p>
            <w:pPr>
              <w:widowControl w:val="0"/>
              <w:autoSpaceDE w:val="0"/>
              <w:autoSpaceDN w:val="0"/>
              <w:adjustRightInd w:val="0"/>
              <w:spacing w:after="0" w:line="335" w:lineRule="exact"/>
              <w:jc w:val="right"/>
              <w:rPr>
                <w:rFonts w:ascii="Times New Roman" w:hAnsi="Times New Roman" w:cs="Amiri"/>
              </w:rPr>
            </w:pPr>
            <w:r>
              <w:rPr>
                <w:rFonts w:ascii="Arial" w:hAnsi="Arial" w:cs="Arial"/>
                <w:color w:val="000000"/>
              </w:rPr>
              <w:t>(</w:t>
            </w:r>
            <w:r>
              <w:rPr>
                <w:rFonts w:ascii="Gabriola" w:hAnsi="Gabriola" w:cs="Gabriola"/>
                <w:color w:val="000000"/>
              </w:rPr>
              <w:t>.027</w:t>
            </w:r>
            <w:r>
              <w:rPr>
                <w:rFonts w:ascii="Arial" w:hAnsi="Arial" w:cs="Arial"/>
                <w:color w:val="000000"/>
              </w:rPr>
              <w:t>)</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62" w:hRule="atLeast"/>
        </w:trPr>
        <w:tc>
          <w:tcPr>
            <w:tcW w:w="124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740" w:type="dxa"/>
            <w:gridSpan w:val="3"/>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29" w:hRule="atLeast"/>
        </w:trPr>
        <w:tc>
          <w:tcPr>
            <w:tcW w:w="1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740" w:type="dxa"/>
            <w:gridSpan w:val="3"/>
            <w:tcBorders>
              <w:top w:val="nil"/>
              <w:left w:val="nil"/>
              <w:bottom w:val="nil"/>
              <w:right w:val="nil"/>
            </w:tcBorders>
            <w:vAlign w:val="bottom"/>
          </w:tcPr>
          <w:p>
            <w:pPr>
              <w:widowControl w:val="0"/>
              <w:autoSpaceDE w:val="0"/>
              <w:autoSpaceDN w:val="0"/>
              <w:adjustRightInd w:val="0"/>
              <w:spacing w:after="0" w:line="328" w:lineRule="exact"/>
              <w:ind w:right="585"/>
              <w:jc w:val="center"/>
              <w:rPr>
                <w:rFonts w:ascii="Times New Roman" w:hAnsi="Times New Roman" w:cs="Amiri"/>
              </w:rPr>
            </w:pPr>
            <w:r>
              <w:rPr>
                <w:rFonts w:ascii="Gabriola" w:hAnsi="Gabriola" w:cs="Gabriola"/>
                <w:i/>
                <w:iCs/>
                <w:color w:val="000000"/>
              </w:rPr>
              <w:t>Random E</w:t>
            </w:r>
            <w:r>
              <w:rPr>
                <w:rFonts w:ascii="Cambria Math" w:hAnsi="Cambria Math" w:cs="Cambria Math"/>
                <w:i/>
                <w:iCs/>
                <w:color w:val="000000"/>
              </w:rPr>
              <w:t>ﬀ</w:t>
            </w:r>
            <w:r>
              <w:rPr>
                <w:rFonts w:ascii="Gabriola" w:hAnsi="Gabriola" w:cs="Gabriola"/>
                <w:i/>
                <w:iCs/>
                <w:color w:val="000000"/>
              </w:rPr>
              <w:t>ects</w:t>
            </w:r>
          </w:p>
        </w:tc>
        <w:tc>
          <w:tcPr>
            <w:tcW w:w="8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57" w:hRule="atLeast"/>
        </w:trPr>
        <w:tc>
          <w:tcPr>
            <w:tcW w:w="1240" w:type="dxa"/>
            <w:tcBorders>
              <w:top w:val="nil"/>
              <w:left w:val="nil"/>
              <w:bottom w:val="nil"/>
              <w:right w:val="nil"/>
            </w:tcBorders>
            <w:vAlign w:val="bottom"/>
          </w:tcPr>
          <w:p>
            <w:pPr>
              <w:widowControl w:val="0"/>
              <w:autoSpaceDE w:val="0"/>
              <w:autoSpaceDN w:val="0"/>
              <w:adjustRightInd w:val="0"/>
              <w:spacing w:after="0" w:line="357" w:lineRule="exact"/>
              <w:ind w:left="120"/>
              <w:rPr>
                <w:rFonts w:ascii="Times New Roman" w:hAnsi="Times New Roman" w:cs="Amiri"/>
              </w:rPr>
            </w:pPr>
            <w:r>
              <w:rPr>
                <w:rFonts w:ascii="Gabriola" w:hAnsi="Gabriola" w:cs="Gabriola"/>
                <w:color w:val="000000"/>
              </w:rPr>
              <w:t>Diabetes</w:t>
            </w:r>
          </w:p>
        </w:tc>
        <w:tc>
          <w:tcPr>
            <w:tcW w:w="1520" w:type="dxa"/>
            <w:tcBorders>
              <w:top w:val="nil"/>
              <w:left w:val="nil"/>
              <w:bottom w:val="nil"/>
              <w:right w:val="nil"/>
            </w:tcBorders>
            <w:vAlign w:val="bottom"/>
          </w:tcPr>
          <w:p>
            <w:pPr>
              <w:widowControl w:val="0"/>
              <w:autoSpaceDE w:val="0"/>
              <w:autoSpaceDN w:val="0"/>
              <w:adjustRightInd w:val="0"/>
              <w:spacing w:after="0" w:line="357" w:lineRule="exact"/>
              <w:ind w:right="424"/>
              <w:jc w:val="right"/>
              <w:rPr>
                <w:rFonts w:ascii="Times New Roman" w:hAnsi="Times New Roman" w:cs="Amiri"/>
              </w:rPr>
            </w:pPr>
            <w:r>
              <w:rPr>
                <w:rFonts w:ascii="Gabriola" w:hAnsi="Gabriola" w:cs="Gabriola"/>
                <w:color w:val="000000"/>
              </w:rPr>
              <w:t>0.014</w:t>
            </w:r>
          </w:p>
        </w:tc>
        <w:tc>
          <w:tcPr>
            <w:tcW w:w="840" w:type="dxa"/>
            <w:tcBorders>
              <w:top w:val="nil"/>
              <w:left w:val="nil"/>
              <w:bottom w:val="nil"/>
              <w:right w:val="nil"/>
            </w:tcBorders>
            <w:vAlign w:val="bottom"/>
          </w:tcPr>
          <w:p>
            <w:pPr>
              <w:widowControl w:val="0"/>
              <w:autoSpaceDE w:val="0"/>
              <w:autoSpaceDN w:val="0"/>
              <w:adjustRightInd w:val="0"/>
              <w:spacing w:after="0" w:line="357" w:lineRule="exact"/>
              <w:jc w:val="right"/>
              <w:rPr>
                <w:rFonts w:ascii="Times New Roman" w:hAnsi="Times New Roman" w:cs="Amiri"/>
              </w:rPr>
            </w:pPr>
            <w:r>
              <w:rPr>
                <w:rFonts w:ascii="Arial" w:hAnsi="Arial" w:cs="Arial"/>
                <w:color w:val="000000"/>
              </w:rPr>
              <w:t>−</w:t>
            </w:r>
            <w:r>
              <w:rPr>
                <w:rFonts w:ascii="Gabriola" w:hAnsi="Gabriola" w:cs="Gabriola"/>
                <w:color w:val="000000"/>
              </w:rPr>
              <w:t>.006</w:t>
            </w: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660" w:type="dxa"/>
            <w:tcBorders>
              <w:top w:val="nil"/>
              <w:left w:val="nil"/>
              <w:bottom w:val="nil"/>
              <w:right w:val="nil"/>
            </w:tcBorders>
            <w:vAlign w:val="bottom"/>
          </w:tcPr>
          <w:p>
            <w:pPr>
              <w:widowControl w:val="0"/>
              <w:autoSpaceDE w:val="0"/>
              <w:autoSpaceDN w:val="0"/>
              <w:adjustRightInd w:val="0"/>
              <w:spacing w:after="0" w:line="357" w:lineRule="exact"/>
              <w:ind w:left="420"/>
              <w:rPr>
                <w:rFonts w:ascii="Times New Roman" w:hAnsi="Times New Roman" w:cs="Amiri"/>
              </w:rPr>
            </w:pPr>
            <w:r>
              <w:rPr>
                <w:rFonts w:ascii="Arial" w:hAnsi="Arial" w:cs="Arial"/>
                <w:color w:val="000000"/>
              </w:rPr>
              <w:t>−</w:t>
            </w:r>
            <w:r>
              <w:rPr>
                <w:rFonts w:ascii="Gabriola" w:hAnsi="Gabriola" w:cs="Gabriola"/>
                <w:color w:val="000000"/>
              </w:rPr>
              <w:t>.070</w:t>
            </w:r>
            <w:r>
              <w:rPr>
                <w:rFonts w:hint="eastAsia" w:ascii="MS PGothic" w:hAnsi="Arial" w:eastAsia="MS PGothic" w:cs="MS PGothic"/>
                <w:color w:val="000000"/>
                <w:vertAlign w:val="superscript"/>
              </w:rPr>
              <w:t>∗∗</w:t>
            </w:r>
          </w:p>
        </w:tc>
        <w:tc>
          <w:tcPr>
            <w:tcW w:w="820" w:type="dxa"/>
            <w:tcBorders>
              <w:top w:val="nil"/>
              <w:left w:val="nil"/>
              <w:bottom w:val="nil"/>
              <w:right w:val="nil"/>
            </w:tcBorders>
            <w:vAlign w:val="bottom"/>
          </w:tcPr>
          <w:p>
            <w:pPr>
              <w:widowControl w:val="0"/>
              <w:autoSpaceDE w:val="0"/>
              <w:autoSpaceDN w:val="0"/>
              <w:adjustRightInd w:val="0"/>
              <w:spacing w:after="0" w:line="357" w:lineRule="exact"/>
              <w:jc w:val="right"/>
              <w:rPr>
                <w:rFonts w:ascii="Times New Roman" w:hAnsi="Times New Roman" w:cs="Amiri"/>
              </w:rPr>
            </w:pPr>
            <w:r>
              <w:rPr>
                <w:rFonts w:ascii="Gabriola" w:hAnsi="Gabriola" w:cs="Gabriola"/>
                <w:color w:val="000000"/>
              </w:rPr>
              <w:t>0.028</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35" w:hRule="atLeast"/>
        </w:trPr>
        <w:tc>
          <w:tcPr>
            <w:tcW w:w="1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nil"/>
              <w:right w:val="nil"/>
            </w:tcBorders>
            <w:vAlign w:val="bottom"/>
          </w:tcPr>
          <w:p>
            <w:pPr>
              <w:widowControl w:val="0"/>
              <w:autoSpaceDE w:val="0"/>
              <w:autoSpaceDN w:val="0"/>
              <w:adjustRightInd w:val="0"/>
              <w:spacing w:after="0" w:line="335" w:lineRule="exact"/>
              <w:ind w:right="344"/>
              <w:jc w:val="right"/>
              <w:rPr>
                <w:rFonts w:ascii="Times New Roman" w:hAnsi="Times New Roman" w:cs="Amiri"/>
              </w:rPr>
            </w:pPr>
            <w:r>
              <w:rPr>
                <w:rFonts w:ascii="Arial" w:hAnsi="Arial" w:cs="Arial"/>
                <w:color w:val="000000"/>
              </w:rPr>
              <w:t>(</w:t>
            </w:r>
            <w:r>
              <w:rPr>
                <w:rFonts w:ascii="Gabriola" w:hAnsi="Gabriola" w:cs="Gabriola"/>
                <w:color w:val="000000"/>
              </w:rPr>
              <w:t>.030</w:t>
            </w:r>
            <w:r>
              <w:rPr>
                <w:rFonts w:ascii="Arial" w:hAnsi="Arial" w:cs="Arial"/>
                <w:color w:val="000000"/>
              </w:rPr>
              <w:t>)</w:t>
            </w:r>
          </w:p>
        </w:tc>
        <w:tc>
          <w:tcPr>
            <w:tcW w:w="840" w:type="dxa"/>
            <w:tcBorders>
              <w:top w:val="nil"/>
              <w:left w:val="nil"/>
              <w:bottom w:val="nil"/>
              <w:right w:val="nil"/>
            </w:tcBorders>
            <w:vAlign w:val="bottom"/>
          </w:tcPr>
          <w:p>
            <w:pPr>
              <w:widowControl w:val="0"/>
              <w:autoSpaceDE w:val="0"/>
              <w:autoSpaceDN w:val="0"/>
              <w:adjustRightInd w:val="0"/>
              <w:spacing w:after="0" w:line="335" w:lineRule="exact"/>
              <w:jc w:val="right"/>
              <w:rPr>
                <w:rFonts w:ascii="Times New Roman" w:hAnsi="Times New Roman" w:cs="Amiri"/>
              </w:rPr>
            </w:pPr>
            <w:r>
              <w:rPr>
                <w:rFonts w:ascii="Arial" w:hAnsi="Arial" w:cs="Arial"/>
                <w:color w:val="000000"/>
              </w:rPr>
              <w:t>(</w:t>
            </w:r>
            <w:r>
              <w:rPr>
                <w:rFonts w:ascii="Gabriola" w:hAnsi="Gabriola" w:cs="Gabriola"/>
                <w:color w:val="000000"/>
              </w:rPr>
              <w:t>.023</w:t>
            </w:r>
            <w:r>
              <w:rPr>
                <w:rFonts w:ascii="Arial" w:hAnsi="Arial" w:cs="Arial"/>
                <w:color w:val="000000"/>
              </w:rPr>
              <w:t>)</w:t>
            </w:r>
          </w:p>
        </w:tc>
        <w:tc>
          <w:tcPr>
            <w:tcW w:w="1900" w:type="dxa"/>
            <w:gridSpan w:val="2"/>
            <w:tcBorders>
              <w:top w:val="nil"/>
              <w:left w:val="nil"/>
              <w:bottom w:val="nil"/>
              <w:right w:val="nil"/>
            </w:tcBorders>
            <w:vAlign w:val="bottom"/>
          </w:tcPr>
          <w:p>
            <w:pPr>
              <w:widowControl w:val="0"/>
              <w:autoSpaceDE w:val="0"/>
              <w:autoSpaceDN w:val="0"/>
              <w:adjustRightInd w:val="0"/>
              <w:spacing w:after="0" w:line="335" w:lineRule="exact"/>
              <w:ind w:right="425"/>
              <w:jc w:val="right"/>
              <w:rPr>
                <w:rFonts w:ascii="Times New Roman" w:hAnsi="Times New Roman" w:cs="Amiri"/>
              </w:rPr>
            </w:pPr>
            <w:r>
              <w:rPr>
                <w:rFonts w:ascii="Arial" w:hAnsi="Arial" w:cs="Arial"/>
                <w:color w:val="000000"/>
              </w:rPr>
              <w:t>(</w:t>
            </w:r>
            <w:r>
              <w:rPr>
                <w:rFonts w:ascii="Gabriola" w:hAnsi="Gabriola" w:cs="Gabriola"/>
                <w:color w:val="000000"/>
              </w:rPr>
              <w:t>.030</w:t>
            </w:r>
            <w:r>
              <w:rPr>
                <w:rFonts w:ascii="Arial" w:hAnsi="Arial" w:cs="Arial"/>
                <w:color w:val="000000"/>
              </w:rPr>
              <w:t>)</w:t>
            </w:r>
          </w:p>
        </w:tc>
        <w:tc>
          <w:tcPr>
            <w:tcW w:w="820" w:type="dxa"/>
            <w:tcBorders>
              <w:top w:val="nil"/>
              <w:left w:val="nil"/>
              <w:bottom w:val="nil"/>
              <w:right w:val="nil"/>
            </w:tcBorders>
            <w:vAlign w:val="bottom"/>
          </w:tcPr>
          <w:p>
            <w:pPr>
              <w:widowControl w:val="0"/>
              <w:autoSpaceDE w:val="0"/>
              <w:autoSpaceDN w:val="0"/>
              <w:adjustRightInd w:val="0"/>
              <w:spacing w:after="0" w:line="335" w:lineRule="exact"/>
              <w:jc w:val="right"/>
              <w:rPr>
                <w:rFonts w:ascii="Times New Roman" w:hAnsi="Times New Roman" w:cs="Amiri"/>
              </w:rPr>
            </w:pPr>
            <w:r>
              <w:rPr>
                <w:rFonts w:ascii="Arial" w:hAnsi="Arial" w:cs="Arial"/>
                <w:color w:val="000000"/>
              </w:rPr>
              <w:t>(</w:t>
            </w:r>
            <w:r>
              <w:rPr>
                <w:rFonts w:ascii="Gabriola" w:hAnsi="Gabriola" w:cs="Gabriola"/>
                <w:color w:val="000000"/>
              </w:rPr>
              <w:t>.024</w:t>
            </w:r>
            <w:r>
              <w:rPr>
                <w:rFonts w:ascii="Arial" w:hAnsi="Arial" w:cs="Arial"/>
                <w:color w:val="000000"/>
              </w:rPr>
              <w:t>)</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bl>
    <w:p>
      <w:pPr>
        <w:widowControl w:val="0"/>
        <w:autoSpaceDE w:val="0"/>
        <w:autoSpaceDN w:val="0"/>
        <w:adjustRightInd w:val="0"/>
        <w:spacing w:after="0" w:line="100" w:lineRule="exact"/>
        <w:rPr>
          <w:rFonts w:ascii="Times New Roman" w:hAnsi="Times New Roman" w:cs="Amiri"/>
        </w:rPr>
      </w:pPr>
      <w:r>
        <mc:AlternateContent>
          <mc:Choice Requires="wps">
            <w:drawing>
              <wp:anchor distT="0" distB="0" distL="114300" distR="114300" simplePos="0" relativeHeight="251725824" behindDoc="1" locked="0" layoutInCell="0" allowOverlap="1">
                <wp:simplePos x="0" y="0"/>
                <wp:positionH relativeFrom="column">
                  <wp:posOffset>850900</wp:posOffset>
                </wp:positionH>
                <wp:positionV relativeFrom="paragraph">
                  <wp:posOffset>45085</wp:posOffset>
                </wp:positionV>
                <wp:extent cx="4086860" cy="0"/>
                <wp:effectExtent l="3175" t="0" r="0" b="2540"/>
                <wp:wrapNone/>
                <wp:docPr id="2" name="Line 68"/>
                <wp:cNvGraphicFramePr/>
                <a:graphic xmlns:a="http://schemas.openxmlformats.org/drawingml/2006/main">
                  <a:graphicData uri="http://schemas.microsoft.com/office/word/2010/wordprocessingShape">
                    <wps:wsp>
                      <wps:cNvCnPr>
                        <a:cxnSpLocks noChangeShapeType="1"/>
                      </wps:cNvCnPr>
                      <wps:spPr bwMode="auto">
                        <a:xfrm>
                          <a:off x="0" y="0"/>
                          <a:ext cx="4086860" cy="0"/>
                        </a:xfrm>
                        <a:prstGeom prst="line">
                          <a:avLst/>
                        </a:prstGeom>
                        <a:noFill/>
                        <a:ln w="11887">
                          <a:solidFill>
                            <a:srgbClr val="FFFFFF"/>
                          </a:solidFill>
                          <a:round/>
                        </a:ln>
                      </wps:spPr>
                      <wps:bodyPr/>
                    </wps:wsp>
                  </a:graphicData>
                </a:graphic>
              </wp:anchor>
            </w:drawing>
          </mc:Choice>
          <mc:Fallback>
            <w:pict>
              <v:line id="Line 68" o:spid="_x0000_s1026" o:spt="20" style="position:absolute;left:0pt;margin-left:67pt;margin-top:3.55pt;height:0pt;width:321.8pt;z-index:-251590656;mso-width-relative:page;mso-height-relative:page;" filled="f" stroked="t" coordsize="21600,21600" o:allowincell="f" o:gfxdata="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2rc9x9YA&#10;AAAHAQAADwAAAAAAAAABACAAAAAiAAAAZHJzL2Rvd25yZXYueG1sUEsBAhQAFAAAAAgAh07iQGhw&#10;TJavAQAAUwMAAA4AAAAAAAAAAQAgAAAAJQEAAGRycy9lMm9Eb2MueG1sUEsFBgAAAAAGAAYAWQEA&#10;AEYFAAAAAA==&#10;">
                <v:fill on="f" focussize="0,0"/>
                <v:stroke weight="0.935984251968504pt" color="#FFFFFF" joinstyle="round"/>
                <v:imagedata o:title=""/>
                <o:lock v:ext="edit" aspectratio="f"/>
              </v:line>
            </w:pict>
          </mc:Fallback>
        </mc:AlternateContent>
      </w:r>
    </w:p>
    <w:p>
      <w:pPr>
        <w:widowControl w:val="0"/>
        <w:overflowPunct w:val="0"/>
        <w:autoSpaceDE w:val="0"/>
        <w:autoSpaceDN w:val="0"/>
        <w:adjustRightInd w:val="0"/>
        <w:spacing w:after="0" w:line="240" w:lineRule="auto"/>
        <w:ind w:left="1340" w:right="1020" w:firstLine="57"/>
        <w:jc w:val="both"/>
        <w:rPr>
          <w:rFonts w:ascii="Times New Roman" w:hAnsi="Times New Roman" w:cs="Amiri"/>
        </w:rPr>
      </w:pPr>
      <w:r>
        <w:rPr>
          <w:rFonts w:ascii="Gabriola" w:hAnsi="Gabriola" w:cs="Gabriola"/>
          <w:i/>
          <w:iCs/>
          <w:color w:val="000000"/>
        </w:rPr>
        <w:t xml:space="preserve">Notes </w:t>
      </w:r>
      <w:r>
        <w:rPr>
          <w:rFonts w:ascii="Gabriola" w:hAnsi="Gabriola" w:cs="Gabriola"/>
          <w:color w:val="000000"/>
        </w:rPr>
        <w:t>Standard errors in parentheses. Other control variables:</w:t>
      </w:r>
      <w:r>
        <w:rPr>
          <w:rFonts w:ascii="Gabriola" w:hAnsi="Gabriola" w:cs="Gabriola"/>
          <w:i/>
          <w:iCs/>
          <w:color w:val="000000"/>
        </w:rPr>
        <w:t xml:space="preserve"> </w:t>
      </w:r>
      <w:r>
        <w:rPr>
          <w:rFonts w:ascii="Gabriola" w:hAnsi="Gabriola" w:cs="Gabriola"/>
          <w:color w:val="000000"/>
        </w:rPr>
        <w:t>Age squared, region, urban, education, han, marital status, ur-banization index, time dummies, health insurance status, house-hold expenditures. FE/RE: N=23443 (male sample), N=23702 (female sample). MSM: N=16047 (male sample), N=16658 (fe-male sample).</w:t>
      </w:r>
    </w:p>
    <w:p>
      <w:pPr>
        <w:widowControl w:val="0"/>
        <w:autoSpaceDE w:val="0"/>
        <w:autoSpaceDN w:val="0"/>
        <w:adjustRightInd w:val="0"/>
        <w:spacing w:after="0" w:line="240" w:lineRule="auto"/>
        <w:rPr>
          <w:rFonts w:ascii="Times New Roman" w:hAnsi="Times New Roman" w:cs="Amiri"/>
        </w:rPr>
        <w:sectPr>
          <w:pgSz w:w="12240" w:h="15840"/>
          <w:pgMar w:top="1047" w:right="2020" w:bottom="347" w:left="1420" w:header="720" w:footer="720" w:gutter="0"/>
          <w:cols w:equalWidth="0" w:num="1">
            <w:col w:w="880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sectPr>
          <w:type w:val="continuous"/>
          <w:pgSz w:w="12240" w:h="15840"/>
          <w:pgMar w:top="1047" w:right="6140" w:bottom="347" w:left="5860" w:header="720" w:footer="720" w:gutter="0"/>
          <w:cols w:equalWidth="0" w:num="1">
            <w:col w:w="240"/>
          </w:cols>
        </w:sectPr>
      </w:pPr>
    </w:p>
    <w:p>
      <w:pPr>
        <w:widowControl w:val="0"/>
        <w:autoSpaceDE w:val="0"/>
        <w:autoSpaceDN w:val="0"/>
        <w:adjustRightInd w:val="0"/>
        <w:spacing w:after="0" w:line="200" w:lineRule="exact"/>
        <w:rPr>
          <w:rFonts w:ascii="Times New Roman" w:hAnsi="Times New Roman" w:cs="Amiri"/>
        </w:rPr>
      </w:pPr>
      <w:bookmarkStart w:id="39" w:name="page41"/>
      <w:bookmarkEnd w:id="39"/>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57"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Gabriola" w:hAnsi="Gabriola" w:cs="Gabriola"/>
          <w:color w:val="000000"/>
        </w:rPr>
        <w:t>Tabl</w:t>
      </w:r>
      <w:r>
        <w:rPr>
          <w:rFonts w:ascii="Gabriola" w:hAnsi="Gabriola" w:cs="Gabriola"/>
          <w:color w:val="000000"/>
          <w:u w:val="single"/>
        </w:rPr>
        <w:t>e 0.18: Analysis of the e</w:t>
      </w:r>
      <w:r>
        <w:rPr>
          <w:rFonts w:ascii="Cambria Math" w:hAnsi="Cambria Math" w:cs="Cambria Math"/>
          <w:color w:val="000000"/>
          <w:u w:val="single"/>
        </w:rPr>
        <w:t>ﬀ</w:t>
      </w:r>
      <w:r>
        <w:rPr>
          <w:rFonts w:ascii="Gabriola" w:hAnsi="Gabriola" w:cs="Gabriola"/>
          <w:color w:val="000000"/>
          <w:u w:val="single"/>
        </w:rPr>
        <w:t>ect of time since diagnosis on overweight and ob</w:t>
      </w:r>
      <w:r>
        <w:rPr>
          <w:rFonts w:ascii="Gabriola" w:hAnsi="Gabriola" w:cs="Gabriola"/>
          <w:color w:val="000000"/>
        </w:rPr>
        <w:t>esity</w:t>
      </w:r>
    </w:p>
    <w:p>
      <w:pPr>
        <w:widowControl w:val="0"/>
        <w:autoSpaceDE w:val="0"/>
        <w:autoSpaceDN w:val="0"/>
        <w:adjustRightInd w:val="0"/>
        <w:spacing w:after="0" w:line="240" w:lineRule="auto"/>
        <w:rPr>
          <w:rFonts w:ascii="Times New Roman" w:hAnsi="Times New Roman" w:cs="Amiri"/>
        </w:rPr>
        <w:sectPr>
          <w:pgSz w:w="12240" w:h="15840"/>
          <w:pgMar w:top="1440" w:right="2020" w:bottom="347" w:left="1740" w:header="720" w:footer="720" w:gutter="0"/>
          <w:cols w:equalWidth="0" w:num="1">
            <w:col w:w="8480"/>
          </w:cols>
        </w:sectPr>
      </w:pPr>
    </w:p>
    <w:tbl>
      <w:tblPr>
        <w:tblStyle w:val="12"/>
        <w:tblW w:w="7520" w:type="dxa"/>
        <w:tblInd w:w="0" w:type="dxa"/>
        <w:tblLayout w:type="fixed"/>
        <w:tblCellMar>
          <w:top w:w="0" w:type="dxa"/>
          <w:left w:w="0" w:type="dxa"/>
          <w:bottom w:w="0" w:type="dxa"/>
          <w:right w:w="0" w:type="dxa"/>
        </w:tblCellMar>
      </w:tblPr>
      <w:tblGrid>
        <w:gridCol w:w="2460"/>
        <w:gridCol w:w="1520"/>
        <w:gridCol w:w="840"/>
        <w:gridCol w:w="240"/>
        <w:gridCol w:w="1360"/>
        <w:gridCol w:w="980"/>
        <w:gridCol w:w="120"/>
      </w:tblGrid>
      <w:tr>
        <w:tblPrEx>
          <w:tblLayout w:type="fixed"/>
        </w:tblPrEx>
        <w:trPr>
          <w:trHeight w:val="394" w:hRule="atLeast"/>
        </w:trPr>
        <w:tc>
          <w:tcPr>
            <w:tcW w:w="2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nil"/>
              <w:right w:val="nil"/>
            </w:tcBorders>
            <w:vAlign w:val="bottom"/>
          </w:tcPr>
          <w:p>
            <w:pPr>
              <w:widowControl w:val="0"/>
              <w:autoSpaceDE w:val="0"/>
              <w:autoSpaceDN w:val="0"/>
              <w:adjustRightInd w:val="0"/>
              <w:spacing w:after="0" w:line="394" w:lineRule="exact"/>
              <w:jc w:val="right"/>
              <w:rPr>
                <w:rFonts w:ascii="Times New Roman" w:hAnsi="Times New Roman" w:cs="Amiri"/>
              </w:rPr>
            </w:pPr>
            <w:r>
              <w:rPr>
                <w:rFonts w:ascii="Gabriola" w:hAnsi="Gabriola" w:cs="Gabriola"/>
                <w:color w:val="000000"/>
              </w:rPr>
              <w:t>Males</w:t>
            </w:r>
          </w:p>
        </w:tc>
        <w:tc>
          <w:tcPr>
            <w:tcW w:w="8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340" w:type="dxa"/>
            <w:gridSpan w:val="2"/>
            <w:tcBorders>
              <w:top w:val="nil"/>
              <w:left w:val="nil"/>
              <w:bottom w:val="nil"/>
              <w:right w:val="nil"/>
            </w:tcBorders>
            <w:vAlign w:val="bottom"/>
          </w:tcPr>
          <w:p>
            <w:pPr>
              <w:widowControl w:val="0"/>
              <w:autoSpaceDE w:val="0"/>
              <w:autoSpaceDN w:val="0"/>
              <w:adjustRightInd w:val="0"/>
              <w:spacing w:after="0" w:line="394" w:lineRule="exact"/>
              <w:ind w:right="647"/>
              <w:jc w:val="right"/>
              <w:rPr>
                <w:rFonts w:ascii="Times New Roman" w:hAnsi="Times New Roman" w:cs="Amiri"/>
              </w:rPr>
            </w:pPr>
            <w:r>
              <w:rPr>
                <w:rFonts w:ascii="Gabriola" w:hAnsi="Gabriola" w:cs="Gabriola"/>
                <w:color w:val="000000"/>
              </w:rPr>
              <w:t>Females</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62" w:hRule="atLeast"/>
        </w:trPr>
        <w:tc>
          <w:tcPr>
            <w:tcW w:w="2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84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9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76" w:hRule="atLeast"/>
        </w:trPr>
        <w:tc>
          <w:tcPr>
            <w:tcW w:w="2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nil"/>
              <w:right w:val="nil"/>
            </w:tcBorders>
            <w:vAlign w:val="bottom"/>
          </w:tcPr>
          <w:p>
            <w:pPr>
              <w:widowControl w:val="0"/>
              <w:autoSpaceDE w:val="0"/>
              <w:autoSpaceDN w:val="0"/>
              <w:adjustRightInd w:val="0"/>
              <w:spacing w:after="0" w:line="275" w:lineRule="exact"/>
              <w:ind w:right="685"/>
              <w:jc w:val="right"/>
              <w:rPr>
                <w:rFonts w:ascii="Times New Roman" w:hAnsi="Times New Roman" w:cs="Amiri"/>
              </w:rPr>
            </w:pPr>
            <w:r>
              <w:rPr>
                <w:rFonts w:ascii="Gabriola" w:hAnsi="Gabriola" w:cs="Gabriola"/>
                <w:color w:val="000000"/>
              </w:rPr>
              <w:t>(1)</w:t>
            </w:r>
          </w:p>
        </w:tc>
        <w:tc>
          <w:tcPr>
            <w:tcW w:w="840" w:type="dxa"/>
            <w:tcBorders>
              <w:top w:val="nil"/>
              <w:left w:val="nil"/>
              <w:bottom w:val="nil"/>
              <w:right w:val="nil"/>
            </w:tcBorders>
            <w:vAlign w:val="bottom"/>
          </w:tcPr>
          <w:p>
            <w:pPr>
              <w:widowControl w:val="0"/>
              <w:autoSpaceDE w:val="0"/>
              <w:autoSpaceDN w:val="0"/>
              <w:adjustRightInd w:val="0"/>
              <w:spacing w:after="0" w:line="275" w:lineRule="exact"/>
              <w:ind w:right="226"/>
              <w:jc w:val="right"/>
              <w:rPr>
                <w:rFonts w:ascii="Times New Roman" w:hAnsi="Times New Roman" w:cs="Amiri"/>
              </w:rPr>
            </w:pPr>
            <w:r>
              <w:rPr>
                <w:rFonts w:ascii="Gabriola" w:hAnsi="Gabriola" w:cs="Gabriola"/>
                <w:color w:val="000000"/>
              </w:rPr>
              <w:t>(2)</w:t>
            </w: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75" w:lineRule="exact"/>
              <w:ind w:right="529"/>
              <w:jc w:val="right"/>
              <w:rPr>
                <w:rFonts w:ascii="Times New Roman" w:hAnsi="Times New Roman" w:cs="Amiri"/>
              </w:rPr>
            </w:pPr>
            <w:r>
              <w:rPr>
                <w:rFonts w:ascii="Gabriola" w:hAnsi="Gabriola" w:cs="Gabriola"/>
                <w:color w:val="000000"/>
              </w:rPr>
              <w:t>(3)</w:t>
            </w:r>
          </w:p>
        </w:tc>
        <w:tc>
          <w:tcPr>
            <w:tcW w:w="980" w:type="dxa"/>
            <w:tcBorders>
              <w:top w:val="nil"/>
              <w:left w:val="nil"/>
              <w:bottom w:val="nil"/>
              <w:right w:val="nil"/>
            </w:tcBorders>
            <w:vAlign w:val="bottom"/>
          </w:tcPr>
          <w:p>
            <w:pPr>
              <w:widowControl w:val="0"/>
              <w:autoSpaceDE w:val="0"/>
              <w:autoSpaceDN w:val="0"/>
              <w:adjustRightInd w:val="0"/>
              <w:spacing w:after="0" w:line="275" w:lineRule="exact"/>
              <w:ind w:right="207"/>
              <w:jc w:val="right"/>
              <w:rPr>
                <w:rFonts w:ascii="Times New Roman" w:hAnsi="Times New Roman" w:cs="Amiri"/>
              </w:rPr>
            </w:pPr>
            <w:r>
              <w:rPr>
                <w:rFonts w:ascii="Gabriola" w:hAnsi="Gabriola" w:cs="Gabriola"/>
                <w:color w:val="000000"/>
              </w:rPr>
              <w:t>(4)</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290" w:hRule="atLeast"/>
        </w:trPr>
        <w:tc>
          <w:tcPr>
            <w:tcW w:w="2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nil"/>
              <w:right w:val="nil"/>
            </w:tcBorders>
            <w:vAlign w:val="bottom"/>
          </w:tcPr>
          <w:p>
            <w:pPr>
              <w:widowControl w:val="0"/>
              <w:autoSpaceDE w:val="0"/>
              <w:autoSpaceDN w:val="0"/>
              <w:adjustRightInd w:val="0"/>
              <w:spacing w:after="0" w:line="288" w:lineRule="exact"/>
              <w:ind w:right="245"/>
              <w:jc w:val="right"/>
              <w:rPr>
                <w:rFonts w:ascii="Times New Roman" w:hAnsi="Times New Roman" w:cs="Amiri"/>
              </w:rPr>
            </w:pPr>
            <w:r>
              <w:rPr>
                <w:rFonts w:ascii="Gabriola" w:hAnsi="Gabriola" w:cs="Gabriola"/>
                <w:color w:val="000000"/>
              </w:rPr>
              <w:t>Overweight</w:t>
            </w:r>
          </w:p>
        </w:tc>
        <w:tc>
          <w:tcPr>
            <w:tcW w:w="840" w:type="dxa"/>
            <w:tcBorders>
              <w:top w:val="nil"/>
              <w:left w:val="nil"/>
              <w:bottom w:val="nil"/>
              <w:right w:val="nil"/>
            </w:tcBorders>
            <w:vAlign w:val="bottom"/>
          </w:tcPr>
          <w:p>
            <w:pPr>
              <w:widowControl w:val="0"/>
              <w:autoSpaceDE w:val="0"/>
              <w:autoSpaceDN w:val="0"/>
              <w:adjustRightInd w:val="0"/>
              <w:spacing w:after="0" w:line="288" w:lineRule="exact"/>
              <w:ind w:right="66"/>
              <w:jc w:val="right"/>
              <w:rPr>
                <w:rFonts w:ascii="Times New Roman" w:hAnsi="Times New Roman" w:cs="Amiri"/>
              </w:rPr>
            </w:pPr>
            <w:r>
              <w:rPr>
                <w:rFonts w:ascii="Gabriola" w:hAnsi="Gabriola" w:cs="Gabriola"/>
                <w:color w:val="000000"/>
              </w:rPr>
              <w:t>Obese</w:t>
            </w: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288" w:lineRule="exact"/>
              <w:ind w:right="89"/>
              <w:jc w:val="right"/>
              <w:rPr>
                <w:rFonts w:ascii="Times New Roman" w:hAnsi="Times New Roman" w:cs="Amiri"/>
              </w:rPr>
            </w:pPr>
            <w:r>
              <w:rPr>
                <w:rFonts w:ascii="Gabriola" w:hAnsi="Gabriola" w:cs="Gabriola"/>
                <w:color w:val="000000"/>
              </w:rPr>
              <w:t>Overweight</w:t>
            </w:r>
          </w:p>
        </w:tc>
        <w:tc>
          <w:tcPr>
            <w:tcW w:w="980" w:type="dxa"/>
            <w:tcBorders>
              <w:top w:val="nil"/>
              <w:left w:val="nil"/>
              <w:bottom w:val="nil"/>
              <w:right w:val="nil"/>
            </w:tcBorders>
            <w:vAlign w:val="bottom"/>
          </w:tcPr>
          <w:p>
            <w:pPr>
              <w:widowControl w:val="0"/>
              <w:autoSpaceDE w:val="0"/>
              <w:autoSpaceDN w:val="0"/>
              <w:adjustRightInd w:val="0"/>
              <w:spacing w:after="0" w:line="288" w:lineRule="exact"/>
              <w:ind w:right="47"/>
              <w:jc w:val="right"/>
              <w:rPr>
                <w:rFonts w:ascii="Times New Roman" w:hAnsi="Times New Roman" w:cs="Amiri"/>
              </w:rPr>
            </w:pPr>
            <w:r>
              <w:rPr>
                <w:rFonts w:ascii="Gabriola" w:hAnsi="Gabriola" w:cs="Gabriola"/>
                <w:color w:val="000000"/>
              </w:rPr>
              <w:t>Obese</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37" w:hRule="atLeast"/>
        </w:trPr>
        <w:tc>
          <w:tcPr>
            <w:tcW w:w="2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3960" w:type="dxa"/>
            <w:gridSpan w:val="4"/>
            <w:tcBorders>
              <w:top w:val="nil"/>
              <w:left w:val="nil"/>
              <w:bottom w:val="nil"/>
              <w:right w:val="nil"/>
            </w:tcBorders>
            <w:vAlign w:val="bottom"/>
          </w:tcPr>
          <w:p>
            <w:pPr>
              <w:widowControl w:val="0"/>
              <w:autoSpaceDE w:val="0"/>
              <w:autoSpaceDN w:val="0"/>
              <w:adjustRightInd w:val="0"/>
              <w:spacing w:after="0" w:line="335" w:lineRule="exact"/>
              <w:ind w:left="845"/>
              <w:jc w:val="center"/>
              <w:rPr>
                <w:rFonts w:ascii="Times New Roman" w:hAnsi="Times New Roman" w:cs="Amiri"/>
              </w:rPr>
            </w:pPr>
            <w:r>
              <w:rPr>
                <w:rFonts w:ascii="Gabriola" w:hAnsi="Gabriola" w:cs="Gabriola"/>
                <w:i/>
                <w:iCs/>
                <w:color w:val="000000"/>
              </w:rPr>
              <w:t>Marginal structural model</w:t>
            </w:r>
          </w:p>
        </w:tc>
        <w:tc>
          <w:tcPr>
            <w:tcW w:w="9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57" w:hRule="atLeast"/>
        </w:trPr>
        <w:tc>
          <w:tcPr>
            <w:tcW w:w="2460" w:type="dxa"/>
            <w:tcBorders>
              <w:top w:val="nil"/>
              <w:left w:val="nil"/>
              <w:bottom w:val="nil"/>
              <w:right w:val="nil"/>
            </w:tcBorders>
            <w:vAlign w:val="bottom"/>
          </w:tcPr>
          <w:p>
            <w:pPr>
              <w:widowControl w:val="0"/>
              <w:autoSpaceDE w:val="0"/>
              <w:autoSpaceDN w:val="0"/>
              <w:adjustRightInd w:val="0"/>
              <w:spacing w:after="0" w:line="357" w:lineRule="exact"/>
              <w:ind w:left="120"/>
              <w:rPr>
                <w:rFonts w:ascii="Times New Roman" w:hAnsi="Times New Roman" w:cs="Amiri"/>
              </w:rPr>
            </w:pPr>
            <w:r>
              <w:rPr>
                <w:rFonts w:ascii="Gabriola" w:hAnsi="Gabriola" w:cs="Gabriola"/>
                <w:color w:val="000000"/>
              </w:rPr>
              <w:t>Time since diagnosis</w:t>
            </w:r>
          </w:p>
        </w:tc>
        <w:tc>
          <w:tcPr>
            <w:tcW w:w="1520" w:type="dxa"/>
            <w:tcBorders>
              <w:top w:val="nil"/>
              <w:left w:val="nil"/>
              <w:bottom w:val="nil"/>
              <w:right w:val="nil"/>
            </w:tcBorders>
            <w:vAlign w:val="bottom"/>
          </w:tcPr>
          <w:p>
            <w:pPr>
              <w:widowControl w:val="0"/>
              <w:autoSpaceDE w:val="0"/>
              <w:autoSpaceDN w:val="0"/>
              <w:adjustRightInd w:val="0"/>
              <w:spacing w:after="0" w:line="357" w:lineRule="exact"/>
              <w:ind w:right="445"/>
              <w:jc w:val="right"/>
              <w:rPr>
                <w:rFonts w:ascii="Times New Roman" w:hAnsi="Times New Roman" w:cs="Amiri"/>
              </w:rPr>
            </w:pPr>
            <w:r>
              <w:rPr>
                <w:rFonts w:ascii="Arial" w:hAnsi="Arial" w:cs="Arial"/>
                <w:color w:val="000000"/>
              </w:rPr>
              <w:t>−</w:t>
            </w:r>
            <w:r>
              <w:rPr>
                <w:rFonts w:ascii="Gabriola" w:hAnsi="Gabriola" w:cs="Gabriola"/>
                <w:color w:val="000000"/>
              </w:rPr>
              <w:t>.001</w:t>
            </w:r>
          </w:p>
        </w:tc>
        <w:tc>
          <w:tcPr>
            <w:tcW w:w="840" w:type="dxa"/>
            <w:tcBorders>
              <w:top w:val="nil"/>
              <w:left w:val="nil"/>
              <w:bottom w:val="nil"/>
              <w:right w:val="nil"/>
            </w:tcBorders>
            <w:vAlign w:val="bottom"/>
          </w:tcPr>
          <w:p>
            <w:pPr>
              <w:widowControl w:val="0"/>
              <w:autoSpaceDE w:val="0"/>
              <w:autoSpaceDN w:val="0"/>
              <w:adjustRightInd w:val="0"/>
              <w:spacing w:after="0" w:line="357" w:lineRule="exact"/>
              <w:jc w:val="right"/>
              <w:rPr>
                <w:rFonts w:ascii="Times New Roman" w:hAnsi="Times New Roman" w:cs="Amiri"/>
              </w:rPr>
            </w:pPr>
            <w:r>
              <w:rPr>
                <w:rFonts w:ascii="Arial" w:hAnsi="Arial" w:cs="Arial"/>
                <w:color w:val="000000"/>
              </w:rPr>
              <w:t>−</w:t>
            </w:r>
            <w:r>
              <w:rPr>
                <w:rFonts w:ascii="Gabriola" w:hAnsi="Gabriola" w:cs="Gabriola"/>
                <w:color w:val="000000"/>
              </w:rPr>
              <w:t>.005</w:t>
            </w:r>
            <w:r>
              <w:rPr>
                <w:rFonts w:hint="eastAsia" w:ascii="MS PGothic" w:hAnsi="Arial" w:eastAsia="MS PGothic" w:cs="MS PGothic"/>
                <w:color w:val="000000"/>
                <w:vertAlign w:val="superscript"/>
              </w:rPr>
              <w:t>∗</w:t>
            </w: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357" w:lineRule="exact"/>
              <w:ind w:right="289"/>
              <w:jc w:val="right"/>
              <w:rPr>
                <w:rFonts w:ascii="Times New Roman" w:hAnsi="Times New Roman" w:cs="Amiri"/>
              </w:rPr>
            </w:pPr>
            <w:r>
              <w:rPr>
                <w:rFonts w:ascii="Arial" w:hAnsi="Arial" w:cs="Arial"/>
                <w:color w:val="000000"/>
              </w:rPr>
              <w:t>−</w:t>
            </w:r>
            <w:r>
              <w:rPr>
                <w:rFonts w:ascii="Gabriola" w:hAnsi="Gabriola" w:cs="Gabriola"/>
                <w:color w:val="000000"/>
              </w:rPr>
              <w:t>.003</w:t>
            </w:r>
          </w:p>
        </w:tc>
        <w:tc>
          <w:tcPr>
            <w:tcW w:w="980" w:type="dxa"/>
            <w:tcBorders>
              <w:top w:val="nil"/>
              <w:left w:val="nil"/>
              <w:bottom w:val="nil"/>
              <w:right w:val="nil"/>
            </w:tcBorders>
            <w:vAlign w:val="bottom"/>
          </w:tcPr>
          <w:p>
            <w:pPr>
              <w:widowControl w:val="0"/>
              <w:autoSpaceDE w:val="0"/>
              <w:autoSpaceDN w:val="0"/>
              <w:adjustRightInd w:val="0"/>
              <w:spacing w:after="0" w:line="357" w:lineRule="exact"/>
              <w:jc w:val="right"/>
              <w:rPr>
                <w:rFonts w:ascii="Times New Roman" w:hAnsi="Times New Roman" w:cs="Amiri"/>
              </w:rPr>
            </w:pPr>
            <w:r>
              <w:rPr>
                <w:rFonts w:ascii="Arial" w:hAnsi="Arial" w:cs="Arial"/>
                <w:color w:val="000000"/>
              </w:rPr>
              <w:t>−</w:t>
            </w:r>
            <w:r>
              <w:rPr>
                <w:rFonts w:ascii="Gabriola" w:hAnsi="Gabriola" w:cs="Gabriola"/>
                <w:color w:val="000000"/>
              </w:rPr>
              <w:t>.003</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35" w:hRule="atLeast"/>
        </w:trPr>
        <w:tc>
          <w:tcPr>
            <w:tcW w:w="2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nil"/>
              <w:right w:val="nil"/>
            </w:tcBorders>
            <w:vAlign w:val="bottom"/>
          </w:tcPr>
          <w:p>
            <w:pPr>
              <w:widowControl w:val="0"/>
              <w:autoSpaceDE w:val="0"/>
              <w:autoSpaceDN w:val="0"/>
              <w:adjustRightInd w:val="0"/>
              <w:spacing w:after="0" w:line="335" w:lineRule="exact"/>
              <w:ind w:right="345"/>
              <w:jc w:val="right"/>
              <w:rPr>
                <w:rFonts w:ascii="Times New Roman" w:hAnsi="Times New Roman" w:cs="Amiri"/>
              </w:rPr>
            </w:pPr>
            <w:r>
              <w:rPr>
                <w:rFonts w:ascii="Arial" w:hAnsi="Arial" w:cs="Arial"/>
                <w:color w:val="000000"/>
              </w:rPr>
              <w:t>(</w:t>
            </w:r>
            <w:r>
              <w:rPr>
                <w:rFonts w:ascii="Gabriola" w:hAnsi="Gabriola" w:cs="Gabriola"/>
                <w:color w:val="000000"/>
              </w:rPr>
              <w:t>.005</w:t>
            </w:r>
            <w:r>
              <w:rPr>
                <w:rFonts w:ascii="Arial" w:hAnsi="Arial" w:cs="Arial"/>
                <w:color w:val="000000"/>
              </w:rPr>
              <w:t>)</w:t>
            </w:r>
          </w:p>
        </w:tc>
        <w:tc>
          <w:tcPr>
            <w:tcW w:w="840" w:type="dxa"/>
            <w:tcBorders>
              <w:top w:val="nil"/>
              <w:left w:val="nil"/>
              <w:bottom w:val="nil"/>
              <w:right w:val="nil"/>
            </w:tcBorders>
            <w:vAlign w:val="bottom"/>
          </w:tcPr>
          <w:p>
            <w:pPr>
              <w:widowControl w:val="0"/>
              <w:autoSpaceDE w:val="0"/>
              <w:autoSpaceDN w:val="0"/>
              <w:adjustRightInd w:val="0"/>
              <w:spacing w:after="0" w:line="335" w:lineRule="exact"/>
              <w:jc w:val="right"/>
              <w:rPr>
                <w:rFonts w:ascii="Times New Roman" w:hAnsi="Times New Roman" w:cs="Amiri"/>
              </w:rPr>
            </w:pPr>
            <w:r>
              <w:rPr>
                <w:rFonts w:ascii="Arial" w:hAnsi="Arial" w:cs="Arial"/>
                <w:color w:val="000000"/>
              </w:rPr>
              <w:t>(</w:t>
            </w:r>
            <w:r>
              <w:rPr>
                <w:rFonts w:ascii="Gabriola" w:hAnsi="Gabriola" w:cs="Gabriola"/>
                <w:color w:val="000000"/>
              </w:rPr>
              <w:t>.003</w:t>
            </w:r>
            <w:r>
              <w:rPr>
                <w:rFonts w:ascii="Arial" w:hAnsi="Arial" w:cs="Arial"/>
                <w:color w:val="000000"/>
              </w:rPr>
              <w:t>)</w:t>
            </w:r>
          </w:p>
        </w:tc>
        <w:tc>
          <w:tcPr>
            <w:tcW w:w="1600" w:type="dxa"/>
            <w:gridSpan w:val="2"/>
            <w:tcBorders>
              <w:top w:val="nil"/>
              <w:left w:val="nil"/>
              <w:bottom w:val="nil"/>
              <w:right w:val="nil"/>
            </w:tcBorders>
            <w:vAlign w:val="bottom"/>
          </w:tcPr>
          <w:p>
            <w:pPr>
              <w:widowControl w:val="0"/>
              <w:autoSpaceDE w:val="0"/>
              <w:autoSpaceDN w:val="0"/>
              <w:adjustRightInd w:val="0"/>
              <w:spacing w:after="0" w:line="335" w:lineRule="exact"/>
              <w:ind w:right="209"/>
              <w:jc w:val="right"/>
              <w:rPr>
                <w:rFonts w:ascii="Times New Roman" w:hAnsi="Times New Roman" w:cs="Amiri"/>
              </w:rPr>
            </w:pPr>
            <w:r>
              <w:rPr>
                <w:rFonts w:ascii="Arial" w:hAnsi="Arial" w:cs="Arial"/>
                <w:color w:val="000000"/>
              </w:rPr>
              <w:t>(</w:t>
            </w:r>
            <w:r>
              <w:rPr>
                <w:rFonts w:ascii="Gabriola" w:hAnsi="Gabriola" w:cs="Gabriola"/>
                <w:color w:val="000000"/>
              </w:rPr>
              <w:t>.005</w:t>
            </w:r>
            <w:r>
              <w:rPr>
                <w:rFonts w:ascii="Arial" w:hAnsi="Arial" w:cs="Arial"/>
                <w:color w:val="000000"/>
              </w:rPr>
              <w:t>)</w:t>
            </w:r>
          </w:p>
        </w:tc>
        <w:tc>
          <w:tcPr>
            <w:tcW w:w="980" w:type="dxa"/>
            <w:tcBorders>
              <w:top w:val="nil"/>
              <w:left w:val="nil"/>
              <w:bottom w:val="nil"/>
              <w:right w:val="nil"/>
            </w:tcBorders>
            <w:vAlign w:val="bottom"/>
          </w:tcPr>
          <w:p>
            <w:pPr>
              <w:widowControl w:val="0"/>
              <w:autoSpaceDE w:val="0"/>
              <w:autoSpaceDN w:val="0"/>
              <w:adjustRightInd w:val="0"/>
              <w:spacing w:after="0" w:line="335" w:lineRule="exact"/>
              <w:jc w:val="right"/>
              <w:rPr>
                <w:rFonts w:ascii="Times New Roman" w:hAnsi="Times New Roman" w:cs="Amiri"/>
              </w:rPr>
            </w:pPr>
            <w:r>
              <w:rPr>
                <w:rFonts w:ascii="Arial" w:hAnsi="Arial" w:cs="Arial"/>
                <w:color w:val="000000"/>
              </w:rPr>
              <w:t>(</w:t>
            </w:r>
            <w:r>
              <w:rPr>
                <w:rFonts w:ascii="Gabriola" w:hAnsi="Gabriola" w:cs="Gabriola"/>
                <w:color w:val="000000"/>
              </w:rPr>
              <w:t>.002</w:t>
            </w:r>
            <w:r>
              <w:rPr>
                <w:rFonts w:ascii="Arial" w:hAnsi="Arial" w:cs="Arial"/>
                <w:color w:val="000000"/>
              </w:rPr>
              <w:t>)</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62" w:hRule="atLeast"/>
        </w:trPr>
        <w:tc>
          <w:tcPr>
            <w:tcW w:w="24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40" w:type="dxa"/>
            <w:gridSpan w:val="3"/>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9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29" w:hRule="atLeast"/>
        </w:trPr>
        <w:tc>
          <w:tcPr>
            <w:tcW w:w="2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40" w:type="dxa"/>
            <w:gridSpan w:val="3"/>
            <w:tcBorders>
              <w:top w:val="nil"/>
              <w:left w:val="nil"/>
              <w:bottom w:val="nil"/>
              <w:right w:val="nil"/>
            </w:tcBorders>
            <w:vAlign w:val="bottom"/>
          </w:tcPr>
          <w:p>
            <w:pPr>
              <w:widowControl w:val="0"/>
              <w:autoSpaceDE w:val="0"/>
              <w:autoSpaceDN w:val="0"/>
              <w:adjustRightInd w:val="0"/>
              <w:spacing w:after="0" w:line="328" w:lineRule="exact"/>
              <w:ind w:right="429"/>
              <w:jc w:val="center"/>
              <w:rPr>
                <w:rFonts w:ascii="Times New Roman" w:hAnsi="Times New Roman" w:cs="Amiri"/>
              </w:rPr>
            </w:pPr>
            <w:r>
              <w:rPr>
                <w:rFonts w:ascii="Gabriola" w:hAnsi="Gabriola" w:cs="Gabriola"/>
                <w:i/>
                <w:iCs/>
                <w:color w:val="000000"/>
              </w:rPr>
              <w:t>Fixed E</w:t>
            </w:r>
            <w:r>
              <w:rPr>
                <w:rFonts w:ascii="Cambria Math" w:hAnsi="Cambria Math" w:cs="Cambria Math"/>
                <w:i/>
                <w:iCs/>
                <w:color w:val="000000"/>
              </w:rPr>
              <w:t>ﬀ</w:t>
            </w:r>
            <w:r>
              <w:rPr>
                <w:rFonts w:ascii="Gabriola" w:hAnsi="Gabriola" w:cs="Gabriola"/>
                <w:i/>
                <w:iCs/>
                <w:color w:val="000000"/>
              </w:rPr>
              <w:t>ects</w:t>
            </w:r>
          </w:p>
        </w:tc>
        <w:tc>
          <w:tcPr>
            <w:tcW w:w="9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57" w:hRule="atLeast"/>
        </w:trPr>
        <w:tc>
          <w:tcPr>
            <w:tcW w:w="2460" w:type="dxa"/>
            <w:tcBorders>
              <w:top w:val="nil"/>
              <w:left w:val="nil"/>
              <w:bottom w:val="nil"/>
              <w:right w:val="nil"/>
            </w:tcBorders>
            <w:vAlign w:val="bottom"/>
          </w:tcPr>
          <w:p>
            <w:pPr>
              <w:widowControl w:val="0"/>
              <w:autoSpaceDE w:val="0"/>
              <w:autoSpaceDN w:val="0"/>
              <w:adjustRightInd w:val="0"/>
              <w:spacing w:after="0" w:line="357" w:lineRule="exact"/>
              <w:ind w:left="120"/>
              <w:rPr>
                <w:rFonts w:ascii="Times New Roman" w:hAnsi="Times New Roman" w:cs="Amiri"/>
              </w:rPr>
            </w:pPr>
            <w:r>
              <w:rPr>
                <w:rFonts w:ascii="Gabriola" w:hAnsi="Gabriola" w:cs="Gabriola"/>
                <w:color w:val="000000"/>
              </w:rPr>
              <w:t>Time since diagnosis</w:t>
            </w:r>
          </w:p>
        </w:tc>
        <w:tc>
          <w:tcPr>
            <w:tcW w:w="1520" w:type="dxa"/>
            <w:tcBorders>
              <w:top w:val="nil"/>
              <w:left w:val="nil"/>
              <w:bottom w:val="nil"/>
              <w:right w:val="nil"/>
            </w:tcBorders>
            <w:vAlign w:val="bottom"/>
          </w:tcPr>
          <w:p>
            <w:pPr>
              <w:widowControl w:val="0"/>
              <w:autoSpaceDE w:val="0"/>
              <w:autoSpaceDN w:val="0"/>
              <w:adjustRightInd w:val="0"/>
              <w:spacing w:after="0" w:line="357" w:lineRule="exact"/>
              <w:ind w:right="445"/>
              <w:jc w:val="right"/>
              <w:rPr>
                <w:rFonts w:ascii="Times New Roman" w:hAnsi="Times New Roman" w:cs="Amiri"/>
              </w:rPr>
            </w:pPr>
            <w:r>
              <w:rPr>
                <w:rFonts w:ascii="Arial" w:hAnsi="Arial" w:cs="Arial"/>
                <w:color w:val="000000"/>
              </w:rPr>
              <w:t>−</w:t>
            </w:r>
            <w:r>
              <w:rPr>
                <w:rFonts w:ascii="Gabriola" w:hAnsi="Gabriola" w:cs="Gabriola"/>
                <w:color w:val="000000"/>
              </w:rPr>
              <w:t>.006</w:t>
            </w:r>
          </w:p>
        </w:tc>
        <w:tc>
          <w:tcPr>
            <w:tcW w:w="840" w:type="dxa"/>
            <w:tcBorders>
              <w:top w:val="nil"/>
              <w:left w:val="nil"/>
              <w:bottom w:val="nil"/>
              <w:right w:val="nil"/>
            </w:tcBorders>
            <w:vAlign w:val="bottom"/>
          </w:tcPr>
          <w:p>
            <w:pPr>
              <w:widowControl w:val="0"/>
              <w:autoSpaceDE w:val="0"/>
              <w:autoSpaceDN w:val="0"/>
              <w:adjustRightInd w:val="0"/>
              <w:spacing w:after="0" w:line="357" w:lineRule="exact"/>
              <w:jc w:val="right"/>
              <w:rPr>
                <w:rFonts w:ascii="Times New Roman" w:hAnsi="Times New Roman" w:cs="Amiri"/>
              </w:rPr>
            </w:pPr>
            <w:r>
              <w:rPr>
                <w:rFonts w:ascii="Arial" w:hAnsi="Arial" w:cs="Arial"/>
                <w:color w:val="000000"/>
              </w:rPr>
              <w:t>−</w:t>
            </w:r>
            <w:r>
              <w:rPr>
                <w:rFonts w:ascii="Gabriola" w:hAnsi="Gabriola" w:cs="Gabriola"/>
                <w:color w:val="000000"/>
              </w:rPr>
              <w:t>.007</w:t>
            </w:r>
            <w:r>
              <w:rPr>
                <w:rFonts w:hint="eastAsia" w:ascii="MS PGothic" w:hAnsi="Arial" w:eastAsia="MS PGothic" w:cs="MS PGothic"/>
                <w:color w:val="000000"/>
                <w:vertAlign w:val="superscript"/>
              </w:rPr>
              <w:t>∗</w:t>
            </w: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357" w:lineRule="exact"/>
              <w:ind w:right="289"/>
              <w:jc w:val="right"/>
              <w:rPr>
                <w:rFonts w:ascii="Times New Roman" w:hAnsi="Times New Roman" w:cs="Amiri"/>
              </w:rPr>
            </w:pPr>
            <w:r>
              <w:rPr>
                <w:rFonts w:ascii="Arial" w:hAnsi="Arial" w:cs="Arial"/>
                <w:color w:val="000000"/>
              </w:rPr>
              <w:t>−</w:t>
            </w:r>
            <w:r>
              <w:rPr>
                <w:rFonts w:ascii="Gabriola" w:hAnsi="Gabriola" w:cs="Gabriola"/>
                <w:color w:val="000000"/>
              </w:rPr>
              <w:t>.006</w:t>
            </w:r>
          </w:p>
        </w:tc>
        <w:tc>
          <w:tcPr>
            <w:tcW w:w="980" w:type="dxa"/>
            <w:tcBorders>
              <w:top w:val="nil"/>
              <w:left w:val="nil"/>
              <w:bottom w:val="nil"/>
              <w:right w:val="nil"/>
            </w:tcBorders>
            <w:vAlign w:val="bottom"/>
          </w:tcPr>
          <w:p>
            <w:pPr>
              <w:widowControl w:val="0"/>
              <w:autoSpaceDE w:val="0"/>
              <w:autoSpaceDN w:val="0"/>
              <w:adjustRightInd w:val="0"/>
              <w:spacing w:after="0" w:line="357" w:lineRule="exact"/>
              <w:jc w:val="right"/>
              <w:rPr>
                <w:rFonts w:ascii="Times New Roman" w:hAnsi="Times New Roman" w:cs="Amiri"/>
              </w:rPr>
            </w:pPr>
            <w:r>
              <w:rPr>
                <w:rFonts w:ascii="Arial" w:hAnsi="Arial" w:cs="Arial"/>
                <w:color w:val="000000"/>
              </w:rPr>
              <w:t>−</w:t>
            </w:r>
            <w:r>
              <w:rPr>
                <w:rFonts w:ascii="Gabriola" w:hAnsi="Gabriola" w:cs="Gabriola"/>
                <w:color w:val="000000"/>
              </w:rPr>
              <w:t>.009</w:t>
            </w:r>
            <w:r>
              <w:rPr>
                <w:rFonts w:hint="eastAsia" w:ascii="MS PGothic" w:hAnsi="Arial" w:eastAsia="MS PGothic" w:cs="MS PGothic"/>
                <w:color w:val="000000"/>
                <w:vertAlign w:val="superscript"/>
              </w:rPr>
              <w:t>∗</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35" w:hRule="atLeast"/>
        </w:trPr>
        <w:tc>
          <w:tcPr>
            <w:tcW w:w="2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nil"/>
              <w:right w:val="nil"/>
            </w:tcBorders>
            <w:vAlign w:val="bottom"/>
          </w:tcPr>
          <w:p>
            <w:pPr>
              <w:widowControl w:val="0"/>
              <w:autoSpaceDE w:val="0"/>
              <w:autoSpaceDN w:val="0"/>
              <w:adjustRightInd w:val="0"/>
              <w:spacing w:after="0" w:line="335" w:lineRule="exact"/>
              <w:ind w:right="345"/>
              <w:jc w:val="right"/>
              <w:rPr>
                <w:rFonts w:ascii="Times New Roman" w:hAnsi="Times New Roman" w:cs="Amiri"/>
              </w:rPr>
            </w:pPr>
            <w:r>
              <w:rPr>
                <w:rFonts w:ascii="Arial" w:hAnsi="Arial" w:cs="Arial"/>
                <w:color w:val="000000"/>
              </w:rPr>
              <w:t>(</w:t>
            </w:r>
            <w:r>
              <w:rPr>
                <w:rFonts w:ascii="Gabriola" w:hAnsi="Gabriola" w:cs="Gabriola"/>
                <w:color w:val="000000"/>
              </w:rPr>
              <w:t>.007</w:t>
            </w:r>
            <w:r>
              <w:rPr>
                <w:rFonts w:ascii="Arial" w:hAnsi="Arial" w:cs="Arial"/>
                <w:color w:val="000000"/>
              </w:rPr>
              <w:t>)</w:t>
            </w:r>
          </w:p>
        </w:tc>
        <w:tc>
          <w:tcPr>
            <w:tcW w:w="840" w:type="dxa"/>
            <w:tcBorders>
              <w:top w:val="nil"/>
              <w:left w:val="nil"/>
              <w:bottom w:val="nil"/>
              <w:right w:val="nil"/>
            </w:tcBorders>
            <w:vAlign w:val="bottom"/>
          </w:tcPr>
          <w:p>
            <w:pPr>
              <w:widowControl w:val="0"/>
              <w:autoSpaceDE w:val="0"/>
              <w:autoSpaceDN w:val="0"/>
              <w:adjustRightInd w:val="0"/>
              <w:spacing w:after="0" w:line="335" w:lineRule="exact"/>
              <w:jc w:val="right"/>
              <w:rPr>
                <w:rFonts w:ascii="Times New Roman" w:hAnsi="Times New Roman" w:cs="Amiri"/>
              </w:rPr>
            </w:pPr>
            <w:r>
              <w:rPr>
                <w:rFonts w:ascii="Arial" w:hAnsi="Arial" w:cs="Arial"/>
                <w:color w:val="000000"/>
              </w:rPr>
              <w:t>(</w:t>
            </w:r>
            <w:r>
              <w:rPr>
                <w:rFonts w:ascii="Gabriola" w:hAnsi="Gabriola" w:cs="Gabriola"/>
                <w:color w:val="000000"/>
              </w:rPr>
              <w:t>.004</w:t>
            </w:r>
            <w:r>
              <w:rPr>
                <w:rFonts w:ascii="Arial" w:hAnsi="Arial" w:cs="Arial"/>
                <w:color w:val="000000"/>
              </w:rPr>
              <w:t>)</w:t>
            </w:r>
          </w:p>
        </w:tc>
        <w:tc>
          <w:tcPr>
            <w:tcW w:w="1600" w:type="dxa"/>
            <w:gridSpan w:val="2"/>
            <w:tcBorders>
              <w:top w:val="nil"/>
              <w:left w:val="nil"/>
              <w:bottom w:val="nil"/>
              <w:right w:val="nil"/>
            </w:tcBorders>
            <w:vAlign w:val="bottom"/>
          </w:tcPr>
          <w:p>
            <w:pPr>
              <w:widowControl w:val="0"/>
              <w:autoSpaceDE w:val="0"/>
              <w:autoSpaceDN w:val="0"/>
              <w:adjustRightInd w:val="0"/>
              <w:spacing w:after="0" w:line="335" w:lineRule="exact"/>
              <w:ind w:right="209"/>
              <w:jc w:val="right"/>
              <w:rPr>
                <w:rFonts w:ascii="Times New Roman" w:hAnsi="Times New Roman" w:cs="Amiri"/>
              </w:rPr>
            </w:pPr>
            <w:r>
              <w:rPr>
                <w:rFonts w:ascii="Arial" w:hAnsi="Arial" w:cs="Arial"/>
                <w:color w:val="000000"/>
              </w:rPr>
              <w:t>(</w:t>
            </w:r>
            <w:r>
              <w:rPr>
                <w:rFonts w:ascii="Gabriola" w:hAnsi="Gabriola" w:cs="Gabriola"/>
                <w:color w:val="000000"/>
              </w:rPr>
              <w:t>.006</w:t>
            </w:r>
            <w:r>
              <w:rPr>
                <w:rFonts w:ascii="Arial" w:hAnsi="Arial" w:cs="Arial"/>
                <w:color w:val="000000"/>
              </w:rPr>
              <w:t>)</w:t>
            </w:r>
          </w:p>
        </w:tc>
        <w:tc>
          <w:tcPr>
            <w:tcW w:w="980" w:type="dxa"/>
            <w:tcBorders>
              <w:top w:val="nil"/>
              <w:left w:val="nil"/>
              <w:bottom w:val="nil"/>
              <w:right w:val="nil"/>
            </w:tcBorders>
            <w:vAlign w:val="bottom"/>
          </w:tcPr>
          <w:p>
            <w:pPr>
              <w:widowControl w:val="0"/>
              <w:autoSpaceDE w:val="0"/>
              <w:autoSpaceDN w:val="0"/>
              <w:adjustRightInd w:val="0"/>
              <w:spacing w:after="0" w:line="335" w:lineRule="exact"/>
              <w:jc w:val="right"/>
              <w:rPr>
                <w:rFonts w:ascii="Times New Roman" w:hAnsi="Times New Roman" w:cs="Amiri"/>
              </w:rPr>
            </w:pPr>
            <w:r>
              <w:rPr>
                <w:rFonts w:ascii="Arial" w:hAnsi="Arial" w:cs="Arial"/>
                <w:color w:val="000000"/>
              </w:rPr>
              <w:t>(</w:t>
            </w:r>
            <w:r>
              <w:rPr>
                <w:rFonts w:ascii="Gabriola" w:hAnsi="Gabriola" w:cs="Gabriola"/>
                <w:color w:val="000000"/>
              </w:rPr>
              <w:t>.005</w:t>
            </w:r>
            <w:r>
              <w:rPr>
                <w:rFonts w:ascii="Arial" w:hAnsi="Arial" w:cs="Arial"/>
                <w:color w:val="000000"/>
              </w:rPr>
              <w:t>)</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62" w:hRule="atLeast"/>
        </w:trPr>
        <w:tc>
          <w:tcPr>
            <w:tcW w:w="246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40" w:type="dxa"/>
            <w:gridSpan w:val="3"/>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98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 w:type="dxa"/>
            <w:tcBorders>
              <w:top w:val="nil"/>
              <w:left w:val="nil"/>
              <w:bottom w:val="single" w:color="auto" w:sz="8" w:space="0"/>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29" w:hRule="atLeast"/>
        </w:trPr>
        <w:tc>
          <w:tcPr>
            <w:tcW w:w="2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2440" w:type="dxa"/>
            <w:gridSpan w:val="3"/>
            <w:tcBorders>
              <w:top w:val="nil"/>
              <w:left w:val="nil"/>
              <w:bottom w:val="nil"/>
              <w:right w:val="nil"/>
            </w:tcBorders>
            <w:vAlign w:val="bottom"/>
          </w:tcPr>
          <w:p>
            <w:pPr>
              <w:widowControl w:val="0"/>
              <w:autoSpaceDE w:val="0"/>
              <w:autoSpaceDN w:val="0"/>
              <w:adjustRightInd w:val="0"/>
              <w:spacing w:after="0" w:line="328" w:lineRule="exact"/>
              <w:ind w:right="449"/>
              <w:jc w:val="center"/>
              <w:rPr>
                <w:rFonts w:ascii="Times New Roman" w:hAnsi="Times New Roman" w:cs="Amiri"/>
              </w:rPr>
            </w:pPr>
            <w:r>
              <w:rPr>
                <w:rFonts w:ascii="Gabriola" w:hAnsi="Gabriola" w:cs="Gabriola"/>
                <w:i/>
                <w:iCs/>
                <w:color w:val="000000"/>
              </w:rPr>
              <w:t>Random E</w:t>
            </w:r>
            <w:r>
              <w:rPr>
                <w:rFonts w:ascii="Cambria Math" w:hAnsi="Cambria Math" w:cs="Cambria Math"/>
                <w:i/>
                <w:iCs/>
                <w:color w:val="000000"/>
              </w:rPr>
              <w:t>ﬀ</w:t>
            </w:r>
            <w:r>
              <w:rPr>
                <w:rFonts w:ascii="Gabriola" w:hAnsi="Gabriola" w:cs="Gabriola"/>
                <w:i/>
                <w:iCs/>
                <w:color w:val="000000"/>
              </w:rPr>
              <w:t>ects</w:t>
            </w:r>
          </w:p>
        </w:tc>
        <w:tc>
          <w:tcPr>
            <w:tcW w:w="98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57" w:hRule="atLeast"/>
        </w:trPr>
        <w:tc>
          <w:tcPr>
            <w:tcW w:w="2460" w:type="dxa"/>
            <w:tcBorders>
              <w:top w:val="nil"/>
              <w:left w:val="nil"/>
              <w:bottom w:val="nil"/>
              <w:right w:val="nil"/>
            </w:tcBorders>
            <w:vAlign w:val="bottom"/>
          </w:tcPr>
          <w:p>
            <w:pPr>
              <w:widowControl w:val="0"/>
              <w:autoSpaceDE w:val="0"/>
              <w:autoSpaceDN w:val="0"/>
              <w:adjustRightInd w:val="0"/>
              <w:spacing w:after="0" w:line="357" w:lineRule="exact"/>
              <w:ind w:left="120"/>
              <w:rPr>
                <w:rFonts w:ascii="Times New Roman" w:hAnsi="Times New Roman" w:cs="Amiri"/>
              </w:rPr>
            </w:pPr>
            <w:r>
              <w:rPr>
                <w:rFonts w:ascii="Gabriola" w:hAnsi="Gabriola" w:cs="Gabriola"/>
                <w:color w:val="000000"/>
              </w:rPr>
              <w:t>Time since diagnosis</w:t>
            </w:r>
          </w:p>
        </w:tc>
        <w:tc>
          <w:tcPr>
            <w:tcW w:w="1520" w:type="dxa"/>
            <w:tcBorders>
              <w:top w:val="nil"/>
              <w:left w:val="nil"/>
              <w:bottom w:val="nil"/>
              <w:right w:val="nil"/>
            </w:tcBorders>
            <w:vAlign w:val="bottom"/>
          </w:tcPr>
          <w:p>
            <w:pPr>
              <w:widowControl w:val="0"/>
              <w:autoSpaceDE w:val="0"/>
              <w:autoSpaceDN w:val="0"/>
              <w:adjustRightInd w:val="0"/>
              <w:spacing w:after="0" w:line="357" w:lineRule="exact"/>
              <w:ind w:right="445"/>
              <w:jc w:val="right"/>
              <w:rPr>
                <w:rFonts w:ascii="Times New Roman" w:hAnsi="Times New Roman" w:cs="Amiri"/>
              </w:rPr>
            </w:pPr>
            <w:r>
              <w:rPr>
                <w:rFonts w:ascii="Gabriola" w:hAnsi="Gabriola" w:cs="Gabriola"/>
                <w:color w:val="000000"/>
              </w:rPr>
              <w:t>0.002</w:t>
            </w:r>
          </w:p>
        </w:tc>
        <w:tc>
          <w:tcPr>
            <w:tcW w:w="840" w:type="dxa"/>
            <w:tcBorders>
              <w:top w:val="nil"/>
              <w:left w:val="nil"/>
              <w:bottom w:val="nil"/>
              <w:right w:val="nil"/>
            </w:tcBorders>
            <w:vAlign w:val="bottom"/>
          </w:tcPr>
          <w:p>
            <w:pPr>
              <w:widowControl w:val="0"/>
              <w:autoSpaceDE w:val="0"/>
              <w:autoSpaceDN w:val="0"/>
              <w:adjustRightInd w:val="0"/>
              <w:spacing w:after="0" w:line="357" w:lineRule="exact"/>
              <w:jc w:val="right"/>
              <w:rPr>
                <w:rFonts w:ascii="Times New Roman" w:hAnsi="Times New Roman" w:cs="Amiri"/>
              </w:rPr>
            </w:pPr>
            <w:r>
              <w:rPr>
                <w:rFonts w:ascii="Arial" w:hAnsi="Arial" w:cs="Arial"/>
                <w:color w:val="000000"/>
              </w:rPr>
              <w:t>−</w:t>
            </w:r>
            <w:r>
              <w:rPr>
                <w:rFonts w:ascii="Gabriola" w:hAnsi="Gabriola" w:cs="Gabriola"/>
                <w:color w:val="000000"/>
              </w:rPr>
              <w:t>.003</w:t>
            </w:r>
          </w:p>
        </w:tc>
        <w:tc>
          <w:tcPr>
            <w:tcW w:w="24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360" w:type="dxa"/>
            <w:tcBorders>
              <w:top w:val="nil"/>
              <w:left w:val="nil"/>
              <w:bottom w:val="nil"/>
              <w:right w:val="nil"/>
            </w:tcBorders>
            <w:vAlign w:val="bottom"/>
          </w:tcPr>
          <w:p>
            <w:pPr>
              <w:widowControl w:val="0"/>
              <w:autoSpaceDE w:val="0"/>
              <w:autoSpaceDN w:val="0"/>
              <w:adjustRightInd w:val="0"/>
              <w:spacing w:after="0" w:line="357" w:lineRule="exact"/>
              <w:ind w:right="289"/>
              <w:jc w:val="right"/>
              <w:rPr>
                <w:rFonts w:ascii="Times New Roman" w:hAnsi="Times New Roman" w:cs="Amiri"/>
              </w:rPr>
            </w:pPr>
            <w:r>
              <w:rPr>
                <w:rFonts w:ascii="Arial" w:hAnsi="Arial" w:cs="Arial"/>
                <w:color w:val="000000"/>
              </w:rPr>
              <w:t>−</w:t>
            </w:r>
            <w:r>
              <w:rPr>
                <w:rFonts w:ascii="Gabriola" w:hAnsi="Gabriola" w:cs="Gabriola"/>
                <w:color w:val="000000"/>
              </w:rPr>
              <w:t>.006</w:t>
            </w:r>
          </w:p>
        </w:tc>
        <w:tc>
          <w:tcPr>
            <w:tcW w:w="980" w:type="dxa"/>
            <w:tcBorders>
              <w:top w:val="nil"/>
              <w:left w:val="nil"/>
              <w:bottom w:val="nil"/>
              <w:right w:val="nil"/>
            </w:tcBorders>
            <w:vAlign w:val="bottom"/>
          </w:tcPr>
          <w:p>
            <w:pPr>
              <w:widowControl w:val="0"/>
              <w:autoSpaceDE w:val="0"/>
              <w:autoSpaceDN w:val="0"/>
              <w:adjustRightInd w:val="0"/>
              <w:spacing w:after="0" w:line="357" w:lineRule="exact"/>
              <w:jc w:val="right"/>
              <w:rPr>
                <w:rFonts w:ascii="Times New Roman" w:hAnsi="Times New Roman" w:cs="Amiri"/>
              </w:rPr>
            </w:pPr>
            <w:r>
              <w:rPr>
                <w:rFonts w:ascii="Arial" w:hAnsi="Arial" w:cs="Arial"/>
                <w:color w:val="000000"/>
              </w:rPr>
              <w:t>−</w:t>
            </w:r>
            <w:r>
              <w:rPr>
                <w:rFonts w:ascii="Gabriola" w:hAnsi="Gabriola" w:cs="Gabriola"/>
                <w:color w:val="000000"/>
              </w:rPr>
              <w:t>.001</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r>
        <w:tblPrEx>
          <w:tblLayout w:type="fixed"/>
        </w:tblPrEx>
        <w:trPr>
          <w:trHeight w:val="335" w:hRule="atLeast"/>
        </w:trPr>
        <w:tc>
          <w:tcPr>
            <w:tcW w:w="246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c>
          <w:tcPr>
            <w:tcW w:w="1520" w:type="dxa"/>
            <w:tcBorders>
              <w:top w:val="nil"/>
              <w:left w:val="nil"/>
              <w:bottom w:val="nil"/>
              <w:right w:val="nil"/>
            </w:tcBorders>
            <w:vAlign w:val="bottom"/>
          </w:tcPr>
          <w:p>
            <w:pPr>
              <w:widowControl w:val="0"/>
              <w:autoSpaceDE w:val="0"/>
              <w:autoSpaceDN w:val="0"/>
              <w:adjustRightInd w:val="0"/>
              <w:spacing w:after="0" w:line="335" w:lineRule="exact"/>
              <w:ind w:right="345"/>
              <w:jc w:val="right"/>
              <w:rPr>
                <w:rFonts w:ascii="Times New Roman" w:hAnsi="Times New Roman" w:cs="Amiri"/>
              </w:rPr>
            </w:pPr>
            <w:r>
              <w:rPr>
                <w:rFonts w:ascii="Arial" w:hAnsi="Arial" w:cs="Arial"/>
                <w:color w:val="000000"/>
              </w:rPr>
              <w:t>(</w:t>
            </w:r>
            <w:r>
              <w:rPr>
                <w:rFonts w:ascii="Gabriola" w:hAnsi="Gabriola" w:cs="Gabriola"/>
                <w:color w:val="000000"/>
              </w:rPr>
              <w:t>.006</w:t>
            </w:r>
            <w:r>
              <w:rPr>
                <w:rFonts w:ascii="Arial" w:hAnsi="Arial" w:cs="Arial"/>
                <w:color w:val="000000"/>
              </w:rPr>
              <w:t>)</w:t>
            </w:r>
          </w:p>
        </w:tc>
        <w:tc>
          <w:tcPr>
            <w:tcW w:w="840" w:type="dxa"/>
            <w:tcBorders>
              <w:top w:val="nil"/>
              <w:left w:val="nil"/>
              <w:bottom w:val="nil"/>
              <w:right w:val="nil"/>
            </w:tcBorders>
            <w:vAlign w:val="bottom"/>
          </w:tcPr>
          <w:p>
            <w:pPr>
              <w:widowControl w:val="0"/>
              <w:autoSpaceDE w:val="0"/>
              <w:autoSpaceDN w:val="0"/>
              <w:adjustRightInd w:val="0"/>
              <w:spacing w:after="0" w:line="335" w:lineRule="exact"/>
              <w:jc w:val="right"/>
              <w:rPr>
                <w:rFonts w:ascii="Times New Roman" w:hAnsi="Times New Roman" w:cs="Amiri"/>
              </w:rPr>
            </w:pPr>
            <w:r>
              <w:rPr>
                <w:rFonts w:ascii="Arial" w:hAnsi="Arial" w:cs="Arial"/>
                <w:color w:val="000000"/>
              </w:rPr>
              <w:t>(</w:t>
            </w:r>
            <w:r>
              <w:rPr>
                <w:rFonts w:ascii="Gabriola" w:hAnsi="Gabriola" w:cs="Gabriola"/>
                <w:color w:val="000000"/>
              </w:rPr>
              <w:t>.003</w:t>
            </w:r>
            <w:r>
              <w:rPr>
                <w:rFonts w:ascii="Arial" w:hAnsi="Arial" w:cs="Arial"/>
                <w:color w:val="000000"/>
              </w:rPr>
              <w:t>)</w:t>
            </w:r>
          </w:p>
        </w:tc>
        <w:tc>
          <w:tcPr>
            <w:tcW w:w="1600" w:type="dxa"/>
            <w:gridSpan w:val="2"/>
            <w:tcBorders>
              <w:top w:val="nil"/>
              <w:left w:val="nil"/>
              <w:bottom w:val="nil"/>
              <w:right w:val="nil"/>
            </w:tcBorders>
            <w:vAlign w:val="bottom"/>
          </w:tcPr>
          <w:p>
            <w:pPr>
              <w:widowControl w:val="0"/>
              <w:autoSpaceDE w:val="0"/>
              <w:autoSpaceDN w:val="0"/>
              <w:adjustRightInd w:val="0"/>
              <w:spacing w:after="0" w:line="335" w:lineRule="exact"/>
              <w:ind w:right="209"/>
              <w:jc w:val="right"/>
              <w:rPr>
                <w:rFonts w:ascii="Times New Roman" w:hAnsi="Times New Roman" w:cs="Amiri"/>
              </w:rPr>
            </w:pPr>
            <w:r>
              <w:rPr>
                <w:rFonts w:ascii="Arial" w:hAnsi="Arial" w:cs="Arial"/>
                <w:color w:val="000000"/>
              </w:rPr>
              <w:t>(</w:t>
            </w:r>
            <w:r>
              <w:rPr>
                <w:rFonts w:ascii="Gabriola" w:hAnsi="Gabriola" w:cs="Gabriola"/>
                <w:color w:val="000000"/>
              </w:rPr>
              <w:t>.005</w:t>
            </w:r>
            <w:r>
              <w:rPr>
                <w:rFonts w:ascii="Arial" w:hAnsi="Arial" w:cs="Arial"/>
                <w:color w:val="000000"/>
              </w:rPr>
              <w:t>)</w:t>
            </w:r>
          </w:p>
        </w:tc>
        <w:tc>
          <w:tcPr>
            <w:tcW w:w="980" w:type="dxa"/>
            <w:tcBorders>
              <w:top w:val="nil"/>
              <w:left w:val="nil"/>
              <w:bottom w:val="nil"/>
              <w:right w:val="nil"/>
            </w:tcBorders>
            <w:vAlign w:val="bottom"/>
          </w:tcPr>
          <w:p>
            <w:pPr>
              <w:widowControl w:val="0"/>
              <w:autoSpaceDE w:val="0"/>
              <w:autoSpaceDN w:val="0"/>
              <w:adjustRightInd w:val="0"/>
              <w:spacing w:after="0" w:line="335" w:lineRule="exact"/>
              <w:jc w:val="right"/>
              <w:rPr>
                <w:rFonts w:ascii="Times New Roman" w:hAnsi="Times New Roman" w:cs="Amiri"/>
              </w:rPr>
            </w:pPr>
            <w:r>
              <w:rPr>
                <w:rFonts w:ascii="Arial" w:hAnsi="Arial" w:cs="Arial"/>
                <w:color w:val="000000"/>
              </w:rPr>
              <w:t>(</w:t>
            </w:r>
            <w:r>
              <w:rPr>
                <w:rFonts w:ascii="Gabriola" w:hAnsi="Gabriola" w:cs="Gabriola"/>
                <w:color w:val="000000"/>
              </w:rPr>
              <w:t>.004</w:t>
            </w:r>
            <w:r>
              <w:rPr>
                <w:rFonts w:ascii="Arial" w:hAnsi="Arial" w:cs="Arial"/>
                <w:color w:val="000000"/>
              </w:rPr>
              <w:t>)</w:t>
            </w:r>
          </w:p>
        </w:tc>
        <w:tc>
          <w:tcPr>
            <w:tcW w:w="120" w:type="dxa"/>
            <w:tcBorders>
              <w:top w:val="nil"/>
              <w:left w:val="nil"/>
              <w:bottom w:val="nil"/>
              <w:right w:val="nil"/>
            </w:tcBorders>
            <w:vAlign w:val="bottom"/>
          </w:tcPr>
          <w:p>
            <w:pPr>
              <w:widowControl w:val="0"/>
              <w:autoSpaceDE w:val="0"/>
              <w:autoSpaceDN w:val="0"/>
              <w:adjustRightInd w:val="0"/>
              <w:spacing w:after="0" w:line="240" w:lineRule="auto"/>
              <w:rPr>
                <w:rFonts w:ascii="Times New Roman" w:hAnsi="Times New Roman" w:cs="Amiri"/>
              </w:rPr>
            </w:pPr>
          </w:p>
        </w:tc>
      </w:tr>
    </w:tbl>
    <w:p>
      <w:pPr>
        <w:widowControl w:val="0"/>
        <w:autoSpaceDE w:val="0"/>
        <w:autoSpaceDN w:val="0"/>
        <w:adjustRightInd w:val="0"/>
        <w:spacing w:after="0" w:line="100" w:lineRule="exact"/>
        <w:rPr>
          <w:rFonts w:ascii="Times New Roman" w:hAnsi="Times New Roman" w:cs="Amiri"/>
        </w:rPr>
      </w:pPr>
      <w:r>
        <mc:AlternateContent>
          <mc:Choice Requires="wps">
            <w:drawing>
              <wp:anchor distT="0" distB="0" distL="114300" distR="114300" simplePos="0" relativeHeight="251726848" behindDoc="1" locked="0" layoutInCell="0" allowOverlap="1">
                <wp:simplePos x="0" y="0"/>
                <wp:positionH relativeFrom="column">
                  <wp:posOffset>-5715</wp:posOffset>
                </wp:positionH>
                <wp:positionV relativeFrom="paragraph">
                  <wp:posOffset>45085</wp:posOffset>
                </wp:positionV>
                <wp:extent cx="4784090" cy="0"/>
                <wp:effectExtent l="3810" t="0" r="3175" b="2540"/>
                <wp:wrapNone/>
                <wp:docPr id="1" name="Line 69"/>
                <wp:cNvGraphicFramePr/>
                <a:graphic xmlns:a="http://schemas.openxmlformats.org/drawingml/2006/main">
                  <a:graphicData uri="http://schemas.microsoft.com/office/word/2010/wordprocessingShape">
                    <wps:wsp>
                      <wps:cNvCnPr>
                        <a:cxnSpLocks noChangeShapeType="1"/>
                      </wps:cNvCnPr>
                      <wps:spPr bwMode="auto">
                        <a:xfrm>
                          <a:off x="0" y="0"/>
                          <a:ext cx="4784090" cy="0"/>
                        </a:xfrm>
                        <a:prstGeom prst="line">
                          <a:avLst/>
                        </a:prstGeom>
                        <a:noFill/>
                        <a:ln w="11887">
                          <a:solidFill>
                            <a:srgbClr val="FFFFFF"/>
                          </a:solidFill>
                          <a:round/>
                        </a:ln>
                      </wps:spPr>
                      <wps:bodyPr/>
                    </wps:wsp>
                  </a:graphicData>
                </a:graphic>
              </wp:anchor>
            </w:drawing>
          </mc:Choice>
          <mc:Fallback>
            <w:pict>
              <v:line id="Line 69" o:spid="_x0000_s1026" o:spt="20" style="position:absolute;left:0pt;margin-left:-0.45pt;margin-top:3.55pt;height:0pt;width:376.7pt;z-index:-251589632;mso-width-relative:page;mso-height-relative:page;" filled="f" stroked="t" coordsize="21600,21600" o:allowincell="f" o:gfxdata="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CCamv7W&#10;AAAABQEAAA8AAAAAAAAAAQAgAAAAIgAAAGRycy9kb3ducmV2LnhtbFBLAQIUABQAAAAIAIdO4kAT&#10;8cAIsAEAAFMDAAAOAAAAAAAAAAEAIAAAACUBAABkcnMvZTJvRG9jLnhtbFBLBQYAAAAABgAGAFkB&#10;AABHBQAAAAA=&#10;">
                <v:fill on="f" focussize="0,0"/>
                <v:stroke weight="0.935984251968504pt" color="#FFFFFF" joinstyle="round"/>
                <v:imagedata o:title=""/>
                <o:lock v:ext="edit" aspectratio="f"/>
              </v:line>
            </w:pict>
          </mc:Fallback>
        </mc:AlternateContent>
      </w:r>
    </w:p>
    <w:p>
      <w:pPr>
        <w:widowControl w:val="0"/>
        <w:overflowPunct w:val="0"/>
        <w:autoSpaceDE w:val="0"/>
        <w:autoSpaceDN w:val="0"/>
        <w:adjustRightInd w:val="0"/>
        <w:spacing w:after="0" w:line="202" w:lineRule="auto"/>
        <w:ind w:firstLine="57"/>
        <w:jc w:val="both"/>
        <w:rPr>
          <w:rFonts w:ascii="Times New Roman" w:hAnsi="Times New Roman" w:cs="Amiri"/>
        </w:rPr>
      </w:pPr>
      <w:r>
        <w:rPr>
          <w:rFonts w:ascii="Gabriola" w:hAnsi="Gabriola" w:cs="Gabriola"/>
          <w:i/>
          <w:iCs/>
          <w:color w:val="000000"/>
        </w:rPr>
        <w:t xml:space="preserve">Notes </w:t>
      </w:r>
      <w:r>
        <w:rPr>
          <w:rFonts w:ascii="Gabriola" w:hAnsi="Gabriola" w:cs="Gabriola"/>
          <w:color w:val="000000"/>
        </w:rPr>
        <w:t>Standard errors in parentheses. Other control variables: Age</w:t>
      </w:r>
      <w:r>
        <w:rPr>
          <w:rFonts w:ascii="Gabriola" w:hAnsi="Gabriola" w:cs="Gabriola"/>
          <w:i/>
          <w:iCs/>
          <w:color w:val="000000"/>
        </w:rPr>
        <w:t xml:space="preserve"> </w:t>
      </w:r>
      <w:r>
        <w:rPr>
          <w:rFonts w:ascii="Gabriola" w:hAnsi="Gabriola" w:cs="Gabriola"/>
          <w:color w:val="000000"/>
        </w:rPr>
        <w:t>squared, region, urban, education, han, marital status, urbanization index, time dummies, health insurance status, household expenditures. FE/RE: N=23443 (male sample), N=23702 (female sample). MSM: N=16047 (male sample), N=16658 (female sample).</w:t>
      </w:r>
    </w:p>
    <w:p>
      <w:pPr>
        <w:widowControl w:val="0"/>
        <w:autoSpaceDE w:val="0"/>
        <w:autoSpaceDN w:val="0"/>
        <w:adjustRightInd w:val="0"/>
        <w:spacing w:after="0" w:line="240" w:lineRule="auto"/>
        <w:rPr>
          <w:rFonts w:ascii="Times New Roman" w:hAnsi="Times New Roman" w:cs="Amiri"/>
        </w:rPr>
        <w:sectPr>
          <w:type w:val="continuous"/>
          <w:pgSz w:w="12240" w:h="15840"/>
          <w:pgMar w:top="1440" w:right="2500" w:bottom="347" w:left="2220" w:header="720" w:footer="720" w:gutter="0"/>
          <w:cols w:equalWidth="0" w:num="1">
            <w:col w:w="75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sectPr>
          <w:type w:val="continuous"/>
          <w:pgSz w:w="12240" w:h="15840"/>
          <w:pgMar w:top="1440" w:right="6140" w:bottom="347" w:left="5860" w:header="720" w:footer="720" w:gutter="0"/>
          <w:cols w:equalWidth="0" w:num="1">
            <w:col w:w="240"/>
          </w:cols>
        </w:sectPr>
      </w:pPr>
    </w:p>
    <w:p>
      <w:pPr>
        <w:widowControl w:val="0"/>
        <w:autoSpaceDE w:val="0"/>
        <w:autoSpaceDN w:val="0"/>
        <w:adjustRightInd w:val="0"/>
        <w:spacing w:after="0" w:line="240" w:lineRule="auto"/>
        <w:rPr>
          <w:rFonts w:ascii="Times New Roman" w:hAnsi="Times New Roman" w:cs="Amiri"/>
        </w:rPr>
      </w:pPr>
      <w:bookmarkStart w:id="40" w:name="page42"/>
      <w:bookmarkEnd w:id="40"/>
      <w:r>
        <w:rPr>
          <w:rFonts w:ascii="Gabriola" w:hAnsi="Gabriola" w:cs="Gabriola"/>
          <w:color w:val="000000"/>
        </w:rPr>
        <w:t>Figure 0.6: Analysis of the e</w:t>
      </w:r>
      <w:r>
        <w:rPr>
          <w:rFonts w:ascii="Cambria Math" w:hAnsi="Cambria Math" w:cs="Cambria Math"/>
          <w:color w:val="000000"/>
        </w:rPr>
        <w:t>ﬀ</w:t>
      </w:r>
      <w:r>
        <w:rPr>
          <w:rFonts w:ascii="Gabriola" w:hAnsi="Gabriola" w:cs="Gabriola"/>
          <w:color w:val="000000"/>
        </w:rPr>
        <w:t>ect of time since diabetes diagnosis on overweight and obesity</w:t>
      </w:r>
    </w:p>
    <w:p>
      <w:pPr>
        <w:widowControl w:val="0"/>
        <w:autoSpaceDE w:val="0"/>
        <w:autoSpaceDN w:val="0"/>
        <w:adjustRightInd w:val="0"/>
        <w:spacing w:after="0" w:line="196" w:lineRule="auto"/>
        <w:ind w:left="1180"/>
        <w:rPr>
          <w:rFonts w:ascii="Times New Roman" w:hAnsi="Times New Roman" w:cs="Amiri"/>
        </w:rPr>
      </w:pPr>
      <w:r>
        <w:rPr>
          <w:rFonts w:ascii="Gabriola" w:hAnsi="Gabriola" w:cs="Gabriola"/>
          <w:color w:val="000000"/>
        </w:rPr>
        <w:t>(duration groups)</w:t>
      </w:r>
    </w:p>
    <w:p>
      <w:pPr>
        <w:widowControl w:val="0"/>
        <w:autoSpaceDE w:val="0"/>
        <w:autoSpaceDN w:val="0"/>
        <w:adjustRightInd w:val="0"/>
        <w:spacing w:after="0" w:line="182" w:lineRule="auto"/>
        <w:ind w:left="3160"/>
        <w:rPr>
          <w:rFonts w:ascii="Times New Roman" w:hAnsi="Times New Roman" w:cs="Amiri"/>
        </w:rPr>
      </w:pPr>
      <w:r>
        <w:rPr>
          <w:rFonts w:ascii="Gabriola" w:hAnsi="Gabriola" w:cs="Gabriola"/>
          <w:color w:val="000000"/>
        </w:rPr>
        <w:t>Marginal structural models</w:t>
      </w:r>
    </w:p>
    <w:p>
      <w:pPr>
        <w:widowControl w:val="0"/>
        <w:autoSpaceDE w:val="0"/>
        <w:autoSpaceDN w:val="0"/>
        <w:adjustRightInd w:val="0"/>
        <w:spacing w:after="0" w:line="200" w:lineRule="exact"/>
        <w:rPr>
          <w:rFonts w:ascii="Times New Roman" w:hAnsi="Times New Roman" w:cs="Amiri"/>
        </w:rPr>
      </w:pPr>
      <w:r>
        <w:drawing>
          <wp:anchor distT="0" distB="0" distL="114300" distR="114300" simplePos="0" relativeHeight="251727872" behindDoc="1" locked="0" layoutInCell="0" allowOverlap="1">
            <wp:simplePos x="0" y="0"/>
            <wp:positionH relativeFrom="column">
              <wp:posOffset>-1270</wp:posOffset>
            </wp:positionH>
            <wp:positionV relativeFrom="paragraph">
              <wp:posOffset>1270</wp:posOffset>
            </wp:positionV>
            <wp:extent cx="5788025" cy="2399665"/>
            <wp:effectExtent l="19050" t="0" r="3175" b="0"/>
            <wp:wrapNone/>
            <wp:docPr id="70" name="Bild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Bild 70"/>
                    <pic:cNvPicPr>
                      <a:picLocks noChangeAspect="1" noChangeArrowheads="1"/>
                    </pic:cNvPicPr>
                  </pic:nvPicPr>
                  <pic:blipFill>
                    <a:blip r:embed="rId15"/>
                    <a:srcRect/>
                    <a:stretch>
                      <a:fillRect/>
                    </a:stretch>
                  </pic:blipFill>
                  <pic:spPr>
                    <a:xfrm>
                      <a:off x="0" y="0"/>
                      <a:ext cx="5788025" cy="2399665"/>
                    </a:xfrm>
                    <a:prstGeom prst="rect">
                      <a:avLst/>
                    </a:prstGeom>
                    <a:noFill/>
                  </pic:spPr>
                </pic:pic>
              </a:graphicData>
            </a:graphic>
          </wp:anchor>
        </w:drawing>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60" w:lineRule="exact"/>
        <w:rPr>
          <w:rFonts w:ascii="Times New Roman" w:hAnsi="Times New Roman" w:cs="Amiri"/>
        </w:rPr>
      </w:pPr>
    </w:p>
    <w:p>
      <w:pPr>
        <w:widowControl w:val="0"/>
        <w:autoSpaceDE w:val="0"/>
        <w:autoSpaceDN w:val="0"/>
        <w:adjustRightInd w:val="0"/>
        <w:spacing w:after="0" w:line="240" w:lineRule="auto"/>
        <w:ind w:left="3920"/>
        <w:rPr>
          <w:rFonts w:ascii="Times New Roman" w:hAnsi="Times New Roman" w:cs="Amiri"/>
        </w:rPr>
      </w:pPr>
      <w:r>
        <w:rPr>
          <w:rFonts w:ascii="Gabriola" w:hAnsi="Gabriola" w:cs="Gabriola"/>
          <w:color w:val="000000"/>
        </w:rPr>
        <w:t>Fixed e</w:t>
      </w:r>
      <w:r>
        <w:rPr>
          <w:rFonts w:ascii="Cambria Math" w:hAnsi="Cambria Math" w:cs="Cambria Math"/>
          <w:color w:val="000000"/>
        </w:rPr>
        <w:t>ﬀ</w:t>
      </w:r>
      <w:r>
        <w:rPr>
          <w:rFonts w:ascii="Gabriola" w:hAnsi="Gabriola" w:cs="Gabriola"/>
          <w:color w:val="000000"/>
        </w:rPr>
        <w:t>ects</w:t>
      </w:r>
    </w:p>
    <w:p>
      <w:pPr>
        <w:widowControl w:val="0"/>
        <w:autoSpaceDE w:val="0"/>
        <w:autoSpaceDN w:val="0"/>
        <w:adjustRightInd w:val="0"/>
        <w:spacing w:after="0" w:line="200" w:lineRule="exact"/>
        <w:rPr>
          <w:rFonts w:ascii="Times New Roman" w:hAnsi="Times New Roman" w:cs="Amiri"/>
        </w:rPr>
      </w:pPr>
      <w:r>
        <w:drawing>
          <wp:anchor distT="0" distB="0" distL="114300" distR="114300" simplePos="0" relativeHeight="251728896" behindDoc="1" locked="0" layoutInCell="0" allowOverlap="1">
            <wp:simplePos x="0" y="0"/>
            <wp:positionH relativeFrom="column">
              <wp:posOffset>-1270</wp:posOffset>
            </wp:positionH>
            <wp:positionV relativeFrom="paragraph">
              <wp:posOffset>-28575</wp:posOffset>
            </wp:positionV>
            <wp:extent cx="5785485" cy="2443480"/>
            <wp:effectExtent l="19050" t="0" r="5715" b="0"/>
            <wp:wrapNone/>
            <wp:docPr id="71" name="Bild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Bild 71"/>
                    <pic:cNvPicPr>
                      <a:picLocks noChangeAspect="1" noChangeArrowheads="1"/>
                    </pic:cNvPicPr>
                  </pic:nvPicPr>
                  <pic:blipFill>
                    <a:blip r:embed="rId16"/>
                    <a:srcRect/>
                    <a:stretch>
                      <a:fillRect/>
                    </a:stretch>
                  </pic:blipFill>
                  <pic:spPr>
                    <a:xfrm>
                      <a:off x="0" y="0"/>
                      <a:ext cx="5785485" cy="2443480"/>
                    </a:xfrm>
                    <a:prstGeom prst="rect">
                      <a:avLst/>
                    </a:prstGeom>
                    <a:noFill/>
                  </pic:spPr>
                </pic:pic>
              </a:graphicData>
            </a:graphic>
          </wp:anchor>
        </w:drawing>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66" w:lineRule="exact"/>
        <w:rPr>
          <w:rFonts w:ascii="Times New Roman" w:hAnsi="Times New Roman" w:cs="Amiri"/>
        </w:rPr>
      </w:pPr>
    </w:p>
    <w:p>
      <w:pPr>
        <w:widowControl w:val="0"/>
        <w:autoSpaceDE w:val="0"/>
        <w:autoSpaceDN w:val="0"/>
        <w:adjustRightInd w:val="0"/>
        <w:spacing w:after="0" w:line="240" w:lineRule="auto"/>
        <w:ind w:left="3780"/>
        <w:rPr>
          <w:rFonts w:ascii="Times New Roman" w:hAnsi="Times New Roman" w:cs="Amiri"/>
        </w:rPr>
      </w:pPr>
      <w:r>
        <w:rPr>
          <w:rFonts w:ascii="Gabriola" w:hAnsi="Gabriola" w:cs="Gabriola"/>
          <w:color w:val="000000"/>
        </w:rPr>
        <w:t>Random e</w:t>
      </w:r>
      <w:r>
        <w:rPr>
          <w:rFonts w:ascii="Cambria Math" w:hAnsi="Cambria Math" w:cs="Cambria Math"/>
          <w:color w:val="000000"/>
        </w:rPr>
        <w:t>ﬀ</w:t>
      </w:r>
      <w:r>
        <w:rPr>
          <w:rFonts w:ascii="Gabriola" w:hAnsi="Gabriola" w:cs="Gabriola"/>
          <w:color w:val="000000"/>
        </w:rPr>
        <w:t>ects</w:t>
      </w:r>
    </w:p>
    <w:p>
      <w:pPr>
        <w:widowControl w:val="0"/>
        <w:autoSpaceDE w:val="0"/>
        <w:autoSpaceDN w:val="0"/>
        <w:adjustRightInd w:val="0"/>
        <w:spacing w:after="0" w:line="240" w:lineRule="auto"/>
        <w:rPr>
          <w:rFonts w:ascii="Times New Roman" w:hAnsi="Times New Roman" w:cs="Amiri"/>
        </w:rPr>
        <w:sectPr>
          <w:pgSz w:w="12240" w:h="15840"/>
          <w:pgMar w:top="1112" w:right="1700" w:bottom="347" w:left="1420" w:header="720" w:footer="720" w:gutter="0"/>
          <w:cols w:equalWidth="0" w:num="1">
            <w:col w:w="9120"/>
          </w:cols>
        </w:sectPr>
      </w:pPr>
      <w:r>
        <w:drawing>
          <wp:anchor distT="0" distB="0" distL="114300" distR="114300" simplePos="0" relativeHeight="251729920" behindDoc="1" locked="0" layoutInCell="0" allowOverlap="1">
            <wp:simplePos x="0" y="0"/>
            <wp:positionH relativeFrom="column">
              <wp:posOffset>-1270</wp:posOffset>
            </wp:positionH>
            <wp:positionV relativeFrom="paragraph">
              <wp:posOffset>-28575</wp:posOffset>
            </wp:positionV>
            <wp:extent cx="5792470" cy="2896235"/>
            <wp:effectExtent l="19050" t="0" r="0" b="0"/>
            <wp:wrapNone/>
            <wp:docPr id="72" name="Bild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Bild 72"/>
                    <pic:cNvPicPr>
                      <a:picLocks noChangeAspect="1" noChangeArrowheads="1"/>
                    </pic:cNvPicPr>
                  </pic:nvPicPr>
                  <pic:blipFill>
                    <a:blip r:embed="rId17"/>
                    <a:srcRect/>
                    <a:stretch>
                      <a:fillRect/>
                    </a:stretch>
                  </pic:blipFill>
                  <pic:spPr>
                    <a:xfrm>
                      <a:off x="0" y="0"/>
                      <a:ext cx="5792470" cy="2896235"/>
                    </a:xfrm>
                    <a:prstGeom prst="rect">
                      <a:avLst/>
                    </a:prstGeom>
                    <a:noFill/>
                  </pic:spPr>
                </pic:pic>
              </a:graphicData>
            </a:graphic>
          </wp:anchor>
        </w:drawing>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24"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Gabriola" w:hAnsi="Gabriola" w:cs="Gabriola"/>
          <w:color w:val="000000"/>
        </w:rPr>
        <w:t>Notes: For MSM, e</w:t>
      </w:r>
      <w:r>
        <w:rPr>
          <w:rFonts w:ascii="Cambria Math" w:hAnsi="Cambria Math" w:cs="Cambria Math"/>
          <w:color w:val="000000"/>
        </w:rPr>
        <w:t>ﬀ</w:t>
      </w:r>
      <w:r>
        <w:rPr>
          <w:rFonts w:ascii="Gabriola" w:hAnsi="Gabriola" w:cs="Gabriola"/>
          <w:color w:val="000000"/>
        </w:rPr>
        <w:t>ects after 6 years could 42not be estimated due to too few observations.</w:t>
      </w:r>
    </w:p>
    <w:p>
      <w:pPr>
        <w:widowControl w:val="0"/>
        <w:autoSpaceDE w:val="0"/>
        <w:autoSpaceDN w:val="0"/>
        <w:adjustRightInd w:val="0"/>
        <w:spacing w:after="0" w:line="240" w:lineRule="auto"/>
        <w:rPr>
          <w:rFonts w:ascii="Times New Roman" w:hAnsi="Times New Roman" w:cs="Amiri"/>
        </w:rPr>
        <w:sectPr>
          <w:type w:val="continuous"/>
          <w:pgSz w:w="12240" w:h="15840"/>
          <w:pgMar w:top="1112" w:right="2320" w:bottom="347" w:left="2040" w:header="720" w:footer="720" w:gutter="0"/>
          <w:cols w:equalWidth="0" w:num="1">
            <w:col w:w="7880"/>
          </w:cols>
        </w:sectPr>
      </w:pPr>
    </w:p>
    <w:p>
      <w:pPr>
        <w:widowControl w:val="0"/>
        <w:autoSpaceDE w:val="0"/>
        <w:autoSpaceDN w:val="0"/>
        <w:adjustRightInd w:val="0"/>
        <w:spacing w:after="0" w:line="200" w:lineRule="exact"/>
        <w:rPr>
          <w:rFonts w:ascii="Times New Roman" w:hAnsi="Times New Roman" w:cs="Amiri"/>
        </w:rPr>
      </w:pPr>
      <w:bookmarkStart w:id="41" w:name="page43"/>
      <w:bookmarkEnd w:id="41"/>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37"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Arial" w:hAnsi="Arial" w:cs="Arial"/>
          <w:b/>
          <w:bCs/>
          <w:color w:val="000000"/>
        </w:rPr>
        <w:t>Bibliography</w:t>
      </w: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95" w:lineRule="exact"/>
        <w:rPr>
          <w:rFonts w:ascii="Times New Roman" w:hAnsi="Times New Roman" w:cs="Amiri"/>
        </w:rPr>
      </w:pPr>
    </w:p>
    <w:p>
      <w:pPr>
        <w:widowControl w:val="0"/>
        <w:overflowPunct w:val="0"/>
        <w:autoSpaceDE w:val="0"/>
        <w:autoSpaceDN w:val="0"/>
        <w:adjustRightInd w:val="0"/>
        <w:spacing w:after="0" w:line="189" w:lineRule="auto"/>
        <w:ind w:left="240" w:hanging="234"/>
        <w:jc w:val="both"/>
        <w:rPr>
          <w:rFonts w:ascii="Times New Roman" w:hAnsi="Times New Roman" w:cs="Amiri"/>
        </w:rPr>
      </w:pPr>
      <w:r>
        <w:rPr>
          <w:rFonts w:ascii="Gabriola" w:hAnsi="Gabriola" w:cs="Gabriola"/>
          <w:color w:val="000000"/>
          <w:lang w:val="de-DE"/>
          <w:rPrChange w:id="374" w:author="Pieter" w:date="2016-09-14T15:38:00Z">
            <w:rPr>
              <w:rFonts w:ascii="Gabriola" w:hAnsi="Gabriola" w:cs="Gabriola"/>
              <w:color w:val="000000"/>
            </w:rPr>
          </w:rPrChange>
        </w:rPr>
        <w:t xml:space="preserve">Angrist, J. and Pischke, J. (2008). </w:t>
      </w:r>
      <w:r>
        <w:rPr>
          <w:rFonts w:ascii="Arial" w:hAnsi="Arial" w:cs="Arial"/>
          <w:i/>
          <w:iCs/>
          <w:color w:val="000000"/>
        </w:rPr>
        <w:t>Mostly Harmless Econometrics: An Empiricist’s Com-panion</w:t>
      </w:r>
      <w:r>
        <w:rPr>
          <w:rFonts w:ascii="Gabriola" w:hAnsi="Gabriola" w:cs="Gabriola"/>
          <w:color w:val="000000"/>
        </w:rPr>
        <w:t>. Princeton University Press.</w:t>
      </w:r>
    </w:p>
    <w:p>
      <w:pPr>
        <w:widowControl w:val="0"/>
        <w:autoSpaceDE w:val="0"/>
        <w:autoSpaceDN w:val="0"/>
        <w:adjustRightInd w:val="0"/>
        <w:spacing w:after="0" w:line="21" w:lineRule="exact"/>
        <w:rPr>
          <w:rFonts w:ascii="Times New Roman" w:hAnsi="Times New Roman" w:cs="Amiri"/>
        </w:rPr>
      </w:pPr>
    </w:p>
    <w:p>
      <w:pPr>
        <w:widowControl w:val="0"/>
        <w:overflowPunct w:val="0"/>
        <w:autoSpaceDE w:val="0"/>
        <w:autoSpaceDN w:val="0"/>
        <w:adjustRightInd w:val="0"/>
        <w:spacing w:after="0" w:line="240" w:lineRule="auto"/>
        <w:ind w:left="240" w:hanging="234"/>
        <w:jc w:val="both"/>
        <w:rPr>
          <w:rFonts w:ascii="Times New Roman" w:hAnsi="Times New Roman" w:cs="Amiri"/>
        </w:rPr>
      </w:pPr>
      <w:r>
        <w:rPr>
          <w:rFonts w:ascii="Gabriola" w:hAnsi="Gabriola" w:cs="Gabriola"/>
          <w:color w:val="000000"/>
        </w:rPr>
        <w:t xml:space="preserve">Attard, S. M., Herring, a. H., Mayer-Davis, E. J., Popkin, B. M., Meigs, J. B., and Gordon-Larsen, P. (2012). “Multilevel examination of diabetes in modernising China: what ele-ments of urbanisation are most associated with diabetes?” </w:t>
      </w:r>
      <w:r>
        <w:rPr>
          <w:rFonts w:ascii="Arial" w:hAnsi="Arial" w:cs="Arial"/>
          <w:i/>
          <w:iCs/>
          <w:color w:val="000000"/>
        </w:rPr>
        <w:t>Diabetologia</w:t>
      </w:r>
      <w:r>
        <w:rPr>
          <w:rFonts w:ascii="Gabriola" w:hAnsi="Gabriola" w:cs="Gabriola"/>
          <w:color w:val="000000"/>
        </w:rPr>
        <w:t xml:space="preserve"> 55 (12), 3182– 92.</w:t>
      </w:r>
    </w:p>
    <w:p>
      <w:pPr>
        <w:widowControl w:val="0"/>
        <w:autoSpaceDE w:val="0"/>
        <w:autoSpaceDN w:val="0"/>
        <w:adjustRightInd w:val="0"/>
        <w:spacing w:after="0" w:line="109" w:lineRule="exact"/>
        <w:rPr>
          <w:rFonts w:ascii="Times New Roman" w:hAnsi="Times New Roman" w:cs="Amiri"/>
        </w:rPr>
      </w:pPr>
    </w:p>
    <w:p>
      <w:pPr>
        <w:widowControl w:val="0"/>
        <w:overflowPunct w:val="0"/>
        <w:autoSpaceDE w:val="0"/>
        <w:autoSpaceDN w:val="0"/>
        <w:adjustRightInd w:val="0"/>
        <w:spacing w:after="0" w:line="189" w:lineRule="auto"/>
        <w:ind w:left="240" w:hanging="234"/>
        <w:jc w:val="both"/>
        <w:rPr>
          <w:rFonts w:ascii="Times New Roman" w:hAnsi="Times New Roman" w:cs="Amiri"/>
        </w:rPr>
      </w:pPr>
      <w:r>
        <w:rPr>
          <w:rFonts w:ascii="Gabriola" w:hAnsi="Gabriola" w:cs="Gabriola"/>
          <w:color w:val="000000"/>
        </w:rPr>
        <w:t xml:space="preserve">Bertram, M. Y. and Vos, T. (2010). “Quantifying the duration of pre-diabetes.” </w:t>
      </w:r>
      <w:r>
        <w:rPr>
          <w:rFonts w:ascii="Arial" w:hAnsi="Arial" w:cs="Arial"/>
          <w:i/>
          <w:iCs/>
          <w:color w:val="000000"/>
        </w:rPr>
        <w:t>Australian</w:t>
      </w:r>
      <w:r>
        <w:rPr>
          <w:rFonts w:ascii="Gabriola" w:hAnsi="Gabriola" w:cs="Gabriola"/>
          <w:color w:val="000000"/>
        </w:rPr>
        <w:t xml:space="preserve"> </w:t>
      </w:r>
      <w:r>
        <w:rPr>
          <w:rFonts w:ascii="Arial" w:hAnsi="Arial" w:cs="Arial"/>
          <w:i/>
          <w:iCs/>
          <w:color w:val="000000"/>
        </w:rPr>
        <w:t xml:space="preserve">and New Zealand journal of public health </w:t>
      </w:r>
      <w:r>
        <w:rPr>
          <w:rFonts w:ascii="Gabriola" w:hAnsi="Gabriola" w:cs="Gabriola"/>
          <w:color w:val="000000"/>
        </w:rPr>
        <w:t>34 (3), 311–314.</w:t>
      </w:r>
    </w:p>
    <w:p>
      <w:pPr>
        <w:widowControl w:val="0"/>
        <w:autoSpaceDE w:val="0"/>
        <w:autoSpaceDN w:val="0"/>
        <w:adjustRightInd w:val="0"/>
        <w:spacing w:after="0" w:line="21" w:lineRule="exact"/>
        <w:rPr>
          <w:rFonts w:ascii="Times New Roman" w:hAnsi="Times New Roman" w:cs="Amiri"/>
        </w:rPr>
      </w:pPr>
    </w:p>
    <w:p>
      <w:pPr>
        <w:widowControl w:val="0"/>
        <w:overflowPunct w:val="0"/>
        <w:autoSpaceDE w:val="0"/>
        <w:autoSpaceDN w:val="0"/>
        <w:adjustRightInd w:val="0"/>
        <w:spacing w:after="0" w:line="189" w:lineRule="auto"/>
        <w:ind w:left="240" w:hanging="234"/>
        <w:jc w:val="both"/>
        <w:rPr>
          <w:rFonts w:ascii="Times New Roman" w:hAnsi="Times New Roman" w:cs="Amiri"/>
        </w:rPr>
      </w:pPr>
      <w:r>
        <w:rPr>
          <w:rFonts w:ascii="Gabriola" w:hAnsi="Gabriola" w:cs="Gabriola"/>
          <w:color w:val="000000"/>
        </w:rPr>
        <w:t xml:space="preserve">Brown, H. S., Pagán, J. A., and Bastida, E. (2005). “The Impact of Diabetes on Employ-ment: Genetic IVs in a Bivariate Probit.” </w:t>
      </w:r>
      <w:r>
        <w:rPr>
          <w:rFonts w:ascii="Arial" w:hAnsi="Arial" w:cs="Arial"/>
          <w:i/>
          <w:iCs/>
          <w:color w:val="000000"/>
        </w:rPr>
        <w:t>Health Economics</w:t>
      </w:r>
      <w:r>
        <w:rPr>
          <w:rFonts w:ascii="Gabriola" w:hAnsi="Gabriola" w:cs="Gabriola"/>
          <w:color w:val="000000"/>
        </w:rPr>
        <w:t xml:space="preserve"> 14 (5), 537–544.</w:t>
      </w:r>
    </w:p>
    <w:p>
      <w:pPr>
        <w:widowControl w:val="0"/>
        <w:autoSpaceDE w:val="0"/>
        <w:autoSpaceDN w:val="0"/>
        <w:adjustRightInd w:val="0"/>
        <w:spacing w:after="0" w:line="21" w:lineRule="exact"/>
        <w:rPr>
          <w:rFonts w:ascii="Times New Roman" w:hAnsi="Times New Roman" w:cs="Amiri"/>
        </w:rPr>
      </w:pPr>
    </w:p>
    <w:p>
      <w:pPr>
        <w:widowControl w:val="0"/>
        <w:overflowPunct w:val="0"/>
        <w:autoSpaceDE w:val="0"/>
        <w:autoSpaceDN w:val="0"/>
        <w:adjustRightInd w:val="0"/>
        <w:spacing w:after="0" w:line="189" w:lineRule="auto"/>
        <w:ind w:left="240" w:hanging="234"/>
        <w:jc w:val="both"/>
        <w:rPr>
          <w:rFonts w:ascii="Times New Roman" w:hAnsi="Times New Roman" w:cs="Amiri"/>
        </w:rPr>
      </w:pPr>
      <w:r>
        <w:rPr>
          <w:rFonts w:ascii="Gabriola" w:hAnsi="Gabriola" w:cs="Gabriola"/>
          <w:color w:val="000000"/>
        </w:rPr>
        <w:t xml:space="preserve">Charles, K. K. and Decicca, P. (2008). “Local labor market fluctuations and health: Is there a connection and for whom?” </w:t>
      </w:r>
      <w:r>
        <w:rPr>
          <w:rFonts w:ascii="Arial" w:hAnsi="Arial" w:cs="Arial"/>
          <w:i/>
          <w:iCs/>
          <w:color w:val="000000"/>
        </w:rPr>
        <w:t>Journal of Health Economics</w:t>
      </w:r>
      <w:r>
        <w:rPr>
          <w:rFonts w:ascii="Gabriola" w:hAnsi="Gabriola" w:cs="Gabriola"/>
          <w:color w:val="000000"/>
        </w:rPr>
        <w:t xml:space="preserve"> 27, 1532–1550.</w:t>
      </w:r>
    </w:p>
    <w:p>
      <w:pPr>
        <w:widowControl w:val="0"/>
        <w:autoSpaceDE w:val="0"/>
        <w:autoSpaceDN w:val="0"/>
        <w:adjustRightInd w:val="0"/>
        <w:spacing w:after="0" w:line="21" w:lineRule="exact"/>
        <w:rPr>
          <w:rFonts w:ascii="Times New Roman" w:hAnsi="Times New Roman" w:cs="Amiri"/>
        </w:rPr>
      </w:pPr>
    </w:p>
    <w:p>
      <w:pPr>
        <w:widowControl w:val="0"/>
        <w:overflowPunct w:val="0"/>
        <w:autoSpaceDE w:val="0"/>
        <w:autoSpaceDN w:val="0"/>
        <w:adjustRightInd w:val="0"/>
        <w:spacing w:after="0" w:line="240" w:lineRule="auto"/>
        <w:ind w:left="240" w:hanging="234"/>
        <w:jc w:val="both"/>
        <w:rPr>
          <w:rFonts w:ascii="Times New Roman" w:hAnsi="Times New Roman" w:cs="Amiri"/>
        </w:rPr>
      </w:pPr>
      <w:r>
        <w:rPr>
          <w:rFonts w:ascii="Gabriola" w:hAnsi="Gabriola" w:cs="Gabriola"/>
          <w:color w:val="000000"/>
        </w:rPr>
        <w:t xml:space="preserve">China Obesity Task Force (2004). “Body mass index reference norm for screening over-weight and obesity in Chinese children and adolescents.” </w:t>
      </w:r>
      <w:r>
        <w:rPr>
          <w:rFonts w:ascii="Arial" w:hAnsi="Arial" w:cs="Arial"/>
          <w:i/>
          <w:iCs/>
          <w:color w:val="000000"/>
        </w:rPr>
        <w:t xml:space="preserve">Chinese Journal of Epidemi-ology </w:t>
      </w:r>
      <w:r>
        <w:rPr>
          <w:rFonts w:ascii="Gabriola" w:hAnsi="Gabriola" w:cs="Gabriola"/>
          <w:color w:val="000000"/>
        </w:rPr>
        <w:t>25 (2), 97–102.</w:t>
      </w:r>
    </w:p>
    <w:p>
      <w:pPr>
        <w:widowControl w:val="0"/>
        <w:autoSpaceDE w:val="0"/>
        <w:autoSpaceDN w:val="0"/>
        <w:adjustRightInd w:val="0"/>
        <w:spacing w:after="0" w:line="192" w:lineRule="exact"/>
        <w:rPr>
          <w:rFonts w:ascii="Times New Roman" w:hAnsi="Times New Roman" w:cs="Amiri"/>
        </w:rPr>
      </w:pPr>
    </w:p>
    <w:p>
      <w:pPr>
        <w:widowControl w:val="0"/>
        <w:overflowPunct w:val="0"/>
        <w:autoSpaceDE w:val="0"/>
        <w:autoSpaceDN w:val="0"/>
        <w:adjustRightInd w:val="0"/>
        <w:spacing w:after="0" w:line="189" w:lineRule="auto"/>
        <w:ind w:left="240" w:hanging="234"/>
        <w:jc w:val="both"/>
        <w:rPr>
          <w:rFonts w:ascii="Times New Roman" w:hAnsi="Times New Roman" w:cs="Amiri"/>
        </w:rPr>
      </w:pPr>
      <w:r>
        <w:rPr>
          <w:rFonts w:ascii="Gabriola" w:hAnsi="Gabriola" w:cs="Gabriola"/>
          <w:color w:val="000000"/>
        </w:rPr>
        <w:t xml:space="preserve">Cole, S. R. and Hernan, M. A. (2008). “Constructing Inverse Probability Weights for Marginal Structural Models.” </w:t>
      </w:r>
      <w:r>
        <w:rPr>
          <w:rFonts w:ascii="Arial" w:hAnsi="Arial" w:cs="Arial"/>
          <w:i/>
          <w:iCs/>
          <w:color w:val="000000"/>
        </w:rPr>
        <w:t>American Journal of Epidemiology</w:t>
      </w:r>
      <w:r>
        <w:rPr>
          <w:rFonts w:ascii="Gabriola" w:hAnsi="Gabriola" w:cs="Gabriola"/>
          <w:color w:val="000000"/>
        </w:rPr>
        <w:t xml:space="preserve"> 168 (6), 656–664.</w:t>
      </w:r>
    </w:p>
    <w:p>
      <w:pPr>
        <w:widowControl w:val="0"/>
        <w:autoSpaceDE w:val="0"/>
        <w:autoSpaceDN w:val="0"/>
        <w:adjustRightInd w:val="0"/>
        <w:spacing w:after="0" w:line="21" w:lineRule="exact"/>
        <w:rPr>
          <w:rFonts w:ascii="Times New Roman" w:hAnsi="Times New Roman" w:cs="Amiri"/>
        </w:rPr>
      </w:pPr>
    </w:p>
    <w:p>
      <w:pPr>
        <w:widowControl w:val="0"/>
        <w:overflowPunct w:val="0"/>
        <w:autoSpaceDE w:val="0"/>
        <w:autoSpaceDN w:val="0"/>
        <w:adjustRightInd w:val="0"/>
        <w:spacing w:after="0" w:line="240" w:lineRule="auto"/>
        <w:ind w:left="240" w:hanging="234"/>
        <w:jc w:val="both"/>
        <w:rPr>
          <w:rFonts w:ascii="Times New Roman" w:hAnsi="Times New Roman" w:cs="Amiri"/>
        </w:rPr>
      </w:pPr>
      <w:r>
        <w:rPr>
          <w:rFonts w:ascii="Gabriola" w:hAnsi="Gabriola" w:cs="Gabriola"/>
          <w:color w:val="000000"/>
        </w:rPr>
        <w:t>Colman, G. and Dave, D. (2014). “Unemployment and Health Behaviors Over the Business Cycle: a Longitudinal View.”</w:t>
      </w:r>
    </w:p>
    <w:p>
      <w:pPr>
        <w:widowControl w:val="0"/>
        <w:autoSpaceDE w:val="0"/>
        <w:autoSpaceDN w:val="0"/>
        <w:adjustRightInd w:val="0"/>
        <w:spacing w:after="0" w:line="275" w:lineRule="exact"/>
        <w:rPr>
          <w:rFonts w:ascii="Times New Roman" w:hAnsi="Times New Roman" w:cs="Amiri"/>
        </w:rPr>
      </w:pPr>
    </w:p>
    <w:p>
      <w:pPr>
        <w:widowControl w:val="0"/>
        <w:overflowPunct w:val="0"/>
        <w:autoSpaceDE w:val="0"/>
        <w:autoSpaceDN w:val="0"/>
        <w:adjustRightInd w:val="0"/>
        <w:spacing w:after="0" w:line="240" w:lineRule="auto"/>
        <w:ind w:left="240" w:hanging="234"/>
        <w:jc w:val="both"/>
        <w:rPr>
          <w:rFonts w:ascii="Times New Roman" w:hAnsi="Times New Roman" w:cs="Amiri"/>
        </w:rPr>
      </w:pPr>
      <w:r>
        <w:rPr>
          <w:rFonts w:ascii="Gabriola" w:hAnsi="Gabriola" w:cs="Gabriola"/>
          <w:color w:val="000000"/>
        </w:rPr>
        <w:t>De Fine Olivarius, N., Siersma, V. D., Køster-Rasmussen, R., Heitmann, B. L., and Wal-dor</w:t>
      </w:r>
      <w:r>
        <w:rPr>
          <w:rFonts w:ascii="Cambria Math" w:hAnsi="Cambria Math" w:cs="Cambria Math"/>
          <w:color w:val="000000"/>
        </w:rPr>
        <w:t>ﬀ</w:t>
      </w:r>
      <w:r>
        <w:rPr>
          <w:rFonts w:ascii="Gabriola" w:hAnsi="Gabriola" w:cs="Gabriola"/>
          <w:color w:val="000000"/>
        </w:rPr>
        <w:t xml:space="preserve">, F. B. (2015). “Weight changes following the diagnosis of type 2 diabetes: The impact of recent and past weight history before diagnosis. Results from the Danish Diabetes Care in General Practice (DCGP) Study.” </w:t>
      </w:r>
      <w:r>
        <w:rPr>
          <w:rFonts w:ascii="Arial" w:hAnsi="Arial" w:cs="Arial"/>
          <w:i/>
          <w:iCs/>
          <w:color w:val="000000"/>
        </w:rPr>
        <w:t>PLoS ONE</w:t>
      </w:r>
      <w:r>
        <w:rPr>
          <w:rFonts w:ascii="Gabriola" w:hAnsi="Gabriola" w:cs="Gabriola"/>
          <w:color w:val="000000"/>
        </w:rPr>
        <w:t xml:space="preserve"> 10 (4), 1–14.</w:t>
      </w:r>
    </w:p>
    <w:p>
      <w:pPr>
        <w:widowControl w:val="0"/>
        <w:autoSpaceDE w:val="0"/>
        <w:autoSpaceDN w:val="0"/>
        <w:adjustRightInd w:val="0"/>
        <w:spacing w:after="0" w:line="109" w:lineRule="exact"/>
        <w:rPr>
          <w:rFonts w:ascii="Times New Roman" w:hAnsi="Times New Roman" w:cs="Amiri"/>
        </w:rPr>
      </w:pPr>
    </w:p>
    <w:p>
      <w:pPr>
        <w:widowControl w:val="0"/>
        <w:overflowPunct w:val="0"/>
        <w:autoSpaceDE w:val="0"/>
        <w:autoSpaceDN w:val="0"/>
        <w:adjustRightInd w:val="0"/>
        <w:spacing w:after="0" w:line="240" w:lineRule="auto"/>
        <w:ind w:left="240" w:hanging="234"/>
        <w:jc w:val="both"/>
        <w:rPr>
          <w:rFonts w:ascii="Times New Roman" w:hAnsi="Times New Roman" w:cs="Amiri"/>
        </w:rPr>
      </w:pPr>
      <w:r>
        <w:rPr>
          <w:rFonts w:ascii="Gabriola" w:hAnsi="Gabriola" w:cs="Gabriola"/>
          <w:color w:val="000000"/>
        </w:rPr>
        <w:t xml:space="preserve">Harris, A. (2009). “Diabetes, Cardiovascular Disease and Labour Force Participation in Australia: An Endogenous Multivariate Probit Analysis of Clinical Prevalence Data.” </w:t>
      </w:r>
      <w:r>
        <w:rPr>
          <w:rFonts w:ascii="Arial" w:hAnsi="Arial" w:cs="Arial"/>
          <w:i/>
          <w:iCs/>
          <w:color w:val="000000"/>
        </w:rPr>
        <w:t xml:space="preserve">Economic Record </w:t>
      </w:r>
      <w:r>
        <w:rPr>
          <w:rFonts w:ascii="Gabriola" w:hAnsi="Gabriola" w:cs="Gabriola"/>
          <w:color w:val="000000"/>
        </w:rPr>
        <w:t>85 (271), 472–484.</w:t>
      </w:r>
    </w:p>
    <w:p>
      <w:pPr>
        <w:widowControl w:val="0"/>
        <w:autoSpaceDE w:val="0"/>
        <w:autoSpaceDN w:val="0"/>
        <w:adjustRightInd w:val="0"/>
        <w:spacing w:after="0" w:line="192" w:lineRule="exact"/>
        <w:rPr>
          <w:rFonts w:ascii="Times New Roman" w:hAnsi="Times New Roman" w:cs="Amiri"/>
        </w:rPr>
      </w:pPr>
    </w:p>
    <w:p>
      <w:pPr>
        <w:widowControl w:val="0"/>
        <w:overflowPunct w:val="0"/>
        <w:autoSpaceDE w:val="0"/>
        <w:autoSpaceDN w:val="0"/>
        <w:adjustRightInd w:val="0"/>
        <w:spacing w:after="0" w:line="240" w:lineRule="auto"/>
        <w:ind w:left="240" w:hanging="234"/>
        <w:jc w:val="both"/>
        <w:rPr>
          <w:rFonts w:ascii="Times New Roman" w:hAnsi="Times New Roman" w:cs="Amiri"/>
        </w:rPr>
      </w:pPr>
      <w:r>
        <w:rPr>
          <w:rFonts w:ascii="Gabriola" w:hAnsi="Gabriola" w:cs="Gabriola"/>
          <w:color w:val="000000"/>
        </w:rPr>
        <w:t>He, W., Li, Q., Yang, M., Jiao, J., Ma, X., Zhou, Y., Song, A., Heymsfield, S. B., Zhang, S., and Zhu, S. (2015). “Lower BMI cuto</w:t>
      </w:r>
      <w:r>
        <w:rPr>
          <w:rFonts w:ascii="Cambria Math" w:hAnsi="Cambria Math" w:cs="Cambria Math"/>
          <w:color w:val="000000"/>
        </w:rPr>
        <w:t>ﬀ</w:t>
      </w:r>
      <w:r>
        <w:rPr>
          <w:rFonts w:ascii="Gabriola" w:hAnsi="Gabriola" w:cs="Gabriola"/>
          <w:color w:val="000000"/>
        </w:rPr>
        <w:t xml:space="preserve">s to define overweight and obesity in China.” </w:t>
      </w:r>
      <w:r>
        <w:rPr>
          <w:rFonts w:ascii="Arial" w:hAnsi="Arial" w:cs="Arial"/>
          <w:i/>
          <w:iCs/>
          <w:color w:val="000000"/>
        </w:rPr>
        <w:t xml:space="preserve">Obesity </w:t>
      </w:r>
      <w:r>
        <w:rPr>
          <w:rFonts w:ascii="Gabriola" w:hAnsi="Gabriola" w:cs="Gabriola"/>
          <w:color w:val="000000"/>
        </w:rPr>
        <w:t>23 (3), 684–691.</w:t>
      </w:r>
    </w:p>
    <w:p>
      <w:pPr>
        <w:widowControl w:val="0"/>
        <w:autoSpaceDE w:val="0"/>
        <w:autoSpaceDN w:val="0"/>
        <w:adjustRightInd w:val="0"/>
        <w:spacing w:after="0" w:line="240" w:lineRule="auto"/>
        <w:rPr>
          <w:rFonts w:ascii="Times New Roman" w:hAnsi="Times New Roman" w:cs="Amiri"/>
        </w:rPr>
        <w:sectPr>
          <w:pgSz w:w="12240" w:h="15840"/>
          <w:pgMar w:top="1440" w:right="1700" w:bottom="347" w:left="1420" w:header="720" w:footer="720" w:gutter="0"/>
          <w:cols w:equalWidth="0" w:num="1">
            <w:col w:w="912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322"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Gabriola" w:hAnsi="Gabriola" w:cs="Gabriola"/>
          <w:color w:val="000000"/>
        </w:rPr>
        <w:t>43</w:t>
      </w:r>
    </w:p>
    <w:p>
      <w:pPr>
        <w:widowControl w:val="0"/>
        <w:autoSpaceDE w:val="0"/>
        <w:autoSpaceDN w:val="0"/>
        <w:adjustRightInd w:val="0"/>
        <w:spacing w:after="0" w:line="240" w:lineRule="auto"/>
        <w:rPr>
          <w:rFonts w:ascii="Times New Roman" w:hAnsi="Times New Roman" w:cs="Amiri"/>
        </w:rPr>
        <w:sectPr>
          <w:type w:val="continuous"/>
          <w:pgSz w:w="12240" w:h="15840"/>
          <w:pgMar w:top="1440" w:right="6140" w:bottom="347" w:left="5860" w:header="720" w:footer="720" w:gutter="0"/>
          <w:cols w:equalWidth="0" w:num="1">
            <w:col w:w="240"/>
          </w:cols>
        </w:sectPr>
      </w:pPr>
    </w:p>
    <w:p>
      <w:pPr>
        <w:widowControl w:val="0"/>
        <w:overflowPunct w:val="0"/>
        <w:autoSpaceDE w:val="0"/>
        <w:autoSpaceDN w:val="0"/>
        <w:adjustRightInd w:val="0"/>
        <w:spacing w:after="0" w:line="240" w:lineRule="auto"/>
        <w:ind w:hanging="234"/>
        <w:jc w:val="both"/>
        <w:rPr>
          <w:rFonts w:ascii="Times New Roman" w:hAnsi="Times New Roman" w:cs="Amiri"/>
        </w:rPr>
      </w:pPr>
      <w:bookmarkStart w:id="42" w:name="page44"/>
      <w:bookmarkEnd w:id="42"/>
      <w:r>
        <w:rPr>
          <w:rFonts w:ascii="Gabriola" w:hAnsi="Gabriola" w:cs="Gabriola"/>
          <w:color w:val="000000"/>
        </w:rPr>
        <w:t xml:space="preserve">Hu, F. B. (2011). “Globalization of diabetes: the role of diet, lifestyle, and genes.” </w:t>
      </w:r>
      <w:r>
        <w:rPr>
          <w:rFonts w:ascii="Arial" w:hAnsi="Arial" w:cs="Arial"/>
          <w:i/>
          <w:iCs/>
          <w:color w:val="000000"/>
        </w:rPr>
        <w:t>Diabetes</w:t>
      </w:r>
      <w:r>
        <w:rPr>
          <w:rFonts w:ascii="Gabriola" w:hAnsi="Gabriola" w:cs="Gabriola"/>
          <w:color w:val="000000"/>
        </w:rPr>
        <w:t xml:space="preserve"> </w:t>
      </w:r>
      <w:r>
        <w:rPr>
          <w:rFonts w:ascii="Arial" w:hAnsi="Arial" w:cs="Arial"/>
          <w:i/>
          <w:iCs/>
          <w:color w:val="000000"/>
        </w:rPr>
        <w:t xml:space="preserve">care </w:t>
      </w:r>
      <w:r>
        <w:rPr>
          <w:rFonts w:ascii="Gabriola" w:hAnsi="Gabriola" w:cs="Gabriola"/>
          <w:color w:val="000000"/>
        </w:rPr>
        <w:t>34 (6), 1249–57.</w:t>
      </w:r>
    </w:p>
    <w:p>
      <w:pPr>
        <w:widowControl w:val="0"/>
        <w:autoSpaceDE w:val="0"/>
        <w:autoSpaceDN w:val="0"/>
        <w:adjustRightInd w:val="0"/>
        <w:spacing w:after="0" w:line="275" w:lineRule="exact"/>
        <w:rPr>
          <w:rFonts w:ascii="Times New Roman" w:hAnsi="Times New Roman" w:cs="Amiri"/>
        </w:rPr>
      </w:pPr>
    </w:p>
    <w:p>
      <w:pPr>
        <w:widowControl w:val="0"/>
        <w:overflowPunct w:val="0"/>
        <w:autoSpaceDE w:val="0"/>
        <w:autoSpaceDN w:val="0"/>
        <w:adjustRightInd w:val="0"/>
        <w:spacing w:after="0" w:line="188" w:lineRule="auto"/>
        <w:ind w:hanging="234"/>
        <w:jc w:val="both"/>
        <w:rPr>
          <w:rFonts w:ascii="Times New Roman" w:hAnsi="Times New Roman" w:cs="Amiri"/>
        </w:rPr>
      </w:pPr>
      <w:r>
        <w:rPr>
          <w:rFonts w:ascii="Gabriola" w:hAnsi="Gabriola" w:cs="Gabriola"/>
          <w:color w:val="000000"/>
        </w:rPr>
        <w:t xml:space="preserve">Klein, D. (2014). </w:t>
      </w:r>
      <w:r>
        <w:rPr>
          <w:rFonts w:ascii="Arial" w:hAnsi="Arial" w:cs="Arial"/>
          <w:i/>
          <w:iCs/>
          <w:color w:val="000000"/>
        </w:rPr>
        <w:t>MIMRGNS: Stata module to run margins after mi estimate</w:t>
      </w:r>
      <w:r>
        <w:rPr>
          <w:rFonts w:ascii="Gabriola" w:hAnsi="Gabriola" w:cs="Gabriola"/>
          <w:color w:val="000000"/>
        </w:rPr>
        <w:t>. Statistical Software Components, Boston College Department of Economics.</w:t>
      </w:r>
    </w:p>
    <w:p>
      <w:pPr>
        <w:widowControl w:val="0"/>
        <w:autoSpaceDE w:val="0"/>
        <w:autoSpaceDN w:val="0"/>
        <w:adjustRightInd w:val="0"/>
        <w:spacing w:after="0" w:line="25" w:lineRule="exact"/>
        <w:rPr>
          <w:rFonts w:ascii="Times New Roman" w:hAnsi="Times New Roman" w:cs="Amiri"/>
        </w:rPr>
      </w:pPr>
    </w:p>
    <w:p>
      <w:pPr>
        <w:widowControl w:val="0"/>
        <w:overflowPunct w:val="0"/>
        <w:autoSpaceDE w:val="0"/>
        <w:autoSpaceDN w:val="0"/>
        <w:adjustRightInd w:val="0"/>
        <w:spacing w:after="0" w:line="240" w:lineRule="auto"/>
        <w:ind w:hanging="234"/>
        <w:jc w:val="both"/>
        <w:rPr>
          <w:rFonts w:ascii="Times New Roman" w:hAnsi="Times New Roman" w:cs="Amiri"/>
        </w:rPr>
      </w:pPr>
      <w:r>
        <w:rPr>
          <w:rFonts w:ascii="Gabriola" w:hAnsi="Gabriola" w:cs="Gabriola"/>
          <w:color w:val="000000"/>
        </w:rPr>
        <w:t xml:space="preserve">Klein, S., Allison, D. B., Heymsfield, S. B., Kelley, D. E., Leibel, R. L., Nonas, C., and Kahn, R. (2007). “Waist circumference and cardiometabolic risk: A consensus state-ment from Shaping America’s Health: Association for Weight Management and Obesity Prevention; NAASO, the Obesity Society; the American Society for Nutrition; and the American Diabetes Associat.” </w:t>
      </w:r>
      <w:r>
        <w:rPr>
          <w:rFonts w:ascii="Arial" w:hAnsi="Arial" w:cs="Arial"/>
          <w:i/>
          <w:iCs/>
          <w:color w:val="000000"/>
        </w:rPr>
        <w:t>Diabetes Care</w:t>
      </w:r>
      <w:r>
        <w:rPr>
          <w:rFonts w:ascii="Gabriola" w:hAnsi="Gabriola" w:cs="Gabriola"/>
          <w:color w:val="000000"/>
        </w:rPr>
        <w:t xml:space="preserve"> 30 (6), 1647–1652.</w:t>
      </w:r>
    </w:p>
    <w:p>
      <w:pPr>
        <w:widowControl w:val="0"/>
        <w:autoSpaceDE w:val="0"/>
        <w:autoSpaceDN w:val="0"/>
        <w:adjustRightInd w:val="0"/>
        <w:spacing w:after="0" w:line="26" w:lineRule="exact"/>
        <w:rPr>
          <w:rFonts w:ascii="Times New Roman" w:hAnsi="Times New Roman" w:cs="Amiri"/>
        </w:rPr>
      </w:pPr>
    </w:p>
    <w:p>
      <w:pPr>
        <w:widowControl w:val="0"/>
        <w:overflowPunct w:val="0"/>
        <w:autoSpaceDE w:val="0"/>
        <w:autoSpaceDN w:val="0"/>
        <w:adjustRightInd w:val="0"/>
        <w:spacing w:after="0" w:line="240" w:lineRule="auto"/>
        <w:ind w:hanging="234"/>
        <w:jc w:val="both"/>
        <w:rPr>
          <w:rFonts w:ascii="Times New Roman" w:hAnsi="Times New Roman" w:cs="Amiri"/>
        </w:rPr>
      </w:pPr>
      <w:r>
        <w:rPr>
          <w:rFonts w:ascii="Gabriola" w:hAnsi="Gabriola" w:cs="Gabriola"/>
          <w:color w:val="000000"/>
        </w:rPr>
        <w:t xml:space="preserve">Latif, E. (2009). “The impact of diabetes on employment in Canada.” </w:t>
      </w:r>
      <w:r>
        <w:rPr>
          <w:rFonts w:ascii="Arial" w:hAnsi="Arial" w:cs="Arial"/>
          <w:i/>
          <w:iCs/>
          <w:color w:val="000000"/>
        </w:rPr>
        <w:t>Health Economics</w:t>
      </w:r>
      <w:r>
        <w:rPr>
          <w:rFonts w:ascii="Gabriola" w:hAnsi="Gabriola" w:cs="Gabriola"/>
          <w:color w:val="000000"/>
        </w:rPr>
        <w:t xml:space="preserve"> 18 (5), 577–589.</w:t>
      </w:r>
    </w:p>
    <w:p>
      <w:pPr>
        <w:widowControl w:val="0"/>
        <w:autoSpaceDE w:val="0"/>
        <w:autoSpaceDN w:val="0"/>
        <w:adjustRightInd w:val="0"/>
        <w:spacing w:after="0" w:line="275" w:lineRule="exact"/>
        <w:rPr>
          <w:rFonts w:ascii="Times New Roman" w:hAnsi="Times New Roman" w:cs="Amiri"/>
        </w:rPr>
      </w:pPr>
    </w:p>
    <w:p>
      <w:pPr>
        <w:widowControl w:val="0"/>
        <w:overflowPunct w:val="0"/>
        <w:autoSpaceDE w:val="0"/>
        <w:autoSpaceDN w:val="0"/>
        <w:adjustRightInd w:val="0"/>
        <w:spacing w:after="0" w:line="240" w:lineRule="auto"/>
        <w:ind w:hanging="234"/>
        <w:jc w:val="both"/>
        <w:rPr>
          <w:rFonts w:ascii="Times New Roman" w:hAnsi="Times New Roman" w:cs="Amiri"/>
        </w:rPr>
      </w:pPr>
      <w:r>
        <w:rPr>
          <w:rFonts w:ascii="Gabriola" w:hAnsi="Gabriola" w:cs="Gabriola"/>
          <w:color w:val="000000"/>
          <w:lang w:val="de-DE"/>
          <w:rPrChange w:id="375" w:author="Pieter" w:date="2016-09-14T15:38:00Z">
            <w:rPr>
              <w:rFonts w:ascii="Gabriola" w:hAnsi="Gabriola" w:cs="Gabriola"/>
              <w:color w:val="000000"/>
            </w:rPr>
          </w:rPrChange>
        </w:rPr>
        <w:t xml:space="preserve">Liu, Z., Fu, C., Wang, W., and Xu, B. (2010). </w:t>
      </w:r>
      <w:r>
        <w:rPr>
          <w:rFonts w:ascii="Gabriola" w:hAnsi="Gabriola" w:cs="Gabriola"/>
          <w:color w:val="000000"/>
        </w:rPr>
        <w:t xml:space="preserve">“Prevalence of chronic complications of type 2 diabetes mellitus in outpatients - a cross-sectional hospital based survey in urban China.” </w:t>
      </w:r>
      <w:r>
        <w:rPr>
          <w:rFonts w:ascii="Arial" w:hAnsi="Arial" w:cs="Arial"/>
          <w:i/>
          <w:iCs/>
          <w:color w:val="000000"/>
        </w:rPr>
        <w:t>Health and quality of life outcomes</w:t>
      </w:r>
      <w:r>
        <w:rPr>
          <w:rFonts w:ascii="Gabriola" w:hAnsi="Gabriola" w:cs="Gabriola"/>
          <w:color w:val="000000"/>
        </w:rPr>
        <w:t xml:space="preserve"> 8, 62.</w:t>
      </w:r>
    </w:p>
    <w:p>
      <w:pPr>
        <w:widowControl w:val="0"/>
        <w:autoSpaceDE w:val="0"/>
        <w:autoSpaceDN w:val="0"/>
        <w:adjustRightInd w:val="0"/>
        <w:spacing w:after="0" w:line="192" w:lineRule="exact"/>
        <w:rPr>
          <w:rFonts w:ascii="Times New Roman" w:hAnsi="Times New Roman" w:cs="Amiri"/>
        </w:rPr>
      </w:pPr>
    </w:p>
    <w:p>
      <w:pPr>
        <w:widowControl w:val="0"/>
        <w:overflowPunct w:val="0"/>
        <w:autoSpaceDE w:val="0"/>
        <w:autoSpaceDN w:val="0"/>
        <w:adjustRightInd w:val="0"/>
        <w:spacing w:after="0" w:line="240" w:lineRule="auto"/>
        <w:ind w:hanging="234"/>
        <w:jc w:val="both"/>
        <w:rPr>
          <w:rFonts w:ascii="Times New Roman" w:hAnsi="Times New Roman" w:cs="Amiri"/>
        </w:rPr>
      </w:pPr>
      <w:r>
        <w:rPr>
          <w:rFonts w:ascii="Gabriola" w:hAnsi="Gabriola" w:cs="Gabriola"/>
          <w:color w:val="000000"/>
        </w:rPr>
        <w:t>Long, G. H., Cooper, A. J., Wareham, N. J., Gri</w:t>
      </w:r>
      <w:r>
        <w:rPr>
          <w:rFonts w:ascii="Cambria Math" w:hAnsi="Cambria Math" w:cs="Cambria Math"/>
          <w:color w:val="000000"/>
        </w:rPr>
        <w:t>ﬃ</w:t>
      </w:r>
      <w:r>
        <w:rPr>
          <w:rFonts w:ascii="Gabriola" w:hAnsi="Gabriola" w:cs="Gabriola"/>
          <w:color w:val="000000"/>
        </w:rPr>
        <w:t xml:space="preserve">n, S. J., and Simmons, R. K. (2014). “Healthy Behavior Change and Cardiovascular Outcomes in Newly Diagnosed Type 2 Diabetic Patients: A Cohort Analysis of the ADDITION-Cambridge Study.” </w:t>
      </w:r>
      <w:r>
        <w:rPr>
          <w:rFonts w:ascii="Arial" w:hAnsi="Arial" w:cs="Arial"/>
          <w:i/>
          <w:iCs/>
          <w:color w:val="000000"/>
        </w:rPr>
        <w:t>Diabetes</w:t>
      </w:r>
      <w:r>
        <w:rPr>
          <w:rFonts w:ascii="Gabriola" w:hAnsi="Gabriola" w:cs="Gabriola"/>
          <w:color w:val="000000"/>
        </w:rPr>
        <w:t xml:space="preserve"> </w:t>
      </w:r>
      <w:r>
        <w:rPr>
          <w:rFonts w:ascii="Arial" w:hAnsi="Arial" w:cs="Arial"/>
          <w:i/>
          <w:iCs/>
          <w:color w:val="000000"/>
        </w:rPr>
        <w:t xml:space="preserve">Care </w:t>
      </w:r>
      <w:r>
        <w:rPr>
          <w:rFonts w:ascii="Gabriola" w:hAnsi="Gabriola" w:cs="Gabriola"/>
          <w:color w:val="000000"/>
        </w:rPr>
        <w:t>37 (6), 1712–1720.</w:t>
      </w:r>
    </w:p>
    <w:p>
      <w:pPr>
        <w:widowControl w:val="0"/>
        <w:autoSpaceDE w:val="0"/>
        <w:autoSpaceDN w:val="0"/>
        <w:adjustRightInd w:val="0"/>
        <w:spacing w:after="0" w:line="109" w:lineRule="exact"/>
        <w:rPr>
          <w:rFonts w:ascii="Times New Roman" w:hAnsi="Times New Roman" w:cs="Amiri"/>
        </w:rPr>
      </w:pPr>
    </w:p>
    <w:p>
      <w:pPr>
        <w:widowControl w:val="0"/>
        <w:overflowPunct w:val="0"/>
        <w:autoSpaceDE w:val="0"/>
        <w:autoSpaceDN w:val="0"/>
        <w:adjustRightInd w:val="0"/>
        <w:spacing w:after="0" w:line="190" w:lineRule="auto"/>
        <w:ind w:hanging="234"/>
        <w:jc w:val="both"/>
        <w:rPr>
          <w:rFonts w:ascii="Times New Roman" w:hAnsi="Times New Roman" w:cs="Amiri"/>
        </w:rPr>
      </w:pPr>
      <w:r>
        <w:rPr>
          <w:rFonts w:ascii="Gabriola" w:hAnsi="Gabriola" w:cs="Gabriola"/>
          <w:color w:val="000000"/>
        </w:rPr>
        <w:t xml:space="preserve">Luo, X., Liu, T., Yuan, X., Ge, S., Yang, J., Li, C., and Sun, W. (2015). “Factors Influencing Self-Management in Chinese Adults with Type 2 Diabetes: A Systematic Review and Meta-Analysis.” </w:t>
      </w:r>
      <w:r>
        <w:rPr>
          <w:rFonts w:ascii="Arial" w:hAnsi="Arial" w:cs="Arial"/>
          <w:i/>
          <w:iCs/>
          <w:color w:val="000000"/>
        </w:rPr>
        <w:t>International Journal of Environmental Research and Public Health</w:t>
      </w:r>
    </w:p>
    <w:p>
      <w:pPr>
        <w:widowControl w:val="0"/>
        <w:autoSpaceDE w:val="0"/>
        <w:autoSpaceDN w:val="0"/>
        <w:adjustRightInd w:val="0"/>
        <w:spacing w:after="0" w:line="196" w:lineRule="auto"/>
        <w:rPr>
          <w:rFonts w:ascii="Times New Roman" w:hAnsi="Times New Roman" w:cs="Amiri"/>
        </w:rPr>
      </w:pPr>
      <w:r>
        <w:rPr>
          <w:rFonts w:ascii="Gabriola" w:hAnsi="Gabriola" w:cs="Gabriola"/>
          <w:color w:val="000000"/>
        </w:rPr>
        <w:t>12 (9), 11304–11327.</w:t>
      </w:r>
    </w:p>
    <w:p>
      <w:pPr>
        <w:widowControl w:val="0"/>
        <w:autoSpaceDE w:val="0"/>
        <w:autoSpaceDN w:val="0"/>
        <w:adjustRightInd w:val="0"/>
        <w:spacing w:after="0" w:line="24" w:lineRule="exact"/>
        <w:rPr>
          <w:rFonts w:ascii="Times New Roman" w:hAnsi="Times New Roman" w:cs="Amiri"/>
        </w:rPr>
      </w:pPr>
    </w:p>
    <w:p>
      <w:pPr>
        <w:widowControl w:val="0"/>
        <w:overflowPunct w:val="0"/>
        <w:autoSpaceDE w:val="0"/>
        <w:autoSpaceDN w:val="0"/>
        <w:adjustRightInd w:val="0"/>
        <w:spacing w:after="0" w:line="189" w:lineRule="auto"/>
        <w:ind w:hanging="234"/>
        <w:jc w:val="both"/>
        <w:rPr>
          <w:rFonts w:ascii="Times New Roman" w:hAnsi="Times New Roman" w:cs="Amiri"/>
        </w:rPr>
      </w:pPr>
      <w:r>
        <w:rPr>
          <w:rFonts w:ascii="Gabriola" w:hAnsi="Gabriola" w:cs="Gabriola"/>
          <w:color w:val="000000"/>
        </w:rPr>
        <w:t xml:space="preserve">Ma, R. C. W., Lin, X., and Jia, W. (2014). “Causes of type 2 diabetes in China.” </w:t>
      </w:r>
      <w:r>
        <w:rPr>
          <w:rFonts w:ascii="Arial" w:hAnsi="Arial" w:cs="Arial"/>
          <w:i/>
          <w:iCs/>
          <w:color w:val="000000"/>
        </w:rPr>
        <w:t>The</w:t>
      </w:r>
      <w:r>
        <w:rPr>
          <w:rFonts w:ascii="Gabriola" w:hAnsi="Gabriola" w:cs="Gabriola"/>
          <w:color w:val="000000"/>
        </w:rPr>
        <w:t xml:space="preserve"> </w:t>
      </w:r>
      <w:r>
        <w:rPr>
          <w:rFonts w:ascii="Arial" w:hAnsi="Arial" w:cs="Arial"/>
          <w:i/>
          <w:iCs/>
          <w:color w:val="000000"/>
        </w:rPr>
        <w:t xml:space="preserve">Lancet Diabetes &amp; Endocrinology </w:t>
      </w:r>
      <w:r>
        <w:rPr>
          <w:rFonts w:ascii="Gabriola" w:hAnsi="Gabriola" w:cs="Gabriola"/>
          <w:color w:val="000000"/>
        </w:rPr>
        <w:t>2 (12), 980–991.</w:t>
      </w:r>
    </w:p>
    <w:p>
      <w:pPr>
        <w:widowControl w:val="0"/>
        <w:autoSpaceDE w:val="0"/>
        <w:autoSpaceDN w:val="0"/>
        <w:adjustRightInd w:val="0"/>
        <w:spacing w:after="0" w:line="21" w:lineRule="exact"/>
        <w:rPr>
          <w:rFonts w:ascii="Times New Roman" w:hAnsi="Times New Roman" w:cs="Amiri"/>
        </w:rPr>
      </w:pPr>
    </w:p>
    <w:p>
      <w:pPr>
        <w:widowControl w:val="0"/>
        <w:overflowPunct w:val="0"/>
        <w:autoSpaceDE w:val="0"/>
        <w:autoSpaceDN w:val="0"/>
        <w:adjustRightInd w:val="0"/>
        <w:spacing w:after="0" w:line="240" w:lineRule="auto"/>
        <w:ind w:hanging="234"/>
        <w:jc w:val="both"/>
        <w:rPr>
          <w:rFonts w:ascii="Times New Roman" w:hAnsi="Times New Roman" w:cs="Amiri"/>
        </w:rPr>
      </w:pPr>
      <w:r>
        <w:rPr>
          <w:rFonts w:ascii="Gabriola" w:hAnsi="Gabriola" w:cs="Gabriola"/>
          <w:color w:val="000000"/>
        </w:rPr>
        <w:t>Minor, T. (2011). “The e</w:t>
      </w:r>
      <w:r>
        <w:rPr>
          <w:rFonts w:ascii="Cambria Math" w:hAnsi="Cambria Math" w:cs="Cambria Math"/>
          <w:color w:val="000000"/>
        </w:rPr>
        <w:t>ﬀ</w:t>
      </w:r>
      <w:r>
        <w:rPr>
          <w:rFonts w:ascii="Gabriola" w:hAnsi="Gabriola" w:cs="Gabriola"/>
          <w:color w:val="000000"/>
        </w:rPr>
        <w:t xml:space="preserve">ect of diabetes on female labor force decisions: new evidence from the National Health Interview Survey.” </w:t>
      </w:r>
      <w:r>
        <w:rPr>
          <w:rFonts w:ascii="Arial" w:hAnsi="Arial" w:cs="Arial"/>
          <w:i/>
          <w:iCs/>
          <w:color w:val="000000"/>
        </w:rPr>
        <w:t>Health Economics</w:t>
      </w:r>
      <w:r>
        <w:rPr>
          <w:rFonts w:ascii="Gabriola" w:hAnsi="Gabriola" w:cs="Gabriola"/>
          <w:color w:val="000000"/>
        </w:rPr>
        <w:t>. 15th Annual International Meeting of the International Society for Pharmacoeconomics and Outcomes Research, ISPOR 2010 Atlanta, GA United States. Conference Start: 20100515 Conference End: 20100519 20 (12), 1468–1486.</w:t>
      </w:r>
    </w:p>
    <w:p>
      <w:pPr>
        <w:widowControl w:val="0"/>
        <w:autoSpaceDE w:val="0"/>
        <w:autoSpaceDN w:val="0"/>
        <w:adjustRightInd w:val="0"/>
        <w:spacing w:after="0" w:line="26" w:lineRule="exact"/>
        <w:rPr>
          <w:rFonts w:ascii="Times New Roman" w:hAnsi="Times New Roman" w:cs="Amiri"/>
        </w:rPr>
      </w:pPr>
    </w:p>
    <w:p>
      <w:pPr>
        <w:widowControl w:val="0"/>
        <w:overflowPunct w:val="0"/>
        <w:autoSpaceDE w:val="0"/>
        <w:autoSpaceDN w:val="0"/>
        <w:adjustRightInd w:val="0"/>
        <w:spacing w:after="0" w:line="240" w:lineRule="auto"/>
        <w:ind w:hanging="234"/>
        <w:jc w:val="both"/>
        <w:rPr>
          <w:rFonts w:ascii="Times New Roman" w:hAnsi="Times New Roman" w:cs="Amiri"/>
        </w:rPr>
      </w:pPr>
      <w:r>
        <w:rPr>
          <w:rFonts w:ascii="Gabriola" w:hAnsi="Gabriola" w:cs="Gabriola"/>
          <w:color w:val="000000"/>
        </w:rPr>
        <w:t>NCD Risk Factor Collaboration (2016). “Worldwide trends in diabetes since 1980: a pooled analysis of 751 population-based studies with 4</w:t>
      </w:r>
      <w:r>
        <w:rPr>
          <w:rFonts w:ascii="Arial" w:hAnsi="Arial" w:cs="Arial"/>
          <w:color w:val="000000"/>
        </w:rPr>
        <w:t>·</w:t>
      </w:r>
      <w:r>
        <w:rPr>
          <w:rFonts w:ascii="Gabriola" w:hAnsi="Gabriola" w:cs="Gabriola"/>
          <w:color w:val="000000"/>
        </w:rPr>
        <w:t xml:space="preserve">4 million participants.” </w:t>
      </w:r>
      <w:r>
        <w:rPr>
          <w:rFonts w:ascii="Arial" w:hAnsi="Arial" w:cs="Arial"/>
          <w:i/>
          <w:iCs/>
          <w:color w:val="000000"/>
        </w:rPr>
        <w:t>The Lancet</w:t>
      </w:r>
      <w:r>
        <w:rPr>
          <w:rFonts w:ascii="Gabriola" w:hAnsi="Gabriola" w:cs="Gabriola"/>
          <w:color w:val="000000"/>
        </w:rPr>
        <w:t xml:space="preserve"> 387, 1513–1530.</w:t>
      </w:r>
    </w:p>
    <w:p>
      <w:pPr>
        <w:widowControl w:val="0"/>
        <w:autoSpaceDE w:val="0"/>
        <w:autoSpaceDN w:val="0"/>
        <w:adjustRightInd w:val="0"/>
        <w:spacing w:after="0" w:line="192" w:lineRule="exact"/>
        <w:rPr>
          <w:rFonts w:ascii="Times New Roman" w:hAnsi="Times New Roman" w:cs="Amiri"/>
        </w:rPr>
      </w:pPr>
    </w:p>
    <w:p>
      <w:pPr>
        <w:widowControl w:val="0"/>
        <w:overflowPunct w:val="0"/>
        <w:autoSpaceDE w:val="0"/>
        <w:autoSpaceDN w:val="0"/>
        <w:adjustRightInd w:val="0"/>
        <w:spacing w:after="0" w:line="240" w:lineRule="auto"/>
        <w:ind w:hanging="234"/>
        <w:jc w:val="both"/>
        <w:rPr>
          <w:rFonts w:ascii="Times New Roman" w:hAnsi="Times New Roman" w:cs="Amiri"/>
        </w:rPr>
      </w:pPr>
      <w:r>
        <w:rPr>
          <w:rFonts w:ascii="Gabriola" w:hAnsi="Gabriola" w:cs="Gabriola"/>
          <w:color w:val="000000"/>
        </w:rPr>
        <w:t>Peters, S. A. E., Huxley, R. R., Sattar, N., and Woodward, M. (2015). “Sex Di</w:t>
      </w:r>
      <w:r>
        <w:rPr>
          <w:rFonts w:ascii="Cambria Math" w:hAnsi="Cambria Math" w:cs="Cambria Math"/>
          <w:color w:val="000000"/>
        </w:rPr>
        <w:t>ﬀ</w:t>
      </w:r>
      <w:r>
        <w:rPr>
          <w:rFonts w:ascii="Gabriola" w:hAnsi="Gabriola" w:cs="Gabriola"/>
          <w:color w:val="000000"/>
        </w:rPr>
        <w:t xml:space="preserve">erences in the Excess Risk of Cardiovascular Diseases Associated with Type 2 Diabetes: Potential Explanations and Clinical Implications.” </w:t>
      </w:r>
      <w:r>
        <w:rPr>
          <w:rFonts w:ascii="Arial" w:hAnsi="Arial" w:cs="Arial"/>
          <w:i/>
          <w:iCs/>
          <w:color w:val="000000"/>
        </w:rPr>
        <w:t>Current Cardiovascular Risk Reports</w:t>
      </w:r>
      <w:r>
        <w:rPr>
          <w:rFonts w:ascii="Gabriola" w:hAnsi="Gabriola" w:cs="Gabriola"/>
          <w:color w:val="000000"/>
        </w:rPr>
        <w:t xml:space="preserve"> 9 (7), 1– 7.</w:t>
      </w:r>
    </w:p>
    <w:p>
      <w:pPr>
        <w:widowControl w:val="0"/>
        <w:autoSpaceDE w:val="0"/>
        <w:autoSpaceDN w:val="0"/>
        <w:adjustRightInd w:val="0"/>
        <w:spacing w:after="0" w:line="240" w:lineRule="auto"/>
        <w:rPr>
          <w:rFonts w:ascii="Times New Roman" w:hAnsi="Times New Roman" w:cs="Amiri"/>
        </w:rPr>
        <w:sectPr>
          <w:pgSz w:w="12240" w:h="15840"/>
          <w:pgMar w:top="1103" w:right="1700" w:bottom="347" w:left="1660" w:header="720" w:footer="720" w:gutter="0"/>
          <w:cols w:equalWidth="0" w:num="1">
            <w:col w:w="888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72"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Gabriola" w:hAnsi="Gabriola" w:cs="Gabriola"/>
          <w:color w:val="000000"/>
        </w:rPr>
        <w:t>44</w:t>
      </w:r>
    </w:p>
    <w:p>
      <w:pPr>
        <w:widowControl w:val="0"/>
        <w:autoSpaceDE w:val="0"/>
        <w:autoSpaceDN w:val="0"/>
        <w:adjustRightInd w:val="0"/>
        <w:spacing w:after="0" w:line="240" w:lineRule="auto"/>
        <w:rPr>
          <w:rFonts w:ascii="Times New Roman" w:hAnsi="Times New Roman" w:cs="Amiri"/>
        </w:rPr>
        <w:sectPr>
          <w:type w:val="continuous"/>
          <w:pgSz w:w="12240" w:h="15840"/>
          <w:pgMar w:top="1103" w:right="6140" w:bottom="347" w:left="5860" w:header="720" w:footer="720" w:gutter="0"/>
          <w:cols w:equalWidth="0" w:num="1">
            <w:col w:w="240"/>
          </w:cols>
        </w:sectPr>
      </w:pPr>
    </w:p>
    <w:p>
      <w:pPr>
        <w:widowControl w:val="0"/>
        <w:overflowPunct w:val="0"/>
        <w:autoSpaceDE w:val="0"/>
        <w:autoSpaceDN w:val="0"/>
        <w:adjustRightInd w:val="0"/>
        <w:spacing w:after="0" w:line="311" w:lineRule="auto"/>
        <w:ind w:hanging="234"/>
        <w:jc w:val="both"/>
        <w:rPr>
          <w:rFonts w:ascii="Times New Roman" w:hAnsi="Times New Roman" w:cs="Amiri"/>
        </w:rPr>
      </w:pPr>
      <w:bookmarkStart w:id="43" w:name="page45"/>
      <w:bookmarkEnd w:id="43"/>
      <w:r>
        <w:rPr>
          <w:rFonts w:ascii="Arial" w:hAnsi="Arial" w:cs="Arial"/>
          <w:color w:val="000000"/>
        </w:rPr>
        <w:t xml:space="preserve">Peters, S. A. E., Huxley, R. R., and Woodward, M. (2014a). “Diabetes as a risk factor for stroke in women compared with men: A systematic review and meta-analysis of 64 cohorts, including 775 385 individuals and 12 539 strokes.” </w:t>
      </w:r>
      <w:r>
        <w:rPr>
          <w:rFonts w:ascii="Arial" w:hAnsi="Arial" w:cs="Arial"/>
          <w:i/>
          <w:iCs/>
          <w:color w:val="000000"/>
        </w:rPr>
        <w:t>The Lancet</w:t>
      </w:r>
      <w:r>
        <w:rPr>
          <w:rFonts w:ascii="Arial" w:hAnsi="Arial" w:cs="Arial"/>
          <w:color w:val="000000"/>
        </w:rPr>
        <w:t xml:space="preserve"> 383 (9933), 1973–1980.</w:t>
      </w:r>
    </w:p>
    <w:p>
      <w:pPr>
        <w:widowControl w:val="0"/>
        <w:autoSpaceDE w:val="0"/>
        <w:autoSpaceDN w:val="0"/>
        <w:adjustRightInd w:val="0"/>
        <w:spacing w:after="0" w:line="4" w:lineRule="exact"/>
        <w:rPr>
          <w:rFonts w:ascii="Times New Roman" w:hAnsi="Times New Roman" w:cs="Amiri"/>
        </w:rPr>
      </w:pPr>
    </w:p>
    <w:p>
      <w:pPr>
        <w:widowControl w:val="0"/>
        <w:overflowPunct w:val="0"/>
        <w:autoSpaceDE w:val="0"/>
        <w:autoSpaceDN w:val="0"/>
        <w:adjustRightInd w:val="0"/>
        <w:spacing w:after="0" w:line="311" w:lineRule="auto"/>
        <w:ind w:hanging="234"/>
        <w:jc w:val="both"/>
        <w:rPr>
          <w:rFonts w:ascii="Times New Roman" w:hAnsi="Times New Roman" w:cs="Amiri"/>
        </w:rPr>
      </w:pPr>
      <w:r>
        <w:rPr>
          <w:rFonts w:ascii="Arial" w:hAnsi="Arial" w:cs="Arial"/>
          <w:color w:val="000000"/>
        </w:rPr>
        <w:t xml:space="preserve">– (2014b). “Diabetes as risk factor for incident coronary heart disease in women com-pared with men: A systematic review and meta-analysis of 64 cohorts including 858,507 individuals and 28,203 coronary events.” </w:t>
      </w:r>
      <w:r>
        <w:rPr>
          <w:rFonts w:ascii="Arial" w:hAnsi="Arial" w:cs="Arial"/>
          <w:i/>
          <w:iCs/>
          <w:color w:val="000000"/>
        </w:rPr>
        <w:t>Diabetologia</w:t>
      </w:r>
      <w:r>
        <w:rPr>
          <w:rFonts w:ascii="Arial" w:hAnsi="Arial" w:cs="Arial"/>
          <w:color w:val="000000"/>
        </w:rPr>
        <w:t xml:space="preserve"> 57 (8), 1542–1551. </w:t>
      </w:r>
    </w:p>
    <w:p>
      <w:pPr>
        <w:widowControl w:val="0"/>
        <w:autoSpaceDE w:val="0"/>
        <w:autoSpaceDN w:val="0"/>
        <w:adjustRightInd w:val="0"/>
        <w:spacing w:after="0" w:line="3" w:lineRule="exact"/>
        <w:rPr>
          <w:rFonts w:ascii="Times New Roman" w:hAnsi="Times New Roman" w:cs="Amiri"/>
        </w:rPr>
      </w:pPr>
    </w:p>
    <w:p>
      <w:pPr>
        <w:widowControl w:val="0"/>
        <w:overflowPunct w:val="0"/>
        <w:autoSpaceDE w:val="0"/>
        <w:autoSpaceDN w:val="0"/>
        <w:adjustRightInd w:val="0"/>
        <w:spacing w:after="0" w:line="325" w:lineRule="auto"/>
        <w:ind w:hanging="234"/>
        <w:jc w:val="both"/>
        <w:rPr>
          <w:rFonts w:ascii="Times New Roman" w:hAnsi="Times New Roman" w:cs="Amiri"/>
        </w:rPr>
      </w:pPr>
      <w:r>
        <w:rPr>
          <w:rFonts w:ascii="Arial" w:hAnsi="Arial" w:cs="Arial"/>
          <w:color w:val="000000"/>
        </w:rPr>
        <w:t xml:space="preserve">Popkin, B. M., Du, S., Zhai, F., and Zhang, B. (2010). “Cohort profile: The China Health and Nutrition Survey-monitoring and understanding socio-economic and health change in China, 1989-2011.” </w:t>
      </w:r>
      <w:r>
        <w:rPr>
          <w:rFonts w:ascii="Arial" w:hAnsi="Arial" w:cs="Arial"/>
          <w:i/>
          <w:iCs/>
          <w:color w:val="000000"/>
        </w:rPr>
        <w:t>International Journal of Epidemiology</w:t>
      </w:r>
      <w:r>
        <w:rPr>
          <w:rFonts w:ascii="Arial" w:hAnsi="Arial" w:cs="Arial"/>
          <w:color w:val="000000"/>
        </w:rPr>
        <w:t xml:space="preserve"> 39 (6), 1435–1440.</w:t>
      </w:r>
    </w:p>
    <w:p>
      <w:pPr>
        <w:widowControl w:val="0"/>
        <w:autoSpaceDE w:val="0"/>
        <w:autoSpaceDN w:val="0"/>
        <w:adjustRightInd w:val="0"/>
        <w:spacing w:after="0" w:line="1" w:lineRule="exact"/>
        <w:rPr>
          <w:rFonts w:ascii="Times New Roman" w:hAnsi="Times New Roman" w:cs="Amiri"/>
        </w:rPr>
      </w:pPr>
    </w:p>
    <w:p>
      <w:pPr>
        <w:widowControl w:val="0"/>
        <w:overflowPunct w:val="0"/>
        <w:autoSpaceDE w:val="0"/>
        <w:autoSpaceDN w:val="0"/>
        <w:adjustRightInd w:val="0"/>
        <w:spacing w:after="0" w:line="311" w:lineRule="auto"/>
        <w:ind w:hanging="234"/>
        <w:jc w:val="both"/>
        <w:rPr>
          <w:rFonts w:ascii="Times New Roman" w:hAnsi="Times New Roman" w:cs="Amiri"/>
        </w:rPr>
      </w:pPr>
      <w:r>
        <w:rPr>
          <w:rFonts w:ascii="Arial" w:hAnsi="Arial" w:cs="Arial"/>
          <w:color w:val="000000"/>
        </w:rPr>
        <w:t xml:space="preserve">Robins, J. M., Hernan, M. Á., and Brumback, B. (2000). “Marginal Structural Models and Causal Inference in Epidemiology.” </w:t>
      </w:r>
      <w:r>
        <w:rPr>
          <w:rFonts w:ascii="Arial" w:hAnsi="Arial" w:cs="Arial"/>
          <w:i/>
          <w:iCs/>
          <w:color w:val="000000"/>
        </w:rPr>
        <w:t>Epidemiology</w:t>
      </w:r>
      <w:r>
        <w:rPr>
          <w:rFonts w:ascii="Arial" w:hAnsi="Arial" w:cs="Arial"/>
          <w:color w:val="000000"/>
        </w:rPr>
        <w:t xml:space="preserve"> 11, 550–560.</w:t>
      </w:r>
    </w:p>
    <w:p>
      <w:pPr>
        <w:widowControl w:val="0"/>
        <w:autoSpaceDE w:val="0"/>
        <w:autoSpaceDN w:val="0"/>
        <w:adjustRightInd w:val="0"/>
        <w:spacing w:after="0" w:line="2" w:lineRule="exact"/>
        <w:rPr>
          <w:rFonts w:ascii="Times New Roman" w:hAnsi="Times New Roman" w:cs="Amiri"/>
        </w:rPr>
      </w:pPr>
    </w:p>
    <w:p>
      <w:pPr>
        <w:widowControl w:val="0"/>
        <w:overflowPunct w:val="0"/>
        <w:autoSpaceDE w:val="0"/>
        <w:autoSpaceDN w:val="0"/>
        <w:adjustRightInd w:val="0"/>
        <w:spacing w:after="0" w:line="311" w:lineRule="auto"/>
        <w:ind w:hanging="234"/>
        <w:jc w:val="both"/>
        <w:rPr>
          <w:rFonts w:ascii="Times New Roman" w:hAnsi="Times New Roman" w:cs="Amiri"/>
        </w:rPr>
      </w:pPr>
      <w:r>
        <w:rPr>
          <w:rFonts w:ascii="Arial" w:hAnsi="Arial" w:cs="Arial"/>
          <w:color w:val="000000"/>
        </w:rPr>
        <w:t xml:space="preserve">Royston, P. and White, I. (2009). “Multiple imputation by chained equations (MICE): Implementation in Stata.” </w:t>
      </w:r>
      <w:r>
        <w:rPr>
          <w:rFonts w:ascii="Arial" w:hAnsi="Arial" w:cs="Arial"/>
          <w:i/>
          <w:iCs/>
          <w:color w:val="000000"/>
        </w:rPr>
        <w:t>Journal of Statistical Software</w:t>
      </w:r>
      <w:r>
        <w:rPr>
          <w:rFonts w:ascii="Arial" w:hAnsi="Arial" w:cs="Arial"/>
          <w:color w:val="000000"/>
        </w:rPr>
        <w:t xml:space="preserve"> 45 (4), pages. arXiv: </w:t>
      </w:r>
      <w:r>
        <w:fldChar w:fldCharType="begin"/>
      </w:r>
      <w:r>
        <w:instrText xml:space="preserve"> HYPERLINK "http://arxiv.org/abs/arXiv:1501.0228" </w:instrText>
      </w:r>
      <w:r>
        <w:fldChar w:fldCharType="separate"/>
      </w:r>
      <w:r>
        <w:rPr>
          <w:rFonts w:ascii="Arial" w:hAnsi="Arial" w:cs="Arial"/>
          <w:color w:val="000000"/>
        </w:rPr>
        <w:t xml:space="preserve"> arXiv</w:t>
      </w:r>
      <w:r>
        <w:rPr>
          <w:rFonts w:ascii="Arial" w:hAnsi="Arial" w:cs="Arial"/>
          <w:color w:val="000000"/>
        </w:rPr>
        <w:fldChar w:fldCharType="end"/>
      </w:r>
      <w:r>
        <w:rPr>
          <w:rFonts w:ascii="Arial" w:hAnsi="Arial" w:cs="Arial"/>
          <w:color w:val="000000"/>
        </w:rPr>
        <w:t>:</w:t>
      </w:r>
    </w:p>
    <w:p>
      <w:pPr>
        <w:widowControl w:val="0"/>
        <w:autoSpaceDE w:val="0"/>
        <w:autoSpaceDN w:val="0"/>
        <w:adjustRightInd w:val="0"/>
        <w:spacing w:after="0" w:line="2"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fldChar w:fldCharType="begin"/>
      </w:r>
      <w:r>
        <w:instrText xml:space="preserve"> HYPERLINK "http://arxiv.org/abs/arXiv:1501.0228" </w:instrText>
      </w:r>
      <w:r>
        <w:fldChar w:fldCharType="separate"/>
      </w:r>
      <w:r>
        <w:rPr>
          <w:rFonts w:ascii="Arial" w:hAnsi="Arial" w:cs="Arial"/>
          <w:color w:val="000000"/>
        </w:rPr>
        <w:t xml:space="preserve"> 1501.022</w:t>
      </w:r>
      <w:r>
        <w:rPr>
          <w:rFonts w:ascii="Arial" w:hAnsi="Arial" w:cs="Arial"/>
          <w:color w:val="000000"/>
        </w:rPr>
        <w:fldChar w:fldCharType="end"/>
      </w:r>
      <w:r>
        <w:rPr>
          <w:rFonts w:ascii="Arial" w:hAnsi="Arial" w:cs="Arial"/>
          <w:color w:val="000000"/>
        </w:rPr>
        <w:t>8.</w:t>
      </w:r>
    </w:p>
    <w:p>
      <w:pPr>
        <w:widowControl w:val="0"/>
        <w:autoSpaceDE w:val="0"/>
        <w:autoSpaceDN w:val="0"/>
        <w:adjustRightInd w:val="0"/>
        <w:spacing w:after="0" w:line="83" w:lineRule="exact"/>
        <w:rPr>
          <w:rFonts w:ascii="Times New Roman" w:hAnsi="Times New Roman" w:cs="Amiri"/>
        </w:rPr>
      </w:pPr>
    </w:p>
    <w:p>
      <w:pPr>
        <w:widowControl w:val="0"/>
        <w:overflowPunct w:val="0"/>
        <w:autoSpaceDE w:val="0"/>
        <w:autoSpaceDN w:val="0"/>
        <w:adjustRightInd w:val="0"/>
        <w:spacing w:after="0" w:line="311" w:lineRule="auto"/>
        <w:ind w:hanging="234"/>
        <w:jc w:val="both"/>
        <w:rPr>
          <w:rFonts w:ascii="Times New Roman" w:hAnsi="Times New Roman" w:cs="Amiri"/>
        </w:rPr>
      </w:pPr>
      <w:r>
        <w:rPr>
          <w:rFonts w:ascii="Arial" w:hAnsi="Arial" w:cs="Arial"/>
          <w:color w:val="000000"/>
        </w:rPr>
        <w:t xml:space="preserve">Seuring, T., Archangelidi, O., and Suhrcke, M. (2015). “The Economic Costs of Type 2 Diabetes: A Global Systematic Review.” </w:t>
      </w:r>
      <w:r>
        <w:rPr>
          <w:rFonts w:ascii="Arial" w:hAnsi="Arial" w:cs="Arial"/>
          <w:i/>
          <w:iCs/>
          <w:color w:val="000000"/>
        </w:rPr>
        <w:t>PharmacoEconomics</w:t>
      </w:r>
      <w:r>
        <w:rPr>
          <w:rFonts w:ascii="Arial" w:hAnsi="Arial" w:cs="Arial"/>
          <w:color w:val="000000"/>
        </w:rPr>
        <w:t xml:space="preserve"> 33 (8), 811–831.</w:t>
      </w:r>
    </w:p>
    <w:p>
      <w:pPr>
        <w:widowControl w:val="0"/>
        <w:autoSpaceDE w:val="0"/>
        <w:autoSpaceDN w:val="0"/>
        <w:adjustRightInd w:val="0"/>
        <w:spacing w:after="0" w:line="2" w:lineRule="exact"/>
        <w:rPr>
          <w:rFonts w:ascii="Times New Roman" w:hAnsi="Times New Roman" w:cs="Amiri"/>
        </w:rPr>
      </w:pPr>
    </w:p>
    <w:p>
      <w:pPr>
        <w:widowControl w:val="0"/>
        <w:overflowPunct w:val="0"/>
        <w:autoSpaceDE w:val="0"/>
        <w:autoSpaceDN w:val="0"/>
        <w:adjustRightInd w:val="0"/>
        <w:spacing w:after="0" w:line="311" w:lineRule="auto"/>
        <w:ind w:hanging="234"/>
        <w:jc w:val="both"/>
        <w:rPr>
          <w:rFonts w:ascii="Times New Roman" w:hAnsi="Times New Roman" w:cs="Amiri"/>
        </w:rPr>
      </w:pPr>
      <w:r>
        <w:rPr>
          <w:rFonts w:ascii="Arial" w:hAnsi="Arial" w:cs="Arial"/>
          <w:color w:val="000000"/>
        </w:rPr>
        <w:t xml:space="preserve">Seuring, T., Goryakin, Y., and Suhrcke, M. (2015). “The impact of diabetes on employment in Mexico.” </w:t>
      </w:r>
      <w:r>
        <w:rPr>
          <w:rFonts w:ascii="Arial" w:hAnsi="Arial" w:cs="Arial"/>
          <w:i/>
          <w:iCs/>
          <w:color w:val="000000"/>
        </w:rPr>
        <w:t>Economics &amp; Human Biology</w:t>
      </w:r>
      <w:r>
        <w:rPr>
          <w:rFonts w:ascii="Arial" w:hAnsi="Arial" w:cs="Arial"/>
          <w:color w:val="000000"/>
        </w:rPr>
        <w:t xml:space="preserve"> 18, 85–100.</w:t>
      </w:r>
    </w:p>
    <w:p>
      <w:pPr>
        <w:widowControl w:val="0"/>
        <w:autoSpaceDE w:val="0"/>
        <w:autoSpaceDN w:val="0"/>
        <w:adjustRightInd w:val="0"/>
        <w:spacing w:after="0" w:line="2" w:lineRule="exact"/>
        <w:rPr>
          <w:rFonts w:ascii="Times New Roman" w:hAnsi="Times New Roman" w:cs="Amiri"/>
        </w:rPr>
      </w:pPr>
    </w:p>
    <w:p>
      <w:pPr>
        <w:widowControl w:val="0"/>
        <w:overflowPunct w:val="0"/>
        <w:autoSpaceDE w:val="0"/>
        <w:autoSpaceDN w:val="0"/>
        <w:adjustRightInd w:val="0"/>
        <w:spacing w:after="0" w:line="311" w:lineRule="auto"/>
        <w:ind w:hanging="234"/>
        <w:jc w:val="both"/>
        <w:rPr>
          <w:rFonts w:ascii="Times New Roman" w:hAnsi="Times New Roman" w:cs="Amiri"/>
        </w:rPr>
      </w:pPr>
      <w:r>
        <w:rPr>
          <w:rFonts w:ascii="Arial" w:hAnsi="Arial" w:cs="Arial"/>
          <w:color w:val="000000"/>
        </w:rPr>
        <w:t>Seuring, T., Serneels, P., and Suhrcke, M. (2016). “The Impact of Diabetes on Labor Market Outcomes in Mexico: A Panel Data and Biomarker Analysis.”</w:t>
      </w:r>
    </w:p>
    <w:p>
      <w:pPr>
        <w:widowControl w:val="0"/>
        <w:autoSpaceDE w:val="0"/>
        <w:autoSpaceDN w:val="0"/>
        <w:adjustRightInd w:val="0"/>
        <w:spacing w:after="0" w:line="2" w:lineRule="exact"/>
        <w:rPr>
          <w:rFonts w:ascii="Times New Roman" w:hAnsi="Times New Roman" w:cs="Amiri"/>
        </w:rPr>
      </w:pPr>
    </w:p>
    <w:p>
      <w:pPr>
        <w:widowControl w:val="0"/>
        <w:overflowPunct w:val="0"/>
        <w:autoSpaceDE w:val="0"/>
        <w:autoSpaceDN w:val="0"/>
        <w:adjustRightInd w:val="0"/>
        <w:spacing w:after="0" w:line="325" w:lineRule="auto"/>
        <w:ind w:hanging="234"/>
        <w:jc w:val="both"/>
        <w:rPr>
          <w:rFonts w:ascii="Times New Roman" w:hAnsi="Times New Roman" w:cs="Amiri"/>
        </w:rPr>
      </w:pPr>
      <w:r>
        <w:rPr>
          <w:rFonts w:ascii="Arial" w:hAnsi="Arial" w:cs="Arial"/>
          <w:color w:val="000000"/>
        </w:rPr>
        <w:t xml:space="preserve">Silink, M., Tuomilehto, J., Mbanya, J. C., Narayan, K. M. V., Fradkin, J., and Roglic, G. (2010). “Research priorities: Prevention and Control of Diabetes with A Focus on Low and Middle Income Countries.” </w:t>
      </w:r>
      <w:r>
        <w:rPr>
          <w:rFonts w:ascii="Arial" w:hAnsi="Arial" w:cs="Arial"/>
          <w:i/>
          <w:iCs/>
          <w:color w:val="000000"/>
        </w:rPr>
        <w:t>WHO Meetings on Development of A Prioritized</w:t>
      </w:r>
    </w:p>
    <w:p>
      <w:pPr>
        <w:widowControl w:val="0"/>
        <w:autoSpaceDE w:val="0"/>
        <w:autoSpaceDN w:val="0"/>
        <w:adjustRightInd w:val="0"/>
        <w:spacing w:after="0" w:line="2" w:lineRule="exact"/>
        <w:rPr>
          <w:rFonts w:ascii="Times New Roman" w:hAnsi="Times New Roman" w:cs="Amiri"/>
        </w:rPr>
      </w:pPr>
    </w:p>
    <w:p>
      <w:pPr>
        <w:widowControl w:val="0"/>
        <w:overflowPunct w:val="0"/>
        <w:autoSpaceDE w:val="0"/>
        <w:autoSpaceDN w:val="0"/>
        <w:adjustRightInd w:val="0"/>
        <w:spacing w:after="0" w:line="311" w:lineRule="auto"/>
        <w:rPr>
          <w:rFonts w:ascii="Times New Roman" w:hAnsi="Times New Roman" w:cs="Amiri"/>
        </w:rPr>
      </w:pPr>
      <w:r>
        <w:rPr>
          <w:rFonts w:ascii="Arial" w:hAnsi="Arial" w:cs="Arial"/>
          <w:i/>
          <w:iCs/>
          <w:color w:val="000000"/>
        </w:rPr>
        <w:t xml:space="preserve">Research Agenda for Development of Prevention and Control of Noncommunicable Dis-ease </w:t>
      </w:r>
      <w:r>
        <w:rPr>
          <w:rFonts w:ascii="Arial" w:hAnsi="Arial" w:cs="Arial"/>
          <w:color w:val="000000"/>
        </w:rPr>
        <w:t>6.</w:t>
      </w:r>
    </w:p>
    <w:p>
      <w:pPr>
        <w:widowControl w:val="0"/>
        <w:autoSpaceDE w:val="0"/>
        <w:autoSpaceDN w:val="0"/>
        <w:adjustRightInd w:val="0"/>
        <w:spacing w:after="0" w:line="1" w:lineRule="exact"/>
        <w:rPr>
          <w:rFonts w:ascii="Times New Roman" w:hAnsi="Times New Roman" w:cs="Amiri"/>
        </w:rPr>
      </w:pPr>
    </w:p>
    <w:p>
      <w:pPr>
        <w:widowControl w:val="0"/>
        <w:overflowPunct w:val="0"/>
        <w:autoSpaceDE w:val="0"/>
        <w:autoSpaceDN w:val="0"/>
        <w:adjustRightInd w:val="0"/>
        <w:spacing w:after="0" w:line="311" w:lineRule="auto"/>
        <w:ind w:hanging="234"/>
        <w:rPr>
          <w:rFonts w:ascii="Times New Roman" w:hAnsi="Times New Roman" w:cs="Amiri"/>
        </w:rPr>
      </w:pPr>
      <w:r>
        <w:rPr>
          <w:rFonts w:ascii="Arial" w:hAnsi="Arial" w:cs="Arial"/>
          <w:color w:val="000000"/>
        </w:rPr>
        <w:t xml:space="preserve">Slade, A. N. (2012). “Health Investment Decisions in Response to Diabetes Information in Older Americans.” </w:t>
      </w:r>
      <w:r>
        <w:rPr>
          <w:rFonts w:ascii="Arial" w:hAnsi="Arial" w:cs="Arial"/>
          <w:i/>
          <w:iCs/>
          <w:color w:val="000000"/>
        </w:rPr>
        <w:t>Journal of Health Economics</w:t>
      </w:r>
      <w:r>
        <w:rPr>
          <w:rFonts w:ascii="Arial" w:hAnsi="Arial" w:cs="Arial"/>
          <w:color w:val="000000"/>
        </w:rPr>
        <w:t xml:space="preserve"> 31 (3), 502–520.</w:t>
      </w:r>
    </w:p>
    <w:p>
      <w:pPr>
        <w:widowControl w:val="0"/>
        <w:autoSpaceDE w:val="0"/>
        <w:autoSpaceDN w:val="0"/>
        <w:adjustRightInd w:val="0"/>
        <w:spacing w:after="0" w:line="2" w:lineRule="exact"/>
        <w:rPr>
          <w:rFonts w:ascii="Times New Roman" w:hAnsi="Times New Roman" w:cs="Amiri"/>
        </w:rPr>
      </w:pPr>
    </w:p>
    <w:p>
      <w:pPr>
        <w:widowControl w:val="0"/>
        <w:overflowPunct w:val="0"/>
        <w:autoSpaceDE w:val="0"/>
        <w:autoSpaceDN w:val="0"/>
        <w:adjustRightInd w:val="0"/>
        <w:spacing w:after="0" w:line="311" w:lineRule="auto"/>
        <w:ind w:hanging="234"/>
        <w:rPr>
          <w:rFonts w:ascii="Times New Roman" w:hAnsi="Times New Roman" w:cs="Amiri"/>
        </w:rPr>
      </w:pPr>
      <w:r>
        <w:rPr>
          <w:rFonts w:ascii="Arial" w:hAnsi="Arial" w:cs="Arial"/>
          <w:color w:val="000000"/>
        </w:rPr>
        <w:t xml:space="preserve">WHO (2004). “Appropriate body-mass index for Asian populations and its implications for policy and intervention strategies.” </w:t>
      </w:r>
      <w:r>
        <w:rPr>
          <w:rFonts w:ascii="Arial" w:hAnsi="Arial" w:cs="Arial"/>
          <w:i/>
          <w:iCs/>
          <w:color w:val="000000"/>
        </w:rPr>
        <w:t>The Lancet</w:t>
      </w:r>
      <w:r>
        <w:rPr>
          <w:rFonts w:ascii="Arial" w:hAnsi="Arial" w:cs="Arial"/>
          <w:color w:val="000000"/>
        </w:rPr>
        <w:t xml:space="preserve"> 363, 157–163.</w:t>
      </w:r>
    </w:p>
    <w:p>
      <w:pPr>
        <w:widowControl w:val="0"/>
        <w:autoSpaceDE w:val="0"/>
        <w:autoSpaceDN w:val="0"/>
        <w:adjustRightInd w:val="0"/>
        <w:spacing w:after="0" w:line="2" w:lineRule="exact"/>
        <w:rPr>
          <w:rFonts w:ascii="Times New Roman" w:hAnsi="Times New Roman" w:cs="Amiri"/>
        </w:rPr>
      </w:pPr>
    </w:p>
    <w:p>
      <w:pPr>
        <w:widowControl w:val="0"/>
        <w:overflowPunct w:val="0"/>
        <w:autoSpaceDE w:val="0"/>
        <w:autoSpaceDN w:val="0"/>
        <w:adjustRightInd w:val="0"/>
        <w:spacing w:after="0" w:line="311" w:lineRule="auto"/>
        <w:ind w:hanging="234"/>
        <w:rPr>
          <w:rFonts w:ascii="Times New Roman" w:hAnsi="Times New Roman" w:cs="Amiri"/>
        </w:rPr>
      </w:pPr>
      <w:r>
        <w:rPr>
          <w:rFonts w:ascii="Arial" w:hAnsi="Arial" w:cs="Arial"/>
          <w:color w:val="000000"/>
        </w:rPr>
        <w:t xml:space="preserve">Wooldridge, J. (2012). </w:t>
      </w:r>
      <w:r>
        <w:rPr>
          <w:rFonts w:ascii="Arial" w:hAnsi="Arial" w:cs="Arial"/>
          <w:i/>
          <w:iCs/>
          <w:color w:val="000000"/>
        </w:rPr>
        <w:t>Introductory Econometrics. A Modern Approach</w:t>
      </w:r>
      <w:r>
        <w:rPr>
          <w:rFonts w:ascii="Arial" w:hAnsi="Arial" w:cs="Arial"/>
          <w:color w:val="000000"/>
        </w:rPr>
        <w:t>. 5th ed. Cengage Learning.</w:t>
      </w:r>
    </w:p>
    <w:p>
      <w:pPr>
        <w:widowControl w:val="0"/>
        <w:autoSpaceDE w:val="0"/>
        <w:autoSpaceDN w:val="0"/>
        <w:adjustRightInd w:val="0"/>
        <w:spacing w:after="0" w:line="2" w:lineRule="exact"/>
        <w:rPr>
          <w:rFonts w:ascii="Times New Roman" w:hAnsi="Times New Roman" w:cs="Amiri"/>
        </w:rPr>
      </w:pPr>
    </w:p>
    <w:p>
      <w:pPr>
        <w:widowControl w:val="0"/>
        <w:overflowPunct w:val="0"/>
        <w:autoSpaceDE w:val="0"/>
        <w:autoSpaceDN w:val="0"/>
        <w:adjustRightInd w:val="0"/>
        <w:spacing w:after="0" w:line="365" w:lineRule="auto"/>
        <w:ind w:hanging="234"/>
        <w:rPr>
          <w:rFonts w:ascii="Times New Roman" w:hAnsi="Times New Roman" w:cs="Amiri"/>
        </w:rPr>
      </w:pPr>
      <w:r>
        <w:rPr>
          <w:rFonts w:ascii="Arial" w:hAnsi="Arial" w:cs="Arial"/>
          <w:color w:val="000000"/>
        </w:rPr>
        <w:t xml:space="preserve">Yang, W. and Weng, J. (2014). “Early therapy for type 2 diabetes in China.” </w:t>
      </w:r>
      <w:r>
        <w:rPr>
          <w:rFonts w:ascii="Arial" w:hAnsi="Arial" w:cs="Arial"/>
          <w:i/>
          <w:iCs/>
          <w:color w:val="000000"/>
        </w:rPr>
        <w:t>The Lancet</w:t>
      </w:r>
      <w:r>
        <w:rPr>
          <w:rFonts w:ascii="Arial" w:hAnsi="Arial" w:cs="Arial"/>
          <w:color w:val="000000"/>
        </w:rPr>
        <w:t xml:space="preserve"> </w:t>
      </w:r>
      <w:r>
        <w:rPr>
          <w:rFonts w:ascii="Arial" w:hAnsi="Arial" w:cs="Arial"/>
          <w:i/>
          <w:iCs/>
          <w:color w:val="000000"/>
        </w:rPr>
        <w:t xml:space="preserve">Diabetes &amp; Endocrinology </w:t>
      </w:r>
      <w:r>
        <w:rPr>
          <w:rFonts w:ascii="Arial" w:hAnsi="Arial" w:cs="Arial"/>
          <w:color w:val="000000"/>
        </w:rPr>
        <w:t>2 (12), 992–1002.</w:t>
      </w:r>
    </w:p>
    <w:p>
      <w:pPr>
        <w:widowControl w:val="0"/>
        <w:autoSpaceDE w:val="0"/>
        <w:autoSpaceDN w:val="0"/>
        <w:adjustRightInd w:val="0"/>
        <w:spacing w:after="0" w:line="240" w:lineRule="auto"/>
        <w:rPr>
          <w:rFonts w:ascii="Times New Roman" w:hAnsi="Times New Roman" w:cs="Amiri"/>
        </w:rPr>
        <w:sectPr>
          <w:pgSz w:w="12240" w:h="15840"/>
          <w:pgMar w:top="1103" w:right="1700" w:bottom="441" w:left="1660" w:header="720" w:footer="720" w:gutter="0"/>
          <w:cols w:equalWidth="0" w:num="1">
            <w:col w:w="888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65"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Arial" w:hAnsi="Arial" w:cs="Arial"/>
          <w:color w:val="000000"/>
        </w:rPr>
        <w:t>45</w:t>
      </w:r>
    </w:p>
    <w:p>
      <w:pPr>
        <w:widowControl w:val="0"/>
        <w:autoSpaceDE w:val="0"/>
        <w:autoSpaceDN w:val="0"/>
        <w:adjustRightInd w:val="0"/>
        <w:spacing w:after="0" w:line="240" w:lineRule="auto"/>
        <w:rPr>
          <w:rFonts w:ascii="Times New Roman" w:hAnsi="Times New Roman" w:cs="Amiri"/>
        </w:rPr>
        <w:sectPr>
          <w:type w:val="continuous"/>
          <w:pgSz w:w="12240" w:h="15840"/>
          <w:pgMar w:top="1103" w:right="6140" w:bottom="441" w:left="5860" w:header="720" w:footer="720" w:gutter="0"/>
          <w:cols w:equalWidth="0" w:num="1">
            <w:col w:w="240"/>
          </w:cols>
        </w:sectPr>
      </w:pPr>
    </w:p>
    <w:p>
      <w:pPr>
        <w:widowControl w:val="0"/>
        <w:overflowPunct w:val="0"/>
        <w:autoSpaceDE w:val="0"/>
        <w:autoSpaceDN w:val="0"/>
        <w:adjustRightInd w:val="0"/>
        <w:spacing w:after="0" w:line="190" w:lineRule="auto"/>
        <w:ind w:hanging="234"/>
        <w:jc w:val="both"/>
        <w:rPr>
          <w:rFonts w:ascii="Times New Roman" w:hAnsi="Times New Roman" w:cs="Amiri"/>
        </w:rPr>
      </w:pPr>
      <w:bookmarkStart w:id="44" w:name="page46"/>
      <w:bookmarkEnd w:id="44"/>
      <w:r>
        <w:rPr>
          <w:rFonts w:ascii="Gabriola" w:hAnsi="Gabriola" w:cs="Gabriola"/>
          <w:color w:val="000000"/>
        </w:rPr>
        <w:t xml:space="preserve">Yuan, X., Liu, T., Wu, L., Zou, Z.-Y., and Li, C. (2015). “Validity of self-reported dia-betes among middle-aged and older Chinese adults: the China Health and Retirement Longitudinal Study.” </w:t>
      </w:r>
      <w:r>
        <w:rPr>
          <w:rFonts w:ascii="Arial" w:hAnsi="Arial" w:cs="Arial"/>
          <w:i/>
          <w:iCs/>
          <w:color w:val="000000"/>
        </w:rPr>
        <w:t>British Medical Journal Open</w:t>
      </w:r>
      <w:r>
        <w:rPr>
          <w:rFonts w:ascii="Gabriola" w:hAnsi="Gabriola" w:cs="Gabriola"/>
          <w:color w:val="000000"/>
        </w:rPr>
        <w:t xml:space="preserve"> 5 (4), e006633–e006633.</w:t>
      </w:r>
    </w:p>
    <w:p>
      <w:pPr>
        <w:widowControl w:val="0"/>
        <w:autoSpaceDE w:val="0"/>
        <w:autoSpaceDN w:val="0"/>
        <w:adjustRightInd w:val="0"/>
        <w:spacing w:after="0" w:line="26" w:lineRule="exact"/>
        <w:rPr>
          <w:rFonts w:ascii="Times New Roman" w:hAnsi="Times New Roman" w:cs="Amiri"/>
        </w:rPr>
      </w:pPr>
    </w:p>
    <w:p>
      <w:pPr>
        <w:widowControl w:val="0"/>
        <w:overflowPunct w:val="0"/>
        <w:autoSpaceDE w:val="0"/>
        <w:autoSpaceDN w:val="0"/>
        <w:adjustRightInd w:val="0"/>
        <w:spacing w:after="0" w:line="240" w:lineRule="auto"/>
        <w:ind w:hanging="234"/>
        <w:jc w:val="both"/>
        <w:rPr>
          <w:rFonts w:ascii="Times New Roman" w:hAnsi="Times New Roman" w:cs="Amiri"/>
        </w:rPr>
      </w:pPr>
      <w:r>
        <w:rPr>
          <w:rFonts w:ascii="Gabriola" w:hAnsi="Gabriola" w:cs="Gabriola"/>
          <w:color w:val="000000"/>
        </w:rPr>
        <w:t>Zeng, Q., He, Y., Dong, S., Zhao, X., Chen, Z., Song, Z., Chang, G., Yang, F., and Wang, Y. (2014). “Optimal cut-o</w:t>
      </w:r>
      <w:r>
        <w:rPr>
          <w:rFonts w:ascii="Cambria Math" w:hAnsi="Cambria Math" w:cs="Cambria Math"/>
          <w:color w:val="000000"/>
        </w:rPr>
        <w:t>ﬀ</w:t>
      </w:r>
      <w:r>
        <w:rPr>
          <w:rFonts w:ascii="Gabriola" w:hAnsi="Gabriola" w:cs="Gabriola"/>
          <w:color w:val="000000"/>
        </w:rPr>
        <w:t xml:space="preserve"> values of BMI, waist circumference and waist:height ratio for defining obesity in Chinese adults.” </w:t>
      </w:r>
      <w:r>
        <w:rPr>
          <w:rFonts w:ascii="Arial" w:hAnsi="Arial" w:cs="Arial"/>
          <w:i/>
          <w:iCs/>
          <w:color w:val="000000"/>
        </w:rPr>
        <w:t>The British journal of nutrition</w:t>
      </w:r>
      <w:r>
        <w:rPr>
          <w:rFonts w:ascii="Gabriola" w:hAnsi="Gabriola" w:cs="Gabriola"/>
          <w:color w:val="000000"/>
        </w:rPr>
        <w:t xml:space="preserve"> 112 (10), 1735– 44.</w:t>
      </w:r>
    </w:p>
    <w:p>
      <w:pPr>
        <w:widowControl w:val="0"/>
        <w:autoSpaceDE w:val="0"/>
        <w:autoSpaceDN w:val="0"/>
        <w:adjustRightInd w:val="0"/>
        <w:spacing w:after="0" w:line="109" w:lineRule="exact"/>
        <w:rPr>
          <w:rFonts w:ascii="Times New Roman" w:hAnsi="Times New Roman" w:cs="Amiri"/>
        </w:rPr>
      </w:pPr>
    </w:p>
    <w:p>
      <w:pPr>
        <w:widowControl w:val="0"/>
        <w:overflowPunct w:val="0"/>
        <w:autoSpaceDE w:val="0"/>
        <w:autoSpaceDN w:val="0"/>
        <w:adjustRightInd w:val="0"/>
        <w:spacing w:after="0" w:line="190" w:lineRule="auto"/>
        <w:ind w:hanging="234"/>
        <w:jc w:val="both"/>
        <w:rPr>
          <w:rFonts w:ascii="Times New Roman" w:hAnsi="Times New Roman" w:cs="Amiri"/>
        </w:rPr>
      </w:pPr>
      <w:r>
        <w:rPr>
          <w:rFonts w:ascii="Gabriola" w:hAnsi="Gabriola" w:cs="Gabriola"/>
          <w:color w:val="000000"/>
        </w:rPr>
        <w:t xml:space="preserve">Zhang, B., Zhai, F. Y., Du, S. F., and Popkin, B. M. (2014). “The China Health and Nutrition Survey, 1989-2011.” </w:t>
      </w:r>
      <w:r>
        <w:rPr>
          <w:rFonts w:ascii="Arial" w:hAnsi="Arial" w:cs="Arial"/>
          <w:i/>
          <w:iCs/>
          <w:color w:val="000000"/>
        </w:rPr>
        <w:t>Obesity Reviews</w:t>
      </w:r>
      <w:r>
        <w:rPr>
          <w:rFonts w:ascii="Gabriola" w:hAnsi="Gabriola" w:cs="Gabriola"/>
          <w:color w:val="000000"/>
        </w:rPr>
        <w:t xml:space="preserve"> 15 (S1), 2–7. arXiv: </w:t>
      </w:r>
      <w:r>
        <w:fldChar w:fldCharType="begin"/>
      </w:r>
      <w:r>
        <w:instrText xml:space="preserve"> HYPERLINK "http://arxiv.org/abs/NIHMS150003" </w:instrText>
      </w:r>
      <w:r>
        <w:fldChar w:fldCharType="separate"/>
      </w:r>
      <w:r>
        <w:rPr>
          <w:rFonts w:ascii="Gabriola" w:hAnsi="Gabriola" w:cs="Gabriola"/>
          <w:color w:val="000000"/>
        </w:rPr>
        <w:t xml:space="preserve"> </w:t>
      </w:r>
      <w:r>
        <w:rPr>
          <w:rFonts w:ascii="Arial" w:hAnsi="Arial" w:cs="Arial"/>
          <w:color w:val="000000"/>
        </w:rPr>
        <w:t>NIHMS15000</w:t>
      </w:r>
      <w:r>
        <w:rPr>
          <w:rFonts w:ascii="Arial" w:hAnsi="Arial" w:cs="Arial"/>
          <w:color w:val="000000"/>
        </w:rPr>
        <w:fldChar w:fldCharType="end"/>
      </w:r>
      <w:r>
        <w:rPr>
          <w:rFonts w:ascii="Arial" w:hAnsi="Arial" w:cs="Arial"/>
          <w:color w:val="000000"/>
        </w:rPr>
        <w:t>3</w:t>
      </w:r>
      <w:r>
        <w:rPr>
          <w:rFonts w:ascii="Gabriola" w:hAnsi="Gabriola" w:cs="Gabriola"/>
          <w:color w:val="000000"/>
        </w:rPr>
        <w:t>.</w:t>
      </w:r>
    </w:p>
    <w:p>
      <w:pPr>
        <w:widowControl w:val="0"/>
        <w:autoSpaceDE w:val="0"/>
        <w:autoSpaceDN w:val="0"/>
        <w:adjustRightInd w:val="0"/>
        <w:spacing w:after="0" w:line="18" w:lineRule="exact"/>
        <w:rPr>
          <w:rFonts w:ascii="Times New Roman" w:hAnsi="Times New Roman" w:cs="Amiri"/>
        </w:rPr>
      </w:pPr>
    </w:p>
    <w:p>
      <w:pPr>
        <w:widowControl w:val="0"/>
        <w:overflowPunct w:val="0"/>
        <w:autoSpaceDE w:val="0"/>
        <w:autoSpaceDN w:val="0"/>
        <w:adjustRightInd w:val="0"/>
        <w:spacing w:after="0" w:line="190" w:lineRule="auto"/>
        <w:ind w:hanging="234"/>
        <w:jc w:val="both"/>
        <w:rPr>
          <w:rFonts w:ascii="Times New Roman" w:hAnsi="Times New Roman" w:cs="Amiri"/>
        </w:rPr>
      </w:pPr>
      <w:r>
        <w:rPr>
          <w:rFonts w:ascii="Gabriola" w:hAnsi="Gabriola" w:cs="Gabriola"/>
          <w:color w:val="000000"/>
        </w:rPr>
        <w:t>Zhao, M., Konishi, Y., and Glewwe, P. (2013). “Does information on health status lead to a healthier lifestyle? Evidence from China on the e</w:t>
      </w:r>
      <w:r>
        <w:rPr>
          <w:rFonts w:ascii="Cambria Math" w:hAnsi="Cambria Math" w:cs="Cambria Math"/>
          <w:color w:val="000000"/>
        </w:rPr>
        <w:t>ﬀ</w:t>
      </w:r>
      <w:r>
        <w:rPr>
          <w:rFonts w:ascii="Gabriola" w:hAnsi="Gabriola" w:cs="Gabriola"/>
          <w:color w:val="000000"/>
        </w:rPr>
        <w:t xml:space="preserve">ect of hypertension diagnosis on food consumption.” </w:t>
      </w:r>
      <w:r>
        <w:rPr>
          <w:rFonts w:ascii="Arial" w:hAnsi="Arial" w:cs="Arial"/>
          <w:i/>
          <w:iCs/>
          <w:color w:val="000000"/>
        </w:rPr>
        <w:t>Journal of Health Economics</w:t>
      </w:r>
      <w:r>
        <w:rPr>
          <w:rFonts w:ascii="Gabriola" w:hAnsi="Gabriola" w:cs="Gabriola"/>
          <w:color w:val="000000"/>
        </w:rPr>
        <w:t xml:space="preserve"> 32 (2), 367–385.</w:t>
      </w:r>
    </w:p>
    <w:p>
      <w:pPr>
        <w:widowControl w:val="0"/>
        <w:autoSpaceDE w:val="0"/>
        <w:autoSpaceDN w:val="0"/>
        <w:adjustRightInd w:val="0"/>
        <w:spacing w:after="0" w:line="26" w:lineRule="exact"/>
        <w:rPr>
          <w:rFonts w:ascii="Times New Roman" w:hAnsi="Times New Roman" w:cs="Amiri"/>
        </w:rPr>
      </w:pPr>
    </w:p>
    <w:p>
      <w:pPr>
        <w:widowControl w:val="0"/>
        <w:overflowPunct w:val="0"/>
        <w:autoSpaceDE w:val="0"/>
        <w:autoSpaceDN w:val="0"/>
        <w:adjustRightInd w:val="0"/>
        <w:spacing w:after="0" w:line="240" w:lineRule="auto"/>
        <w:ind w:hanging="234"/>
        <w:jc w:val="both"/>
        <w:rPr>
          <w:rFonts w:ascii="Times New Roman" w:hAnsi="Times New Roman" w:cs="Amiri"/>
        </w:rPr>
      </w:pPr>
      <w:r>
        <w:rPr>
          <w:rFonts w:ascii="Gabriola" w:hAnsi="Gabriola" w:cs="Gabriola"/>
          <w:color w:val="000000"/>
        </w:rPr>
        <w:t xml:space="preserve">Zhou, X., Ji, L., Ran, X., Su, B., Ji, Q., Pan, C., Weng, J., Ma, C., Hao, C., Zhang, D., and Hu, D. (2016). “Prevalence of Obesity and Its Influence on Achievement of Cardiometabolic Therapeutic Goals in Chinese Type 2 Diabetes Patients: An Analysis of the Nationwide, Cross-Sectional 3B Study.” </w:t>
      </w:r>
      <w:r>
        <w:rPr>
          <w:rFonts w:ascii="Arial" w:hAnsi="Arial" w:cs="Arial"/>
          <w:i/>
          <w:iCs/>
          <w:color w:val="000000"/>
        </w:rPr>
        <w:t>PLOS ONE</w:t>
      </w:r>
      <w:r>
        <w:rPr>
          <w:rFonts w:ascii="Gabriola" w:hAnsi="Gabriola" w:cs="Gabriola"/>
          <w:color w:val="000000"/>
        </w:rPr>
        <w:t xml:space="preserve"> 11 (1). Ed. by J. Devaney, e0144179.</w:t>
      </w:r>
    </w:p>
    <w:p>
      <w:pPr>
        <w:widowControl w:val="0"/>
        <w:autoSpaceDE w:val="0"/>
        <w:autoSpaceDN w:val="0"/>
        <w:adjustRightInd w:val="0"/>
        <w:spacing w:after="0" w:line="240" w:lineRule="auto"/>
        <w:rPr>
          <w:rFonts w:ascii="Times New Roman" w:hAnsi="Times New Roman" w:cs="Amiri"/>
        </w:rPr>
        <w:sectPr>
          <w:pgSz w:w="12240" w:h="15840"/>
          <w:pgMar w:top="1103" w:right="1700" w:bottom="347" w:left="1660" w:header="720" w:footer="720" w:gutter="0"/>
          <w:cols w:equalWidth="0" w:num="1">
            <w:col w:w="8880"/>
          </w:cols>
        </w:sect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00" w:lineRule="exact"/>
        <w:rPr>
          <w:rFonts w:ascii="Times New Roman" w:hAnsi="Times New Roman" w:cs="Amiri"/>
        </w:rPr>
      </w:pPr>
    </w:p>
    <w:p>
      <w:pPr>
        <w:widowControl w:val="0"/>
        <w:autoSpaceDE w:val="0"/>
        <w:autoSpaceDN w:val="0"/>
        <w:adjustRightInd w:val="0"/>
        <w:spacing w:after="0" w:line="243" w:lineRule="exact"/>
        <w:rPr>
          <w:rFonts w:ascii="Times New Roman" w:hAnsi="Times New Roman" w:cs="Amiri"/>
        </w:rPr>
      </w:pPr>
    </w:p>
    <w:p>
      <w:pPr>
        <w:widowControl w:val="0"/>
        <w:autoSpaceDE w:val="0"/>
        <w:autoSpaceDN w:val="0"/>
        <w:adjustRightInd w:val="0"/>
        <w:spacing w:after="0" w:line="240" w:lineRule="auto"/>
        <w:rPr>
          <w:rFonts w:ascii="Times New Roman" w:hAnsi="Times New Roman" w:cs="Amiri"/>
        </w:rPr>
      </w:pPr>
      <w:r>
        <w:rPr>
          <w:rFonts w:ascii="Gabriola" w:hAnsi="Gabriola" w:cs="Gabriola"/>
          <w:color w:val="000000"/>
        </w:rPr>
        <w:t>46</w:t>
      </w:r>
    </w:p>
    <w:sectPr>
      <w:type w:val="continuous"/>
      <w:pgSz w:w="12240" w:h="15840"/>
      <w:pgMar w:top="1103" w:right="6140" w:bottom="347" w:left="5860" w:header="720" w:footer="720" w:gutter="0"/>
      <w:cols w:equalWidth="0" w:num="1">
        <w:col w:w="240"/>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Pieter" w:date="2016-09-14T15:41:00Z" w:initials="">
    <w:p>
      <w:pPr>
        <w:pStyle w:val="3"/>
      </w:pPr>
      <w:r>
        <w:t>Perhaps clarify in FN:</w:t>
      </w:r>
    </w:p>
    <w:p>
      <w:pPr>
        <w:pStyle w:val="3"/>
      </w:pPr>
    </w:p>
    <w:p>
      <w:pPr>
        <w:pStyle w:val="3"/>
      </w:pPr>
      <w:r>
        <w:t xml:space="preserve"> One solution is to include lagged values of the dependent variable on the right hand side, but this raises challenges of its own, including difficulty of interpretation, but also potentially biased estimates, at least for some models.</w:t>
      </w:r>
    </w:p>
    <w:p>
      <w:pPr>
        <w:pStyle w:val="3"/>
      </w:pPr>
    </w:p>
    <w:p>
      <w:pPr>
        <w:pStyle w:val="3"/>
      </w:pPr>
      <w:r>
        <w:t xml:space="preserve">(see for instance </w:t>
      </w:r>
      <w:r>
        <w:fldChar w:fldCharType="begin"/>
      </w:r>
      <w:r>
        <w:instrText xml:space="preserve"> HYPERLINK "http://statisticalhorizons.com/lagged-dependent-variables" </w:instrText>
      </w:r>
      <w:r>
        <w:fldChar w:fldCharType="separate"/>
      </w:r>
      <w:r>
        <w:rPr>
          <w:rStyle w:val="11"/>
        </w:rPr>
        <w:t>http://statisticalhorizons.com/lagged-dependent-variables</w:t>
      </w:r>
      <w:r>
        <w:rPr>
          <w:rStyle w:val="11"/>
        </w:rPr>
        <w:fldChar w:fldCharType="end"/>
      </w:r>
    </w:p>
    <w:p>
      <w:pPr>
        <w:pStyle w:val="3"/>
      </w:pPr>
    </w:p>
    <w:p>
      <w:pPr>
        <w:pStyle w:val="3"/>
      </w:pPr>
      <w:r>
        <w:t xml:space="preserve">This needs a bit more perhaps </w:t>
      </w:r>
    </w:p>
  </w:comment>
  <w:comment w:id="1" w:author="Pieter" w:date="2016-09-14T15:41:00Z" w:initials="">
    <w:p>
      <w:pPr>
        <w:pStyle w:val="3"/>
      </w:pPr>
      <w:r>
        <w:t xml:space="preserve">It is temtping to add a section here and go the whole way and include a very short section on RE models. </w:t>
      </w:r>
    </w:p>
    <w:p>
      <w:pPr>
        <w:pStyle w:val="3"/>
      </w:pPr>
    </w:p>
    <w:p>
      <w:pPr>
        <w:pStyle w:val="3"/>
        <w:rPr>
          <w:ins w:id="0" w:author="till" w:date="2016-09-15T15:16:21Z"/>
        </w:rPr>
      </w:pPr>
      <w:r>
        <w:t>A possible down side is that it will open up more questions on why not include other covariants then</w:t>
      </w:r>
      <w:ins w:id="1" w:author="till" w:date="2016-09-15T15:16:20Z">
        <w:r>
          <w:rPr/>
          <w:t>.</w:t>
        </w:r>
      </w:ins>
    </w:p>
    <w:p>
      <w:pPr>
        <w:pStyle w:val="3"/>
        <w:rPr>
          <w:ins w:id="2" w:author="till" w:date="2016-09-15T15:16:21Z"/>
        </w:rPr>
      </w:pPr>
    </w:p>
    <w:p>
      <w:pPr>
        <w:pStyle w:val="3"/>
      </w:pPr>
      <w:ins w:id="3" w:author="till" w:date="2016-09-15T15:16:21Z">
        <w:r>
          <w:rPr/>
          <w:t>T</w:t>
        </w:r>
      </w:ins>
      <w:ins w:id="4" w:author="till" w:date="2016-09-15T15:16:22Z">
        <w:r>
          <w:rPr/>
          <w:t>S</w:t>
        </w:r>
      </w:ins>
      <w:ins w:id="5" w:author="till" w:date="2016-09-15T15:16:23Z">
        <w:r>
          <w:rPr/>
          <w:t xml:space="preserve">: </w:t>
        </w:r>
      </w:ins>
      <w:ins w:id="6" w:author="till" w:date="2016-09-15T15:16:24Z">
        <w:r>
          <w:rPr>
            <w:highlight w:val="yellow"/>
            <w:rPrChange w:id="7" w:author="till" w:date="2016-09-15T15:17:42Z">
              <w:rPr/>
            </w:rPrChange>
          </w:rPr>
          <w:t xml:space="preserve">What </w:t>
        </w:r>
      </w:ins>
      <w:ins w:id="8" w:author="till" w:date="2016-09-15T15:16:25Z">
        <w:r>
          <w:rPr>
            <w:highlight w:val="yellow"/>
            <w:rPrChange w:id="9" w:author="till" w:date="2016-09-15T15:17:42Z">
              <w:rPr/>
            </w:rPrChange>
          </w:rPr>
          <w:t>o</w:t>
        </w:r>
      </w:ins>
      <w:ins w:id="10" w:author="till" w:date="2016-09-15T15:16:26Z">
        <w:r>
          <w:rPr>
            <w:highlight w:val="yellow"/>
            <w:rPrChange w:id="11" w:author="till" w:date="2016-09-15T15:17:42Z">
              <w:rPr/>
            </w:rPrChange>
          </w:rPr>
          <w:t>ther</w:t>
        </w:r>
      </w:ins>
      <w:ins w:id="12" w:author="till" w:date="2016-09-15T15:16:27Z">
        <w:r>
          <w:rPr>
            <w:highlight w:val="yellow"/>
            <w:rPrChange w:id="13" w:author="till" w:date="2016-09-15T15:17:42Z">
              <w:rPr/>
            </w:rPrChange>
          </w:rPr>
          <w:t xml:space="preserve"> co</w:t>
        </w:r>
      </w:ins>
      <w:ins w:id="14" w:author="till" w:date="2016-09-15T15:16:28Z">
        <w:r>
          <w:rPr>
            <w:highlight w:val="yellow"/>
            <w:rPrChange w:id="15" w:author="till" w:date="2016-09-15T15:17:42Z">
              <w:rPr/>
            </w:rPrChange>
          </w:rPr>
          <w:t>varia</w:t>
        </w:r>
      </w:ins>
      <w:ins w:id="16" w:author="till" w:date="2016-09-15T15:16:29Z">
        <w:r>
          <w:rPr>
            <w:highlight w:val="yellow"/>
            <w:rPrChange w:id="17" w:author="till" w:date="2016-09-15T15:17:42Z">
              <w:rPr/>
            </w:rPrChange>
          </w:rPr>
          <w:t>te</w:t>
        </w:r>
      </w:ins>
      <w:ins w:id="18" w:author="till" w:date="2016-09-15T15:16:30Z">
        <w:r>
          <w:rPr>
            <w:highlight w:val="yellow"/>
            <w:rPrChange w:id="19" w:author="till" w:date="2016-09-15T15:17:42Z">
              <w:rPr/>
            </w:rPrChange>
          </w:rPr>
          <w:t>s do</w:t>
        </w:r>
      </w:ins>
      <w:ins w:id="20" w:author="till" w:date="2016-09-15T15:16:31Z">
        <w:r>
          <w:rPr>
            <w:highlight w:val="yellow"/>
            <w:rPrChange w:id="21" w:author="till" w:date="2016-09-15T15:17:42Z">
              <w:rPr/>
            </w:rPrChange>
          </w:rPr>
          <w:t xml:space="preserve"> you</w:t>
        </w:r>
      </w:ins>
      <w:ins w:id="22" w:author="till" w:date="2016-09-15T15:16:32Z">
        <w:r>
          <w:rPr>
            <w:highlight w:val="yellow"/>
            <w:rPrChange w:id="23" w:author="till" w:date="2016-09-15T15:17:42Z">
              <w:rPr/>
            </w:rPrChange>
          </w:rPr>
          <w:t xml:space="preserve"> re</w:t>
        </w:r>
      </w:ins>
      <w:ins w:id="24" w:author="till" w:date="2016-09-15T15:16:33Z">
        <w:r>
          <w:rPr>
            <w:highlight w:val="yellow"/>
            <w:rPrChange w:id="25" w:author="till" w:date="2016-09-15T15:17:42Z">
              <w:rPr/>
            </w:rPrChange>
          </w:rPr>
          <w:t>fer to</w:t>
        </w:r>
      </w:ins>
      <w:ins w:id="26" w:author="till" w:date="2016-09-15T15:16:34Z">
        <w:r>
          <w:rPr>
            <w:highlight w:val="yellow"/>
            <w:rPrChange w:id="27" w:author="till" w:date="2016-09-15T15:17:42Z">
              <w:rPr/>
            </w:rPrChange>
          </w:rPr>
          <w:t xml:space="preserve">? </w:t>
        </w:r>
      </w:ins>
      <w:ins w:id="28" w:author="till" w:date="2016-09-15T15:16:51Z">
        <w:r>
          <w:rPr>
            <w:highlight w:val="yellow"/>
            <w:rPrChange w:id="29" w:author="till" w:date="2016-09-15T15:17:42Z">
              <w:rPr/>
            </w:rPrChange>
          </w:rPr>
          <w:t>Co</w:t>
        </w:r>
      </w:ins>
      <w:ins w:id="30" w:author="till" w:date="2016-09-15T15:16:52Z">
        <w:r>
          <w:rPr>
            <w:highlight w:val="yellow"/>
            <w:rPrChange w:id="31" w:author="till" w:date="2016-09-15T15:17:42Z">
              <w:rPr/>
            </w:rPrChange>
          </w:rPr>
          <w:t>uld no</w:t>
        </w:r>
      </w:ins>
      <w:ins w:id="32" w:author="till" w:date="2016-09-15T15:16:53Z">
        <w:r>
          <w:rPr>
            <w:highlight w:val="yellow"/>
            <w:rPrChange w:id="33" w:author="till" w:date="2016-09-15T15:17:42Z">
              <w:rPr/>
            </w:rPrChange>
          </w:rPr>
          <w:t>t thin</w:t>
        </w:r>
      </w:ins>
      <w:ins w:id="34" w:author="till" w:date="2016-09-15T15:16:54Z">
        <w:r>
          <w:rPr>
            <w:highlight w:val="yellow"/>
            <w:rPrChange w:id="35" w:author="till" w:date="2016-09-15T15:17:42Z">
              <w:rPr/>
            </w:rPrChange>
          </w:rPr>
          <w:t>k o</w:t>
        </w:r>
      </w:ins>
      <w:ins w:id="36" w:author="till" w:date="2016-09-15T15:16:55Z">
        <w:r>
          <w:rPr>
            <w:highlight w:val="yellow"/>
            <w:rPrChange w:id="37" w:author="till" w:date="2016-09-15T15:17:42Z">
              <w:rPr/>
            </w:rPrChange>
          </w:rPr>
          <w:t>f any a</w:t>
        </w:r>
      </w:ins>
      <w:ins w:id="38" w:author="till" w:date="2016-09-15T15:16:56Z">
        <w:r>
          <w:rPr>
            <w:highlight w:val="yellow"/>
            <w:rPrChange w:id="39" w:author="till" w:date="2016-09-15T15:17:42Z">
              <w:rPr/>
            </w:rPrChange>
          </w:rPr>
          <w:t>dditio</w:t>
        </w:r>
      </w:ins>
      <w:ins w:id="40" w:author="till" w:date="2016-09-15T15:16:57Z">
        <w:r>
          <w:rPr>
            <w:highlight w:val="yellow"/>
            <w:rPrChange w:id="41" w:author="till" w:date="2016-09-15T15:17:42Z">
              <w:rPr/>
            </w:rPrChange>
          </w:rPr>
          <w:t xml:space="preserve">nal </w:t>
        </w:r>
      </w:ins>
      <w:ins w:id="42" w:author="till" w:date="2016-09-15T15:16:58Z">
        <w:r>
          <w:rPr>
            <w:highlight w:val="yellow"/>
            <w:rPrChange w:id="43" w:author="till" w:date="2016-09-15T15:17:42Z">
              <w:rPr/>
            </w:rPrChange>
          </w:rPr>
          <w:t>o</w:t>
        </w:r>
      </w:ins>
      <w:ins w:id="44" w:author="till" w:date="2016-09-15T15:16:59Z">
        <w:r>
          <w:rPr>
            <w:highlight w:val="yellow"/>
            <w:rPrChange w:id="45" w:author="till" w:date="2016-09-15T15:17:42Z">
              <w:rPr/>
            </w:rPrChange>
          </w:rPr>
          <w:t>ne</w:t>
        </w:r>
      </w:ins>
      <w:ins w:id="46" w:author="till" w:date="2016-09-15T15:17:00Z">
        <w:r>
          <w:rPr>
            <w:highlight w:val="yellow"/>
            <w:rPrChange w:id="47" w:author="till" w:date="2016-09-15T15:17:42Z">
              <w:rPr/>
            </w:rPrChange>
          </w:rPr>
          <w:t xml:space="preserve">s </w:t>
        </w:r>
      </w:ins>
      <w:ins w:id="48" w:author="till" w:date="2016-09-15T15:17:04Z">
        <w:r>
          <w:rPr>
            <w:highlight w:val="yellow"/>
            <w:rPrChange w:id="49" w:author="till" w:date="2016-09-15T15:17:42Z">
              <w:rPr/>
            </w:rPrChange>
          </w:rPr>
          <w:t>ap</w:t>
        </w:r>
      </w:ins>
      <w:ins w:id="50" w:author="till" w:date="2016-09-15T15:17:05Z">
        <w:r>
          <w:rPr>
            <w:highlight w:val="yellow"/>
            <w:rPrChange w:id="51" w:author="till" w:date="2016-09-15T15:17:42Z">
              <w:rPr/>
            </w:rPrChange>
          </w:rPr>
          <w:t>ar</w:t>
        </w:r>
      </w:ins>
      <w:ins w:id="52" w:author="till" w:date="2016-09-15T15:17:06Z">
        <w:r>
          <w:rPr>
            <w:highlight w:val="yellow"/>
            <w:rPrChange w:id="53" w:author="till" w:date="2016-09-15T15:17:42Z">
              <w:rPr/>
            </w:rPrChange>
          </w:rPr>
          <w:t>t fr</w:t>
        </w:r>
      </w:ins>
      <w:ins w:id="54" w:author="till" w:date="2016-09-15T15:17:07Z">
        <w:r>
          <w:rPr>
            <w:highlight w:val="yellow"/>
            <w:rPrChange w:id="55" w:author="till" w:date="2016-09-15T15:17:42Z">
              <w:rPr/>
            </w:rPrChange>
          </w:rPr>
          <w:t xml:space="preserve">om </w:t>
        </w:r>
      </w:ins>
      <w:ins w:id="56" w:author="till" w:date="2016-09-15T15:17:10Z">
        <w:r>
          <w:rPr>
            <w:highlight w:val="yellow"/>
            <w:rPrChange w:id="57" w:author="till" w:date="2016-09-15T15:17:42Z">
              <w:rPr/>
            </w:rPrChange>
          </w:rPr>
          <w:t>time</w:t>
        </w:r>
      </w:ins>
      <w:ins w:id="58" w:author="till" w:date="2016-09-15T15:17:11Z">
        <w:r>
          <w:rPr>
            <w:highlight w:val="yellow"/>
            <w:rPrChange w:id="59" w:author="till" w:date="2016-09-15T15:17:42Z">
              <w:rPr/>
            </w:rPrChange>
          </w:rPr>
          <w:t>-</w:t>
        </w:r>
      </w:ins>
      <w:ins w:id="60" w:author="till" w:date="2016-09-15T15:17:12Z">
        <w:r>
          <w:rPr>
            <w:highlight w:val="yellow"/>
            <w:rPrChange w:id="61" w:author="till" w:date="2016-09-15T15:17:42Z">
              <w:rPr/>
            </w:rPrChange>
          </w:rPr>
          <w:t>i</w:t>
        </w:r>
      </w:ins>
      <w:ins w:id="62" w:author="till" w:date="2016-09-15T15:17:13Z">
        <w:r>
          <w:rPr>
            <w:highlight w:val="yellow"/>
            <w:rPrChange w:id="63" w:author="till" w:date="2016-09-15T15:17:42Z">
              <w:rPr/>
            </w:rPrChange>
          </w:rPr>
          <w:t>nvarian</w:t>
        </w:r>
      </w:ins>
      <w:ins w:id="64" w:author="till" w:date="2016-09-15T15:17:14Z">
        <w:r>
          <w:rPr>
            <w:highlight w:val="yellow"/>
            <w:rPrChange w:id="65" w:author="till" w:date="2016-09-15T15:17:42Z">
              <w:rPr/>
            </w:rPrChange>
          </w:rPr>
          <w:t xml:space="preserve">t ones </w:t>
        </w:r>
      </w:ins>
      <w:ins w:id="66" w:author="till" w:date="2016-09-15T15:17:15Z">
        <w:r>
          <w:rPr>
            <w:highlight w:val="yellow"/>
            <w:rPrChange w:id="67" w:author="till" w:date="2016-09-15T15:17:42Z">
              <w:rPr/>
            </w:rPrChange>
          </w:rPr>
          <w:t>dr</w:t>
        </w:r>
      </w:ins>
      <w:ins w:id="68" w:author="till" w:date="2016-09-15T15:17:16Z">
        <w:r>
          <w:rPr>
            <w:highlight w:val="yellow"/>
            <w:rPrChange w:id="69" w:author="till" w:date="2016-09-15T15:17:42Z">
              <w:rPr/>
            </w:rPrChange>
          </w:rPr>
          <w:t>oppe</w:t>
        </w:r>
      </w:ins>
      <w:ins w:id="70" w:author="till" w:date="2016-09-15T15:17:17Z">
        <w:r>
          <w:rPr>
            <w:highlight w:val="yellow"/>
            <w:rPrChange w:id="71" w:author="till" w:date="2016-09-15T15:17:42Z">
              <w:rPr/>
            </w:rPrChange>
          </w:rPr>
          <w:t>d in t</w:t>
        </w:r>
      </w:ins>
      <w:ins w:id="72" w:author="till" w:date="2016-09-15T15:17:21Z">
        <w:r>
          <w:rPr>
            <w:highlight w:val="yellow"/>
            <w:rPrChange w:id="73" w:author="till" w:date="2016-09-15T15:17:42Z">
              <w:rPr/>
            </w:rPrChange>
          </w:rPr>
          <w:t xml:space="preserve">he </w:t>
        </w:r>
      </w:ins>
      <w:ins w:id="74" w:author="till" w:date="2016-09-15T15:17:22Z">
        <w:r>
          <w:rPr>
            <w:highlight w:val="yellow"/>
            <w:rPrChange w:id="75" w:author="till" w:date="2016-09-15T15:17:42Z">
              <w:rPr/>
            </w:rPrChange>
          </w:rPr>
          <w:t>FE m</w:t>
        </w:r>
      </w:ins>
      <w:ins w:id="76" w:author="till" w:date="2016-09-15T15:17:23Z">
        <w:r>
          <w:rPr>
            <w:highlight w:val="yellow"/>
            <w:rPrChange w:id="77" w:author="till" w:date="2016-09-15T15:17:42Z">
              <w:rPr/>
            </w:rPrChange>
          </w:rPr>
          <w:t>odel.</w:t>
        </w:r>
      </w:ins>
      <w:del w:id="78" w:author="till" w:date="2016-09-15T15:16:19Z">
        <w:r>
          <w:rPr/>
          <w:delText>.</w:delText>
        </w:r>
      </w:del>
    </w:p>
    <w:p>
      <w:pPr>
        <w:pStyle w:val="3"/>
      </w:pPr>
      <w:r>
        <w:t xml:space="preserve"> </w:t>
      </w:r>
    </w:p>
    <w:p>
      <w:pPr>
        <w:pStyle w:val="3"/>
      </w:pPr>
      <w:r>
        <w:t>I would certainly test formally FE against RE and report this. if RE cannot be rejected it provides an arguably  valid way to estimate the treatment effects. It will shed light on the role of unobservables</w:t>
      </w:r>
    </w:p>
    <w:p>
      <w:pPr>
        <w:pStyle w:val="3"/>
      </w:pPr>
      <w:r>
        <w:t xml:space="preserve"> </w:t>
      </w:r>
    </w:p>
    <w:p>
      <w:pPr>
        <w:pStyle w:val="3"/>
      </w:pPr>
      <w:r>
        <w:t xml:space="preserve">If RE can be rejected you have a reason not to spend too much attention to it right now as you do right now. </w:t>
      </w:r>
    </w:p>
  </w:comment>
  <w:comment w:id="2" w:author="Pieter" w:date="2016-09-14T15:41:00Z" w:initials="">
    <w:p>
      <w:pPr>
        <w:pStyle w:val="3"/>
      </w:pPr>
      <w:r>
        <w:t>Here include test FE againt RE?</w:t>
      </w:r>
    </w:p>
  </w:comment>
  <w:comment w:id="3" w:author="Pieter" w:date="2016-09-14T15:41:00Z" w:initials="">
    <w:p>
      <w:pPr>
        <w:pStyle w:val="3"/>
      </w:pPr>
      <w:r>
        <w:t>Say sth on RE</w:t>
      </w:r>
    </w:p>
  </w:comment>
  <w:comment w:id="4" w:author="Pieter" w:date="2016-09-14T15:41:00Z" w:initials="">
    <w:p>
      <w:pPr>
        <w:pStyle w:val="3"/>
      </w:pPr>
      <w:r>
        <w:t xml:space="preserve">Add sth on RE here, if RE cannot be rejected what does this teach us? </w:t>
      </w:r>
    </w:p>
  </w:comment>
  <w:comment w:id="5" w:author="Pieter" w:date="2016-09-14T15:41:00Z" w:initials="">
    <w:p>
      <w:pPr>
        <w:pStyle w:val="3"/>
      </w:pPr>
      <w:r>
        <w:t xml:space="preserve">At first glace, I think it would be interesting to estimate MSM on employment probability that include health behaviour variables, and possibly  RE models with health behavioural vars as rhs. </w:t>
      </w:r>
    </w:p>
    <w:p>
      <w:pPr>
        <w:pStyle w:val="3"/>
        <w:rPr>
          <w:ins w:id="79" w:author="till" w:date="2016-09-15T15:44:29Z"/>
        </w:rPr>
      </w:pPr>
    </w:p>
    <w:p>
      <w:pPr>
        <w:pStyle w:val="3"/>
      </w:pPr>
      <w:ins w:id="80" w:author="till" w:date="2016-09-15T15:44:30Z">
        <w:r>
          <w:rPr/>
          <w:t>TS</w:t>
        </w:r>
      </w:ins>
      <w:ins w:id="81" w:author="till" w:date="2016-09-15T15:44:31Z">
        <w:r>
          <w:rPr/>
          <w:t xml:space="preserve">: </w:t>
        </w:r>
      </w:ins>
      <w:ins w:id="82" w:author="till" w:date="2016-09-15T15:44:32Z">
        <w:r>
          <w:rPr/>
          <w:t>MS</w:t>
        </w:r>
      </w:ins>
      <w:ins w:id="83" w:author="till" w:date="2016-09-15T15:44:33Z">
        <w:r>
          <w:rPr/>
          <w:t>M mod</w:t>
        </w:r>
      </w:ins>
      <w:ins w:id="84" w:author="till" w:date="2016-09-15T15:44:34Z">
        <w:r>
          <w:rPr/>
          <w:t>el</w:t>
        </w:r>
      </w:ins>
      <w:ins w:id="85" w:author="till" w:date="2016-09-15T15:44:35Z">
        <w:r>
          <w:rPr/>
          <w:t xml:space="preserve">s </w:t>
        </w:r>
      </w:ins>
      <w:ins w:id="86" w:author="till" w:date="2016-09-15T15:44:36Z">
        <w:r>
          <w:rPr/>
          <w:t>accou</w:t>
        </w:r>
      </w:ins>
      <w:ins w:id="87" w:author="till" w:date="2016-09-15T15:44:37Z">
        <w:r>
          <w:rPr/>
          <w:t xml:space="preserve">nt for </w:t>
        </w:r>
      </w:ins>
      <w:ins w:id="88" w:author="till" w:date="2016-09-15T15:44:39Z">
        <w:r>
          <w:rPr/>
          <w:t xml:space="preserve">health </w:t>
        </w:r>
      </w:ins>
      <w:ins w:id="89" w:author="till" w:date="2016-09-15T15:44:40Z">
        <w:r>
          <w:rPr/>
          <w:t>beha</w:t>
        </w:r>
      </w:ins>
      <w:ins w:id="90" w:author="till" w:date="2016-09-15T15:44:41Z">
        <w:r>
          <w:rPr/>
          <w:t>viours</w:t>
        </w:r>
      </w:ins>
      <w:ins w:id="91" w:author="till" w:date="2016-09-15T15:44:44Z">
        <w:r>
          <w:rPr/>
          <w:t xml:space="preserve"> </w:t>
        </w:r>
      </w:ins>
      <w:ins w:id="92" w:author="till" w:date="2016-09-15T15:44:45Z">
        <w:r>
          <w:rPr/>
          <w:t>as RHS</w:t>
        </w:r>
      </w:ins>
      <w:ins w:id="93" w:author="till" w:date="2016-09-15T15:44:46Z">
        <w:r>
          <w:rPr/>
          <w:t xml:space="preserve"> </w:t>
        </w:r>
      </w:ins>
      <w:ins w:id="94" w:author="till" w:date="2016-09-15T15:44:47Z">
        <w:r>
          <w:rPr/>
          <w:t>v</w:t>
        </w:r>
      </w:ins>
      <w:ins w:id="95" w:author="till" w:date="2016-09-15T15:44:51Z">
        <w:r>
          <w:rPr/>
          <w:t>aria</w:t>
        </w:r>
      </w:ins>
      <w:ins w:id="96" w:author="till" w:date="2016-09-15T15:44:53Z">
        <w:r>
          <w:rPr/>
          <w:t>bles.</w:t>
        </w:r>
      </w:ins>
      <w:ins w:id="97" w:author="till" w:date="2016-09-15T15:44:54Z">
        <w:r>
          <w:rPr/>
          <w:t xml:space="preserve"> They</w:t>
        </w:r>
      </w:ins>
      <w:ins w:id="98" w:author="till" w:date="2016-09-15T15:44:55Z">
        <w:r>
          <w:rPr/>
          <w:t xml:space="preserve"> </w:t>
        </w:r>
      </w:ins>
      <w:ins w:id="99" w:author="till" w:date="2016-09-15T15:44:58Z">
        <w:r>
          <w:rPr/>
          <w:t>incl</w:t>
        </w:r>
      </w:ins>
      <w:ins w:id="100" w:author="till" w:date="2016-09-15T15:44:59Z">
        <w:r>
          <w:rPr/>
          <w:t>ude them</w:t>
        </w:r>
      </w:ins>
      <w:ins w:id="101" w:author="till" w:date="2016-09-15T15:45:00Z">
        <w:r>
          <w:rPr/>
          <w:t xml:space="preserve"> as </w:t>
        </w:r>
      </w:ins>
      <w:ins w:id="102" w:author="till" w:date="2016-09-15T15:45:01Z">
        <w:r>
          <w:rPr/>
          <w:t>b</w:t>
        </w:r>
      </w:ins>
      <w:ins w:id="103" w:author="till" w:date="2016-09-15T15:45:02Z">
        <w:r>
          <w:rPr/>
          <w:t>as</w:t>
        </w:r>
      </w:ins>
      <w:ins w:id="104" w:author="till" w:date="2016-09-15T15:45:03Z">
        <w:r>
          <w:rPr/>
          <w:t>eline</w:t>
        </w:r>
      </w:ins>
      <w:ins w:id="105" w:author="till" w:date="2016-09-15T15:45:04Z">
        <w:r>
          <w:rPr/>
          <w:t xml:space="preserve"> vari</w:t>
        </w:r>
      </w:ins>
      <w:ins w:id="106" w:author="till" w:date="2016-09-15T15:45:05Z">
        <w:r>
          <w:rPr/>
          <w:t>ables an</w:t>
        </w:r>
      </w:ins>
      <w:ins w:id="107" w:author="till" w:date="2016-09-15T15:45:06Z">
        <w:r>
          <w:rPr/>
          <w:t xml:space="preserve">d then </w:t>
        </w:r>
      </w:ins>
      <w:ins w:id="108" w:author="till" w:date="2016-09-15T15:45:07Z">
        <w:r>
          <w:rPr/>
          <w:t xml:space="preserve">use </w:t>
        </w:r>
      </w:ins>
      <w:ins w:id="109" w:author="till" w:date="2016-09-15T15:45:10Z">
        <w:r>
          <w:rPr/>
          <w:t xml:space="preserve">the </w:t>
        </w:r>
      </w:ins>
      <w:ins w:id="110" w:author="till" w:date="2016-09-15T15:45:11Z">
        <w:r>
          <w:rPr/>
          <w:t>cre</w:t>
        </w:r>
      </w:ins>
      <w:ins w:id="111" w:author="till" w:date="2016-09-15T15:45:12Z">
        <w:r>
          <w:rPr/>
          <w:t xml:space="preserve">ated </w:t>
        </w:r>
      </w:ins>
      <w:ins w:id="112" w:author="till" w:date="2016-09-15T15:45:13Z">
        <w:r>
          <w:rPr/>
          <w:t>weight</w:t>
        </w:r>
      </w:ins>
      <w:ins w:id="113" w:author="till" w:date="2016-09-15T15:45:14Z">
        <w:r>
          <w:rPr/>
          <w:t xml:space="preserve">s </w:t>
        </w:r>
      </w:ins>
      <w:ins w:id="114" w:author="till" w:date="2016-09-15T15:45:15Z">
        <w:r>
          <w:rPr/>
          <w:t xml:space="preserve">to </w:t>
        </w:r>
      </w:ins>
      <w:ins w:id="115" w:author="till" w:date="2016-09-15T15:45:17Z">
        <w:r>
          <w:rPr/>
          <w:t>co</w:t>
        </w:r>
      </w:ins>
      <w:ins w:id="116" w:author="till" w:date="2016-09-15T15:45:18Z">
        <w:r>
          <w:rPr/>
          <w:t xml:space="preserve">rrect </w:t>
        </w:r>
      </w:ins>
      <w:ins w:id="117" w:author="till" w:date="2016-09-15T15:45:19Z">
        <w:r>
          <w:rPr/>
          <w:t xml:space="preserve">for </w:t>
        </w:r>
      </w:ins>
      <w:ins w:id="118" w:author="till" w:date="2016-09-15T15:45:20Z">
        <w:r>
          <w:rPr/>
          <w:t xml:space="preserve">any </w:t>
        </w:r>
      </w:ins>
      <w:ins w:id="119" w:author="till" w:date="2016-09-15T15:45:21Z">
        <w:r>
          <w:rPr/>
          <w:t>ti</w:t>
        </w:r>
      </w:ins>
      <w:ins w:id="120" w:author="till" w:date="2016-09-15T15:45:22Z">
        <w:r>
          <w:rPr/>
          <w:t>me-</w:t>
        </w:r>
      </w:ins>
      <w:ins w:id="121" w:author="till" w:date="2016-09-15T15:45:23Z">
        <w:r>
          <w:rPr/>
          <w:t xml:space="preserve">variant </w:t>
        </w:r>
      </w:ins>
      <w:ins w:id="122" w:author="till" w:date="2016-09-15T15:45:24Z">
        <w:r>
          <w:rPr/>
          <w:t>confo</w:t>
        </w:r>
      </w:ins>
      <w:ins w:id="123" w:author="till" w:date="2016-09-15T15:45:25Z">
        <w:r>
          <w:rPr/>
          <w:t>unding</w:t>
        </w:r>
      </w:ins>
      <w:ins w:id="124" w:author="till" w:date="2016-09-15T15:45:26Z">
        <w:r>
          <w:rPr/>
          <w:t>.</w:t>
        </w:r>
      </w:ins>
      <w:ins w:id="125" w:author="till" w:date="2016-09-15T15:48:51Z">
        <w:r>
          <w:rPr/>
          <w:t xml:space="preserve"> H</w:t>
        </w:r>
      </w:ins>
      <w:ins w:id="126" w:author="till" w:date="2016-09-15T15:48:52Z">
        <w:r>
          <w:rPr/>
          <w:t>owever,</w:t>
        </w:r>
      </w:ins>
      <w:ins w:id="127" w:author="till" w:date="2016-09-15T15:48:53Z">
        <w:r>
          <w:rPr/>
          <w:t xml:space="preserve"> </w:t>
        </w:r>
      </w:ins>
      <w:ins w:id="128" w:author="till" w:date="2016-09-15T15:48:54Z">
        <w:r>
          <w:rPr/>
          <w:t xml:space="preserve">I </w:t>
        </w:r>
      </w:ins>
      <w:ins w:id="129" w:author="till" w:date="2016-09-15T15:48:56Z">
        <w:r>
          <w:rPr/>
          <w:t xml:space="preserve">am not </w:t>
        </w:r>
      </w:ins>
      <w:ins w:id="130" w:author="till" w:date="2016-09-15T15:48:57Z">
        <w:r>
          <w:rPr/>
          <w:t xml:space="preserve">sure </w:t>
        </w:r>
      </w:ins>
      <w:ins w:id="131" w:author="till" w:date="2016-09-15T15:48:58Z">
        <w:r>
          <w:rPr/>
          <w:t xml:space="preserve">in how </w:t>
        </w:r>
      </w:ins>
      <w:ins w:id="132" w:author="till" w:date="2016-09-15T15:48:59Z">
        <w:r>
          <w:rPr/>
          <w:t>far</w:t>
        </w:r>
      </w:ins>
      <w:ins w:id="133" w:author="till" w:date="2016-09-15T15:49:00Z">
        <w:r>
          <w:rPr/>
          <w:t xml:space="preserve"> these</w:t>
        </w:r>
      </w:ins>
      <w:ins w:id="134" w:author="till" w:date="2016-09-15T15:50:17Z">
        <w:r>
          <w:rPr/>
          <w:t xml:space="preserve"> </w:t>
        </w:r>
      </w:ins>
      <w:ins w:id="135" w:author="till" w:date="2016-09-15T15:49:09Z">
        <w:r>
          <w:rPr/>
          <w:t>ca</w:t>
        </w:r>
      </w:ins>
      <w:ins w:id="136" w:author="till" w:date="2016-09-15T15:49:10Z">
        <w:r>
          <w:rPr/>
          <w:t>n be int</w:t>
        </w:r>
      </w:ins>
      <w:ins w:id="137" w:author="till" w:date="2016-09-15T15:49:14Z">
        <w:r>
          <w:rPr/>
          <w:t>erp</w:t>
        </w:r>
      </w:ins>
      <w:ins w:id="138" w:author="till" w:date="2016-09-15T15:49:15Z">
        <w:r>
          <w:rPr/>
          <w:t>reted</w:t>
        </w:r>
      </w:ins>
      <w:ins w:id="139" w:author="till" w:date="2016-09-15T15:49:16Z">
        <w:r>
          <w:rPr/>
          <w:t xml:space="preserve"> as</w:t>
        </w:r>
      </w:ins>
      <w:ins w:id="140" w:author="till" w:date="2016-09-15T15:49:17Z">
        <w:r>
          <w:rPr/>
          <w:t xml:space="preserve"> an</w:t>
        </w:r>
      </w:ins>
      <w:ins w:id="141" w:author="till" w:date="2016-09-15T15:49:18Z">
        <w:r>
          <w:rPr/>
          <w:t>y other</w:t>
        </w:r>
      </w:ins>
      <w:ins w:id="142" w:author="till" w:date="2016-09-15T15:49:19Z">
        <w:r>
          <w:rPr/>
          <w:t xml:space="preserve"> </w:t>
        </w:r>
      </w:ins>
      <w:ins w:id="143" w:author="till" w:date="2016-09-15T15:49:20Z">
        <w:r>
          <w:rPr/>
          <w:t>tha</w:t>
        </w:r>
      </w:ins>
      <w:ins w:id="144" w:author="till" w:date="2016-09-15T15:49:21Z">
        <w:r>
          <w:rPr/>
          <w:t xml:space="preserve">n the </w:t>
        </w:r>
      </w:ins>
      <w:ins w:id="145" w:author="till" w:date="2016-09-15T15:49:22Z">
        <w:r>
          <w:rPr/>
          <w:t>e</w:t>
        </w:r>
      </w:ins>
      <w:ins w:id="146" w:author="till" w:date="2016-09-15T15:49:23Z">
        <w:r>
          <w:rPr/>
          <w:t xml:space="preserve">ffect </w:t>
        </w:r>
      </w:ins>
      <w:ins w:id="147" w:author="till" w:date="2016-09-15T15:49:24Z">
        <w:r>
          <w:rPr/>
          <w:t>o</w:t>
        </w:r>
      </w:ins>
      <w:ins w:id="148" w:author="till" w:date="2016-09-15T15:49:25Z">
        <w:r>
          <w:rPr/>
          <w:t>f t</w:t>
        </w:r>
      </w:ins>
      <w:ins w:id="149" w:author="till" w:date="2016-09-15T15:49:26Z">
        <w:r>
          <w:rPr/>
          <w:t>he basel</w:t>
        </w:r>
      </w:ins>
      <w:ins w:id="150" w:author="till" w:date="2016-09-15T15:49:27Z">
        <w:r>
          <w:rPr/>
          <w:t>ine</w:t>
        </w:r>
      </w:ins>
      <w:ins w:id="151" w:author="till" w:date="2016-09-15T15:49:28Z">
        <w:r>
          <w:rPr/>
          <w:t xml:space="preserve"> co</w:t>
        </w:r>
      </w:ins>
      <w:ins w:id="152" w:author="till" w:date="2016-09-15T15:49:29Z">
        <w:r>
          <w:rPr/>
          <w:t>variat</w:t>
        </w:r>
      </w:ins>
      <w:ins w:id="153" w:author="till" w:date="2016-09-15T15:49:30Z">
        <w:r>
          <w:rPr/>
          <w:t>es</w:t>
        </w:r>
      </w:ins>
      <w:ins w:id="154" w:author="till" w:date="2016-09-15T15:50:22Z">
        <w:r>
          <w:rPr/>
          <w:t xml:space="preserve"> </w:t>
        </w:r>
      </w:ins>
      <w:ins w:id="155" w:author="till" w:date="2016-09-15T15:50:23Z">
        <w:r>
          <w:rPr/>
          <w:t xml:space="preserve">as the </w:t>
        </w:r>
      </w:ins>
      <w:ins w:id="156" w:author="till" w:date="2016-09-15T15:50:26Z">
        <w:r>
          <w:rPr/>
          <w:t>we</w:t>
        </w:r>
      </w:ins>
      <w:ins w:id="157" w:author="till" w:date="2016-09-15T15:50:27Z">
        <w:r>
          <w:rPr/>
          <w:t>ights</w:t>
        </w:r>
      </w:ins>
      <w:ins w:id="158" w:author="till" w:date="2016-09-15T15:50:28Z">
        <w:r>
          <w:rPr/>
          <w:t xml:space="preserve"> </w:t>
        </w:r>
      </w:ins>
      <w:ins w:id="159" w:author="till" w:date="2016-09-15T15:50:29Z">
        <w:r>
          <w:rPr/>
          <w:t>are s</w:t>
        </w:r>
      </w:ins>
      <w:ins w:id="160" w:author="till" w:date="2016-09-15T15:50:30Z">
        <w:r>
          <w:rPr/>
          <w:t>pecific</w:t>
        </w:r>
      </w:ins>
      <w:ins w:id="161" w:author="till" w:date="2016-09-15T15:50:31Z">
        <w:r>
          <w:rPr/>
          <w:t>ally</w:t>
        </w:r>
      </w:ins>
      <w:ins w:id="162" w:author="till" w:date="2016-09-15T15:50:32Z">
        <w:r>
          <w:rPr/>
          <w:t xml:space="preserve"> esti</w:t>
        </w:r>
      </w:ins>
      <w:ins w:id="163" w:author="till" w:date="2016-09-15T15:50:33Z">
        <w:r>
          <w:rPr/>
          <w:t xml:space="preserve">mated </w:t>
        </w:r>
      </w:ins>
      <w:ins w:id="164" w:author="till" w:date="2016-09-15T15:50:35Z">
        <w:r>
          <w:rPr/>
          <w:t>to ach</w:t>
        </w:r>
      </w:ins>
      <w:ins w:id="165" w:author="till" w:date="2016-09-15T15:50:36Z">
        <w:r>
          <w:rPr/>
          <w:t>ie</w:t>
        </w:r>
      </w:ins>
      <w:ins w:id="166" w:author="till" w:date="2016-09-15T15:50:37Z">
        <w:r>
          <w:rPr/>
          <w:t xml:space="preserve">ve </w:t>
        </w:r>
      </w:ins>
      <w:ins w:id="167" w:author="till" w:date="2016-09-15T15:50:38Z">
        <w:r>
          <w:rPr/>
          <w:t xml:space="preserve">a </w:t>
        </w:r>
      </w:ins>
      <w:ins w:id="168" w:author="till" w:date="2016-09-15T15:50:39Z">
        <w:r>
          <w:rPr/>
          <w:t xml:space="preserve">causal </w:t>
        </w:r>
      </w:ins>
      <w:ins w:id="169" w:author="till" w:date="2016-09-15T15:50:40Z">
        <w:r>
          <w:rPr/>
          <w:t>inte</w:t>
        </w:r>
      </w:ins>
      <w:ins w:id="170" w:author="till" w:date="2016-09-15T15:50:50Z">
        <w:r>
          <w:rPr/>
          <w:t>r</w:t>
        </w:r>
      </w:ins>
      <w:ins w:id="171" w:author="till" w:date="2016-09-15T15:50:40Z">
        <w:r>
          <w:rPr/>
          <w:t>pr</w:t>
        </w:r>
      </w:ins>
      <w:ins w:id="172" w:author="till" w:date="2016-09-15T15:50:41Z">
        <w:r>
          <w:rPr/>
          <w:t>etatio</w:t>
        </w:r>
      </w:ins>
      <w:ins w:id="173" w:author="till" w:date="2016-09-15T15:50:42Z">
        <w:r>
          <w:rPr/>
          <w:t>n of</w:t>
        </w:r>
      </w:ins>
      <w:ins w:id="174" w:author="till" w:date="2016-09-15T15:50:43Z">
        <w:r>
          <w:rPr/>
          <w:t xml:space="preserve"> diabe</w:t>
        </w:r>
      </w:ins>
      <w:ins w:id="175" w:author="till" w:date="2016-09-15T15:50:44Z">
        <w:r>
          <w:rPr/>
          <w:t>tes</w:t>
        </w:r>
      </w:ins>
      <w:ins w:id="176" w:author="till" w:date="2016-09-15T15:51:01Z">
        <w:r>
          <w:rPr/>
          <w:t>.</w:t>
        </w:r>
      </w:ins>
    </w:p>
  </w:comment>
  <w:comment w:id="6" w:author="Pieter" w:date="2016-09-14T15:41:00Z" w:initials="">
    <w:p>
      <w:pPr>
        <w:pStyle w:val="3"/>
      </w:pPr>
      <w:r>
        <w:t>Say sth about future work to test more formally whether this is the pathway?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Tahoma">
    <w:altName w:val="Ubuntu"/>
    <w:panose1 w:val="020B0604030504040204"/>
    <w:charset w:val="00"/>
    <w:family w:val="roman"/>
    <w:pitch w:val="default"/>
    <w:sig w:usb0="00000000" w:usb1="00000000" w:usb2="00000029" w:usb3="00000000" w:csb0="000101FF" w:csb1="00000000"/>
  </w:font>
  <w:font w:name="Amiri">
    <w:panose1 w:val="00000500000000000000"/>
    <w:charset w:val="00"/>
    <w:family w:val="auto"/>
    <w:pitch w:val="default"/>
    <w:sig w:usb0="A000206F" w:usb1="82002042" w:usb2="00000008" w:usb3="00000000" w:csb0="000000D3" w:csb1="00080000"/>
  </w:font>
  <w:font w:name="Gabriola">
    <w:altName w:val="Liberation Mono"/>
    <w:panose1 w:val="04040605051002020D02"/>
    <w:charset w:val="00"/>
    <w:family w:val="modern"/>
    <w:pitch w:val="default"/>
    <w:sig w:usb0="00000000" w:usb1="00000000" w:usb2="00000000" w:usb3="00000000" w:csb0="0000009F" w:csb1="00000000"/>
  </w:font>
  <w:font w:name="Cambria Math">
    <w:altName w:val="FreeSerif"/>
    <w:panose1 w:val="02040503050406030204"/>
    <w:charset w:val="00"/>
    <w:family w:val="swiss"/>
    <w:pitch w:val="default"/>
    <w:sig w:usb0="00000000" w:usb1="00000000" w:usb2="00000000" w:usb3="00000000" w:csb0="0000019F" w:csb1="00000000"/>
  </w:font>
  <w:font w:name="MS PGothic">
    <w:altName w:val="WenQuanYi Micro Hei"/>
    <w:panose1 w:val="020B0600070205080204"/>
    <w:charset w:val="80"/>
    <w:family w:val="roman"/>
    <w:pitch w:val="default"/>
    <w:sig w:usb0="00000000" w:usb1="00000000" w:usb2="00000012" w:usb3="00000000" w:csb0="0002009F" w:csb1="00000000"/>
  </w:font>
  <w:font w:name="Helvetica">
    <w:altName w:val="Garuda"/>
    <w:panose1 w:val="020B0604020202020204"/>
    <w:charset w:val="00"/>
    <w:family w:val="roman"/>
    <w:pitch w:val="default"/>
    <w:sig w:usb0="00000000" w:usb1="00000000" w:usb2="00000009" w:usb3="00000000" w:csb0="000001FF" w:csb1="00000000"/>
  </w:font>
  <w:font w:name="Liberation Mono">
    <w:panose1 w:val="02070409020205020404"/>
    <w:charset w:val="00"/>
    <w:family w:val="auto"/>
    <w:pitch w:val="default"/>
    <w:sig w:usb0="A00002AF" w:usb1="400078FB" w:usb2="00000000" w:usb3="00000000" w:csb0="6000009F" w:csb1="DFD70000"/>
  </w:font>
  <w:font w:name="Garuda">
    <w:panose1 w:val="020B0604020202020204"/>
    <w:charset w:val="00"/>
    <w:family w:val="auto"/>
    <w:pitch w:val="default"/>
    <w:sig w:usb0="8100002F" w:usb1="50002008" w:usb2="00000000" w:usb3="00000000" w:csb0="00010001" w:csb1="00000000"/>
  </w:font>
  <w:font w:name="Ubuntu">
    <w:panose1 w:val="020B0604030602030204"/>
    <w:charset w:val="00"/>
    <w:family w:val="auto"/>
    <w:pitch w:val="default"/>
    <w:sig w:usb0="E00002FF" w:usb1="5000205B" w:usb2="00000000" w:usb3="00000000" w:csb0="2000009F" w:csb1="56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trackRevisions w:val="1"/>
  <w:documentProtection w:enforcement="0"/>
  <w:defaultTabStop w:val="720"/>
  <w:hyphenationZone w:val="425"/>
  <w:drawingGridHorizontalSpacing w:val="120"/>
  <w:drawingGridVerticalSpacing w:val="120"/>
  <w:displayHorizontalDrawingGridEvery w:val="0"/>
  <w:displayVerticalDrawingGridEvery w:val="3"/>
  <w:doNotUseMarginsForDrawingGridOrigin w:val="1"/>
  <w:drawingGridHorizontalOrigin w:val="1800"/>
  <w:drawingGridVerticalOrigin w:val="1440"/>
  <w:doNotShadeFormData w:val="1"/>
  <w:characterSpacingControl w:val="doNotCompress"/>
  <w:doNotValidateAgainstSchema/>
  <w:doNotDemarcateInvalidXml/>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FCC"/>
    <w:rsid w:val="00076BB1"/>
    <w:rsid w:val="000F7EBB"/>
    <w:rsid w:val="0043460D"/>
    <w:rsid w:val="00451FCC"/>
    <w:rsid w:val="005D0EBB"/>
    <w:rsid w:val="006850F5"/>
    <w:rsid w:val="006B1AD8"/>
    <w:rsid w:val="00746881"/>
    <w:rsid w:val="007A2D69"/>
    <w:rsid w:val="008E2CCB"/>
    <w:rsid w:val="00916018"/>
    <w:rsid w:val="00974C13"/>
    <w:rsid w:val="009E7F84"/>
    <w:rsid w:val="00B405A8"/>
    <w:rsid w:val="00B70A30"/>
    <w:rsid w:val="00BE5B50"/>
    <w:rsid w:val="00C2729D"/>
    <w:rsid w:val="00CD4D4C"/>
    <w:rsid w:val="00D47504"/>
    <w:rsid w:val="00DB6EE9"/>
    <w:rsid w:val="00E0600A"/>
    <w:rsid w:val="3DBFAB88"/>
    <w:rsid w:val="3FF70AAA"/>
    <w:rsid w:val="523F6C37"/>
  </w:rsids>
  <w:doNotAutoCompressPictures/>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99" w:semiHidden="0"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semiHidden="0"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GB" w:eastAsia="zh-CN" w:bidi="ar-SA"/>
    </w:rPr>
  </w:style>
  <w:style w:type="character" w:default="1" w:styleId="8">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5"/>
    <w:unhideWhenUsed/>
    <w:uiPriority w:val="99"/>
    <w:pPr>
      <w:spacing w:after="0" w:line="240" w:lineRule="auto"/>
    </w:pPr>
    <w:rPr>
      <w:rFonts w:ascii="Tahoma" w:hAnsi="Tahoma" w:cs="Tahoma"/>
      <w:sz w:val="16"/>
      <w:szCs w:val="16"/>
    </w:rPr>
  </w:style>
  <w:style w:type="paragraph" w:styleId="3">
    <w:name w:val="annotation text"/>
    <w:basedOn w:val="1"/>
    <w:link w:val="17"/>
    <w:unhideWhenUsed/>
    <w:qFormat/>
    <w:uiPriority w:val="99"/>
    <w:pPr>
      <w:spacing w:line="240" w:lineRule="auto"/>
    </w:pPr>
    <w:rPr>
      <w:sz w:val="20"/>
      <w:szCs w:val="20"/>
    </w:rPr>
  </w:style>
  <w:style w:type="paragraph" w:styleId="4">
    <w:name w:val="annotation subject"/>
    <w:basedOn w:val="3"/>
    <w:next w:val="3"/>
    <w:link w:val="18"/>
    <w:unhideWhenUsed/>
    <w:qFormat/>
    <w:uiPriority w:val="99"/>
    <w:rPr>
      <w:b/>
      <w:bCs/>
    </w:rPr>
  </w:style>
  <w:style w:type="paragraph" w:styleId="5">
    <w:name w:val="footer"/>
    <w:basedOn w:val="1"/>
    <w:link w:val="14"/>
    <w:unhideWhenUsed/>
    <w:qFormat/>
    <w:uiPriority w:val="99"/>
    <w:pPr>
      <w:tabs>
        <w:tab w:val="center" w:pos="4536"/>
        <w:tab w:val="right" w:pos="9072"/>
      </w:tabs>
      <w:spacing w:after="0" w:line="240" w:lineRule="auto"/>
    </w:pPr>
  </w:style>
  <w:style w:type="paragraph" w:styleId="6">
    <w:name w:val="footnote text"/>
    <w:basedOn w:val="1"/>
    <w:link w:val="16"/>
    <w:unhideWhenUsed/>
    <w:qFormat/>
    <w:uiPriority w:val="99"/>
    <w:pPr>
      <w:spacing w:after="0" w:line="240" w:lineRule="auto"/>
    </w:pPr>
    <w:rPr>
      <w:sz w:val="20"/>
      <w:szCs w:val="20"/>
    </w:rPr>
  </w:style>
  <w:style w:type="paragraph" w:styleId="7">
    <w:name w:val="header"/>
    <w:basedOn w:val="1"/>
    <w:link w:val="13"/>
    <w:unhideWhenUsed/>
    <w:uiPriority w:val="99"/>
    <w:pPr>
      <w:tabs>
        <w:tab w:val="center" w:pos="4536"/>
        <w:tab w:val="right" w:pos="9072"/>
      </w:tabs>
      <w:spacing w:after="0" w:line="240" w:lineRule="auto"/>
    </w:pPr>
  </w:style>
  <w:style w:type="character" w:styleId="9">
    <w:name w:val="annotation reference"/>
    <w:basedOn w:val="8"/>
    <w:unhideWhenUsed/>
    <w:qFormat/>
    <w:uiPriority w:val="99"/>
    <w:rPr>
      <w:sz w:val="16"/>
      <w:szCs w:val="16"/>
    </w:rPr>
  </w:style>
  <w:style w:type="character" w:styleId="10">
    <w:name w:val="footnote reference"/>
    <w:basedOn w:val="8"/>
    <w:unhideWhenUsed/>
    <w:uiPriority w:val="99"/>
    <w:rPr>
      <w:vertAlign w:val="superscript"/>
    </w:rPr>
  </w:style>
  <w:style w:type="character" w:styleId="11">
    <w:name w:val="Hyperlink"/>
    <w:basedOn w:val="8"/>
    <w:unhideWhenUsed/>
    <w:qFormat/>
    <w:uiPriority w:val="99"/>
    <w:rPr>
      <w:color w:val="0000FF" w:themeColor="hyperlink"/>
      <w:u w:val="single"/>
      <w14:textFill>
        <w14:solidFill>
          <w14:schemeClr w14:val="hlink"/>
        </w14:solidFill>
      </w14:textFill>
    </w:rPr>
  </w:style>
  <w:style w:type="character" w:customStyle="1" w:styleId="13">
    <w:name w:val="Header Char"/>
    <w:basedOn w:val="8"/>
    <w:link w:val="7"/>
    <w:semiHidden/>
    <w:qFormat/>
    <w:uiPriority w:val="99"/>
  </w:style>
  <w:style w:type="character" w:customStyle="1" w:styleId="14">
    <w:name w:val="Footer Char"/>
    <w:basedOn w:val="8"/>
    <w:link w:val="5"/>
    <w:qFormat/>
    <w:uiPriority w:val="99"/>
  </w:style>
  <w:style w:type="character" w:customStyle="1" w:styleId="15">
    <w:name w:val="Balloon Text Char"/>
    <w:basedOn w:val="8"/>
    <w:link w:val="2"/>
    <w:semiHidden/>
    <w:uiPriority w:val="99"/>
    <w:rPr>
      <w:rFonts w:ascii="Tahoma" w:hAnsi="Tahoma" w:cs="Tahoma"/>
      <w:sz w:val="16"/>
      <w:szCs w:val="16"/>
    </w:rPr>
  </w:style>
  <w:style w:type="character" w:customStyle="1" w:styleId="16">
    <w:name w:val="Footnote Text Char"/>
    <w:basedOn w:val="8"/>
    <w:link w:val="6"/>
    <w:semiHidden/>
    <w:qFormat/>
    <w:uiPriority w:val="99"/>
    <w:rPr>
      <w:sz w:val="20"/>
      <w:szCs w:val="20"/>
    </w:rPr>
  </w:style>
  <w:style w:type="character" w:customStyle="1" w:styleId="17">
    <w:name w:val="Comment Text Char"/>
    <w:basedOn w:val="8"/>
    <w:link w:val="3"/>
    <w:semiHidden/>
    <w:uiPriority w:val="99"/>
    <w:rPr>
      <w:sz w:val="20"/>
      <w:szCs w:val="20"/>
    </w:rPr>
  </w:style>
  <w:style w:type="character" w:customStyle="1" w:styleId="18">
    <w:name w:val="Comment Subject Char"/>
    <w:basedOn w:val="17"/>
    <w:link w:val="4"/>
    <w:semiHidden/>
    <w:qFormat/>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comments" Target="comment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Larissa-Design">
  <a:themeElements>
    <a:clrScheme name="Larissa">
      <a:dk1>
        <a:sysClr val="windowText" lastClr="212121"/>
      </a:dk1>
      <a:lt1>
        <a:sysClr val="window" lastClr="F3F3F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University of East Anglia</Company>
  <Pages>64</Pages>
  <Words>14267</Words>
  <Characters>81322</Characters>
  <Lines>677</Lines>
  <Paragraphs>190</Paragraphs>
  <TotalTime>0</TotalTime>
  <ScaleCrop>false</ScaleCrop>
  <LinksUpToDate>false</LinksUpToDate>
  <CharactersWithSpaces>95399</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2016-09-13T12:11:00Z</dcterms:created>
  <dc:creator>Till</dc:creator>
  <cp:lastModifiedBy>till</cp:lastModifiedBy>
  <dcterms:modified xsi:type="dcterms:W3CDTF">2016-09-17T20:05:05Z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1031-10.1.0.5672</vt:lpwstr>
  </property>
</Properties>
</file>