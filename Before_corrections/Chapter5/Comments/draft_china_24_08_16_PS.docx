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6A4" w:rsidRPr="00D57E25" w:rsidRDefault="00C45CDB">
      <w:pPr>
        <w:widowControl w:val="0"/>
        <w:autoSpaceDE w:val="0"/>
        <w:autoSpaceDN w:val="0"/>
        <w:adjustRightInd w:val="0"/>
        <w:spacing w:after="0" w:line="240" w:lineRule="auto"/>
        <w:ind w:left="4140"/>
        <w:rPr>
          <w:rFonts w:ascii="Times New Roman" w:hAnsi="Times New Roman" w:cs="Amiri"/>
          <w:sz w:val="24"/>
          <w:szCs w:val="24"/>
        </w:rPr>
      </w:pPr>
      <w:bookmarkStart w:id="0" w:name="page1"/>
      <w:bookmarkEnd w:id="0"/>
      <w:r w:rsidRPr="00D57E25">
        <w:rPr>
          <w:rFonts w:ascii="Arial" w:hAnsi="Arial" w:cs="Arial"/>
          <w:b/>
          <w:bCs/>
          <w:color w:val="000000"/>
        </w:rPr>
        <w:t>Abstract</w:t>
      </w:r>
    </w:p>
    <w:p w:rsidR="00A846A4" w:rsidRPr="00D57E25" w:rsidRDefault="00A846A4">
      <w:pPr>
        <w:widowControl w:val="0"/>
        <w:autoSpaceDE w:val="0"/>
        <w:autoSpaceDN w:val="0"/>
        <w:adjustRightInd w:val="0"/>
        <w:spacing w:after="0" w:line="223" w:lineRule="exact"/>
        <w:rPr>
          <w:rFonts w:ascii="Times New Roman" w:hAnsi="Times New Roman" w:cs="Amiri"/>
          <w:sz w:val="24"/>
          <w:szCs w:val="24"/>
        </w:rPr>
      </w:pPr>
    </w:p>
    <w:p w:rsidR="00A846A4" w:rsidRPr="00D57E25" w:rsidRDefault="00C45CDB" w:rsidP="00874C5D">
      <w:pPr>
        <w:widowControl w:val="0"/>
        <w:overflowPunct w:val="0"/>
        <w:autoSpaceDE w:val="0"/>
        <w:autoSpaceDN w:val="0"/>
        <w:adjustRightInd w:val="0"/>
        <w:spacing w:after="0" w:line="240" w:lineRule="auto"/>
        <w:ind w:left="580" w:right="580" w:firstLine="218"/>
        <w:jc w:val="both"/>
        <w:rPr>
          <w:rFonts w:ascii="Times New Roman" w:hAnsi="Times New Roman" w:cs="Amiri"/>
          <w:sz w:val="24"/>
          <w:szCs w:val="24"/>
        </w:rPr>
      </w:pPr>
      <w:r w:rsidRPr="00D57E25">
        <w:rPr>
          <w:rFonts w:ascii="Gabriola" w:hAnsi="Gabriola" w:cs="Gabriola"/>
          <w:color w:val="000000"/>
        </w:rPr>
        <w:t>A diabetes diagnosis entails important consequences for those receiving it. They receive important health information but also face the challenges of treating their dis-ease. We investigated the causal e</w:t>
      </w:r>
      <w:r>
        <w:rPr>
          <w:rFonts w:ascii="Cambria Math" w:hAnsi="Cambria Math" w:cs="Cambria Math"/>
          <w:color w:val="000000"/>
        </w:rPr>
        <w:t>ﬀ</w:t>
      </w:r>
      <w:r w:rsidRPr="00D57E25">
        <w:rPr>
          <w:rFonts w:ascii="Gabriola" w:hAnsi="Gabriola" w:cs="Gabriola"/>
          <w:color w:val="000000"/>
        </w:rPr>
        <w:t xml:space="preserve">ect of a diabetes diagnosis on health behaviours as well as on employment chances, two potentially intertwined factors. We used </w:t>
      </w:r>
      <w:proofErr w:type="spellStart"/>
      <w:r w:rsidRPr="00D57E25">
        <w:rPr>
          <w:rFonts w:ascii="Gabriola" w:hAnsi="Gabriola" w:cs="Gabriola"/>
          <w:color w:val="000000"/>
        </w:rPr>
        <w:t>lon-gitudinal</w:t>
      </w:r>
      <w:proofErr w:type="spellEnd"/>
      <w:r w:rsidRPr="00D57E25">
        <w:rPr>
          <w:rFonts w:ascii="Gabriola" w:hAnsi="Gabriola" w:cs="Gabriola"/>
          <w:color w:val="000000"/>
        </w:rPr>
        <w:t xml:space="preserve"> data from the China Health and Nutrition Survey (CHNS), covering 1997 to 2011. Two complementary statistical techniques—marginal structural models and fixed e</w:t>
      </w:r>
      <w:r>
        <w:rPr>
          <w:rFonts w:ascii="Cambria Math" w:hAnsi="Cambria Math" w:cs="Cambria Math"/>
          <w:color w:val="000000"/>
        </w:rPr>
        <w:t>ﬀ</w:t>
      </w:r>
      <w:r w:rsidRPr="00D57E25">
        <w:rPr>
          <w:rFonts w:ascii="Gabriola" w:hAnsi="Gabriola" w:cs="Gabriola"/>
          <w:color w:val="000000"/>
        </w:rPr>
        <w:t>ects</w:t>
      </w:r>
      <w:ins w:id="1" w:author="Pieter" w:date="2016-09-01T16:40:00Z">
        <w:r w:rsidR="00874C5D">
          <w:rPr>
            <w:rFonts w:ascii="Gabriola" w:hAnsi="Gabriola" w:cs="Gabriola"/>
            <w:color w:val="000000"/>
          </w:rPr>
          <w:t xml:space="preserve"> panel estimation</w:t>
        </w:r>
      </w:ins>
      <w:r w:rsidRPr="00D57E25">
        <w:rPr>
          <w:rFonts w:ascii="Gabriola" w:hAnsi="Gabriola" w:cs="Gabriola"/>
          <w:color w:val="000000"/>
        </w:rPr>
        <w:t>—were used to estimate the causal e</w:t>
      </w:r>
      <w:r>
        <w:rPr>
          <w:rFonts w:ascii="Cambria Math" w:hAnsi="Cambria Math" w:cs="Cambria Math"/>
          <w:color w:val="000000"/>
        </w:rPr>
        <w:t>ﬀ</w:t>
      </w:r>
      <w:r w:rsidRPr="00D57E25">
        <w:rPr>
          <w:rFonts w:ascii="Gabriola" w:hAnsi="Gabriola" w:cs="Gabriola"/>
          <w:color w:val="000000"/>
        </w:rPr>
        <w:t xml:space="preserve">ect </w:t>
      </w:r>
      <w:ins w:id="2" w:author="Pieter" w:date="2016-09-01T16:40:00Z">
        <w:r w:rsidR="00874C5D">
          <w:rPr>
            <w:rFonts w:ascii="Gabriola" w:hAnsi="Gabriola" w:cs="Gabriola"/>
            <w:color w:val="000000"/>
          </w:rPr>
          <w:t xml:space="preserve">of </w:t>
        </w:r>
      </w:ins>
      <w:r w:rsidRPr="00D57E25">
        <w:rPr>
          <w:rFonts w:ascii="Gabriola" w:hAnsi="Gabriola" w:cs="Gabriola"/>
          <w:color w:val="000000"/>
        </w:rPr>
        <w:t>a diabetes diagnosis on alcohol consumption, smoking, BMI, waist circumference and daily calorie consumption as well as employment probabilities. Both models suggested adverse associations with female employment chances (over 11 percentage points) and significant reductions in male body mass index (BMI), waist circumference and calorie consumption. These reductions were sustained over time. The e</w:t>
      </w:r>
      <w:r>
        <w:rPr>
          <w:rFonts w:ascii="Cambria Math" w:hAnsi="Cambria Math" w:cs="Cambria Math"/>
          <w:color w:val="000000"/>
        </w:rPr>
        <w:t>ﬀ</w:t>
      </w:r>
      <w:r w:rsidRPr="00D57E25">
        <w:rPr>
          <w:rFonts w:ascii="Gabriola" w:hAnsi="Gabriola" w:cs="Gabriola"/>
          <w:color w:val="000000"/>
        </w:rPr>
        <w:t xml:space="preserve">ects on behavioural outcomes for women were smaller and less consistent. The Chinese healthcare system needs to </w:t>
      </w:r>
      <w:proofErr w:type="spellStart"/>
      <w:r w:rsidRPr="00D57E25">
        <w:rPr>
          <w:rFonts w:ascii="Gabriola" w:hAnsi="Gabriola" w:cs="Gabriola"/>
          <w:color w:val="000000"/>
        </w:rPr>
        <w:t>particu-larly</w:t>
      </w:r>
      <w:proofErr w:type="spellEnd"/>
      <w:r w:rsidRPr="00D57E25">
        <w:rPr>
          <w:rFonts w:ascii="Gabriola" w:hAnsi="Gabriola" w:cs="Gabriola"/>
          <w:color w:val="000000"/>
        </w:rPr>
        <w:t xml:space="preserve"> address the needs of women with diabetes as they experience the most severe consequences and are unlikely to achieve a change in health behaviours. Future research is needed to unravel the mechanism behind these sex di</w:t>
      </w:r>
      <w:r>
        <w:rPr>
          <w:rFonts w:ascii="Cambria Math" w:hAnsi="Cambria Math" w:cs="Cambria Math"/>
          <w:color w:val="000000"/>
        </w:rPr>
        <w:t>ﬀ</w:t>
      </w:r>
      <w:r w:rsidRPr="00D57E25">
        <w:rPr>
          <w:rFonts w:ascii="Gabriola" w:hAnsi="Gabriola" w:cs="Gabriola"/>
          <w:color w:val="000000"/>
        </w:rPr>
        <w:t>erences.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44"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34"/>
          <w:szCs w:val="34"/>
        </w:rPr>
        <w:t>0.1 Introduction</w:t>
      </w:r>
    </w:p>
    <w:p w:rsidR="00A846A4" w:rsidRPr="00D57E25" w:rsidRDefault="00A846A4">
      <w:pPr>
        <w:widowControl w:val="0"/>
        <w:autoSpaceDE w:val="0"/>
        <w:autoSpaceDN w:val="0"/>
        <w:adjustRightInd w:val="0"/>
        <w:spacing w:after="0" w:line="324" w:lineRule="exact"/>
        <w:rPr>
          <w:rFonts w:ascii="Times New Roman" w:hAnsi="Times New Roman" w:cs="Amiri"/>
          <w:sz w:val="24"/>
          <w:szCs w:val="24"/>
        </w:rPr>
      </w:pPr>
    </w:p>
    <w:p w:rsidR="00A846A4" w:rsidRPr="00D57E25" w:rsidRDefault="00C45CDB" w:rsidP="00874C5D">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While the risk factors for type 2 diabetes, post diagnosis blood glucose management and the resulting complications of poor management have received much attention and are quite well researched—</w:t>
      </w:r>
      <w:del w:id="3" w:author="Pieter" w:date="2016-09-01T16:40:00Z">
        <w:r w:rsidRPr="00D57E25" w:rsidDel="00874C5D">
          <w:rPr>
            <w:rFonts w:ascii="Gabriola" w:hAnsi="Gabriola" w:cs="Gabriola"/>
            <w:color w:val="000000"/>
            <w:sz w:val="24"/>
            <w:szCs w:val="24"/>
          </w:rPr>
          <w:delText xml:space="preserve">even </w:delText>
        </w:r>
      </w:del>
      <w:ins w:id="4" w:author="Pieter" w:date="2016-09-01T16:40:00Z">
        <w:r w:rsidR="00874C5D">
          <w:rPr>
            <w:rFonts w:ascii="Gabriola" w:hAnsi="Gabriola" w:cs="Gabriola"/>
            <w:color w:val="000000"/>
            <w:sz w:val="24"/>
            <w:szCs w:val="24"/>
          </w:rPr>
          <w:t>including</w:t>
        </w:r>
        <w:r w:rsidR="00874C5D" w:rsidRPr="00D57E25">
          <w:rPr>
            <w:rFonts w:ascii="Gabriola" w:hAnsi="Gabriola" w:cs="Gabriola"/>
            <w:color w:val="000000"/>
            <w:sz w:val="24"/>
            <w:szCs w:val="24"/>
          </w:rPr>
          <w:t xml:space="preserve"> </w:t>
        </w:r>
      </w:ins>
      <w:r w:rsidRPr="00D57E25">
        <w:rPr>
          <w:rFonts w:ascii="Gabriola" w:hAnsi="Gabriola" w:cs="Gabriola"/>
          <w:color w:val="000000"/>
          <w:sz w:val="24"/>
          <w:szCs w:val="24"/>
        </w:rPr>
        <w:t>in the context of China (</w:t>
      </w:r>
      <w:proofErr w:type="spellStart"/>
      <w:r w:rsidRPr="00D57E25">
        <w:rPr>
          <w:rFonts w:ascii="Gabriola" w:hAnsi="Gabriola" w:cs="Gabriola"/>
          <w:color w:val="000000"/>
          <w:sz w:val="24"/>
          <w:szCs w:val="24"/>
        </w:rPr>
        <w:t>Batis</w:t>
      </w:r>
      <w:proofErr w:type="spellEnd"/>
      <w:r w:rsidRPr="00D57E25">
        <w:rPr>
          <w:rFonts w:ascii="Gabriola" w:hAnsi="Gabriola" w:cs="Gabriola"/>
          <w:color w:val="000000"/>
          <w:sz w:val="24"/>
          <w:szCs w:val="24"/>
        </w:rPr>
        <w:t xml:space="preserve"> et al., </w:t>
      </w:r>
      <w:hyperlink w:anchor="page33"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 xml:space="preserve"> Chan et al., </w:t>
      </w:r>
      <w:hyperlink w:anchor="page33"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 xml:space="preserve">; Ma et al., </w:t>
      </w:r>
      <w:hyperlink w:anchor="page34"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 xml:space="preserve"> Pan, </w:t>
      </w:r>
      <w:hyperlink w:anchor="page34" w:history="1">
        <w:r w:rsidRPr="00D57E25">
          <w:rPr>
            <w:rFonts w:ascii="Gabriola" w:hAnsi="Gabriola" w:cs="Gabriola"/>
            <w:color w:val="000000"/>
            <w:sz w:val="24"/>
            <w:szCs w:val="24"/>
          </w:rPr>
          <w:t xml:space="preserve"> 2015;</w:t>
        </w:r>
      </w:hyperlink>
      <w:r w:rsidRPr="00D57E25">
        <w:rPr>
          <w:rFonts w:ascii="Gabriola" w:hAnsi="Gabriola" w:cs="Gabriola"/>
          <w:color w:val="000000"/>
          <w:sz w:val="24"/>
          <w:szCs w:val="24"/>
        </w:rPr>
        <w:t xml:space="preserve"> Yang, Zhao, et al., </w:t>
      </w:r>
      <w:hyperlink w:anchor="page35" w:history="1">
        <w:r w:rsidRPr="00D57E25">
          <w:rPr>
            <w:rFonts w:ascii="Gabriola" w:hAnsi="Gabriola" w:cs="Gabriola"/>
            <w:color w:val="000000"/>
            <w:sz w:val="24"/>
            <w:szCs w:val="24"/>
          </w:rPr>
          <w:t xml:space="preserve"> 2012;</w:t>
        </w:r>
      </w:hyperlink>
      <w:r w:rsidRPr="00D57E25">
        <w:rPr>
          <w:rFonts w:ascii="Gabriola" w:hAnsi="Gabriola" w:cs="Gabriola"/>
          <w:color w:val="000000"/>
          <w:sz w:val="24"/>
          <w:szCs w:val="24"/>
        </w:rPr>
        <w:t xml:space="preserve"> Zhao, Zhu, et al., </w:t>
      </w:r>
      <w:hyperlink w:anchor="page35" w:history="1">
        <w:r w:rsidRPr="00D57E25">
          <w:rPr>
            <w:rFonts w:ascii="Gabriola" w:hAnsi="Gabriola" w:cs="Gabriola"/>
            <w:color w:val="000000"/>
            <w:sz w:val="24"/>
            <w:szCs w:val="24"/>
          </w:rPr>
          <w:t xml:space="preserve"> 2012</w:t>
        </w:r>
      </w:hyperlink>
      <w:r w:rsidRPr="00D57E25">
        <w:rPr>
          <w:rFonts w:ascii="Gabriola" w:hAnsi="Gabriola" w:cs="Gabriola"/>
          <w:color w:val="000000"/>
          <w:sz w:val="24"/>
          <w:szCs w:val="24"/>
        </w:rPr>
        <w:t xml:space="preserve">)—, the impact of health information received at diabetes diagnosis on health behaviours and economic outcomes is less well known. This is despite research suggesting that behaviour changes after a diabetes diagnosis can have </w:t>
      </w:r>
      <w:ins w:id="5" w:author="Pieter" w:date="2016-09-01T16:40:00Z">
        <w:r w:rsidR="00874C5D">
          <w:rPr>
            <w:rFonts w:ascii="Gabriola" w:hAnsi="Gabriola" w:cs="Gabriola"/>
            <w:color w:val="000000"/>
            <w:sz w:val="24"/>
            <w:szCs w:val="24"/>
          </w:rPr>
          <w:t xml:space="preserve">substantial </w:t>
        </w:r>
      </w:ins>
      <w:r w:rsidRPr="00D57E25">
        <w:rPr>
          <w:rFonts w:ascii="Gabriola" w:hAnsi="Gabriola" w:cs="Gabriola"/>
          <w:color w:val="000000"/>
          <w:sz w:val="24"/>
          <w:szCs w:val="24"/>
        </w:rPr>
        <w:t>positive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and reduce the risk of subsequent cardiovascular events(Long et al., </w:t>
      </w:r>
      <w:hyperlink w:anchor="page34"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 xml:space="preserve"> and may help in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ectively managing blood glucose levels and achieving further treatment goals (Zhou et al., </w:t>
      </w:r>
      <w:hyperlink w:anchor="page35" w:history="1">
        <w:r w:rsidRPr="00D57E25">
          <w:rPr>
            <w:rFonts w:ascii="Gabriola" w:hAnsi="Gabriola" w:cs="Gabriola"/>
            <w:color w:val="000000"/>
            <w:sz w:val="24"/>
            <w:szCs w:val="24"/>
          </w:rPr>
          <w:t xml:space="preserve"> 2016</w:t>
        </w:r>
      </w:hyperlink>
      <w:r w:rsidRPr="00D57E25">
        <w:rPr>
          <w:rFonts w:ascii="Gabriola" w:hAnsi="Gabriola" w:cs="Gabriola"/>
          <w:color w:val="000000"/>
          <w:sz w:val="24"/>
          <w:szCs w:val="24"/>
        </w:rPr>
        <w:t>).</w:t>
      </w:r>
    </w:p>
    <w:p w:rsidR="00A846A4" w:rsidRPr="00D57E25" w:rsidRDefault="00A846A4">
      <w:pPr>
        <w:widowControl w:val="0"/>
        <w:autoSpaceDE w:val="0"/>
        <w:autoSpaceDN w:val="0"/>
        <w:adjustRightInd w:val="0"/>
        <w:spacing w:after="0" w:line="134"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 xml:space="preserve">Such information may be particularly important for low- and middle-income countries (LMICs) such as China, where diabetes prevalence has surged from 1% in the early 1980s to about 10% in recent years (Hu, </w:t>
      </w:r>
      <w:hyperlink w:anchor="page33" w:history="1">
        <w:r w:rsidRPr="00D57E25">
          <w:rPr>
            <w:rFonts w:ascii="Gabriola" w:hAnsi="Gabriola" w:cs="Gabriola"/>
            <w:color w:val="000000"/>
            <w:sz w:val="24"/>
            <w:szCs w:val="24"/>
          </w:rPr>
          <w:t xml:space="preserve"> 2011;</w:t>
        </w:r>
      </w:hyperlink>
      <w:r w:rsidRPr="00D57E25">
        <w:rPr>
          <w:rFonts w:ascii="Gabriola" w:hAnsi="Gabriola" w:cs="Gabriola"/>
          <w:color w:val="000000"/>
          <w:sz w:val="24"/>
          <w:szCs w:val="24"/>
        </w:rPr>
        <w:t xml:space="preserve"> NCD Risk Factor Collaboration, </w:t>
      </w:r>
      <w:hyperlink w:anchor="page34" w:history="1">
        <w:r w:rsidRPr="00D57E25">
          <w:rPr>
            <w:rFonts w:ascii="Gabriola" w:hAnsi="Gabriola" w:cs="Gabriola"/>
            <w:color w:val="000000"/>
            <w:sz w:val="24"/>
            <w:szCs w:val="24"/>
          </w:rPr>
          <w:t xml:space="preserve"> 2016</w:t>
        </w:r>
      </w:hyperlink>
      <w:r w:rsidRPr="00D57E25">
        <w:rPr>
          <w:rFonts w:ascii="Gabriola" w:hAnsi="Gabriola" w:cs="Gabriola"/>
          <w:color w:val="000000"/>
          <w:sz w:val="24"/>
          <w:szCs w:val="24"/>
        </w:rPr>
        <w:t>). Confronting this diabetes epidemic puts a strain on healthcare systems (</w:t>
      </w:r>
      <w:proofErr w:type="spellStart"/>
      <w:r w:rsidRPr="00D57E25">
        <w:rPr>
          <w:rFonts w:ascii="Gabriola" w:hAnsi="Gabriola" w:cs="Gabriola"/>
          <w:color w:val="000000"/>
          <w:sz w:val="24"/>
          <w:szCs w:val="24"/>
        </w:rPr>
        <w:t>Seuring</w:t>
      </w:r>
      <w:proofErr w:type="spellEnd"/>
      <w:r w:rsidRPr="00D57E25">
        <w:rPr>
          <w:rFonts w:ascii="Gabriola" w:hAnsi="Gabriola" w:cs="Gabriola"/>
          <w:color w:val="000000"/>
          <w:sz w:val="24"/>
          <w:szCs w:val="24"/>
        </w:rPr>
        <w:t xml:space="preserve">, </w:t>
      </w:r>
      <w:proofErr w:type="spellStart"/>
      <w:r w:rsidRPr="00D57E25">
        <w:rPr>
          <w:rFonts w:ascii="Gabriola" w:hAnsi="Gabriola" w:cs="Gabriola"/>
          <w:color w:val="000000"/>
          <w:sz w:val="24"/>
          <w:szCs w:val="24"/>
        </w:rPr>
        <w:t>Archangelidi</w:t>
      </w:r>
      <w:proofErr w:type="spellEnd"/>
      <w:r w:rsidRPr="00D57E25">
        <w:rPr>
          <w:rFonts w:ascii="Gabriola" w:hAnsi="Gabriola" w:cs="Gabriola"/>
          <w:color w:val="000000"/>
          <w:sz w:val="24"/>
          <w:szCs w:val="24"/>
        </w:rPr>
        <w:t xml:space="preserve">, et al., </w:t>
      </w:r>
      <w:hyperlink w:anchor="page35" w:history="1">
        <w:r w:rsidRPr="00D57E25">
          <w:rPr>
            <w:rFonts w:ascii="Gabriola" w:hAnsi="Gabriola" w:cs="Gabriola"/>
            <w:color w:val="000000"/>
            <w:sz w:val="24"/>
            <w:szCs w:val="24"/>
          </w:rPr>
          <w:t xml:space="preserve"> 2015),</w:t>
        </w:r>
      </w:hyperlink>
      <w:r w:rsidRPr="00D57E25">
        <w:rPr>
          <w:rFonts w:ascii="Gabriola" w:hAnsi="Gabriola" w:cs="Gabriola"/>
          <w:color w:val="000000"/>
          <w:sz w:val="24"/>
          <w:szCs w:val="24"/>
        </w:rPr>
        <w:t xml:space="preserve"> increasing the need to find highly cost-e</w:t>
      </w:r>
      <w:r>
        <w:rPr>
          <w:rFonts w:ascii="Cambria Math" w:hAnsi="Cambria Math" w:cs="Cambria Math"/>
          <w:color w:val="000000"/>
          <w:sz w:val="24"/>
          <w:szCs w:val="24"/>
        </w:rPr>
        <w:t>ﬀ</w:t>
      </w:r>
      <w:r w:rsidRPr="00D57E25">
        <w:rPr>
          <w:rFonts w:ascii="Gabriola" w:hAnsi="Gabriola" w:cs="Gabriola"/>
          <w:color w:val="000000"/>
          <w:sz w:val="24"/>
          <w:szCs w:val="24"/>
        </w:rPr>
        <w:t>ective prevention and treatment options in very resource constraint settings. However, to do this it is important to assess how successful the current system is in promoting positive health behaviours that are known to reduce the burden of diabetes.</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27"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74"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1</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27" w:right="6200" w:bottom="347" w:left="5920" w:header="720" w:footer="720" w:gutter="0"/>
          <w:cols w:space="720" w:equalWidth="0">
            <w:col w:w="120"/>
          </w:cols>
          <w:noEndnote/>
        </w:sectPr>
      </w:pPr>
    </w:p>
    <w:p w:rsidR="00A846A4" w:rsidRPr="00D57E25" w:rsidRDefault="00C45CDB">
      <w:pPr>
        <w:widowControl w:val="0"/>
        <w:overflowPunct w:val="0"/>
        <w:autoSpaceDE w:val="0"/>
        <w:autoSpaceDN w:val="0"/>
        <w:adjustRightInd w:val="0"/>
        <w:spacing w:after="0" w:line="240" w:lineRule="auto"/>
        <w:ind w:right="40" w:firstLine="234"/>
        <w:jc w:val="both"/>
        <w:rPr>
          <w:rFonts w:ascii="Times New Roman" w:hAnsi="Times New Roman" w:cs="Amiri"/>
          <w:sz w:val="24"/>
          <w:szCs w:val="24"/>
        </w:rPr>
      </w:pPr>
      <w:bookmarkStart w:id="6" w:name="page2"/>
      <w:bookmarkEnd w:id="6"/>
      <w:r w:rsidRPr="00D57E25">
        <w:rPr>
          <w:rFonts w:ascii="Gabriola" w:hAnsi="Gabriola" w:cs="Gabriola"/>
          <w:color w:val="000000"/>
          <w:sz w:val="24"/>
          <w:szCs w:val="24"/>
        </w:rPr>
        <w:lastRenderedPageBreak/>
        <w:t>So far, population-level research on the e</w:t>
      </w:r>
      <w:r>
        <w:rPr>
          <w:rFonts w:ascii="Cambria Math" w:hAnsi="Cambria Math" w:cs="Cambria Math"/>
          <w:color w:val="000000"/>
          <w:sz w:val="24"/>
          <w:szCs w:val="24"/>
        </w:rPr>
        <w:t>ﬀ</w:t>
      </w:r>
      <w:r w:rsidRPr="00D57E25">
        <w:rPr>
          <w:rFonts w:ascii="Gabriola" w:hAnsi="Gabriola" w:cs="Gabriola"/>
          <w:color w:val="000000"/>
          <w:sz w:val="24"/>
          <w:szCs w:val="24"/>
        </w:rPr>
        <w:t>ects of health information on post-diagnosis behaviour change is scarce and has been limited to high-income countries. The sole study on the e</w:t>
      </w:r>
      <w:r>
        <w:rPr>
          <w:rFonts w:ascii="Cambria Math" w:hAnsi="Cambria Math" w:cs="Cambria Math"/>
          <w:color w:val="000000"/>
          <w:sz w:val="24"/>
          <w:szCs w:val="24"/>
        </w:rPr>
        <w:t>ﬀ</w:t>
      </w:r>
      <w:r w:rsidRPr="00D57E25">
        <w:rPr>
          <w:rFonts w:ascii="Gabriola" w:hAnsi="Gabriola" w:cs="Gabriola"/>
          <w:color w:val="000000"/>
          <w:sz w:val="24"/>
          <w:szCs w:val="24"/>
        </w:rPr>
        <w:t>ects of recently diagnosed diabetes found positive behaviour changes shortly after diagnosis in a USA population. However, the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were mostly short lived and tended to dissipate over time, particularly considering weight loss (Slade, </w:t>
      </w:r>
      <w:hyperlink w:anchor="page35" w:history="1">
        <w:r w:rsidRPr="00D57E25">
          <w:rPr>
            <w:rFonts w:ascii="Gabriola" w:hAnsi="Gabriola" w:cs="Gabriola"/>
            <w:color w:val="000000"/>
            <w:sz w:val="24"/>
            <w:szCs w:val="24"/>
          </w:rPr>
          <w:t xml:space="preserve"> 2012</w:t>
        </w:r>
      </w:hyperlink>
      <w:r w:rsidRPr="00D57E25">
        <w:rPr>
          <w:rFonts w:ascii="Gabriola" w:hAnsi="Gabriola" w:cs="Gabriola"/>
          <w:color w:val="000000"/>
          <w:sz w:val="24"/>
          <w:szCs w:val="24"/>
        </w:rPr>
        <w:t>). Slade created an "at risk" control group without diabetes that intended to be similar to the treatment group with diabetes, apart from not having received a diagnosis. He used information on diabetes biomarkers to estimate the propensity score of those without a diabetes diagnosis to be above a specific at risk threshold, so that everybody above a certain propensity score was used to form the control group. He then estimates dynamic population averaged as well as fixed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(FE) models for identification. While this allowed for the construction of a potentially better control group, the study was not able to account for the possibility of selection into treatment based on pre-treatment values of the </w:t>
      </w:r>
      <w:ins w:id="7" w:author="Pieter" w:date="2016-09-01T16:41:00Z">
        <w:r w:rsidR="00874C5D">
          <w:rPr>
            <w:rFonts w:ascii="Gabriola" w:hAnsi="Gabriola" w:cs="Gabriola"/>
            <w:color w:val="000000"/>
            <w:sz w:val="24"/>
            <w:szCs w:val="24"/>
          </w:rPr>
          <w:t xml:space="preserve">lagged </w:t>
        </w:r>
      </w:ins>
      <w:r w:rsidRPr="00D57E25">
        <w:rPr>
          <w:rFonts w:ascii="Gabriola" w:hAnsi="Gabriola" w:cs="Gabriola"/>
          <w:color w:val="000000"/>
          <w:sz w:val="24"/>
          <w:szCs w:val="24"/>
        </w:rPr>
        <w:t>dependent variables.</w:t>
      </w:r>
    </w:p>
    <w:p w:rsidR="00A846A4" w:rsidRPr="00D57E25" w:rsidRDefault="00A846A4">
      <w:pPr>
        <w:widowControl w:val="0"/>
        <w:autoSpaceDE w:val="0"/>
        <w:autoSpaceDN w:val="0"/>
        <w:adjustRightInd w:val="0"/>
        <w:spacing w:after="0" w:line="243"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Another study investigated the e</w:t>
      </w:r>
      <w:r>
        <w:rPr>
          <w:rFonts w:ascii="Cambria Math" w:hAnsi="Cambria Math" w:cs="Cambria Math"/>
          <w:color w:val="000000"/>
          <w:sz w:val="24"/>
          <w:szCs w:val="24"/>
        </w:rPr>
        <w:t>ﬀ</w:t>
      </w:r>
      <w:r w:rsidRPr="00D57E25">
        <w:rPr>
          <w:rFonts w:ascii="Gabriola" w:hAnsi="Gabriola" w:cs="Gabriola"/>
          <w:color w:val="000000"/>
          <w:sz w:val="24"/>
          <w:szCs w:val="24"/>
        </w:rPr>
        <w:t>ect of a hypertension diagnosis on nutritional be-</w:t>
      </w:r>
      <w:proofErr w:type="spellStart"/>
      <w:r w:rsidRPr="00D57E25">
        <w:rPr>
          <w:rFonts w:ascii="Gabriola" w:hAnsi="Gabriola" w:cs="Gabriola"/>
          <w:color w:val="000000"/>
          <w:sz w:val="24"/>
          <w:szCs w:val="24"/>
        </w:rPr>
        <w:t>haviours</w:t>
      </w:r>
      <w:proofErr w:type="spellEnd"/>
      <w:r w:rsidRPr="00D57E25">
        <w:rPr>
          <w:rFonts w:ascii="Gabriola" w:hAnsi="Gabriola" w:cs="Gabriola"/>
          <w:color w:val="000000"/>
          <w:sz w:val="24"/>
          <w:szCs w:val="24"/>
        </w:rPr>
        <w:t xml:space="preserve"> in China using a quasi-experimental regression-discontinuity design and biomarker information on blood pressure (Zhao, </w:t>
      </w:r>
      <w:proofErr w:type="spellStart"/>
      <w:r w:rsidRPr="00D57E25">
        <w:rPr>
          <w:rFonts w:ascii="Gabriola" w:hAnsi="Gabriola" w:cs="Gabriola"/>
          <w:color w:val="000000"/>
          <w:sz w:val="24"/>
          <w:szCs w:val="24"/>
        </w:rPr>
        <w:t>Konishi</w:t>
      </w:r>
      <w:proofErr w:type="spellEnd"/>
      <w:r w:rsidRPr="00D57E25">
        <w:rPr>
          <w:rFonts w:ascii="Gabriola" w:hAnsi="Gabriola" w:cs="Gabriola"/>
          <w:color w:val="000000"/>
          <w:sz w:val="24"/>
          <w:szCs w:val="24"/>
        </w:rPr>
        <w:t xml:space="preserve">, et al., </w:t>
      </w:r>
      <w:hyperlink w:anchor="page35" w:history="1">
        <w:r w:rsidRPr="00D57E25">
          <w:rPr>
            <w:rFonts w:ascii="Gabriola" w:hAnsi="Gabriola" w:cs="Gabriola"/>
            <w:color w:val="000000"/>
            <w:sz w:val="24"/>
            <w:szCs w:val="24"/>
          </w:rPr>
          <w:t xml:space="preserve"> 2013</w:t>
        </w:r>
      </w:hyperlink>
      <w:r w:rsidRPr="00D57E25">
        <w:rPr>
          <w:rFonts w:ascii="Gabriola" w:hAnsi="Gabriola" w:cs="Gabriola"/>
          <w:color w:val="000000"/>
          <w:sz w:val="24"/>
          <w:szCs w:val="24"/>
        </w:rPr>
        <w:t xml:space="preserve">). It was assumed that people above the hypertension threshold were informed about that result while those just below the threshold were not. These two groups were then compared to isolate the particular </w:t>
      </w:r>
      <w:proofErr w:type="spellStart"/>
      <w:r w:rsidRPr="00D57E25">
        <w:rPr>
          <w:rFonts w:ascii="Gabriola" w:hAnsi="Gabriola" w:cs="Gabriola"/>
          <w:color w:val="000000"/>
          <w:sz w:val="24"/>
          <w:szCs w:val="24"/>
        </w:rPr>
        <w:t>ef-fect</w:t>
      </w:r>
      <w:proofErr w:type="spellEnd"/>
      <w:r w:rsidRPr="00D57E25">
        <w:rPr>
          <w:rFonts w:ascii="Gabriola" w:hAnsi="Gabriola" w:cs="Gabriola"/>
          <w:color w:val="000000"/>
          <w:sz w:val="24"/>
          <w:szCs w:val="24"/>
        </w:rPr>
        <w:t xml:space="preserve"> of the additional health information on food consumption. The results indicated that a diagnosis leads to reductions in fat consumption of the rich, at the consecutive wave 3–4 years later. However, an important caveat of the study is the assumption that everybody above the threshold was informed and everybody below the threshold did not receive this information. This is a strong assumption as it was unclear if the participants received just the actual blood pressure measurement information and had to interpret these data them-selves, or if they were made aware of their hypertension or also pre-hypertensive status (Zhao, </w:t>
      </w:r>
      <w:proofErr w:type="spellStart"/>
      <w:r w:rsidRPr="00D57E25">
        <w:rPr>
          <w:rFonts w:ascii="Gabriola" w:hAnsi="Gabriola" w:cs="Gabriola"/>
          <w:color w:val="000000"/>
          <w:sz w:val="24"/>
          <w:szCs w:val="24"/>
        </w:rPr>
        <w:t>Konishi</w:t>
      </w:r>
      <w:proofErr w:type="spellEnd"/>
      <w:r w:rsidRPr="00D57E25">
        <w:rPr>
          <w:rFonts w:ascii="Gabriola" w:hAnsi="Gabriola" w:cs="Gabriola"/>
          <w:color w:val="000000"/>
          <w:sz w:val="24"/>
          <w:szCs w:val="24"/>
        </w:rPr>
        <w:t xml:space="preserve">, et al., </w:t>
      </w:r>
      <w:hyperlink w:anchor="page35" w:history="1">
        <w:r w:rsidRPr="00D57E25">
          <w:rPr>
            <w:rFonts w:ascii="Gabriola" w:hAnsi="Gabriola" w:cs="Gabriola"/>
            <w:color w:val="000000"/>
            <w:sz w:val="24"/>
            <w:szCs w:val="24"/>
          </w:rPr>
          <w:t xml:space="preserve"> 2013</w:t>
        </w:r>
      </w:hyperlink>
      <w:r w:rsidRPr="00D57E25">
        <w:rPr>
          <w:rFonts w:ascii="Gabriola" w:hAnsi="Gabriola" w:cs="Gabriola"/>
          <w:color w:val="000000"/>
          <w:sz w:val="24"/>
          <w:szCs w:val="24"/>
        </w:rPr>
        <w:t>). Further, the results are only applicable to the population around the hypertension threshold, while e</w:t>
      </w:r>
      <w:r>
        <w:rPr>
          <w:rFonts w:ascii="Cambria Math" w:hAnsi="Cambria Math" w:cs="Cambria Math"/>
          <w:color w:val="000000"/>
          <w:sz w:val="24"/>
          <w:szCs w:val="24"/>
        </w:rPr>
        <w:t>ﬀ</w:t>
      </w:r>
      <w:r w:rsidRPr="00D57E25">
        <w:rPr>
          <w:rFonts w:ascii="Gabriola" w:hAnsi="Gabriola" w:cs="Gabriola"/>
          <w:color w:val="000000"/>
          <w:sz w:val="24"/>
          <w:szCs w:val="24"/>
        </w:rPr>
        <w:t>ects might be di</w:t>
      </w:r>
      <w:r>
        <w:rPr>
          <w:rFonts w:ascii="Cambria Math" w:hAnsi="Cambria Math" w:cs="Cambria Math"/>
          <w:color w:val="000000"/>
          <w:sz w:val="24"/>
          <w:szCs w:val="24"/>
        </w:rPr>
        <w:t>ﬀ</w:t>
      </w:r>
      <w:r w:rsidRPr="00D57E25">
        <w:rPr>
          <w:rFonts w:ascii="Gabriola" w:hAnsi="Gabriola" w:cs="Gabriola"/>
          <w:color w:val="000000"/>
          <w:sz w:val="24"/>
          <w:szCs w:val="24"/>
        </w:rPr>
        <w:t>erent for people receiving this information and having very severe hypertension already.</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18" w:lineRule="exact"/>
        <w:rPr>
          <w:rFonts w:ascii="Times New Roman" w:hAnsi="Times New Roman" w:cs="Amiri"/>
          <w:sz w:val="24"/>
          <w:szCs w:val="24"/>
        </w:rPr>
      </w:pPr>
    </w:p>
    <w:p w:rsidR="00A846A4" w:rsidRPr="00874C5D" w:rsidRDefault="00C45CDB" w:rsidP="001575C7">
      <w:pPr>
        <w:widowControl w:val="0"/>
        <w:overflowPunct w:val="0"/>
        <w:autoSpaceDE w:val="0"/>
        <w:autoSpaceDN w:val="0"/>
        <w:adjustRightInd w:val="0"/>
        <w:spacing w:after="0" w:line="240" w:lineRule="auto"/>
        <w:ind w:right="40" w:firstLine="234"/>
        <w:jc w:val="both"/>
        <w:rPr>
          <w:rFonts w:ascii="Gabriola" w:hAnsi="Gabriola" w:cs="Gabriola"/>
          <w:color w:val="000000"/>
          <w:sz w:val="24"/>
          <w:szCs w:val="24"/>
          <w:rPrChange w:id="8" w:author="Pieter" w:date="2016-09-01T16:43:00Z">
            <w:rPr>
              <w:rFonts w:ascii="Times New Roman" w:hAnsi="Times New Roman" w:cs="Amiri"/>
              <w:sz w:val="24"/>
              <w:szCs w:val="24"/>
            </w:rPr>
          </w:rPrChange>
        </w:rPr>
      </w:pPr>
      <w:r w:rsidRPr="00D57E25">
        <w:rPr>
          <w:rFonts w:ascii="Gabriola" w:hAnsi="Gabriola" w:cs="Gabriola"/>
          <w:color w:val="000000"/>
          <w:sz w:val="24"/>
          <w:szCs w:val="24"/>
        </w:rPr>
        <w:t xml:space="preserve">This study contributes in several ways to the existing literature. </w:t>
      </w:r>
      <w:ins w:id="9" w:author="Pieter" w:date="2016-09-01T16:41:00Z">
        <w:r w:rsidR="00874C5D">
          <w:rPr>
            <w:rFonts w:ascii="Gabriola" w:hAnsi="Gabriola" w:cs="Gabriola"/>
            <w:color w:val="000000"/>
            <w:sz w:val="24"/>
            <w:szCs w:val="24"/>
          </w:rPr>
          <w:t xml:space="preserve">First, it shows the </w:t>
        </w:r>
      </w:ins>
      <w:ins w:id="10" w:author="Pieter" w:date="2016-09-01T16:42:00Z">
        <w:r w:rsidR="00874C5D">
          <w:rPr>
            <w:rFonts w:ascii="Gabriola" w:hAnsi="Gabriola" w:cs="Gabriola"/>
            <w:color w:val="000000"/>
            <w:sz w:val="24"/>
            <w:szCs w:val="24"/>
          </w:rPr>
          <w:t xml:space="preserve">impact </w:t>
        </w:r>
      </w:ins>
      <w:ins w:id="11" w:author="Pieter" w:date="2016-09-01T16:41:00Z">
        <w:r w:rsidR="00874C5D">
          <w:rPr>
            <w:rFonts w:ascii="Gabriola" w:hAnsi="Gabriola" w:cs="Gabriola"/>
            <w:color w:val="000000"/>
            <w:sz w:val="24"/>
            <w:szCs w:val="24"/>
          </w:rPr>
          <w:t xml:space="preserve">of diabetes diagnosis </w:t>
        </w:r>
      </w:ins>
      <w:ins w:id="12" w:author="Pieter" w:date="2016-09-01T16:42:00Z">
        <w:r w:rsidR="00874C5D">
          <w:rPr>
            <w:rFonts w:ascii="Gabriola" w:hAnsi="Gabriola" w:cs="Gabriola"/>
            <w:color w:val="000000"/>
            <w:sz w:val="24"/>
            <w:szCs w:val="24"/>
          </w:rPr>
          <w:t xml:space="preserve">on </w:t>
        </w:r>
      </w:ins>
      <w:ins w:id="13" w:author="Pieter" w:date="2016-09-01T16:41:00Z">
        <w:r w:rsidR="00874C5D">
          <w:rPr>
            <w:rFonts w:ascii="Gabriola" w:hAnsi="Gabriola" w:cs="Gabriola"/>
            <w:color w:val="000000"/>
            <w:sz w:val="24"/>
            <w:szCs w:val="24"/>
          </w:rPr>
          <w:t>labo</w:t>
        </w:r>
      </w:ins>
      <w:ins w:id="14" w:author="Pieter" w:date="2016-09-01T16:42:00Z">
        <w:r w:rsidR="00874C5D">
          <w:rPr>
            <w:rFonts w:ascii="Gabriola" w:hAnsi="Gabriola" w:cs="Gabriola"/>
            <w:color w:val="000000"/>
            <w:sz w:val="24"/>
            <w:szCs w:val="24"/>
          </w:rPr>
          <w:t>u</w:t>
        </w:r>
      </w:ins>
      <w:ins w:id="15" w:author="Pieter" w:date="2016-09-01T16:41:00Z">
        <w:r w:rsidR="00874C5D">
          <w:rPr>
            <w:rFonts w:ascii="Gabriola" w:hAnsi="Gabriola" w:cs="Gabriola"/>
            <w:color w:val="000000"/>
            <w:sz w:val="24"/>
            <w:szCs w:val="24"/>
          </w:rPr>
          <w:t xml:space="preserve">r </w:t>
        </w:r>
      </w:ins>
      <w:ins w:id="16" w:author="Pieter" w:date="2016-09-01T16:42:00Z">
        <w:r w:rsidR="00874C5D">
          <w:rPr>
            <w:rFonts w:ascii="Gabriola" w:hAnsi="Gabriola" w:cs="Gabriola"/>
            <w:color w:val="000000"/>
            <w:sz w:val="24"/>
            <w:szCs w:val="24"/>
          </w:rPr>
          <w:t>outcomes</w:t>
        </w:r>
      </w:ins>
      <w:ins w:id="17" w:author="Pieter" w:date="2016-09-01T16:43:00Z">
        <w:r w:rsidR="00874C5D">
          <w:rPr>
            <w:rFonts w:ascii="Gabriola" w:hAnsi="Gabriola" w:cs="Gabriola"/>
            <w:color w:val="000000"/>
            <w:sz w:val="24"/>
            <w:szCs w:val="24"/>
          </w:rPr>
          <w:t xml:space="preserve"> </w:t>
        </w:r>
        <w:r w:rsidR="00874C5D" w:rsidRPr="00D57E25">
          <w:rPr>
            <w:rFonts w:ascii="Gabriola" w:hAnsi="Gabriola" w:cs="Gabriola"/>
            <w:color w:val="000000"/>
            <w:sz w:val="24"/>
            <w:szCs w:val="24"/>
          </w:rPr>
          <w:t>in China, not only over the short term, but for a period covering the entire decade of the 2000s, allowing for a more long term investigation of the e</w:t>
        </w:r>
        <w:r w:rsidR="00874C5D">
          <w:rPr>
            <w:rFonts w:ascii="Cambria Math" w:hAnsi="Cambria Math" w:cs="Cambria Math"/>
            <w:color w:val="000000"/>
            <w:sz w:val="24"/>
            <w:szCs w:val="24"/>
          </w:rPr>
          <w:t>ﬀ</w:t>
        </w:r>
        <w:r w:rsidR="00874C5D" w:rsidRPr="00D57E25">
          <w:rPr>
            <w:rFonts w:ascii="Gabriola" w:hAnsi="Gabriola" w:cs="Gabriola"/>
            <w:color w:val="000000"/>
            <w:sz w:val="24"/>
            <w:szCs w:val="24"/>
          </w:rPr>
          <w:t>ects</w:t>
        </w:r>
        <w:r w:rsidR="00874C5D">
          <w:rPr>
            <w:rFonts w:ascii="Gabriola" w:hAnsi="Gabriola" w:cs="Gabriola"/>
            <w:color w:val="000000"/>
            <w:sz w:val="24"/>
            <w:szCs w:val="24"/>
          </w:rPr>
          <w:t xml:space="preserve">. This both confirms and extends </w:t>
        </w:r>
      </w:ins>
      <w:ins w:id="18" w:author="Pieter" w:date="2016-09-01T16:42:00Z">
        <w:r w:rsidR="00874C5D">
          <w:rPr>
            <w:rFonts w:ascii="Gabriola" w:hAnsi="Gabriola" w:cs="Gabriola"/>
            <w:color w:val="000000"/>
            <w:sz w:val="24"/>
            <w:szCs w:val="24"/>
          </w:rPr>
          <w:t xml:space="preserve">earlier evidence for other settings and using different methods. Second, </w:t>
        </w:r>
      </w:ins>
      <w:del w:id="19" w:author="Pieter" w:date="2016-09-01T16:42:00Z">
        <w:r w:rsidRPr="00D57E25" w:rsidDel="00874C5D">
          <w:rPr>
            <w:rFonts w:ascii="Gabriola" w:hAnsi="Gabriola" w:cs="Gabriola"/>
            <w:color w:val="000000"/>
            <w:sz w:val="24"/>
            <w:szCs w:val="24"/>
          </w:rPr>
          <w:delText>First,</w:delText>
        </w:r>
      </w:del>
      <w:r w:rsidRPr="00D57E25">
        <w:rPr>
          <w:rFonts w:ascii="Gabriola" w:hAnsi="Gabriola" w:cs="Gabriola"/>
          <w:color w:val="000000"/>
          <w:sz w:val="24"/>
          <w:szCs w:val="24"/>
        </w:rPr>
        <w:t xml:space="preserve"> it provides information on the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 of a diabetes diagnosis on health </w:t>
      </w:r>
      <w:proofErr w:type="gramStart"/>
      <w:r w:rsidRPr="00D57E25">
        <w:rPr>
          <w:rFonts w:ascii="Gabriola" w:hAnsi="Gabriola" w:cs="Gabriola"/>
          <w:color w:val="000000"/>
          <w:sz w:val="24"/>
          <w:szCs w:val="24"/>
        </w:rPr>
        <w:t xml:space="preserve">behaviours </w:t>
      </w:r>
      <w:proofErr w:type="gramEnd"/>
      <w:del w:id="20" w:author="Pieter" w:date="2016-09-01T16:43:00Z">
        <w:r w:rsidRPr="00D57E25" w:rsidDel="00874C5D">
          <w:rPr>
            <w:rFonts w:ascii="Gabriola" w:hAnsi="Gabriola" w:cs="Gabriola"/>
            <w:color w:val="000000"/>
            <w:sz w:val="24"/>
            <w:szCs w:val="24"/>
          </w:rPr>
          <w:delText>and employment in China, not only over the short term, but for a period covering the entire decade of the 2000s, allowing for a more long term investigation of the e</w:delText>
        </w:r>
        <w:r w:rsidDel="00874C5D">
          <w:rPr>
            <w:rFonts w:ascii="Cambria Math" w:hAnsi="Cambria Math" w:cs="Cambria Math"/>
            <w:color w:val="000000"/>
            <w:sz w:val="24"/>
            <w:szCs w:val="24"/>
          </w:rPr>
          <w:delText>ﬀ</w:delText>
        </w:r>
        <w:r w:rsidRPr="00D57E25" w:rsidDel="00874C5D">
          <w:rPr>
            <w:rFonts w:ascii="Gabriola" w:hAnsi="Gabriola" w:cs="Gabriola"/>
            <w:color w:val="000000"/>
            <w:sz w:val="24"/>
            <w:szCs w:val="24"/>
          </w:rPr>
          <w:delText>ects</w:delText>
        </w:r>
      </w:del>
      <w:r w:rsidRPr="00D57E25">
        <w:rPr>
          <w:rFonts w:ascii="Gabriola" w:hAnsi="Gabriola" w:cs="Gabriola"/>
          <w:color w:val="000000"/>
          <w:sz w:val="24"/>
          <w:szCs w:val="24"/>
        </w:rPr>
        <w:t xml:space="preserve">. </w:t>
      </w:r>
      <w:ins w:id="21" w:author="Pieter" w:date="2016-09-01T16:44:00Z">
        <w:r w:rsidR="00874C5D">
          <w:rPr>
            <w:rFonts w:ascii="Gabriola" w:hAnsi="Gabriola" w:cs="Gabriola"/>
            <w:color w:val="000000"/>
            <w:sz w:val="24"/>
            <w:szCs w:val="24"/>
          </w:rPr>
          <w:t>Third, by considering the effec</w:t>
        </w:r>
      </w:ins>
      <w:ins w:id="22" w:author="Pieter" w:date="2016-09-01T16:46:00Z">
        <w:r w:rsidR="00874C5D">
          <w:rPr>
            <w:rFonts w:ascii="Gabriola" w:hAnsi="Gabriola" w:cs="Gabriola"/>
            <w:color w:val="000000"/>
            <w:sz w:val="24"/>
            <w:szCs w:val="24"/>
          </w:rPr>
          <w:t>ts</w:t>
        </w:r>
      </w:ins>
      <w:ins w:id="23" w:author="Pieter" w:date="2016-09-01T16:44:00Z">
        <w:r w:rsidR="00874C5D">
          <w:rPr>
            <w:rFonts w:ascii="Gabriola" w:hAnsi="Gabriola" w:cs="Gabriola"/>
            <w:color w:val="000000"/>
            <w:sz w:val="24"/>
            <w:szCs w:val="24"/>
          </w:rPr>
          <w:t xml:space="preserve"> over time on both employment and health behaviour simultaneously, the results shed light on potential pathways thr</w:t>
        </w:r>
      </w:ins>
      <w:ins w:id="24" w:author="Pieter" w:date="2016-09-01T16:46:00Z">
        <w:r w:rsidR="00874C5D">
          <w:rPr>
            <w:rFonts w:ascii="Gabriola" w:hAnsi="Gabriola" w:cs="Gabriola"/>
            <w:color w:val="000000"/>
            <w:sz w:val="24"/>
            <w:szCs w:val="24"/>
          </w:rPr>
          <w:t>o</w:t>
        </w:r>
      </w:ins>
      <w:ins w:id="25" w:author="Pieter" w:date="2016-09-01T16:44:00Z">
        <w:r w:rsidR="00874C5D">
          <w:rPr>
            <w:rFonts w:ascii="Gabriola" w:hAnsi="Gabriola" w:cs="Gabriola"/>
            <w:color w:val="000000"/>
            <w:sz w:val="24"/>
            <w:szCs w:val="24"/>
          </w:rPr>
          <w:t>ugh which</w:t>
        </w:r>
      </w:ins>
      <w:ins w:id="26" w:author="Pieter" w:date="2016-09-01T16:45:00Z">
        <w:r w:rsidR="00874C5D">
          <w:rPr>
            <w:rFonts w:ascii="Gabriola" w:hAnsi="Gabriola" w:cs="Gabriola"/>
            <w:color w:val="000000"/>
            <w:sz w:val="24"/>
            <w:szCs w:val="24"/>
          </w:rPr>
          <w:t xml:space="preserve"> the impact on employment may work. </w:t>
        </w:r>
      </w:ins>
      <w:ins w:id="27" w:author="Pieter" w:date="2016-09-01T16:44:00Z">
        <w:r w:rsidR="00874C5D">
          <w:rPr>
            <w:rFonts w:ascii="Gabriola" w:hAnsi="Gabriola" w:cs="Gabriola"/>
            <w:color w:val="000000"/>
            <w:sz w:val="24"/>
            <w:szCs w:val="24"/>
          </w:rPr>
          <w:t xml:space="preserve"> </w:t>
        </w:r>
      </w:ins>
      <w:ins w:id="28" w:author="Pieter" w:date="2016-09-01T16:45:00Z">
        <w:r w:rsidR="00874C5D">
          <w:rPr>
            <w:rFonts w:ascii="Gabriola" w:hAnsi="Gabriola" w:cs="Gabriola"/>
            <w:color w:val="000000"/>
            <w:sz w:val="24"/>
            <w:szCs w:val="24"/>
          </w:rPr>
          <w:t>Fourth</w:t>
        </w:r>
      </w:ins>
      <w:del w:id="29" w:author="Pieter" w:date="2016-09-01T16:45:00Z">
        <w:r w:rsidRPr="00D57E25" w:rsidDel="00874C5D">
          <w:rPr>
            <w:rFonts w:ascii="Gabriola" w:hAnsi="Gabriola" w:cs="Gabriola"/>
            <w:color w:val="000000"/>
            <w:sz w:val="24"/>
            <w:szCs w:val="24"/>
          </w:rPr>
          <w:delText>Second</w:delText>
        </w:r>
      </w:del>
      <w:r w:rsidRPr="00D57E25">
        <w:rPr>
          <w:rFonts w:ascii="Gabriola" w:hAnsi="Gabriola" w:cs="Gabriola"/>
          <w:color w:val="000000"/>
          <w:sz w:val="24"/>
          <w:szCs w:val="24"/>
        </w:rPr>
        <w:t xml:space="preserve">, </w:t>
      </w:r>
      <w:proofErr w:type="gramStart"/>
      <w:ins w:id="30" w:author="Pieter" w:date="2016-09-01T16:45:00Z">
        <w:r w:rsidR="00874C5D">
          <w:rPr>
            <w:rFonts w:ascii="Gabriola" w:hAnsi="Gabriola" w:cs="Gabriola"/>
            <w:color w:val="000000"/>
            <w:sz w:val="24"/>
            <w:szCs w:val="24"/>
          </w:rPr>
          <w:t>The</w:t>
        </w:r>
        <w:proofErr w:type="gramEnd"/>
        <w:r w:rsidR="00874C5D">
          <w:rPr>
            <w:rFonts w:ascii="Gabriola" w:hAnsi="Gabriola" w:cs="Gabriola"/>
            <w:color w:val="000000"/>
            <w:sz w:val="24"/>
            <w:szCs w:val="24"/>
          </w:rPr>
          <w:t xml:space="preserve"> study provide a methodological innovation by </w:t>
        </w:r>
      </w:ins>
      <w:ins w:id="31" w:author="Pieter" w:date="2016-09-01T16:46:00Z">
        <w:r w:rsidR="00874C5D">
          <w:rPr>
            <w:rFonts w:ascii="Gabriola" w:hAnsi="Gabriola" w:cs="Gabriola"/>
            <w:color w:val="000000"/>
            <w:sz w:val="24"/>
            <w:szCs w:val="24"/>
          </w:rPr>
          <w:t xml:space="preserve">using both </w:t>
        </w:r>
      </w:ins>
      <w:ins w:id="32" w:author="Pieter" w:date="2016-09-01T16:45:00Z">
        <w:r w:rsidR="00874C5D">
          <w:rPr>
            <w:rFonts w:ascii="Gabriola" w:hAnsi="Gabriola" w:cs="Gabriola"/>
            <w:color w:val="000000"/>
            <w:sz w:val="24"/>
            <w:szCs w:val="24"/>
          </w:rPr>
          <w:t xml:space="preserve">MSM </w:t>
        </w:r>
      </w:ins>
      <w:ins w:id="33" w:author="Pieter" w:date="2016-09-01T16:46:00Z">
        <w:r w:rsidR="00874C5D">
          <w:rPr>
            <w:rFonts w:ascii="Gabriola" w:hAnsi="Gabriola" w:cs="Gabriola"/>
            <w:color w:val="000000"/>
            <w:sz w:val="24"/>
            <w:szCs w:val="24"/>
          </w:rPr>
          <w:t xml:space="preserve">and FE estimation methods. This </w:t>
        </w:r>
      </w:ins>
      <w:ins w:id="34" w:author="Pieter" w:date="2016-09-01T16:47:00Z">
        <w:r w:rsidR="00874C5D">
          <w:rPr>
            <w:rFonts w:ascii="Gabriola" w:hAnsi="Gabriola" w:cs="Gabriola"/>
            <w:color w:val="000000"/>
            <w:sz w:val="24"/>
            <w:szCs w:val="24"/>
          </w:rPr>
          <w:t xml:space="preserve">provides insights not only on the robustness of MSM results, but also on </w:t>
        </w:r>
      </w:ins>
      <w:ins w:id="35" w:author="Pieter" w:date="2016-09-01T16:48:00Z">
        <w:r w:rsidR="00874C5D">
          <w:rPr>
            <w:rFonts w:ascii="Gabriola" w:hAnsi="Gabriola" w:cs="Gabriola"/>
            <w:color w:val="000000"/>
            <w:sz w:val="24"/>
            <w:szCs w:val="24"/>
          </w:rPr>
          <w:t>the validity of some of its assumptions</w:t>
        </w:r>
      </w:ins>
      <w:del w:id="36" w:author="Pieter" w:date="2016-09-01T16:48:00Z">
        <w:r w:rsidRPr="00D57E25" w:rsidDel="001575C7">
          <w:rPr>
            <w:rFonts w:ascii="Gabriola" w:hAnsi="Gabriola" w:cs="Gabriola"/>
            <w:color w:val="000000"/>
            <w:sz w:val="24"/>
            <w:szCs w:val="24"/>
          </w:rPr>
          <w:delText xml:space="preserve">it </w:delText>
        </w:r>
        <w:commentRangeStart w:id="37"/>
        <w:r w:rsidRPr="00D57E25" w:rsidDel="001575C7">
          <w:rPr>
            <w:rFonts w:ascii="Gabriola" w:hAnsi="Gabriola" w:cs="Gabriola"/>
            <w:color w:val="000000"/>
            <w:sz w:val="24"/>
            <w:szCs w:val="24"/>
          </w:rPr>
          <w:delText>deals with the challenge of selection into diagnosis in two ways, accounting for both selection due to unobserved time-invariant and observed time-variant confounders using a FE approach. For example, specific characteristics such as motivation, could a</w:delText>
        </w:r>
        <w:r w:rsidDel="001575C7">
          <w:rPr>
            <w:rFonts w:ascii="Cambria Math" w:hAnsi="Cambria Math" w:cs="Cambria Math"/>
            <w:color w:val="000000"/>
            <w:sz w:val="24"/>
            <w:szCs w:val="24"/>
          </w:rPr>
          <w:delText>ﬀ</w:delText>
        </w:r>
        <w:r w:rsidRPr="00D57E25" w:rsidDel="001575C7">
          <w:rPr>
            <w:rFonts w:ascii="Gabriola" w:hAnsi="Gabriola" w:cs="Gabriola"/>
            <w:color w:val="000000"/>
            <w:sz w:val="24"/>
            <w:szCs w:val="24"/>
          </w:rPr>
          <w:delText>ect the propensity to visit a doctor and receive a diagnosis as well as to engage in health behaviour changes</w:delText>
        </w:r>
      </w:del>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660" w:bottom="347" w:left="1420" w:header="720" w:footer="720" w:gutter="0"/>
          <w:cols w:space="720" w:equalWidth="0">
            <w:col w:w="916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81"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2</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200" w:bottom="347" w:left="5920" w:header="720" w:footer="720" w:gutter="0"/>
          <w:cols w:space="720" w:equalWidth="0">
            <w:col w:w="120"/>
          </w:cols>
          <w:noEndnote/>
        </w:sectPr>
      </w:pPr>
    </w:p>
    <w:p w:rsidR="00A846A4" w:rsidRPr="00D57E25" w:rsidDel="001575C7" w:rsidRDefault="00C45CDB">
      <w:pPr>
        <w:widowControl w:val="0"/>
        <w:overflowPunct w:val="0"/>
        <w:autoSpaceDE w:val="0"/>
        <w:autoSpaceDN w:val="0"/>
        <w:adjustRightInd w:val="0"/>
        <w:spacing w:after="0" w:line="311" w:lineRule="auto"/>
        <w:jc w:val="both"/>
        <w:rPr>
          <w:del w:id="38" w:author="Pieter" w:date="2016-09-01T16:49:00Z"/>
          <w:rFonts w:ascii="Times New Roman" w:hAnsi="Times New Roman" w:cs="Amiri"/>
          <w:sz w:val="24"/>
          <w:szCs w:val="24"/>
        </w:rPr>
      </w:pPr>
      <w:bookmarkStart w:id="39" w:name="page3"/>
      <w:bookmarkEnd w:id="39"/>
      <w:del w:id="40" w:author="Pieter" w:date="2016-09-01T16:49:00Z">
        <w:r w:rsidRPr="00D57E25" w:rsidDel="001575C7">
          <w:rPr>
            <w:rFonts w:ascii="Arial" w:hAnsi="Arial" w:cs="Arial"/>
            <w:color w:val="000000"/>
            <w:sz w:val="24"/>
            <w:szCs w:val="24"/>
          </w:rPr>
          <w:lastRenderedPageBreak/>
          <w:delText>or to be employed, potentially leading to biased estimates if unaccounted for. Further, it also accounts for selection into diagnosis due to observed time-variant factors, such as pre-diagnosis changes in our outcomes of interest, using marginal structural models (MSMs). Again, if such predetermination existed results would be biased, preventing a causal interpretation.</w:delText>
        </w:r>
      </w:del>
      <w:commentRangeEnd w:id="37"/>
      <w:r w:rsidR="00C04870">
        <w:rPr>
          <w:rStyle w:val="CommentReference"/>
        </w:rPr>
        <w:commentReference w:id="37"/>
      </w:r>
    </w:p>
    <w:p w:rsidR="00A846A4" w:rsidRPr="00D57E25" w:rsidRDefault="00A846A4">
      <w:pPr>
        <w:widowControl w:val="0"/>
        <w:autoSpaceDE w:val="0"/>
        <w:autoSpaceDN w:val="0"/>
        <w:adjustRightInd w:val="0"/>
        <w:spacing w:after="0" w:line="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334" w:lineRule="auto"/>
        <w:ind w:firstLine="234"/>
        <w:jc w:val="both"/>
        <w:rPr>
          <w:rFonts w:ascii="Times New Roman" w:hAnsi="Times New Roman" w:cs="Amiri"/>
          <w:sz w:val="24"/>
          <w:szCs w:val="24"/>
        </w:rPr>
      </w:pPr>
      <w:r w:rsidRPr="00D57E25">
        <w:rPr>
          <w:rFonts w:ascii="Arial" w:hAnsi="Arial" w:cs="Arial"/>
          <w:color w:val="000000"/>
          <w:sz w:val="23"/>
          <w:szCs w:val="23"/>
        </w:rPr>
        <w:t xml:space="preserve">We used panel data from six waves of the China Health and Nutrition Survey (CHNS), spanning the period from 1997 to 2011. The survey provides one of the most </w:t>
      </w:r>
      <w:proofErr w:type="spellStart"/>
      <w:r w:rsidRPr="00D57E25">
        <w:rPr>
          <w:rFonts w:ascii="Arial" w:hAnsi="Arial" w:cs="Arial"/>
          <w:color w:val="000000"/>
          <w:sz w:val="23"/>
          <w:szCs w:val="23"/>
        </w:rPr>
        <w:t>compre-hensive</w:t>
      </w:r>
      <w:proofErr w:type="spellEnd"/>
      <w:r w:rsidRPr="00D57E25">
        <w:rPr>
          <w:rFonts w:ascii="Arial" w:hAnsi="Arial" w:cs="Arial"/>
          <w:color w:val="000000"/>
          <w:sz w:val="23"/>
          <w:szCs w:val="23"/>
        </w:rPr>
        <w:t xml:space="preserve"> sources of data on nutrition and health in China and has been used widely in epidemiological and economic studies, particularly to investigate the causes of nutrition and health changes over the last two decades (Zhang et al., </w:t>
      </w:r>
      <w:hyperlink w:anchor="page35" w:history="1">
        <w:r w:rsidRPr="00D57E25">
          <w:rPr>
            <w:rFonts w:ascii="Arial" w:hAnsi="Arial" w:cs="Arial"/>
            <w:color w:val="000000"/>
            <w:sz w:val="23"/>
            <w:szCs w:val="23"/>
          </w:rPr>
          <w:t xml:space="preserve"> 2014</w:t>
        </w:r>
      </w:hyperlink>
      <w:r w:rsidRPr="00D57E25">
        <w:rPr>
          <w:rFonts w:ascii="Arial" w:hAnsi="Arial" w:cs="Arial"/>
          <w:color w:val="000000"/>
          <w:sz w:val="23"/>
          <w:szCs w:val="23"/>
        </w:rPr>
        <w:t>). We hypothesized that a diagnosis of diabetes leads to positive behaviour change, at least initially after diagnosis, but at the same time reduces employment probabilities. We investigated both, the overall average change in outcomes after a diagnosis as well as the time trends.</w:t>
      </w:r>
    </w:p>
    <w:p w:rsidR="00A846A4" w:rsidRPr="00D57E25" w:rsidRDefault="00A846A4">
      <w:pPr>
        <w:widowControl w:val="0"/>
        <w:autoSpaceDE w:val="0"/>
        <w:autoSpaceDN w:val="0"/>
        <w:adjustRightInd w:val="0"/>
        <w:spacing w:after="0" w:line="350"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34"/>
          <w:szCs w:val="34"/>
        </w:rPr>
        <w:t>0.2 Methods</w:t>
      </w:r>
    </w:p>
    <w:p w:rsidR="00A846A4" w:rsidRPr="00D57E25" w:rsidRDefault="00A846A4">
      <w:pPr>
        <w:widowControl w:val="0"/>
        <w:autoSpaceDE w:val="0"/>
        <w:autoSpaceDN w:val="0"/>
        <w:adjustRightInd w:val="0"/>
        <w:spacing w:after="0" w:line="355"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9"/>
          <w:szCs w:val="29"/>
        </w:rPr>
        <w:t>Study sample</w:t>
      </w:r>
    </w:p>
    <w:p w:rsidR="00A846A4" w:rsidRPr="00D57E25" w:rsidRDefault="00A846A4">
      <w:pPr>
        <w:widowControl w:val="0"/>
        <w:autoSpaceDE w:val="0"/>
        <w:autoSpaceDN w:val="0"/>
        <w:adjustRightInd w:val="0"/>
        <w:spacing w:after="0" w:line="23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311" w:lineRule="auto"/>
        <w:jc w:val="both"/>
        <w:rPr>
          <w:rFonts w:ascii="Times New Roman" w:hAnsi="Times New Roman" w:cs="Amiri"/>
          <w:sz w:val="24"/>
          <w:szCs w:val="24"/>
        </w:rPr>
      </w:pPr>
      <w:r w:rsidRPr="00D57E25">
        <w:rPr>
          <w:rFonts w:ascii="Arial" w:hAnsi="Arial" w:cs="Arial"/>
          <w:color w:val="000000"/>
          <w:sz w:val="24"/>
          <w:szCs w:val="24"/>
        </w:rPr>
        <w:t xml:space="preserve">The CHNS is an international collaborative project led by the Carolina Population </w:t>
      </w:r>
      <w:proofErr w:type="spellStart"/>
      <w:r w:rsidRPr="00D57E25">
        <w:rPr>
          <w:rFonts w:ascii="Arial" w:hAnsi="Arial" w:cs="Arial"/>
          <w:color w:val="000000"/>
          <w:sz w:val="24"/>
          <w:szCs w:val="24"/>
        </w:rPr>
        <w:t>Center</w:t>
      </w:r>
      <w:proofErr w:type="spellEnd"/>
      <w:r w:rsidRPr="00D57E25">
        <w:rPr>
          <w:rFonts w:ascii="Arial" w:hAnsi="Arial" w:cs="Arial"/>
          <w:color w:val="000000"/>
          <w:sz w:val="24"/>
          <w:szCs w:val="24"/>
        </w:rPr>
        <w:t xml:space="preserve"> at the University of North Carolina at Chapel Hill investigating nutrition and health behaviours in nine provinces of China (Zhang et al., </w:t>
      </w:r>
      <w:hyperlink w:anchor="page35" w:history="1">
        <w:r w:rsidRPr="00D57E25">
          <w:rPr>
            <w:rFonts w:ascii="Arial" w:hAnsi="Arial" w:cs="Arial"/>
            <w:color w:val="000000"/>
            <w:sz w:val="24"/>
            <w:szCs w:val="24"/>
          </w:rPr>
          <w:t xml:space="preserve"> 2014</w:t>
        </w:r>
      </w:hyperlink>
      <w:r w:rsidRPr="00D57E25">
        <w:rPr>
          <w:rFonts w:ascii="Arial" w:hAnsi="Arial" w:cs="Arial"/>
          <w:color w:val="000000"/>
          <w:sz w:val="24"/>
          <w:szCs w:val="24"/>
        </w:rPr>
        <w:t>). We use data from 1997 onwards, which was the first time survey participants provided diabetes information. In total we use six waves (1997, 2000, 2004, 2006, 2009 and 2011) obtained from the longitudinal dataset released in 2015. The data provide extensive information on nutrition and health, including anthropometric measures of weight and height, reducing potential measurement issues. It further provides socioeconomic information, most importantly for this study about employment. The sample is limited to the adult population from age 18–64. The sample is not nationally representative and as such does not provide sampling weights (</w:t>
      </w:r>
      <w:proofErr w:type="spellStart"/>
      <w:r w:rsidRPr="00D57E25">
        <w:rPr>
          <w:rFonts w:ascii="Arial" w:hAnsi="Arial" w:cs="Arial"/>
          <w:color w:val="000000"/>
          <w:sz w:val="24"/>
          <w:szCs w:val="24"/>
        </w:rPr>
        <w:t>Popkin</w:t>
      </w:r>
      <w:proofErr w:type="spellEnd"/>
      <w:r w:rsidRPr="00D57E25">
        <w:rPr>
          <w:rFonts w:ascii="Arial" w:hAnsi="Arial" w:cs="Arial"/>
          <w:color w:val="000000"/>
          <w:sz w:val="24"/>
          <w:szCs w:val="24"/>
        </w:rPr>
        <w:t xml:space="preserve"> et al., </w:t>
      </w:r>
      <w:hyperlink w:anchor="page34" w:history="1">
        <w:r w:rsidRPr="00D57E25">
          <w:rPr>
            <w:rFonts w:ascii="Arial" w:hAnsi="Arial" w:cs="Arial"/>
            <w:color w:val="000000"/>
            <w:sz w:val="24"/>
            <w:szCs w:val="24"/>
          </w:rPr>
          <w:t xml:space="preserve"> 2010</w:t>
        </w:r>
      </w:hyperlink>
      <w:r w:rsidRPr="00D57E25">
        <w:rPr>
          <w:rFonts w:ascii="Arial" w:hAnsi="Arial" w:cs="Arial"/>
          <w:color w:val="000000"/>
          <w:sz w:val="24"/>
          <w:szCs w:val="24"/>
        </w:rPr>
        <w:t>).</w:t>
      </w:r>
    </w:p>
    <w:p w:rsidR="00A846A4" w:rsidRPr="00D57E25" w:rsidRDefault="00A846A4">
      <w:pPr>
        <w:widowControl w:val="0"/>
        <w:autoSpaceDE w:val="0"/>
        <w:autoSpaceDN w:val="0"/>
        <w:adjustRightInd w:val="0"/>
        <w:spacing w:after="0" w:line="10" w:lineRule="exact"/>
        <w:rPr>
          <w:rFonts w:ascii="Times New Roman" w:hAnsi="Times New Roman" w:cs="Amiri"/>
          <w:sz w:val="24"/>
          <w:szCs w:val="24"/>
        </w:rPr>
      </w:pPr>
    </w:p>
    <w:p w:rsidR="00A846A4" w:rsidRPr="00D57E25" w:rsidRDefault="00C45CDB" w:rsidP="00C04870">
      <w:pPr>
        <w:widowControl w:val="0"/>
        <w:overflowPunct w:val="0"/>
        <w:autoSpaceDE w:val="0"/>
        <w:autoSpaceDN w:val="0"/>
        <w:adjustRightInd w:val="0"/>
        <w:spacing w:after="0" w:line="336" w:lineRule="auto"/>
        <w:ind w:firstLine="234"/>
        <w:jc w:val="both"/>
        <w:rPr>
          <w:rFonts w:ascii="Times New Roman" w:hAnsi="Times New Roman" w:cs="Amiri"/>
          <w:sz w:val="24"/>
          <w:szCs w:val="24"/>
        </w:rPr>
      </w:pPr>
      <w:r w:rsidRPr="00D57E25">
        <w:rPr>
          <w:rFonts w:ascii="Arial" w:hAnsi="Arial" w:cs="Arial"/>
          <w:color w:val="000000"/>
          <w:sz w:val="23"/>
          <w:szCs w:val="23"/>
        </w:rPr>
        <w:t xml:space="preserve">Overall, </w:t>
      </w:r>
      <w:proofErr w:type="gramStart"/>
      <w:r w:rsidRPr="00D57E25">
        <w:rPr>
          <w:rFonts w:ascii="Arial" w:hAnsi="Arial" w:cs="Arial"/>
          <w:color w:val="000000"/>
          <w:sz w:val="23"/>
          <w:szCs w:val="23"/>
        </w:rPr>
        <w:t>between 84% to 90%</w:t>
      </w:r>
      <w:proofErr w:type="gramEnd"/>
      <w:r w:rsidRPr="00D57E25">
        <w:rPr>
          <w:rFonts w:ascii="Arial" w:hAnsi="Arial" w:cs="Arial"/>
          <w:color w:val="000000"/>
          <w:sz w:val="23"/>
          <w:szCs w:val="23"/>
        </w:rPr>
        <w:t xml:space="preserve"> are followed up in the following wave, with attrition being highest after 2006. Attrition in the CHNS due to mortality is around 1 percent in the CHNS (</w:t>
      </w:r>
      <w:proofErr w:type="spellStart"/>
      <w:r w:rsidRPr="00D57E25">
        <w:rPr>
          <w:rFonts w:ascii="Arial" w:hAnsi="Arial" w:cs="Arial"/>
          <w:color w:val="000000"/>
          <w:sz w:val="23"/>
          <w:szCs w:val="23"/>
        </w:rPr>
        <w:t>Popkin</w:t>
      </w:r>
      <w:proofErr w:type="spellEnd"/>
      <w:r w:rsidRPr="00D57E25">
        <w:rPr>
          <w:rFonts w:ascii="Arial" w:hAnsi="Arial" w:cs="Arial"/>
          <w:color w:val="000000"/>
          <w:sz w:val="23"/>
          <w:szCs w:val="23"/>
        </w:rPr>
        <w:t xml:space="preserve"> et al., </w:t>
      </w:r>
      <w:hyperlink w:anchor="page34" w:history="1">
        <w:r w:rsidRPr="00D57E25">
          <w:rPr>
            <w:rFonts w:ascii="Arial" w:hAnsi="Arial" w:cs="Arial"/>
            <w:color w:val="000000"/>
            <w:sz w:val="23"/>
            <w:szCs w:val="23"/>
          </w:rPr>
          <w:t xml:space="preserve"> 2010</w:t>
        </w:r>
      </w:hyperlink>
      <w:r w:rsidRPr="00D57E25">
        <w:rPr>
          <w:rFonts w:ascii="Arial" w:hAnsi="Arial" w:cs="Arial"/>
          <w:color w:val="000000"/>
          <w:sz w:val="23"/>
          <w:szCs w:val="23"/>
        </w:rPr>
        <w:t xml:space="preserve">). Other reasons mentioned by </w:t>
      </w:r>
      <w:proofErr w:type="spellStart"/>
      <w:r w:rsidRPr="00D57E25">
        <w:rPr>
          <w:rFonts w:ascii="Arial" w:hAnsi="Arial" w:cs="Arial"/>
          <w:color w:val="000000"/>
          <w:sz w:val="23"/>
          <w:szCs w:val="23"/>
        </w:rPr>
        <w:t>Popkin</w:t>
      </w:r>
      <w:proofErr w:type="spellEnd"/>
      <w:r w:rsidRPr="00D57E25">
        <w:rPr>
          <w:rFonts w:ascii="Arial" w:hAnsi="Arial" w:cs="Arial"/>
          <w:color w:val="000000"/>
          <w:sz w:val="23"/>
          <w:szCs w:val="23"/>
        </w:rPr>
        <w:t xml:space="preserve"> et al. </w:t>
      </w:r>
      <w:hyperlink w:anchor="page34" w:history="1">
        <w:r w:rsidRPr="00D57E25">
          <w:rPr>
            <w:rFonts w:ascii="Arial" w:hAnsi="Arial" w:cs="Arial"/>
            <w:color w:val="000000"/>
            <w:sz w:val="23"/>
            <w:szCs w:val="23"/>
          </w:rPr>
          <w:t xml:space="preserve"> (2010)</w:t>
        </w:r>
      </w:hyperlink>
      <w:r w:rsidRPr="00D57E25">
        <w:rPr>
          <w:rFonts w:ascii="Arial" w:hAnsi="Arial" w:cs="Arial"/>
          <w:color w:val="000000"/>
          <w:sz w:val="23"/>
          <w:szCs w:val="23"/>
        </w:rPr>
        <w:t xml:space="preserve"> are loss </w:t>
      </w:r>
      <w:ins w:id="41" w:author="Pieter" w:date="2016-09-01T16:50:00Z">
        <w:r w:rsidR="00C04870">
          <w:rPr>
            <w:rFonts w:ascii="Arial" w:hAnsi="Arial" w:cs="Arial"/>
            <w:color w:val="000000"/>
            <w:sz w:val="23"/>
            <w:szCs w:val="23"/>
          </w:rPr>
          <w:t xml:space="preserve">in </w:t>
        </w:r>
      </w:ins>
      <w:del w:id="42" w:author="Pieter" w:date="2016-09-01T16:50:00Z">
        <w:r w:rsidRPr="00D57E25" w:rsidDel="00C04870">
          <w:rPr>
            <w:rFonts w:ascii="Arial" w:hAnsi="Arial" w:cs="Arial"/>
            <w:color w:val="000000"/>
            <w:sz w:val="23"/>
            <w:szCs w:val="23"/>
          </w:rPr>
          <w:delText xml:space="preserve">to </w:delText>
        </w:r>
      </w:del>
      <w:r w:rsidRPr="00D57E25">
        <w:rPr>
          <w:rFonts w:ascii="Arial" w:hAnsi="Arial" w:cs="Arial"/>
          <w:color w:val="000000"/>
          <w:sz w:val="23"/>
          <w:szCs w:val="23"/>
        </w:rPr>
        <w:t xml:space="preserve">follow up due to migration and natural disasters and redevelopment of housing in the urban centres leading to relocations. We analysed if any of our variables of interest was significantly related to attrition and did only find lower calorie consumption to </w:t>
      </w:r>
      <w:del w:id="43" w:author="Pieter" w:date="2016-09-01T16:50:00Z">
        <w:r w:rsidRPr="00D57E25" w:rsidDel="00C04870">
          <w:rPr>
            <w:rFonts w:ascii="Arial" w:hAnsi="Arial" w:cs="Arial"/>
            <w:color w:val="000000"/>
            <w:sz w:val="23"/>
            <w:szCs w:val="23"/>
          </w:rPr>
          <w:delText xml:space="preserve">be </w:delText>
        </w:r>
      </w:del>
      <w:r w:rsidRPr="00D57E25">
        <w:rPr>
          <w:rFonts w:ascii="Arial" w:hAnsi="Arial" w:cs="Arial"/>
          <w:color w:val="000000"/>
          <w:sz w:val="23"/>
          <w:szCs w:val="23"/>
        </w:rPr>
        <w:t xml:space="preserve">predict attrition. Further, attrition was related to urbanization, </w:t>
      </w:r>
      <w:ins w:id="44" w:author="Pieter" w:date="2016-09-01T16:50:00Z">
        <w:r w:rsidR="00C04870">
          <w:rPr>
            <w:rFonts w:ascii="Arial" w:hAnsi="Arial" w:cs="Arial"/>
            <w:color w:val="000000"/>
            <w:sz w:val="23"/>
            <w:szCs w:val="23"/>
          </w:rPr>
          <w:t xml:space="preserve">level of </w:t>
        </w:r>
      </w:ins>
      <w:del w:id="45" w:author="Pieter" w:date="2016-09-01T16:50:00Z">
        <w:r w:rsidRPr="00D57E25" w:rsidDel="00C04870">
          <w:rPr>
            <w:rFonts w:ascii="Arial" w:hAnsi="Arial" w:cs="Arial"/>
            <w:color w:val="000000"/>
            <w:sz w:val="23"/>
            <w:szCs w:val="23"/>
          </w:rPr>
          <w:delText xml:space="preserve">higher </w:delText>
        </w:r>
      </w:del>
      <w:r w:rsidRPr="00D57E25">
        <w:rPr>
          <w:rFonts w:ascii="Arial" w:hAnsi="Arial" w:cs="Arial"/>
          <w:color w:val="000000"/>
          <w:sz w:val="23"/>
          <w:szCs w:val="23"/>
        </w:rPr>
        <w:t>education and being of</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441"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40"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color w:val="000000"/>
          <w:sz w:val="21"/>
          <w:szCs w:val="21"/>
        </w:rPr>
        <w:lastRenderedPageBreak/>
        <w:t>3</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200" w:bottom="441" w:left="5920" w:header="720" w:footer="720" w:gutter="0"/>
          <w:cols w:space="720" w:equalWidth="0">
            <w:col w:w="120"/>
          </w:cols>
          <w:noEndnote/>
        </w:sect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bookmarkStart w:id="46" w:name="page4"/>
      <w:bookmarkEnd w:id="46"/>
      <w:proofErr w:type="gramStart"/>
      <w:r w:rsidRPr="00D57E25">
        <w:rPr>
          <w:rFonts w:ascii="Gabriola" w:hAnsi="Gabriola" w:cs="Gabriola"/>
          <w:color w:val="000000"/>
          <w:sz w:val="24"/>
          <w:szCs w:val="24"/>
        </w:rPr>
        <w:lastRenderedPageBreak/>
        <w:t>younger</w:t>
      </w:r>
      <w:proofErr w:type="gramEnd"/>
      <w:r w:rsidRPr="00D57E25">
        <w:rPr>
          <w:rFonts w:ascii="Gabriola" w:hAnsi="Gabriola" w:cs="Gabriola"/>
          <w:color w:val="000000"/>
          <w:sz w:val="24"/>
          <w:szCs w:val="24"/>
        </w:rPr>
        <w:t xml:space="preserve"> age, suggesting that mostly younger, more urbanized participants tended to leave the survey. </w:t>
      </w:r>
      <w:commentRangeStart w:id="47"/>
      <w:r w:rsidRPr="00D57E25">
        <w:rPr>
          <w:rFonts w:ascii="Gabriola" w:hAnsi="Gabriola" w:cs="Gabriola"/>
          <w:color w:val="000000"/>
          <w:sz w:val="24"/>
          <w:szCs w:val="24"/>
        </w:rPr>
        <w:t xml:space="preserve">Given the generally older population of people with diabetes we are interested in, </w:t>
      </w:r>
      <w:commentRangeEnd w:id="47"/>
      <w:r w:rsidR="00C04870">
        <w:rPr>
          <w:rStyle w:val="CommentReference"/>
        </w:rPr>
        <w:commentReference w:id="47"/>
      </w:r>
      <w:r w:rsidRPr="00D57E25">
        <w:rPr>
          <w:rFonts w:ascii="Gabriola" w:hAnsi="Gabriola" w:cs="Gabriola"/>
          <w:color w:val="000000"/>
          <w:sz w:val="24"/>
          <w:szCs w:val="24"/>
        </w:rPr>
        <w:t>we do not think that attrition will a</w:t>
      </w:r>
      <w:r>
        <w:rPr>
          <w:rFonts w:ascii="Cambria Math" w:hAnsi="Cambria Math" w:cs="Cambria Math"/>
          <w:color w:val="000000"/>
          <w:sz w:val="24"/>
          <w:szCs w:val="24"/>
        </w:rPr>
        <w:t>ﬀ</w:t>
      </w:r>
      <w:r w:rsidRPr="00D57E25">
        <w:rPr>
          <w:rFonts w:ascii="Gabriola" w:hAnsi="Gabriola" w:cs="Gabriola"/>
          <w:color w:val="000000"/>
          <w:sz w:val="24"/>
          <w:szCs w:val="24"/>
        </w:rPr>
        <w:t xml:space="preserve">ect our estimates to any major extend. IS THIS SUFFICIENT REGARDING </w:t>
      </w:r>
      <w:commentRangeStart w:id="48"/>
      <w:r w:rsidRPr="00D57E25">
        <w:rPr>
          <w:rFonts w:ascii="Gabriola" w:hAnsi="Gabriola" w:cs="Gabriola"/>
          <w:color w:val="000000"/>
          <w:sz w:val="24"/>
          <w:szCs w:val="24"/>
        </w:rPr>
        <w:t xml:space="preserve">ATTRITION </w:t>
      </w:r>
      <w:commentRangeEnd w:id="48"/>
      <w:r w:rsidR="00C04870">
        <w:rPr>
          <w:rStyle w:val="CommentReference"/>
        </w:rPr>
        <w:commentReference w:id="48"/>
      </w:r>
      <w:r w:rsidRPr="00D57E25">
        <w:rPr>
          <w:rFonts w:ascii="Gabriola" w:hAnsi="Gabriola" w:cs="Gabriola"/>
          <w:color w:val="000000"/>
          <w:sz w:val="24"/>
          <w:szCs w:val="24"/>
        </w:rPr>
        <w:t xml:space="preserve">OR SHOULD I DO ANY FURTHER ANALYSIS. SO FAR I ONLY </w:t>
      </w:r>
      <w:proofErr w:type="gramStart"/>
      <w:r w:rsidRPr="00D57E25">
        <w:rPr>
          <w:rFonts w:ascii="Gabriola" w:hAnsi="Gabriola" w:cs="Gabriola"/>
          <w:color w:val="000000"/>
          <w:sz w:val="24"/>
          <w:szCs w:val="24"/>
        </w:rPr>
        <w:t>REGRESSED</w:t>
      </w:r>
      <w:proofErr w:type="gramEnd"/>
      <w:r w:rsidRPr="00D57E25">
        <w:rPr>
          <w:rFonts w:ascii="Gabriola" w:hAnsi="Gabriola" w:cs="Gabriola"/>
          <w:color w:val="000000"/>
          <w:sz w:val="24"/>
          <w:szCs w:val="24"/>
        </w:rPr>
        <w:t xml:space="preserve"> ATTRITION ON THE VARIABLES WE USE IN THIS PAPER.</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50"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9"/>
          <w:szCs w:val="29"/>
        </w:rPr>
        <w:t>Assessment of diabetes</w:t>
      </w:r>
    </w:p>
    <w:p w:rsidR="00A846A4" w:rsidRPr="00D57E25" w:rsidRDefault="00A846A4">
      <w:pPr>
        <w:widowControl w:val="0"/>
        <w:autoSpaceDE w:val="0"/>
        <w:autoSpaceDN w:val="0"/>
        <w:adjustRightInd w:val="0"/>
        <w:spacing w:after="0" w:line="23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We used self-reported information on a diabetes diagnosis to construct our diabetes in-</w:t>
      </w:r>
      <w:proofErr w:type="spellStart"/>
      <w:r w:rsidRPr="00D57E25">
        <w:rPr>
          <w:rFonts w:ascii="Gabriola" w:hAnsi="Gabriola" w:cs="Gabriola"/>
          <w:color w:val="000000"/>
          <w:sz w:val="24"/>
          <w:szCs w:val="24"/>
        </w:rPr>
        <w:t>dicator</w:t>
      </w:r>
      <w:proofErr w:type="spellEnd"/>
      <w:r w:rsidRPr="00D57E25">
        <w:rPr>
          <w:rFonts w:ascii="Gabriola" w:hAnsi="Gabriola" w:cs="Gabriola"/>
          <w:color w:val="000000"/>
          <w:sz w:val="24"/>
          <w:szCs w:val="24"/>
        </w:rPr>
        <w:t xml:space="preserve">. We only relied on incident cases of self-reported diabetes, excluding individuals with self-reported diabetes at baseline. Given the chronic nature of diabetes, we assumed that after the initial diagnosis diabetes persisted for the rest of one’s life. To construct a measure of diabetes duration for incidence cases we used self-reported information on the year of diagnosis. If we found that the year of diagnosis was reported to be before the last wave without a reported diagnosis, we used the </w:t>
      </w:r>
      <w:commentRangeStart w:id="49"/>
      <w:r w:rsidRPr="00D57E25">
        <w:rPr>
          <w:rFonts w:ascii="Gabriola" w:hAnsi="Gabriola" w:cs="Gabriola"/>
          <w:color w:val="000000"/>
          <w:sz w:val="24"/>
          <w:szCs w:val="24"/>
        </w:rPr>
        <w:t xml:space="preserve">midpoint </w:t>
      </w:r>
      <w:commentRangeEnd w:id="49"/>
      <w:r w:rsidR="00C04870">
        <w:rPr>
          <w:rStyle w:val="CommentReference"/>
        </w:rPr>
        <w:commentReference w:id="49"/>
      </w:r>
      <w:r w:rsidRPr="00D57E25">
        <w:rPr>
          <w:rFonts w:ascii="Gabriola" w:hAnsi="Gabriola" w:cs="Gabriola"/>
          <w:color w:val="000000"/>
          <w:sz w:val="24"/>
          <w:szCs w:val="24"/>
        </w:rPr>
        <w:t>between the last wave without diagnosis and the first wave with a diagnosis as the year of diagnosis.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83"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9"/>
          <w:szCs w:val="29"/>
        </w:rPr>
        <w:t>Assessment of outcomes</w:t>
      </w:r>
    </w:p>
    <w:p w:rsidR="00A846A4" w:rsidRPr="00D57E25" w:rsidRDefault="00A846A4">
      <w:pPr>
        <w:widowControl w:val="0"/>
        <w:autoSpaceDE w:val="0"/>
        <w:autoSpaceDN w:val="0"/>
        <w:adjustRightInd w:val="0"/>
        <w:spacing w:after="0" w:line="235" w:lineRule="exact"/>
        <w:rPr>
          <w:rFonts w:ascii="Times New Roman" w:hAnsi="Times New Roman" w:cs="Amiri"/>
          <w:sz w:val="24"/>
          <w:szCs w:val="24"/>
        </w:rPr>
      </w:pPr>
    </w:p>
    <w:p w:rsidR="00C04870" w:rsidRPr="00D57E25" w:rsidDel="00C04870" w:rsidRDefault="00C04870" w:rsidP="00C04870">
      <w:pPr>
        <w:widowControl w:val="0"/>
        <w:overflowPunct w:val="0"/>
        <w:autoSpaceDE w:val="0"/>
        <w:autoSpaceDN w:val="0"/>
        <w:adjustRightInd w:val="0"/>
        <w:spacing w:after="0" w:line="240" w:lineRule="auto"/>
        <w:jc w:val="both"/>
        <w:rPr>
          <w:del w:id="50" w:author="Pieter" w:date="2016-09-01T16:54:00Z"/>
          <w:rFonts w:ascii="Times New Roman" w:hAnsi="Times New Roman" w:cs="Amiri"/>
          <w:sz w:val="24"/>
          <w:szCs w:val="24"/>
        </w:rPr>
      </w:pPr>
      <w:commentRangeStart w:id="51"/>
      <w:ins w:id="52" w:author="Pieter" w:date="2016-09-01T16:54:00Z">
        <w:r>
          <w:rPr>
            <w:rFonts w:ascii="Gabriola" w:hAnsi="Gabriola" w:cs="Gabriola"/>
            <w:color w:val="000000"/>
            <w:sz w:val="24"/>
            <w:szCs w:val="24"/>
          </w:rPr>
          <w:t xml:space="preserve">The </w:t>
        </w:r>
        <w:commentRangeEnd w:id="51"/>
        <w:r>
          <w:rPr>
            <w:rStyle w:val="CommentReference"/>
          </w:rPr>
          <w:commentReference w:id="51"/>
        </w:r>
      </w:ins>
      <w:moveToRangeStart w:id="53" w:author="Pieter" w:date="2016-09-01T16:53:00Z" w:name="move460512154"/>
      <w:moveTo w:id="54" w:author="Pieter" w:date="2016-09-01T16:53:00Z">
        <w:del w:id="55" w:author="Pieter" w:date="2016-09-01T16:54:00Z">
          <w:r w:rsidRPr="00D57E25" w:rsidDel="00C04870">
            <w:rPr>
              <w:rFonts w:ascii="Gabriola" w:hAnsi="Gabriola" w:cs="Gabriola"/>
              <w:color w:val="000000"/>
              <w:sz w:val="24"/>
              <w:szCs w:val="24"/>
            </w:rPr>
            <w:delText xml:space="preserve">Our </w:delText>
          </w:r>
        </w:del>
        <w:r w:rsidRPr="00D57E25">
          <w:rPr>
            <w:rFonts w:ascii="Gabriola" w:hAnsi="Gabriola" w:cs="Gabriola"/>
            <w:color w:val="000000"/>
            <w:sz w:val="24"/>
            <w:szCs w:val="24"/>
          </w:rPr>
          <w:t>economic outcome</w:t>
        </w:r>
        <w:del w:id="56" w:author="Pieter" w:date="2016-09-01T16:54:00Z">
          <w:r w:rsidRPr="00D57E25" w:rsidDel="00C04870">
            <w:rPr>
              <w:rFonts w:ascii="Gabriola" w:hAnsi="Gabriola" w:cs="Gabriola"/>
              <w:color w:val="000000"/>
              <w:sz w:val="24"/>
              <w:szCs w:val="24"/>
            </w:rPr>
            <w:delText>s</w:delText>
          </w:r>
        </w:del>
        <w:r w:rsidRPr="00D57E25">
          <w:rPr>
            <w:rFonts w:ascii="Gabriola" w:hAnsi="Gabriola" w:cs="Gabriola"/>
            <w:color w:val="000000"/>
            <w:sz w:val="24"/>
            <w:szCs w:val="24"/>
          </w:rPr>
          <w:t xml:space="preserve"> </w:t>
        </w:r>
      </w:moveTo>
      <w:ins w:id="57" w:author="Pieter" w:date="2016-09-01T16:54:00Z">
        <w:r>
          <w:rPr>
            <w:rFonts w:ascii="Gabriola" w:hAnsi="Gabriola" w:cs="Gabriola"/>
            <w:color w:val="000000"/>
            <w:sz w:val="24"/>
            <w:szCs w:val="24"/>
          </w:rPr>
          <w:t xml:space="preserve">we focus on is </w:t>
        </w:r>
      </w:ins>
      <w:moveTo w:id="58" w:author="Pieter" w:date="2016-09-01T16:53:00Z">
        <w:del w:id="59" w:author="Pieter" w:date="2016-09-01T16:54:00Z">
          <w:r w:rsidRPr="00D57E25" w:rsidDel="00C04870">
            <w:rPr>
              <w:rFonts w:ascii="Gabriola" w:hAnsi="Gabriola" w:cs="Gabriola"/>
              <w:color w:val="000000"/>
              <w:sz w:val="24"/>
              <w:szCs w:val="24"/>
            </w:rPr>
            <w:delText xml:space="preserve">was </w:delText>
          </w:r>
        </w:del>
        <w:r w:rsidRPr="00D57E25">
          <w:rPr>
            <w:rFonts w:ascii="Gabriola" w:hAnsi="Gabriola" w:cs="Gabriola"/>
            <w:color w:val="000000"/>
            <w:sz w:val="24"/>
            <w:szCs w:val="24"/>
          </w:rPr>
          <w:t xml:space="preserve">employment status, based on a self-reported measure of if the person was currently working. People who were not working because they were students were excluded. We did include those that were not working due to any other reason such as doing housework, being disabled or being </w:t>
        </w:r>
        <w:proofErr w:type="spellStart"/>
        <w:r w:rsidRPr="00D57E25">
          <w:rPr>
            <w:rFonts w:ascii="Gabriola" w:hAnsi="Gabriola" w:cs="Gabriola"/>
            <w:color w:val="000000"/>
            <w:sz w:val="24"/>
            <w:szCs w:val="24"/>
          </w:rPr>
          <w:t>retired.</w:t>
        </w:r>
      </w:moveTo>
    </w:p>
    <w:moveToRangeEnd w:id="53"/>
    <w:p w:rsidR="00A846A4" w:rsidRPr="00D57E25" w:rsidRDefault="00C45CDB" w:rsidP="00C04870">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The</w:t>
      </w:r>
      <w:proofErr w:type="spellEnd"/>
      <w:r w:rsidRPr="00D57E25">
        <w:rPr>
          <w:rFonts w:ascii="Gabriola" w:hAnsi="Gabriola" w:cs="Gabriola"/>
          <w:color w:val="000000"/>
          <w:sz w:val="24"/>
          <w:szCs w:val="24"/>
        </w:rPr>
        <w:t xml:space="preserve"> behavioural outcomes we estimated were current smoking status, any alcohol con-</w:t>
      </w:r>
      <w:proofErr w:type="spellStart"/>
      <w:r w:rsidRPr="00D57E25">
        <w:rPr>
          <w:rFonts w:ascii="Gabriola" w:hAnsi="Gabriola" w:cs="Gabriola"/>
          <w:color w:val="000000"/>
          <w:sz w:val="24"/>
          <w:szCs w:val="24"/>
        </w:rPr>
        <w:t>sumption</w:t>
      </w:r>
      <w:proofErr w:type="spellEnd"/>
      <w:r w:rsidRPr="00D57E25">
        <w:rPr>
          <w:rFonts w:ascii="Gabriola" w:hAnsi="Gabriola" w:cs="Gabriola"/>
          <w:color w:val="000000"/>
          <w:sz w:val="24"/>
          <w:szCs w:val="24"/>
        </w:rPr>
        <w:t xml:space="preserve"> over the last year, BMI, waist circumference in centimetres and daily calorie consumption. Smoking status and alcohol consumption were self-reported, while BMI and waist circumference were based on anthropometric measures, minimizing potential reporting errors. Waist circumference is reported in centimetres. Finally, daily calorie consumption is a constructed variable available in the CHNS, based on the average daily consumption of carbohydrates, protein and fat of every individual in the survey, measured on three consecutive days. </w:t>
      </w:r>
      <w:moveFromRangeStart w:id="60" w:author="Pieter" w:date="2016-09-01T16:53:00Z" w:name="move460512154"/>
      <w:moveFrom w:id="61" w:author="Pieter" w:date="2016-09-01T16:53:00Z">
        <w:r w:rsidRPr="00D57E25" w:rsidDel="00C04870">
          <w:rPr>
            <w:rFonts w:ascii="Gabriola" w:hAnsi="Gabriola" w:cs="Gabriola"/>
            <w:color w:val="000000"/>
            <w:sz w:val="24"/>
            <w:szCs w:val="24"/>
          </w:rPr>
          <w:t>Our economic outcomes was employment status, based on a self-reported measure of if the person was currently working. People who were not working because they were students were excluded. We did include those that were not working due to any other reason such as doing housework, being disabled or being retired.</w:t>
        </w:r>
      </w:moveFrom>
      <w:moveFromRangeEnd w:id="60"/>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75"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9"/>
          <w:szCs w:val="29"/>
        </w:rPr>
        <w:t>Statistical analysis</w:t>
      </w:r>
    </w:p>
    <w:p w:rsidR="00A846A4" w:rsidRPr="00D57E25" w:rsidRDefault="00A846A4">
      <w:pPr>
        <w:widowControl w:val="0"/>
        <w:autoSpaceDE w:val="0"/>
        <w:autoSpaceDN w:val="0"/>
        <w:adjustRightInd w:val="0"/>
        <w:spacing w:after="0" w:line="23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188" w:lineRule="auto"/>
        <w:jc w:val="both"/>
        <w:rPr>
          <w:rFonts w:ascii="Times New Roman" w:hAnsi="Times New Roman" w:cs="Amiri"/>
          <w:sz w:val="24"/>
          <w:szCs w:val="24"/>
        </w:rPr>
      </w:pPr>
      <w:r w:rsidRPr="00D57E25">
        <w:rPr>
          <w:rFonts w:ascii="Gabriola" w:hAnsi="Gabriola" w:cs="Gabriola"/>
          <w:color w:val="000000"/>
          <w:sz w:val="24"/>
          <w:szCs w:val="24"/>
        </w:rPr>
        <w:t xml:space="preserve">We used two statistical approaches to account for potential confounding: marginal </w:t>
      </w:r>
      <w:proofErr w:type="spellStart"/>
      <w:r w:rsidRPr="00D57E25">
        <w:rPr>
          <w:rFonts w:ascii="Gabriola" w:hAnsi="Gabriola" w:cs="Gabriola"/>
          <w:color w:val="000000"/>
          <w:sz w:val="24"/>
          <w:szCs w:val="24"/>
        </w:rPr>
        <w:t>struc-tural</w:t>
      </w:r>
      <w:proofErr w:type="spellEnd"/>
      <w:r w:rsidRPr="00D57E25">
        <w:rPr>
          <w:rFonts w:ascii="Gabriola" w:hAnsi="Gabriola" w:cs="Gabriola"/>
          <w:color w:val="000000"/>
          <w:sz w:val="24"/>
          <w:szCs w:val="24"/>
        </w:rPr>
        <w:t xml:space="preserve"> models (MSMs) and fixed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w:t>
      </w:r>
      <w:ins w:id="62" w:author="Pieter" w:date="2016-09-01T16:54:00Z">
        <w:r w:rsidR="00C04870">
          <w:rPr>
            <w:rFonts w:ascii="Gabriola" w:hAnsi="Gabriola" w:cs="Gabriola"/>
            <w:color w:val="000000"/>
            <w:sz w:val="24"/>
            <w:szCs w:val="24"/>
          </w:rPr>
          <w:t xml:space="preserve">panel estimation </w:t>
        </w:r>
      </w:ins>
      <w:r w:rsidRPr="00D57E25">
        <w:rPr>
          <w:rFonts w:ascii="Gabriola" w:hAnsi="Gabriola" w:cs="Gabriola"/>
          <w:color w:val="000000"/>
          <w:sz w:val="24"/>
          <w:szCs w:val="24"/>
        </w:rPr>
        <w:t>(FE).</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13"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lastRenderedPageBreak/>
        <w:t>4</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200" w:bottom="347" w:left="5920" w:header="720" w:footer="720" w:gutter="0"/>
          <w:cols w:space="720" w:equalWidth="0">
            <w:col w:w="120"/>
          </w:cols>
          <w:noEndnote/>
        </w:sectPr>
      </w:pPr>
    </w:p>
    <w:p w:rsidR="00A846A4" w:rsidRPr="00D57E25" w:rsidRDefault="00C45CDB">
      <w:pPr>
        <w:widowControl w:val="0"/>
        <w:overflowPunct w:val="0"/>
        <w:autoSpaceDE w:val="0"/>
        <w:autoSpaceDN w:val="0"/>
        <w:adjustRightInd w:val="0"/>
        <w:spacing w:after="0" w:line="240" w:lineRule="auto"/>
        <w:ind w:left="1180" w:hanging="1180"/>
        <w:jc w:val="both"/>
        <w:rPr>
          <w:rFonts w:ascii="Times New Roman" w:hAnsi="Times New Roman" w:cs="Amiri"/>
          <w:sz w:val="24"/>
          <w:szCs w:val="24"/>
        </w:rPr>
      </w:pPr>
      <w:bookmarkStart w:id="63" w:name="page5"/>
      <w:bookmarkEnd w:id="63"/>
      <w:commentRangeStart w:id="64"/>
      <w:r w:rsidRPr="00D57E25">
        <w:rPr>
          <w:rFonts w:ascii="Gabriola" w:hAnsi="Gabriola" w:cs="Gabriola"/>
          <w:color w:val="000000"/>
          <w:sz w:val="24"/>
          <w:szCs w:val="24"/>
        </w:rPr>
        <w:lastRenderedPageBreak/>
        <w:t xml:space="preserve">Figure </w:t>
      </w:r>
      <w:commentRangeEnd w:id="64"/>
      <w:r w:rsidR="00C04870">
        <w:rPr>
          <w:rStyle w:val="CommentReference"/>
        </w:rPr>
        <w:commentReference w:id="64"/>
      </w:r>
      <w:r w:rsidRPr="00D57E25">
        <w:rPr>
          <w:rFonts w:ascii="Gabriola" w:hAnsi="Gabriola" w:cs="Gabriola"/>
          <w:color w:val="000000"/>
          <w:sz w:val="24"/>
          <w:szCs w:val="24"/>
        </w:rPr>
        <w:t>0.1: Direct acyclic graph (DAG) representing the relations between con-founders/outcomes and a diabetes diagnosis.</w:t>
      </w:r>
    </w:p>
    <w:p w:rsidR="00A846A4" w:rsidRPr="00D57E25" w:rsidRDefault="00622E34">
      <w:pPr>
        <w:widowControl w:val="0"/>
        <w:autoSpaceDE w:val="0"/>
        <w:autoSpaceDN w:val="0"/>
        <w:adjustRightInd w:val="0"/>
        <w:spacing w:after="0" w:line="200" w:lineRule="exact"/>
        <w:rPr>
          <w:rFonts w:ascii="Times New Roman" w:hAnsi="Times New Roman" w:cs="Amiri"/>
          <w:sz w:val="24"/>
          <w:szCs w:val="24"/>
        </w:rPr>
      </w:pPr>
      <w:r>
        <w:rPr>
          <w:noProof/>
        </w:rPr>
        <w:drawing>
          <wp:anchor distT="0" distB="0" distL="114300" distR="114300" simplePos="0" relativeHeight="251658240" behindDoc="1" locked="0" layoutInCell="0" allowOverlap="1" wp14:anchorId="50B57788" wp14:editId="5CB77053">
            <wp:simplePos x="0" y="0"/>
            <wp:positionH relativeFrom="column">
              <wp:posOffset>1143635</wp:posOffset>
            </wp:positionH>
            <wp:positionV relativeFrom="paragraph">
              <wp:posOffset>141605</wp:posOffset>
            </wp:positionV>
            <wp:extent cx="3493770" cy="2426970"/>
            <wp:effectExtent l="1905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493770" cy="2426970"/>
                    </a:xfrm>
                    <a:prstGeom prst="rect">
                      <a:avLst/>
                    </a:prstGeom>
                    <a:noFill/>
                  </pic:spPr>
                </pic:pic>
              </a:graphicData>
            </a:graphic>
          </wp:anchor>
        </w:drawing>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2F3437">
      <w:pPr>
        <w:widowControl w:val="0"/>
        <w:autoSpaceDE w:val="0"/>
        <w:autoSpaceDN w:val="0"/>
        <w:adjustRightInd w:val="0"/>
        <w:spacing w:after="0" w:line="200" w:lineRule="exact"/>
        <w:rPr>
          <w:rFonts w:ascii="Times New Roman" w:hAnsi="Times New Roman" w:cs="Amiri"/>
          <w:sz w:val="24"/>
          <w:szCs w:val="24"/>
        </w:rPr>
      </w:pPr>
      <w:ins w:id="65" w:author="Pieter" w:date="2016-09-02T10:35:00Z">
        <w:r>
          <w:rPr>
            <w:rFonts w:ascii="Times New Roman" w:hAnsi="Times New Roman" w:cs="Amiri"/>
            <w:noProof/>
            <w:sz w:val="24"/>
            <w:szCs w:val="24"/>
          </w:rPr>
          <mc:AlternateContent>
            <mc:Choice Requires="wps">
              <w:drawing>
                <wp:anchor distT="0" distB="0" distL="114300" distR="114300" simplePos="0" relativeHeight="251726848" behindDoc="0" locked="0" layoutInCell="1" allowOverlap="1">
                  <wp:simplePos x="0" y="0"/>
                  <wp:positionH relativeFrom="column">
                    <wp:posOffset>574675</wp:posOffset>
                  </wp:positionH>
                  <wp:positionV relativeFrom="paragraph">
                    <wp:posOffset>10795</wp:posOffset>
                  </wp:positionV>
                  <wp:extent cx="790575" cy="447675"/>
                  <wp:effectExtent l="0" t="38100" r="66675" b="28575"/>
                  <wp:wrapNone/>
                  <wp:docPr id="66" name="Straight Arrow Connector 66"/>
                  <wp:cNvGraphicFramePr/>
                  <a:graphic xmlns:a="http://schemas.openxmlformats.org/drawingml/2006/main">
                    <a:graphicData uri="http://schemas.microsoft.com/office/word/2010/wordprocessingShape">
                      <wps:wsp>
                        <wps:cNvCnPr/>
                        <wps:spPr>
                          <a:xfrm flipV="1">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6" o:spid="_x0000_s1026" type="#_x0000_t32" style="position:absolute;margin-left:45.25pt;margin-top:.85pt;width:62.25pt;height:35.2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" strokecolor="#4579b8 [3044]">
                  <v:stroke endarrow="open"/>
                </v:shape>
              </w:pict>
            </mc:Fallback>
          </mc:AlternateContent>
        </w:r>
      </w:ins>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2F3437">
      <w:pPr>
        <w:widowControl w:val="0"/>
        <w:autoSpaceDE w:val="0"/>
        <w:autoSpaceDN w:val="0"/>
        <w:adjustRightInd w:val="0"/>
        <w:spacing w:after="0" w:line="200" w:lineRule="exact"/>
        <w:rPr>
          <w:rFonts w:ascii="Times New Roman" w:hAnsi="Times New Roman" w:cs="Amiri"/>
          <w:sz w:val="24"/>
          <w:szCs w:val="24"/>
        </w:rPr>
      </w:pPr>
      <w:ins w:id="66" w:author="Pieter" w:date="2016-09-02T10:34:00Z">
        <w:r>
          <w:rPr>
            <w:rFonts w:ascii="Times New Roman" w:hAnsi="Times New Roman" w:cs="Amiri"/>
            <w:noProof/>
            <w:sz w:val="24"/>
            <w:szCs w:val="24"/>
          </w:rPr>
          <mc:AlternateContent>
            <mc:Choice Requires="wps">
              <w:drawing>
                <wp:anchor distT="0" distB="0" distL="114300" distR="114300" simplePos="0" relativeHeight="251723776" behindDoc="0" locked="0" layoutInCell="1" allowOverlap="1" wp14:anchorId="6FB0F4C8" wp14:editId="72AB86D4">
                  <wp:simplePos x="0" y="0"/>
                  <wp:positionH relativeFrom="column">
                    <wp:posOffset>-6350</wp:posOffset>
                  </wp:positionH>
                  <wp:positionV relativeFrom="paragraph">
                    <wp:posOffset>29845</wp:posOffset>
                  </wp:positionV>
                  <wp:extent cx="457200" cy="323850"/>
                  <wp:effectExtent l="0" t="0" r="19050" b="19050"/>
                  <wp:wrapNone/>
                  <wp:docPr id="65" name="Oval 65"/>
                  <wp:cNvGraphicFramePr/>
                  <a:graphic xmlns:a="http://schemas.openxmlformats.org/drawingml/2006/main">
                    <a:graphicData uri="http://schemas.microsoft.com/office/word/2010/wordprocessingShape">
                      <wps:wsp>
                        <wps:cNvSpPr/>
                        <wps:spPr>
                          <a:xfrm>
                            <a:off x="0" y="0"/>
                            <a:ext cx="45720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5pt;margin-top:2.35pt;width:36pt;height:25.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" fillcolor="#4f81bd [3204]" strokecolor="#243f60 [1604]" strokeweight="2pt"/>
              </w:pict>
            </mc:Fallback>
          </mc:AlternateContent>
        </w:r>
      </w:ins>
    </w:p>
    <w:p w:rsidR="00A846A4" w:rsidRPr="00D57E25" w:rsidRDefault="002F3437">
      <w:pPr>
        <w:widowControl w:val="0"/>
        <w:autoSpaceDE w:val="0"/>
        <w:autoSpaceDN w:val="0"/>
        <w:adjustRightInd w:val="0"/>
        <w:spacing w:after="0" w:line="200" w:lineRule="exact"/>
        <w:rPr>
          <w:rFonts w:ascii="Times New Roman" w:hAnsi="Times New Roman" w:cs="Amiri"/>
          <w:sz w:val="24"/>
          <w:szCs w:val="24"/>
        </w:rPr>
      </w:pPr>
      <w:ins w:id="67" w:author="Pieter" w:date="2016-09-02T10:36:00Z">
        <w:r>
          <w:rPr>
            <w:rFonts w:ascii="Times New Roman" w:hAnsi="Times New Roman" w:cs="Amiri"/>
            <w:noProof/>
            <w:sz w:val="24"/>
            <w:szCs w:val="24"/>
          </w:rPr>
          <mc:AlternateContent>
            <mc:Choice Requires="wps">
              <w:drawing>
                <wp:anchor distT="0" distB="0" distL="114300" distR="114300" simplePos="0" relativeHeight="251727872" behindDoc="0" locked="0" layoutInCell="1" allowOverlap="1">
                  <wp:simplePos x="0" y="0"/>
                  <wp:positionH relativeFrom="column">
                    <wp:posOffset>574675</wp:posOffset>
                  </wp:positionH>
                  <wp:positionV relativeFrom="paragraph">
                    <wp:posOffset>83820</wp:posOffset>
                  </wp:positionV>
                  <wp:extent cx="790575" cy="238125"/>
                  <wp:effectExtent l="0" t="0" r="85725" b="85725"/>
                  <wp:wrapNone/>
                  <wp:docPr id="67" name="Straight Arrow Connector 67"/>
                  <wp:cNvGraphicFramePr/>
                  <a:graphic xmlns:a="http://schemas.openxmlformats.org/drawingml/2006/main">
                    <a:graphicData uri="http://schemas.microsoft.com/office/word/2010/wordprocessingShape">
                      <wps:wsp>
                        <wps:cNvCnPr/>
                        <wps:spPr>
                          <a:xfrm>
                            <a:off x="0" y="0"/>
                            <a:ext cx="79057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 o:spid="_x0000_s1026" type="#_x0000_t32" style="position:absolute;margin-left:45.25pt;margin-top:6.6pt;width:62.25pt;height:18.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" strokecolor="#4579b8 [3044]">
                  <v:stroke endarrow="open"/>
                </v:shape>
              </w:pict>
            </mc:Fallback>
          </mc:AlternateContent>
        </w:r>
      </w:ins>
    </w:p>
    <w:p w:rsidR="00A846A4" w:rsidRPr="00D57E25" w:rsidRDefault="002F3437">
      <w:pPr>
        <w:widowControl w:val="0"/>
        <w:autoSpaceDE w:val="0"/>
        <w:autoSpaceDN w:val="0"/>
        <w:adjustRightInd w:val="0"/>
        <w:spacing w:after="0" w:line="200" w:lineRule="exact"/>
        <w:rPr>
          <w:rFonts w:ascii="Times New Roman" w:hAnsi="Times New Roman" w:cs="Amiri"/>
          <w:sz w:val="24"/>
          <w:szCs w:val="24"/>
        </w:rPr>
      </w:pPr>
      <w:ins w:id="68" w:author="Pieter" w:date="2016-09-02T10:36:00Z">
        <w:r>
          <w:rPr>
            <w:rFonts w:ascii="Times New Roman" w:hAnsi="Times New Roman" w:cs="Amiri"/>
            <w:noProof/>
            <w:sz w:val="24"/>
            <w:szCs w:val="24"/>
          </w:rPr>
          <mc:AlternateContent>
            <mc:Choice Requires="wps">
              <w:drawing>
                <wp:anchor distT="0" distB="0" distL="114300" distR="114300" simplePos="0" relativeHeight="251728896" behindDoc="0" locked="0" layoutInCell="1" allowOverlap="1">
                  <wp:simplePos x="0" y="0"/>
                  <wp:positionH relativeFrom="column">
                    <wp:posOffset>517525</wp:posOffset>
                  </wp:positionH>
                  <wp:positionV relativeFrom="paragraph">
                    <wp:posOffset>99695</wp:posOffset>
                  </wp:positionV>
                  <wp:extent cx="1066800" cy="638175"/>
                  <wp:effectExtent l="0" t="0" r="76200" b="47625"/>
                  <wp:wrapNone/>
                  <wp:docPr id="68" name="Straight Arrow Connector 68"/>
                  <wp:cNvGraphicFramePr/>
                  <a:graphic xmlns:a="http://schemas.openxmlformats.org/drawingml/2006/main">
                    <a:graphicData uri="http://schemas.microsoft.com/office/word/2010/wordprocessingShape">
                      <wps:wsp>
                        <wps:cNvCnPr/>
                        <wps:spPr>
                          <a:xfrm>
                            <a:off x="0" y="0"/>
                            <a:ext cx="1066800"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 o:spid="_x0000_s1026" type="#_x0000_t32" style="position:absolute;margin-left:40.75pt;margin-top:7.85pt;width:84pt;height:50.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" strokecolor="#4579b8 [3044]">
                  <v:stroke endarrow="open"/>
                </v:shape>
              </w:pict>
            </mc:Fallback>
          </mc:AlternateContent>
        </w:r>
      </w:ins>
    </w:p>
    <w:p w:rsidR="00A846A4" w:rsidRPr="00D57E25" w:rsidRDefault="002F3437">
      <w:pPr>
        <w:widowControl w:val="0"/>
        <w:autoSpaceDE w:val="0"/>
        <w:autoSpaceDN w:val="0"/>
        <w:adjustRightInd w:val="0"/>
        <w:spacing w:after="0" w:line="200" w:lineRule="exact"/>
        <w:rPr>
          <w:rFonts w:ascii="Times New Roman" w:hAnsi="Times New Roman" w:cs="Amiri"/>
          <w:sz w:val="24"/>
          <w:szCs w:val="24"/>
        </w:rPr>
      </w:pPr>
      <w:ins w:id="69" w:author="Pieter" w:date="2016-09-02T10:34:00Z">
        <w:r w:rsidRPr="002F3437">
          <w:rPr>
            <w:rFonts w:ascii="Times New Roman" w:hAnsi="Times New Roman" w:cs="Amiri"/>
            <w:noProof/>
            <w:sz w:val="24"/>
            <w:szCs w:val="24"/>
          </w:rPr>
          <mc:AlternateContent>
            <mc:Choice Requires="wps">
              <w:drawing>
                <wp:anchor distT="0" distB="0" distL="114300" distR="114300" simplePos="0" relativeHeight="251725824" behindDoc="0" locked="0" layoutInCell="1" allowOverlap="1" wp14:anchorId="4208633A" wp14:editId="56D38B6D">
                  <wp:simplePos x="0" y="0"/>
                  <wp:positionH relativeFrom="column">
                    <wp:posOffset>-82550</wp:posOffset>
                  </wp:positionH>
                  <wp:positionV relativeFrom="paragraph">
                    <wp:posOffset>1270</wp:posOffset>
                  </wp:positionV>
                  <wp:extent cx="857250" cy="1403985"/>
                  <wp:effectExtent l="0" t="0" r="1905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3985"/>
                          </a:xfrm>
                          <a:prstGeom prst="rect">
                            <a:avLst/>
                          </a:prstGeom>
                          <a:solidFill>
                            <a:srgbClr val="FFFFFF"/>
                          </a:solidFill>
                          <a:ln w="9525">
                            <a:solidFill>
                              <a:srgbClr val="000000"/>
                            </a:solidFill>
                            <a:miter lim="800000"/>
                            <a:headEnd/>
                            <a:tailEnd/>
                          </a:ln>
                        </wps:spPr>
                        <wps:txbx>
                          <w:txbxContent>
                            <w:p w:rsidR="002F3437" w:rsidRPr="00EC11AE" w:rsidRDefault="002F3437" w:rsidP="00EC11AE">
                              <w:pPr>
                                <w:spacing w:after="0" w:line="240" w:lineRule="auto"/>
                                <w:rPr>
                                  <w:ins w:id="70" w:author="Pieter" w:date="2016-09-02T10:35:00Z"/>
                                  <w:sz w:val="16"/>
                                  <w:szCs w:val="16"/>
                                </w:rPr>
                              </w:pPr>
                              <w:ins w:id="71" w:author="Pieter" w:date="2016-09-02T10:35:00Z">
                                <w:r w:rsidRPr="00EC11AE">
                                  <w:rPr>
                                    <w:sz w:val="16"/>
                                    <w:szCs w:val="16"/>
                                  </w:rPr>
                                  <w:t xml:space="preserve">Unobserved </w:t>
                                </w:r>
                              </w:ins>
                            </w:p>
                            <w:p w:rsidR="002F3437" w:rsidRPr="00EC11AE" w:rsidRDefault="002F3437" w:rsidP="00EC11AE">
                              <w:pPr>
                                <w:spacing w:after="0" w:line="240" w:lineRule="auto"/>
                                <w:rPr>
                                  <w:ins w:id="72" w:author="Pieter" w:date="2016-09-02T10:35:00Z"/>
                                  <w:sz w:val="16"/>
                                  <w:szCs w:val="16"/>
                                </w:rPr>
                              </w:pPr>
                              <w:proofErr w:type="gramStart"/>
                              <w:ins w:id="73" w:author="Pieter" w:date="2016-09-02T10:35:00Z">
                                <w:r w:rsidRPr="00EC11AE">
                                  <w:rPr>
                                    <w:sz w:val="16"/>
                                    <w:szCs w:val="16"/>
                                  </w:rPr>
                                  <w:t>time</w:t>
                                </w:r>
                                <w:proofErr w:type="gramEnd"/>
                                <w:r w:rsidRPr="00EC11AE">
                                  <w:rPr>
                                    <w:sz w:val="16"/>
                                    <w:szCs w:val="16"/>
                                  </w:rPr>
                                  <w:t xml:space="preserve"> invariant </w:t>
                                </w:r>
                              </w:ins>
                            </w:p>
                            <w:p w:rsidR="002F3437" w:rsidRPr="00EC11AE" w:rsidRDefault="002F3437" w:rsidP="00EC11AE">
                              <w:pPr>
                                <w:spacing w:after="0" w:line="240" w:lineRule="auto"/>
                                <w:rPr>
                                  <w:sz w:val="16"/>
                                  <w:szCs w:val="16"/>
                                </w:rPr>
                              </w:pPr>
                              <w:proofErr w:type="gramStart"/>
                              <w:ins w:id="74" w:author="Pieter" w:date="2016-09-02T10:35:00Z">
                                <w:r w:rsidRPr="00EC11AE">
                                  <w:rPr>
                                    <w:sz w:val="16"/>
                                    <w:szCs w:val="16"/>
                                  </w:rPr>
                                  <w:t>confounders</w:t>
                                </w:r>
                              </w:ins>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pt;margin-top:.1pt;width:67.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">
                  <v:textbox style="mso-fit-shape-to-text:t">
                    <w:txbxContent>
                      <w:p w:rsidR="002F3437" w:rsidRPr="00EC11AE" w:rsidRDefault="002F3437" w:rsidP="00EC11AE">
                        <w:pPr>
                          <w:spacing w:after="0" w:line="240" w:lineRule="auto"/>
                          <w:rPr>
                            <w:ins w:id="75" w:author="Pieter" w:date="2016-09-02T10:35:00Z"/>
                            <w:sz w:val="16"/>
                            <w:szCs w:val="16"/>
                          </w:rPr>
                        </w:pPr>
                        <w:ins w:id="76" w:author="Pieter" w:date="2016-09-02T10:35:00Z">
                          <w:r w:rsidRPr="00EC11AE">
                            <w:rPr>
                              <w:sz w:val="16"/>
                              <w:szCs w:val="16"/>
                            </w:rPr>
                            <w:t xml:space="preserve">Unobserved </w:t>
                          </w:r>
                        </w:ins>
                      </w:p>
                      <w:p w:rsidR="002F3437" w:rsidRPr="00EC11AE" w:rsidRDefault="002F3437" w:rsidP="00EC11AE">
                        <w:pPr>
                          <w:spacing w:after="0" w:line="240" w:lineRule="auto"/>
                          <w:rPr>
                            <w:ins w:id="77" w:author="Pieter" w:date="2016-09-02T10:35:00Z"/>
                            <w:sz w:val="16"/>
                            <w:szCs w:val="16"/>
                          </w:rPr>
                        </w:pPr>
                        <w:proofErr w:type="gramStart"/>
                        <w:ins w:id="78" w:author="Pieter" w:date="2016-09-02T10:35:00Z">
                          <w:r w:rsidRPr="00EC11AE">
                            <w:rPr>
                              <w:sz w:val="16"/>
                              <w:szCs w:val="16"/>
                            </w:rPr>
                            <w:t>time</w:t>
                          </w:r>
                          <w:proofErr w:type="gramEnd"/>
                          <w:r w:rsidRPr="00EC11AE">
                            <w:rPr>
                              <w:sz w:val="16"/>
                              <w:szCs w:val="16"/>
                            </w:rPr>
                            <w:t xml:space="preserve"> invariant </w:t>
                          </w:r>
                        </w:ins>
                      </w:p>
                      <w:p w:rsidR="002F3437" w:rsidRPr="00EC11AE" w:rsidRDefault="002F3437" w:rsidP="00EC11AE">
                        <w:pPr>
                          <w:spacing w:after="0" w:line="240" w:lineRule="auto"/>
                          <w:rPr>
                            <w:sz w:val="16"/>
                            <w:szCs w:val="16"/>
                          </w:rPr>
                        </w:pPr>
                        <w:proofErr w:type="gramStart"/>
                        <w:ins w:id="79" w:author="Pieter" w:date="2016-09-02T10:35:00Z">
                          <w:r w:rsidRPr="00EC11AE">
                            <w:rPr>
                              <w:sz w:val="16"/>
                              <w:szCs w:val="16"/>
                            </w:rPr>
                            <w:t>confounders</w:t>
                          </w:r>
                        </w:ins>
                        <w:proofErr w:type="gramEnd"/>
                      </w:p>
                    </w:txbxContent>
                  </v:textbox>
                </v:shape>
              </w:pict>
            </mc:Fallback>
          </mc:AlternateContent>
        </w:r>
      </w:ins>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28"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300" w:lineRule="auto"/>
        <w:jc w:val="both"/>
        <w:rPr>
          <w:rFonts w:ascii="Times New Roman" w:hAnsi="Times New Roman" w:cs="Amiri"/>
          <w:sz w:val="24"/>
          <w:szCs w:val="24"/>
        </w:rPr>
      </w:pPr>
      <w:r w:rsidRPr="00D57E25">
        <w:rPr>
          <w:rFonts w:ascii="Arial" w:hAnsi="Arial" w:cs="Arial"/>
          <w:i/>
          <w:iCs/>
          <w:color w:val="000000"/>
          <w:sz w:val="20"/>
          <w:szCs w:val="20"/>
        </w:rPr>
        <w:t xml:space="preserve">Notes </w:t>
      </w:r>
      <w:r w:rsidRPr="00D57E25">
        <w:rPr>
          <w:rFonts w:ascii="Arial" w:hAnsi="Arial" w:cs="Arial"/>
          <w:color w:val="000000"/>
          <w:sz w:val="20"/>
          <w:szCs w:val="20"/>
        </w:rPr>
        <w:t>The confounders not only include control variables but also pre-treatment values of our outcomes</w:t>
      </w:r>
      <w:r w:rsidRPr="00D57E25">
        <w:rPr>
          <w:rFonts w:ascii="Arial" w:hAnsi="Arial" w:cs="Arial"/>
          <w:i/>
          <w:iCs/>
          <w:color w:val="000000"/>
          <w:sz w:val="20"/>
          <w:szCs w:val="20"/>
        </w:rPr>
        <w:t xml:space="preserve"> </w:t>
      </w:r>
      <w:r w:rsidRPr="00D57E25">
        <w:rPr>
          <w:rFonts w:ascii="Arial" w:hAnsi="Arial" w:cs="Arial"/>
          <w:color w:val="000000"/>
          <w:sz w:val="20"/>
          <w:szCs w:val="20"/>
        </w:rPr>
        <w:t>of interest to account for any predetermination of the treatment.</w:t>
      </w:r>
    </w:p>
    <w:p w:rsidR="00A846A4" w:rsidRPr="00D57E25" w:rsidRDefault="00A846A4">
      <w:pPr>
        <w:widowControl w:val="0"/>
        <w:autoSpaceDE w:val="0"/>
        <w:autoSpaceDN w:val="0"/>
        <w:adjustRightInd w:val="0"/>
        <w:spacing w:after="0" w:line="294"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4"/>
          <w:szCs w:val="24"/>
        </w:rPr>
        <w:t>Marginal structural models</w:t>
      </w:r>
    </w:p>
    <w:p w:rsidR="00A846A4" w:rsidRPr="00D57E25" w:rsidRDefault="00A846A4">
      <w:pPr>
        <w:widowControl w:val="0"/>
        <w:autoSpaceDE w:val="0"/>
        <w:autoSpaceDN w:val="0"/>
        <w:adjustRightInd w:val="0"/>
        <w:spacing w:after="0" w:line="237"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MSMs apply inverse probability weights to adjust for confounding and selection bias as a result of time-varying confounders being a</w:t>
      </w:r>
      <w:r>
        <w:rPr>
          <w:rFonts w:ascii="Cambria Math" w:hAnsi="Cambria Math" w:cs="Cambria Math"/>
          <w:color w:val="000000"/>
          <w:sz w:val="24"/>
          <w:szCs w:val="24"/>
        </w:rPr>
        <w:t>ﬀ</w:t>
      </w:r>
      <w:r w:rsidRPr="00D57E25">
        <w:rPr>
          <w:rFonts w:ascii="Gabriola" w:hAnsi="Gabriola" w:cs="Gabriola"/>
          <w:color w:val="000000"/>
          <w:sz w:val="24"/>
          <w:szCs w:val="24"/>
        </w:rPr>
        <w:t xml:space="preserve">ected by prior exposure (Robins et al., </w:t>
      </w:r>
      <w:hyperlink w:anchor="page34" w:history="1">
        <w:r w:rsidRPr="00D57E25">
          <w:rPr>
            <w:rFonts w:ascii="Gabriola" w:hAnsi="Gabriola" w:cs="Gabriola"/>
            <w:color w:val="000000"/>
            <w:sz w:val="24"/>
            <w:szCs w:val="24"/>
          </w:rPr>
          <w:t xml:space="preserve"> 2000</w:t>
        </w:r>
      </w:hyperlink>
      <w:r w:rsidRPr="00D57E25">
        <w:rPr>
          <w:rFonts w:ascii="Gabriola" w:hAnsi="Gabriola" w:cs="Gabriola"/>
          <w:color w:val="000000"/>
          <w:sz w:val="24"/>
          <w:szCs w:val="24"/>
        </w:rPr>
        <w:t xml:space="preserve">). Under the assumption of the MSM(Robins et al., </w:t>
      </w:r>
      <w:hyperlink w:anchor="page34" w:history="1">
        <w:r w:rsidRPr="00D57E25">
          <w:rPr>
            <w:rFonts w:ascii="Gabriola" w:hAnsi="Gabriola" w:cs="Gabriola"/>
            <w:color w:val="000000"/>
            <w:sz w:val="24"/>
            <w:szCs w:val="24"/>
          </w:rPr>
          <w:t xml:space="preserve"> 2000</w:t>
        </w:r>
      </w:hyperlink>
      <w:r w:rsidRPr="00D57E25">
        <w:rPr>
          <w:rFonts w:ascii="Gabriola" w:hAnsi="Gabriola" w:cs="Gabriola"/>
          <w:color w:val="000000"/>
          <w:sz w:val="24"/>
          <w:szCs w:val="24"/>
        </w:rPr>
        <w:t>)—the reported treatment is the treatment that has actually been received (consistency), there are no unmeasured con-founders (exchangeability) and every person in the sample has a non-zero chance of re-</w:t>
      </w:r>
      <w:proofErr w:type="spellStart"/>
      <w:r w:rsidRPr="00D57E25">
        <w:rPr>
          <w:rFonts w:ascii="Gabriola" w:hAnsi="Gabriola" w:cs="Gabriola"/>
          <w:color w:val="000000"/>
          <w:sz w:val="24"/>
          <w:szCs w:val="24"/>
        </w:rPr>
        <w:t>ceiving</w:t>
      </w:r>
      <w:proofErr w:type="spellEnd"/>
      <w:r w:rsidRPr="00D57E25">
        <w:rPr>
          <w:rFonts w:ascii="Gabriola" w:hAnsi="Gabriola" w:cs="Gabriola"/>
          <w:color w:val="000000"/>
          <w:sz w:val="24"/>
          <w:szCs w:val="24"/>
        </w:rPr>
        <w:t xml:space="preserve"> the treatment (positivity) (see Section </w:t>
      </w:r>
      <w:hyperlink w:anchor="page17" w:history="1">
        <w:r w:rsidRPr="00D57E25">
          <w:rPr>
            <w:rFonts w:ascii="Gabriola" w:hAnsi="Gabriola" w:cs="Gabriola"/>
            <w:color w:val="000000"/>
            <w:sz w:val="24"/>
            <w:szCs w:val="24"/>
          </w:rPr>
          <w:t xml:space="preserve"> 0.4</w:t>
        </w:r>
      </w:hyperlink>
      <w:r w:rsidRPr="00D57E25">
        <w:rPr>
          <w:rFonts w:ascii="Gabriola" w:hAnsi="Gabriola" w:cs="Gabriola"/>
          <w:color w:val="000000"/>
          <w:sz w:val="24"/>
          <w:szCs w:val="24"/>
        </w:rPr>
        <w:t xml:space="preserve"> for a discussion of the validity of these assumptions in our case)—the causal DAG shown in Figure </w:t>
      </w:r>
      <w:hyperlink w:anchor="page5" w:history="1">
        <w:r w:rsidRPr="00D57E25">
          <w:rPr>
            <w:rFonts w:ascii="Gabriola" w:hAnsi="Gabriola" w:cs="Gabriola"/>
            <w:color w:val="000000"/>
            <w:sz w:val="24"/>
            <w:szCs w:val="24"/>
          </w:rPr>
          <w:t xml:space="preserve"> 0.1</w:t>
        </w:r>
      </w:hyperlink>
      <w:r w:rsidRPr="00D57E25">
        <w:rPr>
          <w:rFonts w:ascii="Gabriola" w:hAnsi="Gabriola" w:cs="Gabriola"/>
          <w:color w:val="000000"/>
          <w:sz w:val="24"/>
          <w:szCs w:val="24"/>
        </w:rPr>
        <w:t xml:space="preserve"> displays the association between confounders and outcomes and a diabetes diagnosis. </w:t>
      </w:r>
      <w:commentRangeStart w:id="80"/>
      <w:r w:rsidRPr="00D57E25">
        <w:rPr>
          <w:rFonts w:ascii="Gabriola" w:hAnsi="Gabriola" w:cs="Gabriola"/>
          <w:color w:val="000000"/>
          <w:sz w:val="24"/>
          <w:szCs w:val="24"/>
        </w:rPr>
        <w:t xml:space="preserve">This causal graph was drawn using </w:t>
      </w:r>
      <w:proofErr w:type="spellStart"/>
      <w:r w:rsidRPr="00D57E25">
        <w:rPr>
          <w:rFonts w:ascii="Gabriola" w:hAnsi="Gabriola" w:cs="Gabriola"/>
          <w:color w:val="000000"/>
          <w:sz w:val="24"/>
          <w:szCs w:val="24"/>
        </w:rPr>
        <w:t>DAGitty</w:t>
      </w:r>
      <w:proofErr w:type="spellEnd"/>
      <w:r w:rsidRPr="00D57E25">
        <w:rPr>
          <w:rFonts w:ascii="Gabriola" w:hAnsi="Gabriola" w:cs="Gabriola"/>
          <w:color w:val="000000"/>
          <w:sz w:val="24"/>
          <w:szCs w:val="24"/>
        </w:rPr>
        <w:t xml:space="preserve"> program version 2.3</w:t>
      </w:r>
      <w:proofErr w:type="gramStart"/>
      <w:r w:rsidRPr="00D57E25">
        <w:rPr>
          <w:rFonts w:ascii="Gabriola" w:hAnsi="Gabriola" w:cs="Gabriola"/>
          <w:color w:val="000000"/>
          <w:sz w:val="24"/>
          <w:szCs w:val="24"/>
        </w:rPr>
        <w:t>.(</w:t>
      </w:r>
      <w:proofErr w:type="spellStart"/>
      <w:proofErr w:type="gramEnd"/>
      <w:r w:rsidRPr="00D57E25">
        <w:rPr>
          <w:rFonts w:ascii="Gabriola" w:hAnsi="Gabriola" w:cs="Gabriola"/>
          <w:color w:val="000000"/>
          <w:sz w:val="24"/>
          <w:szCs w:val="24"/>
        </w:rPr>
        <w:t>Textor</w:t>
      </w:r>
      <w:proofErr w:type="spellEnd"/>
      <w:r w:rsidRPr="00D57E25">
        <w:rPr>
          <w:rFonts w:ascii="Gabriola" w:hAnsi="Gabriola" w:cs="Gabriola"/>
          <w:color w:val="000000"/>
          <w:sz w:val="24"/>
          <w:szCs w:val="24"/>
        </w:rPr>
        <w:t xml:space="preserve"> et al., </w:t>
      </w:r>
      <w:hyperlink w:anchor="page35" w:history="1">
        <w:r w:rsidRPr="00D57E25">
          <w:rPr>
            <w:rFonts w:ascii="Gabriola" w:hAnsi="Gabriola" w:cs="Gabriola"/>
            <w:color w:val="000000"/>
            <w:sz w:val="24"/>
            <w:szCs w:val="24"/>
          </w:rPr>
          <w:t xml:space="preserve"> 2011</w:t>
        </w:r>
      </w:hyperlink>
      <w:r w:rsidRPr="00D57E25">
        <w:rPr>
          <w:rFonts w:ascii="Gabriola" w:hAnsi="Gabriola" w:cs="Gabriola"/>
          <w:color w:val="000000"/>
          <w:sz w:val="24"/>
          <w:szCs w:val="24"/>
        </w:rPr>
        <w:t>).</w:t>
      </w:r>
      <w:commentRangeEnd w:id="80"/>
      <w:r w:rsidR="00C04870">
        <w:rPr>
          <w:rStyle w:val="CommentReference"/>
        </w:rPr>
        <w:commentReference w:id="80"/>
      </w:r>
    </w:p>
    <w:p w:rsidR="00A846A4" w:rsidRPr="00D57E25" w:rsidRDefault="00A846A4">
      <w:pPr>
        <w:widowControl w:val="0"/>
        <w:autoSpaceDE w:val="0"/>
        <w:autoSpaceDN w:val="0"/>
        <w:adjustRightInd w:val="0"/>
        <w:spacing w:after="0" w:line="134"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We accounted for two sets of confounders: time-varying variables at baseline as well as lagged time-varying variables in the waves following the baseline, to capture the e</w:t>
      </w:r>
      <w:r>
        <w:rPr>
          <w:rFonts w:ascii="Cambria Math" w:hAnsi="Cambria Math" w:cs="Cambria Math"/>
          <w:color w:val="000000"/>
          <w:sz w:val="24"/>
          <w:szCs w:val="24"/>
        </w:rPr>
        <w:t>ﬀ</w:t>
      </w:r>
      <w:r w:rsidRPr="00D57E25">
        <w:rPr>
          <w:rFonts w:ascii="Gabriola" w:hAnsi="Gabriola" w:cs="Gabriola"/>
          <w:color w:val="000000"/>
          <w:sz w:val="24"/>
          <w:szCs w:val="24"/>
        </w:rPr>
        <w:t>ects of changes in these variables over time. In our context it seemed possible that, for example, BMI could a</w:t>
      </w:r>
      <w:r>
        <w:rPr>
          <w:rFonts w:ascii="Cambria Math" w:hAnsi="Cambria Math" w:cs="Cambria Math"/>
          <w:color w:val="000000"/>
          <w:sz w:val="24"/>
          <w:szCs w:val="24"/>
        </w:rPr>
        <w:t>ﬀ</w:t>
      </w:r>
      <w:r w:rsidRPr="00D57E25">
        <w:rPr>
          <w:rFonts w:ascii="Gabriola" w:hAnsi="Gabriola" w:cs="Gabriola"/>
          <w:color w:val="000000"/>
          <w:sz w:val="24"/>
          <w:szCs w:val="24"/>
        </w:rPr>
        <w:t>ect the probability of being diagnosed with diabetes which then itself may a</w:t>
      </w:r>
      <w:r>
        <w:rPr>
          <w:rFonts w:ascii="Cambria Math" w:hAnsi="Cambria Math" w:cs="Cambria Math"/>
          <w:color w:val="000000"/>
          <w:sz w:val="24"/>
          <w:szCs w:val="24"/>
        </w:rPr>
        <w:t>ﬀ</w:t>
      </w:r>
      <w:r w:rsidRPr="00D57E25">
        <w:rPr>
          <w:rFonts w:ascii="Gabriola" w:hAnsi="Gabriola" w:cs="Gabriola"/>
          <w:color w:val="000000"/>
          <w:sz w:val="24"/>
          <w:szCs w:val="24"/>
        </w:rPr>
        <w:t xml:space="preserve">ected subsequent BMI levels, confounding the relationship between a diabetes diagnosis and BMI due to non-random selection. </w:t>
      </w:r>
      <w:commentRangeStart w:id="81"/>
      <w:r w:rsidRPr="00D57E25">
        <w:rPr>
          <w:rFonts w:ascii="Gabriola" w:hAnsi="Gabriola" w:cs="Gabriola"/>
          <w:color w:val="000000"/>
          <w:sz w:val="24"/>
          <w:szCs w:val="24"/>
        </w:rPr>
        <w:t xml:space="preserve">Similarly employment history and current </w:t>
      </w:r>
      <w:proofErr w:type="spellStart"/>
      <w:r w:rsidRPr="00D57E25">
        <w:rPr>
          <w:rFonts w:ascii="Gabriola" w:hAnsi="Gabriola" w:cs="Gabriola"/>
          <w:color w:val="000000"/>
          <w:sz w:val="24"/>
          <w:szCs w:val="24"/>
        </w:rPr>
        <w:t>em-ployment</w:t>
      </w:r>
      <w:proofErr w:type="spellEnd"/>
      <w:r w:rsidRPr="00D57E25">
        <w:rPr>
          <w:rFonts w:ascii="Gabriola" w:hAnsi="Gabriola" w:cs="Gabriola"/>
          <w:color w:val="000000"/>
          <w:sz w:val="24"/>
          <w:szCs w:val="24"/>
        </w:rPr>
        <w:t xml:space="preserve"> could a</w:t>
      </w:r>
      <w:r>
        <w:rPr>
          <w:rFonts w:ascii="Cambria Math" w:hAnsi="Cambria Math" w:cs="Cambria Math"/>
          <w:color w:val="000000"/>
          <w:sz w:val="24"/>
          <w:szCs w:val="24"/>
        </w:rPr>
        <w:t>ﬀ</w:t>
      </w:r>
      <w:r w:rsidRPr="00D57E25">
        <w:rPr>
          <w:rFonts w:ascii="Gabriola" w:hAnsi="Gabriola" w:cs="Gabriola"/>
          <w:color w:val="000000"/>
          <w:sz w:val="24"/>
          <w:szCs w:val="24"/>
        </w:rPr>
        <w:t>ect the probability of self-reporting a diabetes diagnosis through their impact on lifestyle, potentially due to an increase in disposable income or a reduction in leisure time, potentially confounding the relationship between a diabetes diagnosis and</w:t>
      </w:r>
      <w:commentRangeEnd w:id="81"/>
      <w:r w:rsidR="00C04870">
        <w:rPr>
          <w:rStyle w:val="CommentReference"/>
        </w:rPr>
        <w:commentReference w:id="81"/>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265"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37"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5</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265" w:right="6200" w:bottom="347" w:left="5920" w:header="720" w:footer="720" w:gutter="0"/>
          <w:cols w:space="720" w:equalWidth="0">
            <w:col w:w="120"/>
          </w:cols>
          <w:noEndnote/>
        </w:sect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bookmarkStart w:id="82" w:name="page6"/>
      <w:bookmarkEnd w:id="82"/>
      <w:proofErr w:type="gramStart"/>
      <w:r w:rsidRPr="00D57E25">
        <w:rPr>
          <w:rFonts w:ascii="Gabriola" w:hAnsi="Gabriola" w:cs="Gabriola"/>
          <w:color w:val="000000"/>
          <w:sz w:val="24"/>
          <w:szCs w:val="24"/>
        </w:rPr>
        <w:lastRenderedPageBreak/>
        <w:t>employment</w:t>
      </w:r>
      <w:proofErr w:type="gramEnd"/>
      <w:r w:rsidRPr="00D57E25">
        <w:rPr>
          <w:rFonts w:ascii="Gabriola" w:hAnsi="Gabriola" w:cs="Gabriola"/>
          <w:color w:val="000000"/>
          <w:sz w:val="24"/>
          <w:szCs w:val="24"/>
        </w:rPr>
        <w:t xml:space="preserve"> status. We used time-invariant variables lagged by one period to prevent reverse causality in the prediction of diabetes risk. Because current diabetes status as reported in the survey was determined at some point within the current and the previous wave, we had to use confounders from the previous wave determined before the current diabetes status, to prevent reverse causality.</w:t>
      </w:r>
    </w:p>
    <w:p w:rsidR="00A846A4" w:rsidRPr="00D57E25" w:rsidRDefault="00A846A4">
      <w:pPr>
        <w:widowControl w:val="0"/>
        <w:autoSpaceDE w:val="0"/>
        <w:autoSpaceDN w:val="0"/>
        <w:adjustRightInd w:val="0"/>
        <w:spacing w:after="0" w:line="26"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Using MSM and creating inverse probability of treatment weights, we were able to con-</w:t>
      </w:r>
      <w:proofErr w:type="spellStart"/>
      <w:r w:rsidRPr="00D57E25">
        <w:rPr>
          <w:rFonts w:ascii="Gabriola" w:hAnsi="Gabriola" w:cs="Gabriola"/>
          <w:color w:val="000000"/>
          <w:sz w:val="24"/>
          <w:szCs w:val="24"/>
        </w:rPr>
        <w:t>struct</w:t>
      </w:r>
      <w:proofErr w:type="spellEnd"/>
      <w:r w:rsidRPr="00D57E25">
        <w:rPr>
          <w:rFonts w:ascii="Gabriola" w:hAnsi="Gabriola" w:cs="Gabriola"/>
          <w:color w:val="000000"/>
          <w:sz w:val="24"/>
          <w:szCs w:val="24"/>
        </w:rPr>
        <w:t xml:space="preserve"> a pseudo population, based on the person’s potential exposure at each time </w:t>
      </w:r>
      <w:proofErr w:type="gramStart"/>
      <w:r w:rsidRPr="00D57E25">
        <w:rPr>
          <w:rFonts w:ascii="Gabriola" w:hAnsi="Gabriola" w:cs="Gabriola"/>
          <w:color w:val="000000"/>
          <w:sz w:val="24"/>
          <w:szCs w:val="24"/>
        </w:rPr>
        <w:t>point, that</w:t>
      </w:r>
      <w:proofErr w:type="gramEnd"/>
      <w:r w:rsidRPr="00D57E25">
        <w:rPr>
          <w:rFonts w:ascii="Gabriola" w:hAnsi="Gabriola" w:cs="Gabriola"/>
          <w:color w:val="000000"/>
          <w:sz w:val="24"/>
          <w:szCs w:val="24"/>
        </w:rPr>
        <w:t xml:space="preserve"> allowed us to adjust the estimates for confounding due to selection. We first con-</w:t>
      </w:r>
      <w:proofErr w:type="spellStart"/>
      <w:r w:rsidRPr="00D57E25">
        <w:rPr>
          <w:rFonts w:ascii="Gabriola" w:hAnsi="Gabriola" w:cs="Gabriola"/>
          <w:color w:val="000000"/>
          <w:sz w:val="24"/>
          <w:szCs w:val="24"/>
        </w:rPr>
        <w:t>structed</w:t>
      </w:r>
      <w:proofErr w:type="spellEnd"/>
      <w:r w:rsidRPr="00D57E25">
        <w:rPr>
          <w:rFonts w:ascii="Gabriola" w:hAnsi="Gabriola" w:cs="Gabriola"/>
          <w:color w:val="000000"/>
          <w:sz w:val="24"/>
          <w:szCs w:val="24"/>
        </w:rPr>
        <w:t xml:space="preserve"> </w:t>
      </w:r>
      <w:proofErr w:type="spellStart"/>
      <w:r w:rsidRPr="00D57E25">
        <w:rPr>
          <w:rFonts w:ascii="Gabriola" w:hAnsi="Gabriola" w:cs="Gabriola"/>
          <w:color w:val="000000"/>
          <w:sz w:val="24"/>
          <w:szCs w:val="24"/>
        </w:rPr>
        <w:t>unstabilized</w:t>
      </w:r>
      <w:proofErr w:type="spellEnd"/>
      <w:r w:rsidRPr="00D57E25">
        <w:rPr>
          <w:rFonts w:ascii="Gabriola" w:hAnsi="Gabriola" w:cs="Gabriola"/>
          <w:color w:val="000000"/>
          <w:sz w:val="24"/>
          <w:szCs w:val="24"/>
        </w:rPr>
        <w:t xml:space="preserve"> weights using baseline values of the time-invariant and time-variant confounders as well as time-variant confounders lagged by one period to predict the </w:t>
      </w:r>
      <w:proofErr w:type="spellStart"/>
      <w:r w:rsidRPr="00D57E25">
        <w:rPr>
          <w:rFonts w:ascii="Gabriola" w:hAnsi="Gabriola" w:cs="Gabriola"/>
          <w:color w:val="000000"/>
          <w:sz w:val="24"/>
          <w:szCs w:val="24"/>
        </w:rPr>
        <w:t>prob</w:t>
      </w:r>
      <w:proofErr w:type="spellEnd"/>
      <w:r w:rsidRPr="00D57E25">
        <w:rPr>
          <w:rFonts w:ascii="Gabriola" w:hAnsi="Gabriola" w:cs="Gabriola"/>
          <w:color w:val="000000"/>
          <w:sz w:val="24"/>
          <w:szCs w:val="24"/>
        </w:rPr>
        <w:t xml:space="preserve">-ability of developing diabetes at each wave. The used predictors were age and age squared to account for changes in risk with increasing age, an index of urbanization pre-constructed within the CHNS data, ranging from 1 to 120 as the level of urbanization increases (Zhang et al., </w:t>
      </w:r>
      <w:hyperlink w:anchor="page35"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 xml:space="preserve"> to account for the impact of urbanization on diabetes risk (</w:t>
      </w:r>
      <w:proofErr w:type="spellStart"/>
      <w:r w:rsidRPr="00D57E25">
        <w:rPr>
          <w:rFonts w:ascii="Gabriola" w:hAnsi="Gabriola" w:cs="Gabriola"/>
          <w:color w:val="000000"/>
          <w:sz w:val="24"/>
          <w:szCs w:val="24"/>
        </w:rPr>
        <w:t>Attard</w:t>
      </w:r>
      <w:proofErr w:type="spellEnd"/>
      <w:r w:rsidRPr="00D57E25">
        <w:rPr>
          <w:rFonts w:ascii="Gabriola" w:hAnsi="Gabriola" w:cs="Gabriola"/>
          <w:color w:val="000000"/>
          <w:sz w:val="24"/>
          <w:szCs w:val="24"/>
        </w:rPr>
        <w:t xml:space="preserve"> et al., </w:t>
      </w:r>
      <w:hyperlink w:anchor="page33" w:history="1">
        <w:r w:rsidRPr="00D57E25">
          <w:rPr>
            <w:rFonts w:ascii="Gabriola" w:hAnsi="Gabriola" w:cs="Gabriola"/>
            <w:color w:val="000000"/>
            <w:sz w:val="24"/>
            <w:szCs w:val="24"/>
          </w:rPr>
          <w:t xml:space="preserve"> 2012</w:t>
        </w:r>
      </w:hyperlink>
      <w:r w:rsidRPr="00D57E25">
        <w:rPr>
          <w:rFonts w:ascii="Gabriola" w:hAnsi="Gabriola" w:cs="Gabriola"/>
          <w:color w:val="000000"/>
          <w:sz w:val="24"/>
          <w:szCs w:val="24"/>
        </w:rPr>
        <w:t>). We also used secondary and university education, being married, having any med-</w:t>
      </w:r>
      <w:proofErr w:type="spellStart"/>
      <w:r w:rsidRPr="00D57E25">
        <w:rPr>
          <w:rFonts w:ascii="Gabriola" w:hAnsi="Gabriola" w:cs="Gabriola"/>
          <w:color w:val="000000"/>
          <w:sz w:val="24"/>
          <w:szCs w:val="24"/>
        </w:rPr>
        <w:t>ical</w:t>
      </w:r>
      <w:proofErr w:type="spellEnd"/>
      <w:r w:rsidRPr="00D57E25">
        <w:rPr>
          <w:rFonts w:ascii="Gabriola" w:hAnsi="Gabriola" w:cs="Gabriola"/>
          <w:color w:val="000000"/>
          <w:sz w:val="24"/>
          <w:szCs w:val="24"/>
        </w:rPr>
        <w:t xml:space="preserve"> insurance, being of Han ethnicity, living in a rural area, dummies for the di</w:t>
      </w:r>
      <w:r>
        <w:rPr>
          <w:rFonts w:ascii="Cambria Math" w:hAnsi="Cambria Math" w:cs="Cambria Math"/>
          <w:color w:val="000000"/>
          <w:sz w:val="24"/>
          <w:szCs w:val="24"/>
        </w:rPr>
        <w:t>ﬀ</w:t>
      </w:r>
      <w:r w:rsidRPr="00D57E25">
        <w:rPr>
          <w:rFonts w:ascii="Gabriola" w:hAnsi="Gabriola" w:cs="Gabriola"/>
          <w:color w:val="000000"/>
          <w:sz w:val="24"/>
          <w:szCs w:val="24"/>
        </w:rPr>
        <w:t>erent Chinese regions and the respective survey waves as predictors. Further we used inflation adjusted per-capita household expenditures to predict any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of household wealth on diabetes. Finally, all outcome variables (employment status, alcohol consumption, </w:t>
      </w:r>
      <w:proofErr w:type="spellStart"/>
      <w:r w:rsidRPr="00D57E25">
        <w:rPr>
          <w:rFonts w:ascii="Gabriola" w:hAnsi="Gabriola" w:cs="Gabriola"/>
          <w:color w:val="000000"/>
          <w:sz w:val="24"/>
          <w:szCs w:val="24"/>
        </w:rPr>
        <w:t>smok-ing</w:t>
      </w:r>
      <w:proofErr w:type="spellEnd"/>
      <w:r w:rsidRPr="00D57E25">
        <w:rPr>
          <w:rFonts w:ascii="Gabriola" w:hAnsi="Gabriola" w:cs="Gabriola"/>
          <w:color w:val="000000"/>
          <w:sz w:val="24"/>
          <w:szCs w:val="24"/>
        </w:rPr>
        <w:t xml:space="preserve"> status, BMI, waist circumference and average daily calorie consumption) were used as predictors.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3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31" w:lineRule="auto"/>
        <w:ind w:firstLine="234"/>
        <w:jc w:val="both"/>
        <w:rPr>
          <w:rFonts w:ascii="Times New Roman" w:hAnsi="Times New Roman" w:cs="Amiri"/>
          <w:sz w:val="24"/>
          <w:szCs w:val="24"/>
        </w:rPr>
      </w:pPr>
      <w:r w:rsidRPr="00D57E25">
        <w:rPr>
          <w:rFonts w:ascii="Gabriola" w:hAnsi="Gabriola" w:cs="Gabriola"/>
          <w:color w:val="000000"/>
          <w:sz w:val="24"/>
          <w:szCs w:val="24"/>
        </w:rPr>
        <w:t xml:space="preserve">Because </w:t>
      </w:r>
      <w:proofErr w:type="spellStart"/>
      <w:r w:rsidRPr="00D57E25">
        <w:rPr>
          <w:rFonts w:ascii="Gabriola" w:hAnsi="Gabriola" w:cs="Gabriola"/>
          <w:color w:val="000000"/>
          <w:sz w:val="24"/>
          <w:szCs w:val="24"/>
        </w:rPr>
        <w:t>unstabilized</w:t>
      </w:r>
      <w:proofErr w:type="spellEnd"/>
      <w:r w:rsidRPr="00D57E25">
        <w:rPr>
          <w:rFonts w:ascii="Gabriola" w:hAnsi="Gabriola" w:cs="Gabriola"/>
          <w:color w:val="000000"/>
          <w:sz w:val="24"/>
          <w:szCs w:val="24"/>
        </w:rPr>
        <w:t xml:space="preserve"> weights can be highly variable it is recommended to stabilize the weights (Cole and Hernan, </w:t>
      </w:r>
      <w:hyperlink w:anchor="page33" w:history="1">
        <w:r w:rsidRPr="00D57E25">
          <w:rPr>
            <w:rFonts w:ascii="Gabriola" w:hAnsi="Gabriola" w:cs="Gabriola"/>
            <w:color w:val="000000"/>
            <w:sz w:val="24"/>
            <w:szCs w:val="24"/>
          </w:rPr>
          <w:t xml:space="preserve"> 2008</w:t>
        </w:r>
      </w:hyperlink>
      <w:r w:rsidRPr="00D57E25">
        <w:rPr>
          <w:rFonts w:ascii="Gabriola" w:hAnsi="Gabriola" w:cs="Gabriola"/>
          <w:color w:val="000000"/>
          <w:sz w:val="24"/>
          <w:szCs w:val="24"/>
        </w:rPr>
        <w:t xml:space="preserve">). Using the </w:t>
      </w:r>
      <w:proofErr w:type="spellStart"/>
      <w:r w:rsidRPr="00D57E25">
        <w:rPr>
          <w:rFonts w:ascii="Gabriola" w:hAnsi="Gabriola" w:cs="Gabriola"/>
          <w:color w:val="000000"/>
          <w:sz w:val="24"/>
          <w:szCs w:val="24"/>
        </w:rPr>
        <w:t>unstabilized</w:t>
      </w:r>
      <w:proofErr w:type="spellEnd"/>
      <w:r w:rsidRPr="00D57E25">
        <w:rPr>
          <w:rFonts w:ascii="Gabriola" w:hAnsi="Gabriola" w:cs="Gabriola"/>
          <w:color w:val="000000"/>
          <w:sz w:val="24"/>
          <w:szCs w:val="24"/>
        </w:rPr>
        <w:t xml:space="preserve"> weights as the denominator, stabilized weights were calculated by dividing the denominator by the predicted treatment propensity from a model using only time-invariant confounders and baseline information of the time-variant confounders as predictors. Because our analysis was stratified by males and females, we created weights separately for both groups.</w:t>
      </w:r>
    </w:p>
    <w:p w:rsidR="00A846A4" w:rsidRPr="00D57E25" w:rsidRDefault="00A846A4">
      <w:pPr>
        <w:widowControl w:val="0"/>
        <w:autoSpaceDE w:val="0"/>
        <w:autoSpaceDN w:val="0"/>
        <w:adjustRightInd w:val="0"/>
        <w:spacing w:after="0" w:line="2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The MSMs were estimated using ordinary least squares (OLS) for the continuous and a logistic model for the binary outcomes. For the logistic model we calculated marginal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and present them instead of odds ratios for greater comparability with the results of the FE models. All models were weighted by the stabilized weights constructed beforehand while adjusting for all baseline and time-invariant covariates used in the calculation of the stabilized weights, except for the respective outcome of interest. Robust standard errors to account for intra-class correlation of repeated outcome measurements in individuals were used throughout. In our primary analysis, we present the results of the MSM with </w:t>
      </w:r>
      <w:proofErr w:type="spellStart"/>
      <w:r w:rsidRPr="00D57E25">
        <w:rPr>
          <w:rFonts w:ascii="Gabriola" w:hAnsi="Gabriola" w:cs="Gabriola"/>
          <w:color w:val="000000"/>
          <w:sz w:val="24"/>
          <w:szCs w:val="24"/>
        </w:rPr>
        <w:t>untruncated</w:t>
      </w:r>
      <w:proofErr w:type="spellEnd"/>
      <w:r w:rsidRPr="00D57E25">
        <w:rPr>
          <w:rFonts w:ascii="Gabriola" w:hAnsi="Gabriola" w:cs="Gabriola"/>
          <w:color w:val="000000"/>
          <w:sz w:val="24"/>
          <w:szCs w:val="24"/>
        </w:rPr>
        <w:t xml:space="preserve"> stabilized weights, as these present unbiased estimates, albeit they likely are</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98"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6</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200" w:bottom="347" w:left="5920" w:header="720" w:footer="720" w:gutter="0"/>
          <w:cols w:space="720" w:equalWidth="0">
            <w:col w:w="120"/>
          </w:cols>
          <w:noEndnote/>
        </w:sect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bookmarkStart w:id="83" w:name="page7"/>
      <w:bookmarkEnd w:id="83"/>
      <w:proofErr w:type="gramStart"/>
      <w:r w:rsidRPr="00D57E25">
        <w:rPr>
          <w:rFonts w:ascii="Gabriola" w:hAnsi="Gabriola" w:cs="Gabriola"/>
          <w:color w:val="000000"/>
          <w:sz w:val="24"/>
          <w:szCs w:val="24"/>
        </w:rPr>
        <w:lastRenderedPageBreak/>
        <w:t>less</w:t>
      </w:r>
      <w:proofErr w:type="gramEnd"/>
      <w:r w:rsidRPr="00D57E25">
        <w:rPr>
          <w:rFonts w:ascii="Gabriola" w:hAnsi="Gabriola" w:cs="Gabriola"/>
          <w:color w:val="000000"/>
          <w:sz w:val="24"/>
          <w:szCs w:val="24"/>
        </w:rPr>
        <w:t xml:space="preserve"> e</w:t>
      </w:r>
      <w:r>
        <w:rPr>
          <w:rFonts w:ascii="Cambria Math" w:hAnsi="Cambria Math" w:cs="Cambria Math"/>
          <w:color w:val="000000"/>
          <w:sz w:val="24"/>
          <w:szCs w:val="24"/>
        </w:rPr>
        <w:t>ﬃ</w:t>
      </w:r>
      <w:r w:rsidRPr="00D57E25">
        <w:rPr>
          <w:rFonts w:ascii="Gabriola" w:hAnsi="Gabriola" w:cs="Gabriola"/>
          <w:color w:val="000000"/>
          <w:sz w:val="24"/>
          <w:szCs w:val="24"/>
        </w:rPr>
        <w:t xml:space="preserve">cient than truncated weights (Cole and Hernan, </w:t>
      </w:r>
      <w:hyperlink w:anchor="page33" w:history="1">
        <w:r w:rsidRPr="00D57E25">
          <w:rPr>
            <w:rFonts w:ascii="Gabriola" w:hAnsi="Gabriola" w:cs="Gabriola"/>
            <w:color w:val="000000"/>
            <w:sz w:val="24"/>
            <w:szCs w:val="24"/>
          </w:rPr>
          <w:t xml:space="preserve"> 2008</w:t>
        </w:r>
      </w:hyperlink>
      <w:r w:rsidRPr="00D57E25">
        <w:rPr>
          <w:rFonts w:ascii="Gabriola" w:hAnsi="Gabriola" w:cs="Gabriola"/>
          <w:color w:val="000000"/>
          <w:sz w:val="24"/>
          <w:szCs w:val="24"/>
        </w:rPr>
        <w:t>).</w:t>
      </w:r>
    </w:p>
    <w:p w:rsidR="00A846A4" w:rsidRPr="00D57E25" w:rsidRDefault="00A846A4">
      <w:pPr>
        <w:widowControl w:val="0"/>
        <w:autoSpaceDE w:val="0"/>
        <w:autoSpaceDN w:val="0"/>
        <w:adjustRightInd w:val="0"/>
        <w:spacing w:after="0" w:line="255"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b/>
          <w:bCs/>
          <w:color w:val="000000"/>
          <w:sz w:val="24"/>
          <w:szCs w:val="24"/>
        </w:rPr>
        <w:t>Fixed e</w:t>
      </w:r>
      <w:r>
        <w:rPr>
          <w:rFonts w:ascii="Cambria Math" w:hAnsi="Cambria Math" w:cs="Cambria Math"/>
          <w:b/>
          <w:bCs/>
          <w:color w:val="000000"/>
          <w:sz w:val="24"/>
          <w:szCs w:val="24"/>
        </w:rPr>
        <w:t>ﬀ</w:t>
      </w:r>
      <w:r w:rsidRPr="00D57E25">
        <w:rPr>
          <w:rFonts w:ascii="Gabriola" w:hAnsi="Gabriola" w:cs="Gabriola"/>
          <w:b/>
          <w:bCs/>
          <w:color w:val="000000"/>
          <w:sz w:val="24"/>
          <w:szCs w:val="24"/>
        </w:rPr>
        <w:t>ects</w:t>
      </w:r>
      <w:ins w:id="84" w:author="Pieter" w:date="2016-09-01T16:58:00Z">
        <w:r w:rsidR="00C04870">
          <w:rPr>
            <w:rFonts w:ascii="Gabriola" w:hAnsi="Gabriola" w:cs="Gabriola"/>
            <w:b/>
            <w:bCs/>
            <w:color w:val="000000"/>
            <w:sz w:val="24"/>
            <w:szCs w:val="24"/>
          </w:rPr>
          <w:t xml:space="preserve"> estimation</w:t>
        </w:r>
      </w:ins>
    </w:p>
    <w:p w:rsidR="00A846A4" w:rsidRPr="00D57E25" w:rsidRDefault="00A846A4">
      <w:pPr>
        <w:widowControl w:val="0"/>
        <w:autoSpaceDE w:val="0"/>
        <w:autoSpaceDN w:val="0"/>
        <w:adjustRightInd w:val="0"/>
        <w:spacing w:after="0" w:line="174" w:lineRule="exact"/>
        <w:rPr>
          <w:rFonts w:ascii="Times New Roman" w:hAnsi="Times New Roman" w:cs="Amiri"/>
          <w:sz w:val="24"/>
          <w:szCs w:val="24"/>
        </w:rPr>
      </w:pPr>
    </w:p>
    <w:p w:rsidR="00A846A4" w:rsidRPr="00D57E25" w:rsidRDefault="00C45CDB" w:rsidP="00C04870">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 xml:space="preserve">While the MSM can account for pre-treatment selection on observable and time-variant confounders, it assumes that </w:t>
      </w:r>
      <w:del w:id="85" w:author="Pieter" w:date="2016-09-01T16:58:00Z">
        <w:r w:rsidRPr="00D57E25" w:rsidDel="00C04870">
          <w:rPr>
            <w:rFonts w:ascii="Gabriola" w:hAnsi="Gabriola" w:cs="Gabriola"/>
            <w:color w:val="000000"/>
            <w:sz w:val="24"/>
            <w:szCs w:val="24"/>
          </w:rPr>
          <w:delText xml:space="preserve">there are no </w:delText>
        </w:r>
      </w:del>
      <w:r w:rsidRPr="00D57E25">
        <w:rPr>
          <w:rFonts w:ascii="Gabriola" w:hAnsi="Gabriola" w:cs="Gabriola"/>
          <w:color w:val="000000"/>
          <w:sz w:val="24"/>
          <w:szCs w:val="24"/>
        </w:rPr>
        <w:t>time-invariant unobserved confounders such as family background, cognitive abilities, motivation and other personal characteristics</w:t>
      </w:r>
      <w:ins w:id="86" w:author="Pieter" w:date="2016-09-01T16:58:00Z">
        <w:r w:rsidR="00C04870">
          <w:rPr>
            <w:rFonts w:ascii="Gabriola" w:hAnsi="Gabriola" w:cs="Gabriola"/>
            <w:color w:val="000000"/>
            <w:sz w:val="24"/>
            <w:szCs w:val="24"/>
          </w:rPr>
          <w:t xml:space="preserve"> play no role</w:t>
        </w:r>
      </w:ins>
      <w:r w:rsidRPr="00D57E25">
        <w:rPr>
          <w:rFonts w:ascii="Gabriola" w:hAnsi="Gabriola" w:cs="Gabriola"/>
          <w:color w:val="000000"/>
          <w:sz w:val="24"/>
          <w:szCs w:val="24"/>
        </w:rPr>
        <w:t>. This is a strong assumption that may be violated. The individual level FE model can help remedy this problem as it is able to account for both observed time-variant variables and time-invariant unobserved variables. It does so by demeaning the confounding variables by the mean of the confounder over all observed time points for an individual. It then uses solely the within-person variation for identification, thereby accounting for any time-invariant observed or unobserved as well as observed time-variant e</w:t>
      </w:r>
      <w:r>
        <w:rPr>
          <w:rFonts w:ascii="Cambria Math" w:hAnsi="Cambria Math" w:cs="Cambria Math"/>
          <w:color w:val="000000"/>
          <w:sz w:val="24"/>
          <w:szCs w:val="24"/>
        </w:rPr>
        <w:t>ﬀ</w:t>
      </w:r>
      <w:r w:rsidRPr="00D57E25">
        <w:rPr>
          <w:rFonts w:ascii="Gabriola" w:hAnsi="Gabriola" w:cs="Gabriola"/>
          <w:color w:val="000000"/>
          <w:sz w:val="24"/>
          <w:szCs w:val="24"/>
        </w:rPr>
        <w:t>ects.</w:t>
      </w:r>
    </w:p>
    <w:p w:rsidR="00A846A4" w:rsidRPr="00D57E25" w:rsidRDefault="00A846A4">
      <w:pPr>
        <w:widowControl w:val="0"/>
        <w:autoSpaceDE w:val="0"/>
        <w:autoSpaceDN w:val="0"/>
        <w:adjustRightInd w:val="0"/>
        <w:spacing w:after="0" w:line="134" w:lineRule="exact"/>
        <w:rPr>
          <w:rFonts w:ascii="Times New Roman" w:hAnsi="Times New Roman" w:cs="Amiri"/>
          <w:sz w:val="24"/>
          <w:szCs w:val="24"/>
        </w:rPr>
      </w:pPr>
    </w:p>
    <w:p w:rsidR="00A846A4" w:rsidRPr="00D57E25" w:rsidRDefault="00C04870" w:rsidP="00C04870">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ins w:id="87" w:author="Pieter" w:date="2016-09-01T16:59:00Z">
        <w:r>
          <w:rPr>
            <w:rFonts w:ascii="Gabriola" w:hAnsi="Gabriola" w:cs="Gabriola"/>
            <w:color w:val="000000"/>
            <w:sz w:val="24"/>
            <w:szCs w:val="24"/>
          </w:rPr>
          <w:t>This comes at a price: d</w:t>
        </w:r>
      </w:ins>
      <w:del w:id="88" w:author="Pieter" w:date="2016-09-01T16:59:00Z">
        <w:r w:rsidR="00C45CDB" w:rsidRPr="00D57E25" w:rsidDel="00C04870">
          <w:rPr>
            <w:rFonts w:ascii="Gabriola" w:hAnsi="Gabriola" w:cs="Gabriola"/>
            <w:color w:val="000000"/>
            <w:sz w:val="24"/>
            <w:szCs w:val="24"/>
          </w:rPr>
          <w:delText>D</w:delText>
        </w:r>
      </w:del>
      <w:r w:rsidR="00C45CDB" w:rsidRPr="00D57E25">
        <w:rPr>
          <w:rFonts w:ascii="Gabriola" w:hAnsi="Gabriola" w:cs="Gabriola"/>
          <w:color w:val="000000"/>
          <w:sz w:val="24"/>
          <w:szCs w:val="24"/>
        </w:rPr>
        <w:t xml:space="preserve">ue to the demeaning, time-invariant variables such as Han ethnicity, were dropped from the model and could not be estimated. </w:t>
      </w:r>
      <w:proofErr w:type="gramStart"/>
      <w:r w:rsidR="00C45CDB" w:rsidRPr="00D57E25">
        <w:rPr>
          <w:rFonts w:ascii="Gabriola" w:hAnsi="Gabriola" w:cs="Gabriola"/>
          <w:color w:val="000000"/>
          <w:sz w:val="24"/>
          <w:szCs w:val="24"/>
        </w:rPr>
        <w:t>Further, because the FE model is not able to account for any treatment e</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ects on other time-variant confounders, only a more limited set of confounders could be included compared to the MSM.</w:t>
      </w:r>
      <w:proofErr w:type="gramEnd"/>
      <w:r w:rsidR="00C45CDB" w:rsidRPr="00D57E25">
        <w:rPr>
          <w:rFonts w:ascii="Gabriola" w:hAnsi="Gabriola" w:cs="Gabriola"/>
          <w:color w:val="000000"/>
          <w:sz w:val="24"/>
          <w:szCs w:val="24"/>
        </w:rPr>
        <w:t xml:space="preserve"> Otherwise our estimate of the e</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 xml:space="preserve">ect of a diabetes diagnosis would likely be biased due to the inclusion of bad controls (Angrist and </w:t>
      </w:r>
      <w:proofErr w:type="spellStart"/>
      <w:r w:rsidR="00C45CDB" w:rsidRPr="00D57E25">
        <w:rPr>
          <w:rFonts w:ascii="Gabriola" w:hAnsi="Gabriola" w:cs="Gabriola"/>
          <w:color w:val="000000"/>
          <w:sz w:val="24"/>
          <w:szCs w:val="24"/>
        </w:rPr>
        <w:t>Pischke</w:t>
      </w:r>
      <w:proofErr w:type="spellEnd"/>
      <w:r w:rsidR="00C45CDB" w:rsidRPr="00D57E25">
        <w:rPr>
          <w:rFonts w:ascii="Gabriola" w:hAnsi="Gabriola" w:cs="Gabriola"/>
          <w:color w:val="000000"/>
          <w:sz w:val="24"/>
          <w:szCs w:val="24"/>
        </w:rPr>
        <w:t xml:space="preserve">, </w:t>
      </w:r>
      <w:hyperlink w:anchor="page33" w:history="1">
        <w:r w:rsidR="00C45CDB" w:rsidRPr="00D57E25">
          <w:rPr>
            <w:rFonts w:ascii="Gabriola" w:hAnsi="Gabriola" w:cs="Gabriola"/>
            <w:color w:val="000000"/>
            <w:sz w:val="24"/>
            <w:szCs w:val="24"/>
          </w:rPr>
          <w:t xml:space="preserve"> 2008</w:t>
        </w:r>
      </w:hyperlink>
      <w:r w:rsidR="00C45CDB" w:rsidRPr="00D57E25">
        <w:rPr>
          <w:rFonts w:ascii="Gabriola" w:hAnsi="Gabriola" w:cs="Gabriola"/>
          <w:color w:val="000000"/>
          <w:sz w:val="24"/>
          <w:szCs w:val="24"/>
        </w:rPr>
        <w:t>). Bad controls are controls that have been a</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ected by the treatment itself—such as BMI or smoking status after a diabetes diagnosis—and therefore likely capture part of the causal e</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ect of diabetes on our outcome of interest, biasing the diabetes coe</w:t>
      </w:r>
      <w:r w:rsidR="00C45CDB">
        <w:rPr>
          <w:rFonts w:ascii="Cambria Math" w:hAnsi="Cambria Math" w:cs="Cambria Math"/>
          <w:color w:val="000000"/>
          <w:sz w:val="24"/>
          <w:szCs w:val="24"/>
        </w:rPr>
        <w:t>ﬃ</w:t>
      </w:r>
      <w:r w:rsidR="00C45CDB" w:rsidRPr="00D57E25">
        <w:rPr>
          <w:rFonts w:ascii="Gabriola" w:hAnsi="Gabriola" w:cs="Gabriola"/>
          <w:color w:val="000000"/>
          <w:sz w:val="24"/>
          <w:szCs w:val="24"/>
        </w:rPr>
        <w:t xml:space="preserve">cient (Angrist and </w:t>
      </w:r>
      <w:proofErr w:type="spellStart"/>
      <w:r w:rsidR="00C45CDB" w:rsidRPr="00D57E25">
        <w:rPr>
          <w:rFonts w:ascii="Gabriola" w:hAnsi="Gabriola" w:cs="Gabriola"/>
          <w:color w:val="000000"/>
          <w:sz w:val="24"/>
          <w:szCs w:val="24"/>
        </w:rPr>
        <w:t>Pischke</w:t>
      </w:r>
      <w:proofErr w:type="spellEnd"/>
      <w:r w:rsidR="00C45CDB" w:rsidRPr="00D57E25">
        <w:rPr>
          <w:rFonts w:ascii="Gabriola" w:hAnsi="Gabriola" w:cs="Gabriola"/>
          <w:color w:val="000000"/>
          <w:sz w:val="24"/>
          <w:szCs w:val="24"/>
        </w:rPr>
        <w:t xml:space="preserve">, </w:t>
      </w:r>
      <w:hyperlink w:anchor="page33" w:history="1">
        <w:r w:rsidR="00C45CDB" w:rsidRPr="00D57E25">
          <w:rPr>
            <w:rFonts w:ascii="Gabriola" w:hAnsi="Gabriola" w:cs="Gabriola"/>
            <w:color w:val="000000"/>
            <w:sz w:val="24"/>
            <w:szCs w:val="24"/>
          </w:rPr>
          <w:t xml:space="preserve"> 2008</w:t>
        </w:r>
      </w:hyperlink>
      <w:r w:rsidR="00C45CDB" w:rsidRPr="00D57E25">
        <w:rPr>
          <w:rFonts w:ascii="Gabriola" w:hAnsi="Gabriola" w:cs="Gabriola"/>
          <w:color w:val="000000"/>
          <w:sz w:val="24"/>
          <w:szCs w:val="24"/>
        </w:rPr>
        <w:t>). The FE models thus only included controls for age, age squared, the level of urbanization, education, being married, having any medical insurance, living in a rural area, and dummies for the di</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erent Chinese regions and the respective survey waves. For the estimation of the e</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 xml:space="preserve">ect of time since diagnosis, the linear age variable was dropped. In FE models, two or more variables that change at the same rate between waves cannot be separately identified. Here this was the case with age and time-dummies, as both variables increased by one each additional year (Wooldridge, </w:t>
      </w:r>
      <w:hyperlink w:anchor="page35" w:history="1">
        <w:r w:rsidR="00C45CDB" w:rsidRPr="00D57E25">
          <w:rPr>
            <w:rFonts w:ascii="Gabriola" w:hAnsi="Gabriola" w:cs="Gabriola"/>
            <w:color w:val="000000"/>
            <w:sz w:val="24"/>
            <w:szCs w:val="24"/>
          </w:rPr>
          <w:t xml:space="preserve"> 2012</w:t>
        </w:r>
      </w:hyperlink>
      <w:r w:rsidR="00C45CDB" w:rsidRPr="00D57E25">
        <w:rPr>
          <w:rFonts w:ascii="Gabriola" w:hAnsi="Gabriola" w:cs="Gabriola"/>
          <w:color w:val="000000"/>
          <w:sz w:val="24"/>
          <w:szCs w:val="24"/>
        </w:rPr>
        <w:t>). To identify the e</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ect of diabetes duration we had to rely on the presence of people without diabetes in the sample, for which diabetes duration did not increase at the same rate as time.</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10"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Because it is not possible to retrieve marginal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from a logistic FE model, we used a FE linear probability model instead. It generally produces very similar estimates compared to non-linear models (Angrist and </w:t>
      </w:r>
      <w:proofErr w:type="spellStart"/>
      <w:r w:rsidRPr="00D57E25">
        <w:rPr>
          <w:rFonts w:ascii="Gabriola" w:hAnsi="Gabriola" w:cs="Gabriola"/>
          <w:color w:val="000000"/>
          <w:sz w:val="24"/>
          <w:szCs w:val="24"/>
        </w:rPr>
        <w:t>Pischke</w:t>
      </w:r>
      <w:proofErr w:type="spellEnd"/>
      <w:r w:rsidRPr="00D57E25">
        <w:rPr>
          <w:rFonts w:ascii="Gabriola" w:hAnsi="Gabriola" w:cs="Gabriola"/>
          <w:color w:val="000000"/>
          <w:sz w:val="24"/>
          <w:szCs w:val="24"/>
        </w:rPr>
        <w:t xml:space="preserve">, </w:t>
      </w:r>
      <w:hyperlink w:anchor="page33" w:history="1">
        <w:r w:rsidRPr="00D57E25">
          <w:rPr>
            <w:rFonts w:ascii="Gabriola" w:hAnsi="Gabriola" w:cs="Gabriola"/>
            <w:color w:val="000000"/>
            <w:sz w:val="24"/>
            <w:szCs w:val="24"/>
          </w:rPr>
          <w:t xml:space="preserve"> 2008</w:t>
        </w:r>
      </w:hyperlink>
      <w:r w:rsidRPr="00D57E25">
        <w:rPr>
          <w:rFonts w:ascii="Gabriola" w:hAnsi="Gabriola" w:cs="Gabriola"/>
          <w:color w:val="000000"/>
          <w:sz w:val="24"/>
          <w:szCs w:val="24"/>
        </w:rPr>
        <w:t xml:space="preserve">). COMMENT TILL: CAN ALSO </w:t>
      </w:r>
      <w:commentRangeStart w:id="89"/>
      <w:r w:rsidRPr="00D57E25">
        <w:rPr>
          <w:rFonts w:ascii="Gabriola" w:hAnsi="Gabriola" w:cs="Gabriola"/>
          <w:color w:val="000000"/>
          <w:sz w:val="24"/>
          <w:szCs w:val="24"/>
        </w:rPr>
        <w:t xml:space="preserve">ADDITIONALLY </w:t>
      </w:r>
      <w:commentRangeEnd w:id="89"/>
      <w:r w:rsidR="008D4DB6">
        <w:rPr>
          <w:rStyle w:val="CommentReference"/>
        </w:rPr>
        <w:commentReference w:id="89"/>
      </w:r>
      <w:r w:rsidRPr="00D57E25">
        <w:rPr>
          <w:rFonts w:ascii="Gabriola" w:hAnsi="Gabriola" w:cs="Gabriola"/>
          <w:color w:val="000000"/>
          <w:sz w:val="24"/>
          <w:szCs w:val="24"/>
        </w:rPr>
        <w:t>PRESENT RESULTS FROM LOGIT MODELS IF NEEDED TO SHOW THAT THEY INDICATE SIMILAR EFFECTS. NOT SURE IF NEEDED AS THIS MEANS A LOT MORE TABLES</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997"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17"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7</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997" w:right="6200" w:bottom="347" w:left="5920" w:header="720" w:footer="720" w:gutter="0"/>
          <w:cols w:space="720" w:equalWidth="0">
            <w:col w:w="120"/>
          </w:cols>
          <w:noEndnote/>
        </w:sect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bookmarkStart w:id="90" w:name="page8"/>
      <w:bookmarkEnd w:id="90"/>
      <w:r w:rsidRPr="00D57E25">
        <w:rPr>
          <w:rFonts w:ascii="Arial" w:hAnsi="Arial" w:cs="Arial"/>
          <w:b/>
          <w:bCs/>
          <w:color w:val="000000"/>
          <w:sz w:val="24"/>
          <w:szCs w:val="24"/>
        </w:rPr>
        <w:lastRenderedPageBreak/>
        <w:t xml:space="preserve">Multiple </w:t>
      </w:r>
      <w:proofErr w:type="gramStart"/>
      <w:r w:rsidRPr="00D57E25">
        <w:rPr>
          <w:rFonts w:ascii="Arial" w:hAnsi="Arial" w:cs="Arial"/>
          <w:b/>
          <w:bCs/>
          <w:color w:val="000000"/>
          <w:sz w:val="24"/>
          <w:szCs w:val="24"/>
        </w:rPr>
        <w:t>imputation</w:t>
      </w:r>
      <w:proofErr w:type="gramEnd"/>
    </w:p>
    <w:p w:rsidR="00A846A4" w:rsidRPr="00D57E25" w:rsidRDefault="00A846A4">
      <w:pPr>
        <w:widowControl w:val="0"/>
        <w:autoSpaceDE w:val="0"/>
        <w:autoSpaceDN w:val="0"/>
        <w:adjustRightInd w:val="0"/>
        <w:spacing w:after="0" w:line="237"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 xml:space="preserve">To deal with missing data, we used chained multiple imputation to impute the missing values in Stata 13 using the user written ICE command (Royston and White, </w:t>
      </w:r>
      <w:hyperlink w:anchor="page35" w:history="1">
        <w:r w:rsidRPr="00D57E25">
          <w:rPr>
            <w:rFonts w:ascii="Gabriola" w:hAnsi="Gabriola" w:cs="Gabriola"/>
            <w:color w:val="000000"/>
            <w:sz w:val="24"/>
            <w:szCs w:val="24"/>
          </w:rPr>
          <w:t xml:space="preserve"> 2009</w:t>
        </w:r>
      </w:hyperlink>
      <w:r w:rsidRPr="00D57E25">
        <w:rPr>
          <w:rFonts w:ascii="Gabriola" w:hAnsi="Gabriola" w:cs="Gabriola"/>
          <w:color w:val="000000"/>
          <w:sz w:val="24"/>
          <w:szCs w:val="24"/>
        </w:rPr>
        <w:t>). Imputation models included all variables used in the MSMs. We did not impute missing diabetes information and instead assumed that once a diabetes diagnosis was reported, the individual had diabetes in every ensuing wave, even when the observation was missing. If diabetes was never reported in any wave, we assumed that the individual never had diabetes. Consequently, we only imputed missing values for those observations that had a non-missing diabetes status. For the calculation of the marginal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in the MSM logit models, Rubin’s rules were applied using the user written Stata command </w:t>
      </w:r>
      <w:proofErr w:type="spellStart"/>
      <w:r w:rsidRPr="00D57E25">
        <w:rPr>
          <w:rFonts w:ascii="Gabriola" w:hAnsi="Gabriola" w:cs="Gabriola"/>
          <w:color w:val="000000"/>
          <w:sz w:val="24"/>
          <w:szCs w:val="24"/>
        </w:rPr>
        <w:t>mimrgns</w:t>
      </w:r>
      <w:proofErr w:type="spellEnd"/>
      <w:r w:rsidRPr="00D57E25">
        <w:rPr>
          <w:rFonts w:ascii="Gabriola" w:hAnsi="Gabriola" w:cs="Gabriola"/>
          <w:color w:val="000000"/>
          <w:sz w:val="24"/>
          <w:szCs w:val="24"/>
        </w:rPr>
        <w:t xml:space="preserve"> (Klein, </w:t>
      </w:r>
      <w:hyperlink w:anchor="page33"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27"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4"/>
          <w:szCs w:val="24"/>
        </w:rPr>
        <w:t>Number of observations</w:t>
      </w:r>
    </w:p>
    <w:p w:rsidR="00A846A4" w:rsidRPr="00D57E25" w:rsidRDefault="00A846A4">
      <w:pPr>
        <w:widowControl w:val="0"/>
        <w:autoSpaceDE w:val="0"/>
        <w:autoSpaceDN w:val="0"/>
        <w:adjustRightInd w:val="0"/>
        <w:spacing w:after="0" w:line="237"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 xml:space="preserve">Because we used lagged variables to construct the stabilized weights for the MSMs, the number of observations used in the MSMs was lower than those used in the FE models, where we did not use lagged variables. The summary statistics shown in Table </w:t>
      </w:r>
      <w:hyperlink w:anchor="page10" w:history="1">
        <w:r w:rsidRPr="00D57E25">
          <w:rPr>
            <w:rFonts w:ascii="Gabriola" w:hAnsi="Gabriola" w:cs="Gabriola"/>
            <w:color w:val="000000"/>
            <w:sz w:val="24"/>
            <w:szCs w:val="24"/>
          </w:rPr>
          <w:t xml:space="preserve"> 0.1</w:t>
        </w:r>
      </w:hyperlink>
      <w:r w:rsidRPr="00D57E25">
        <w:rPr>
          <w:rFonts w:ascii="Gabriola" w:hAnsi="Gabriola" w:cs="Gabriola"/>
          <w:color w:val="000000"/>
          <w:sz w:val="24"/>
          <w:szCs w:val="24"/>
        </w:rPr>
        <w:t xml:space="preserve"> are based on the observations used in the FE models.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43"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4"/>
          <w:szCs w:val="24"/>
        </w:rPr>
        <w:t>Sensitivity analyses</w:t>
      </w:r>
    </w:p>
    <w:p w:rsidR="00A846A4" w:rsidRPr="00D57E25" w:rsidRDefault="00A846A4">
      <w:pPr>
        <w:widowControl w:val="0"/>
        <w:autoSpaceDE w:val="0"/>
        <w:autoSpaceDN w:val="0"/>
        <w:adjustRightInd w:val="0"/>
        <w:spacing w:after="0" w:line="237"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38" w:lineRule="auto"/>
        <w:jc w:val="both"/>
        <w:rPr>
          <w:rFonts w:ascii="Times New Roman" w:hAnsi="Times New Roman" w:cs="Amiri"/>
          <w:sz w:val="24"/>
          <w:szCs w:val="24"/>
        </w:rPr>
      </w:pPr>
      <w:r w:rsidRPr="00D57E25">
        <w:rPr>
          <w:rFonts w:ascii="Gabriola" w:hAnsi="Gabriola" w:cs="Gabriola"/>
          <w:color w:val="000000"/>
          <w:sz w:val="24"/>
          <w:szCs w:val="24"/>
        </w:rPr>
        <w:t>We conducted three additional sensitivity analyses in order to test the robustness of our results to di</w:t>
      </w:r>
      <w:r>
        <w:rPr>
          <w:rFonts w:ascii="Cambria Math" w:hAnsi="Cambria Math" w:cs="Cambria Math"/>
          <w:color w:val="000000"/>
          <w:sz w:val="24"/>
          <w:szCs w:val="24"/>
        </w:rPr>
        <w:t>ﬀ</w:t>
      </w:r>
      <w:r w:rsidRPr="00D57E25">
        <w:rPr>
          <w:rFonts w:ascii="Gabriola" w:hAnsi="Gabriola" w:cs="Gabriola"/>
          <w:color w:val="000000"/>
          <w:sz w:val="24"/>
          <w:szCs w:val="24"/>
        </w:rPr>
        <w:t>erent assumptions and estimation strategies. First, we truncated weights at the 1</w:t>
      </w:r>
      <w:r w:rsidRPr="00D57E25">
        <w:rPr>
          <w:rFonts w:ascii="Arial" w:hAnsi="Arial" w:cs="Arial"/>
          <w:color w:val="000000"/>
          <w:sz w:val="31"/>
          <w:szCs w:val="31"/>
          <w:vertAlign w:val="superscript"/>
        </w:rPr>
        <w:t>st</w:t>
      </w:r>
      <w:r w:rsidRPr="00D57E25">
        <w:rPr>
          <w:rFonts w:ascii="Gabriola" w:hAnsi="Gabriola" w:cs="Gabriola"/>
          <w:color w:val="000000"/>
          <w:sz w:val="24"/>
          <w:szCs w:val="24"/>
        </w:rPr>
        <w:t xml:space="preserve"> and 99</w:t>
      </w:r>
      <w:r w:rsidRPr="00D57E25">
        <w:rPr>
          <w:rFonts w:ascii="Arial" w:hAnsi="Arial" w:cs="Arial"/>
          <w:color w:val="000000"/>
          <w:sz w:val="31"/>
          <w:szCs w:val="31"/>
          <w:vertAlign w:val="superscript"/>
        </w:rPr>
        <w:t>th</w:t>
      </w:r>
      <w:r w:rsidRPr="00D57E25">
        <w:rPr>
          <w:rFonts w:ascii="Gabriola" w:hAnsi="Gabriola" w:cs="Gabriola"/>
          <w:color w:val="000000"/>
          <w:sz w:val="24"/>
          <w:szCs w:val="24"/>
        </w:rPr>
        <w:t xml:space="preserve"> percentile to investigate the sensitivity of the MSMs to the most extreme weights. While </w:t>
      </w:r>
      <w:proofErr w:type="spellStart"/>
      <w:r w:rsidRPr="00D57E25">
        <w:rPr>
          <w:rFonts w:ascii="Gabriola" w:hAnsi="Gabriola" w:cs="Gabriola"/>
          <w:color w:val="000000"/>
          <w:sz w:val="24"/>
          <w:szCs w:val="24"/>
        </w:rPr>
        <w:t>untruncated</w:t>
      </w:r>
      <w:proofErr w:type="spellEnd"/>
      <w:r w:rsidRPr="00D57E25">
        <w:rPr>
          <w:rFonts w:ascii="Gabriola" w:hAnsi="Gabriola" w:cs="Gabriola"/>
          <w:color w:val="000000"/>
          <w:sz w:val="24"/>
          <w:szCs w:val="24"/>
        </w:rPr>
        <w:t xml:space="preserve"> weights provide unbiased estimates under the assumptions of the MSM, they may not be the most e</w:t>
      </w:r>
      <w:r>
        <w:rPr>
          <w:rFonts w:ascii="Cambria Math" w:hAnsi="Cambria Math" w:cs="Cambria Math"/>
          <w:color w:val="000000"/>
          <w:sz w:val="24"/>
          <w:szCs w:val="24"/>
        </w:rPr>
        <w:t>ﬃ</w:t>
      </w:r>
      <w:r w:rsidRPr="00D57E25">
        <w:rPr>
          <w:rFonts w:ascii="Gabriola" w:hAnsi="Gabriola" w:cs="Gabriola"/>
          <w:color w:val="000000"/>
          <w:sz w:val="24"/>
          <w:szCs w:val="24"/>
        </w:rPr>
        <w:t xml:space="preserve">cient and tend to have larger standard errors (Cole and Hernan, </w:t>
      </w:r>
      <w:hyperlink w:anchor="page33" w:history="1">
        <w:r w:rsidRPr="00D57E25">
          <w:rPr>
            <w:rFonts w:ascii="Gabriola" w:hAnsi="Gabriola" w:cs="Gabriola"/>
            <w:color w:val="000000"/>
            <w:sz w:val="24"/>
            <w:szCs w:val="24"/>
          </w:rPr>
          <w:t xml:space="preserve"> 2008</w:t>
        </w:r>
      </w:hyperlink>
      <w:r w:rsidRPr="00D57E25">
        <w:rPr>
          <w:rFonts w:ascii="Gabriola" w:hAnsi="Gabriola" w:cs="Gabriola"/>
          <w:color w:val="000000"/>
          <w:sz w:val="24"/>
          <w:szCs w:val="24"/>
        </w:rPr>
        <w:t xml:space="preserve">). Second, we estimated all models using only covariate adjustment to investigate in how far this ’naive’ approach diverts from the "causal" estimates of the FE and MSMs. </w:t>
      </w:r>
      <w:r>
        <w:rPr>
          <w:rFonts w:ascii="Gabriola" w:hAnsi="Gabriola" w:cs="Gabriola"/>
          <w:color w:val="000000"/>
          <w:sz w:val="24"/>
          <w:szCs w:val="24"/>
        </w:rPr>
        <w:t>Third, we estimated the FE and MSMs using the original non-imputed data to ascertain the extend to which multiple imputation a</w:t>
      </w:r>
      <w:r>
        <w:rPr>
          <w:rFonts w:ascii="Cambria Math" w:hAnsi="Cambria Math" w:cs="Cambria Math"/>
          <w:color w:val="000000"/>
          <w:sz w:val="24"/>
          <w:szCs w:val="24"/>
        </w:rPr>
        <w:t>ﬀ</w:t>
      </w:r>
      <w:r>
        <w:rPr>
          <w:rFonts w:ascii="Gabriola" w:hAnsi="Gabriola" w:cs="Gabriola"/>
          <w:color w:val="000000"/>
          <w:sz w:val="24"/>
          <w:szCs w:val="24"/>
        </w:rPr>
        <w:t>ected the results.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59"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34"/>
          <w:szCs w:val="34"/>
        </w:rPr>
        <w:t>0.3 Results</w:t>
      </w:r>
    </w:p>
    <w:p w:rsidR="00A846A4" w:rsidRPr="00D57E25" w:rsidRDefault="00A846A4">
      <w:pPr>
        <w:widowControl w:val="0"/>
        <w:autoSpaceDE w:val="0"/>
        <w:autoSpaceDN w:val="0"/>
        <w:adjustRightInd w:val="0"/>
        <w:spacing w:after="0" w:line="324" w:lineRule="exact"/>
        <w:rPr>
          <w:rFonts w:ascii="Times New Roman" w:hAnsi="Times New Roman" w:cs="Amiri"/>
          <w:sz w:val="24"/>
          <w:szCs w:val="24"/>
        </w:rPr>
      </w:pPr>
    </w:p>
    <w:p w:rsidR="00A846A4" w:rsidRPr="00D57E25" w:rsidRDefault="00C45CDB" w:rsidP="008D4DB6">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 xml:space="preserve">From the descriptive statistics, we can observe that people with self-reported diabetes were less likely to be employed. Looking at health behaviours, it </w:t>
      </w:r>
      <w:ins w:id="91" w:author="Pieter" w:date="2016-09-01T17:03:00Z">
        <w:r w:rsidR="008D4DB6">
          <w:rPr>
            <w:rFonts w:ascii="Gabriola" w:hAnsi="Gabriola" w:cs="Gabriola"/>
            <w:color w:val="000000"/>
            <w:sz w:val="24"/>
            <w:szCs w:val="24"/>
          </w:rPr>
          <w:t xml:space="preserve">is </w:t>
        </w:r>
      </w:ins>
      <w:del w:id="92" w:author="Pieter" w:date="2016-09-01T17:03:00Z">
        <w:r w:rsidRPr="00D57E25" w:rsidDel="008D4DB6">
          <w:rPr>
            <w:rFonts w:ascii="Gabriola" w:hAnsi="Gabriola" w:cs="Gabriola"/>
            <w:color w:val="000000"/>
            <w:sz w:val="24"/>
            <w:szCs w:val="24"/>
          </w:rPr>
          <w:delText xml:space="preserve">were </w:delText>
        </w:r>
      </w:del>
      <w:r w:rsidRPr="00D57E25">
        <w:rPr>
          <w:rFonts w:ascii="Gabriola" w:hAnsi="Gabriola" w:cs="Gabriola"/>
          <w:color w:val="000000"/>
          <w:sz w:val="24"/>
          <w:szCs w:val="24"/>
        </w:rPr>
        <w:t xml:space="preserve">mainly men </w:t>
      </w:r>
      <w:ins w:id="93" w:author="Pieter" w:date="2016-09-01T17:03:00Z">
        <w:r w:rsidR="008D4DB6">
          <w:rPr>
            <w:rFonts w:ascii="Gabriola" w:hAnsi="Gabriola" w:cs="Gabriola"/>
            <w:color w:val="000000"/>
            <w:sz w:val="24"/>
            <w:szCs w:val="24"/>
          </w:rPr>
          <w:t xml:space="preserve">who </w:t>
        </w:r>
      </w:ins>
      <w:del w:id="94" w:author="Pieter" w:date="2016-09-01T17:03:00Z">
        <w:r w:rsidRPr="00D57E25" w:rsidDel="008D4DB6">
          <w:rPr>
            <w:rFonts w:ascii="Gabriola" w:hAnsi="Gabriola" w:cs="Gabriola"/>
            <w:color w:val="000000"/>
            <w:sz w:val="24"/>
            <w:szCs w:val="24"/>
          </w:rPr>
          <w:delText xml:space="preserve">that </w:delText>
        </w:r>
      </w:del>
      <w:r w:rsidRPr="00D57E25">
        <w:rPr>
          <w:rFonts w:ascii="Gabriola" w:hAnsi="Gabriola" w:cs="Gabriola"/>
          <w:color w:val="000000"/>
          <w:sz w:val="24"/>
          <w:szCs w:val="24"/>
        </w:rPr>
        <w:t>smoke</w:t>
      </w:r>
      <w:del w:id="95" w:author="Pieter" w:date="2016-09-01T17:03:00Z">
        <w:r w:rsidRPr="00D57E25" w:rsidDel="008D4DB6">
          <w:rPr>
            <w:rFonts w:ascii="Gabriola" w:hAnsi="Gabriola" w:cs="Gabriola"/>
            <w:color w:val="000000"/>
            <w:sz w:val="24"/>
            <w:szCs w:val="24"/>
          </w:rPr>
          <w:delText>d</w:delText>
        </w:r>
      </w:del>
      <w:r w:rsidRPr="00D57E25">
        <w:rPr>
          <w:rFonts w:ascii="Gabriola" w:hAnsi="Gabriola" w:cs="Gabriola"/>
          <w:color w:val="000000"/>
          <w:sz w:val="24"/>
          <w:szCs w:val="24"/>
        </w:rPr>
        <w:t xml:space="preserve"> and report</w:t>
      </w:r>
      <w:del w:id="96" w:author="Pieter" w:date="2016-09-01T17:03:00Z">
        <w:r w:rsidRPr="00D57E25" w:rsidDel="008D4DB6">
          <w:rPr>
            <w:rFonts w:ascii="Gabriola" w:hAnsi="Gabriola" w:cs="Gabriola"/>
            <w:color w:val="000000"/>
            <w:sz w:val="24"/>
            <w:szCs w:val="24"/>
          </w:rPr>
          <w:delText>ed</w:delText>
        </w:r>
      </w:del>
      <w:r w:rsidRPr="00D57E25">
        <w:rPr>
          <w:rFonts w:ascii="Gabriola" w:hAnsi="Gabriola" w:cs="Gabriola"/>
          <w:color w:val="000000"/>
          <w:sz w:val="24"/>
          <w:szCs w:val="24"/>
        </w:rPr>
        <w:t xml:space="preserve"> alcohol consumption while very few women d</w:t>
      </w:r>
      <w:ins w:id="97" w:author="Pieter" w:date="2016-09-01T17:03:00Z">
        <w:r w:rsidR="008D4DB6">
          <w:rPr>
            <w:rFonts w:ascii="Gabriola" w:hAnsi="Gabriola" w:cs="Gabriola"/>
            <w:color w:val="000000"/>
            <w:sz w:val="24"/>
            <w:szCs w:val="24"/>
          </w:rPr>
          <w:t>o</w:t>
        </w:r>
      </w:ins>
      <w:del w:id="98" w:author="Pieter" w:date="2016-09-01T17:03:00Z">
        <w:r w:rsidRPr="00D57E25" w:rsidDel="008D4DB6">
          <w:rPr>
            <w:rFonts w:ascii="Gabriola" w:hAnsi="Gabriola" w:cs="Gabriola"/>
            <w:color w:val="000000"/>
            <w:sz w:val="24"/>
            <w:szCs w:val="24"/>
          </w:rPr>
          <w:delText>id</w:delText>
        </w:r>
      </w:del>
      <w:r w:rsidRPr="00D57E25">
        <w:rPr>
          <w:rFonts w:ascii="Gabriola" w:hAnsi="Gabriola" w:cs="Gabriola"/>
          <w:color w:val="000000"/>
          <w:sz w:val="24"/>
          <w:szCs w:val="24"/>
        </w:rPr>
        <w:t xml:space="preserve"> so. The prevalence of smoking and drinking was lower for men with diabetes; they also consumed fewer calories</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50"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8</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200" w:bottom="347" w:left="5920" w:header="720" w:footer="720" w:gutter="0"/>
          <w:cols w:space="720" w:equalWidth="0">
            <w:col w:w="120"/>
          </w:cols>
          <w:noEndnote/>
        </w:sectPr>
      </w:pPr>
    </w:p>
    <w:p w:rsidR="00A846A4" w:rsidRPr="00D57E25" w:rsidRDefault="00C45CDB" w:rsidP="008D4DB6">
      <w:pPr>
        <w:widowControl w:val="0"/>
        <w:overflowPunct w:val="0"/>
        <w:autoSpaceDE w:val="0"/>
        <w:autoSpaceDN w:val="0"/>
        <w:adjustRightInd w:val="0"/>
        <w:spacing w:after="0" w:line="240" w:lineRule="auto"/>
        <w:jc w:val="both"/>
        <w:rPr>
          <w:rFonts w:ascii="Times New Roman" w:hAnsi="Times New Roman" w:cs="Amiri"/>
          <w:sz w:val="24"/>
          <w:szCs w:val="24"/>
        </w:rPr>
      </w:pPr>
      <w:bookmarkStart w:id="99" w:name="page9"/>
      <w:bookmarkEnd w:id="99"/>
      <w:proofErr w:type="gramStart"/>
      <w:r w:rsidRPr="00D57E25">
        <w:rPr>
          <w:rFonts w:ascii="Gabriola" w:hAnsi="Gabriola" w:cs="Gabriola"/>
          <w:color w:val="000000"/>
          <w:sz w:val="24"/>
          <w:szCs w:val="24"/>
        </w:rPr>
        <w:lastRenderedPageBreak/>
        <w:t>compared</w:t>
      </w:r>
      <w:proofErr w:type="gramEnd"/>
      <w:r w:rsidRPr="00D57E25">
        <w:rPr>
          <w:rFonts w:ascii="Gabriola" w:hAnsi="Gabriola" w:cs="Gabriola"/>
          <w:color w:val="000000"/>
          <w:sz w:val="24"/>
          <w:szCs w:val="24"/>
        </w:rPr>
        <w:t xml:space="preserve"> to men without diabetes. Further, the self-reported diabetes group had both higher BMI and waist circumference levels. They were also older, lived in more urbanized areas, were more likely to have insurance and men were somewhat better educated while women were less educated compared to their counterparts without diabetes. Both men and women reported an average time since diagnosis of around 4 years. Interestingly, while there is no significant di</w:t>
      </w:r>
      <w:r>
        <w:rPr>
          <w:rFonts w:ascii="Cambria Math" w:hAnsi="Cambria Math" w:cs="Cambria Math"/>
          <w:color w:val="000000"/>
          <w:sz w:val="24"/>
          <w:szCs w:val="24"/>
        </w:rPr>
        <w:t>ﬀ</w:t>
      </w:r>
      <w:r w:rsidRPr="00D57E25">
        <w:rPr>
          <w:rFonts w:ascii="Gabriola" w:hAnsi="Gabriola" w:cs="Gabriola"/>
          <w:color w:val="000000"/>
          <w:sz w:val="24"/>
          <w:szCs w:val="24"/>
        </w:rPr>
        <w:t xml:space="preserve">erence in household expenditures for men, women with diabetes come from families with significantly lower household expenditures, suggesting that </w:t>
      </w:r>
      <w:proofErr w:type="gramStart"/>
      <w:r w:rsidRPr="00D57E25">
        <w:rPr>
          <w:rFonts w:ascii="Gabriola" w:hAnsi="Gabriola" w:cs="Gabriola"/>
          <w:color w:val="000000"/>
          <w:sz w:val="24"/>
          <w:szCs w:val="24"/>
        </w:rPr>
        <w:t>they</w:t>
      </w:r>
      <w:proofErr w:type="gramEnd"/>
      <w:r w:rsidRPr="00D57E25">
        <w:rPr>
          <w:rFonts w:ascii="Gabriola" w:hAnsi="Gabriola" w:cs="Gabriola"/>
          <w:color w:val="000000"/>
          <w:sz w:val="24"/>
          <w:szCs w:val="24"/>
        </w:rPr>
        <w:t xml:space="preserve"> li</w:t>
      </w:r>
      <w:ins w:id="100" w:author="Pieter" w:date="2016-09-01T17:05:00Z">
        <w:r w:rsidR="008D4DB6">
          <w:rPr>
            <w:rFonts w:ascii="Gabriola" w:hAnsi="Gabriola" w:cs="Gabriola"/>
            <w:color w:val="000000"/>
            <w:sz w:val="24"/>
            <w:szCs w:val="24"/>
          </w:rPr>
          <w:t>v</w:t>
        </w:r>
      </w:ins>
      <w:del w:id="101" w:author="Pieter" w:date="2016-09-01T17:05:00Z">
        <w:r w:rsidRPr="00D57E25" w:rsidDel="008D4DB6">
          <w:rPr>
            <w:rFonts w:ascii="Gabriola" w:hAnsi="Gabriola" w:cs="Gabriola"/>
            <w:color w:val="000000"/>
            <w:sz w:val="24"/>
            <w:szCs w:val="24"/>
          </w:rPr>
          <w:delText>f</w:delText>
        </w:r>
      </w:del>
      <w:r w:rsidRPr="00D57E25">
        <w:rPr>
          <w:rFonts w:ascii="Gabriola" w:hAnsi="Gabriola" w:cs="Gabriola"/>
          <w:color w:val="000000"/>
          <w:sz w:val="24"/>
          <w:szCs w:val="24"/>
        </w:rPr>
        <w:t xml:space="preserve">e in lower resource settings than women without diabetes. Overall it appears that in China it is less educated and poorer women that self-report a diagnosis, while self-reporting men are better educated and </w:t>
      </w:r>
      <w:ins w:id="102" w:author="Pieter" w:date="2016-09-01T17:05:00Z">
        <w:r w:rsidR="008D4DB6">
          <w:rPr>
            <w:rFonts w:ascii="Gabriola" w:hAnsi="Gabriola" w:cs="Gabriola"/>
            <w:color w:val="000000"/>
            <w:sz w:val="24"/>
            <w:szCs w:val="24"/>
          </w:rPr>
          <w:t xml:space="preserve">are </w:t>
        </w:r>
      </w:ins>
      <w:del w:id="103" w:author="Pieter" w:date="2016-09-01T17:05:00Z">
        <w:r w:rsidRPr="00D57E25" w:rsidDel="008D4DB6">
          <w:rPr>
            <w:rFonts w:ascii="Gabriola" w:hAnsi="Gabriola" w:cs="Gabriola"/>
            <w:color w:val="000000"/>
            <w:sz w:val="24"/>
            <w:szCs w:val="24"/>
          </w:rPr>
          <w:delText xml:space="preserve">tend </w:delText>
        </w:r>
      </w:del>
      <w:r w:rsidRPr="00D57E25">
        <w:rPr>
          <w:rFonts w:ascii="Gabriola" w:hAnsi="Gabriola" w:cs="Gabriola"/>
          <w:color w:val="000000"/>
          <w:sz w:val="24"/>
          <w:szCs w:val="24"/>
        </w:rPr>
        <w:t xml:space="preserve">not </w:t>
      </w:r>
      <w:del w:id="104" w:author="Pieter" w:date="2016-09-01T17:05:00Z">
        <w:r w:rsidRPr="00D57E25" w:rsidDel="008D4DB6">
          <w:rPr>
            <w:rFonts w:ascii="Gabriola" w:hAnsi="Gabriola" w:cs="Gabriola"/>
            <w:color w:val="000000"/>
            <w:sz w:val="24"/>
            <w:szCs w:val="24"/>
          </w:rPr>
          <w:delText xml:space="preserve">to be </w:delText>
        </w:r>
      </w:del>
      <w:r w:rsidRPr="00D57E25">
        <w:rPr>
          <w:rFonts w:ascii="Gabriola" w:hAnsi="Gabriola" w:cs="Gabriola"/>
          <w:color w:val="000000"/>
          <w:sz w:val="24"/>
          <w:szCs w:val="24"/>
        </w:rPr>
        <w:t>poorer than their counterparts without diabetes.</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3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9</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200" w:bottom="347" w:left="5920" w:header="720" w:footer="720" w:gutter="0"/>
          <w:cols w:space="720" w:equalWidth="0">
            <w:col w:w="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05" w:name="page10"/>
      <w:bookmarkEnd w:id="105"/>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20"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241"/>
      </w:tblGrid>
      <w:tr w:rsidR="00A846A4">
        <w:trPr>
          <w:trHeight w:val="240"/>
        </w:trPr>
        <w:tc>
          <w:tcPr>
            <w:tcW w:w="241" w:type="dxa"/>
            <w:tcBorders>
              <w:top w:val="nil"/>
              <w:left w:val="nil"/>
              <w:bottom w:val="nil"/>
              <w:right w:val="nil"/>
            </w:tcBorders>
            <w:textDirection w:val="tbRl"/>
            <w:vAlign w:val="bottom"/>
          </w:tcPr>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color w:val="000000"/>
                <w:sz w:val="21"/>
                <w:szCs w:val="21"/>
              </w:rPr>
              <w:t>10</w:t>
            </w:r>
          </w:p>
        </w:tc>
      </w:tr>
    </w:tbl>
    <w:p w:rsidR="00A846A4" w:rsidRDefault="00C45CDB">
      <w:pPr>
        <w:widowControl w:val="0"/>
        <w:autoSpaceDE w:val="0"/>
        <w:autoSpaceDN w:val="0"/>
        <w:adjustRightInd w:val="0"/>
        <w:spacing w:after="0" w:line="200" w:lineRule="exact"/>
        <w:rPr>
          <w:rFonts w:ascii="Times New Roman" w:hAnsi="Times New Roman" w:cs="Amiri"/>
          <w:sz w:val="24"/>
          <w:szCs w:val="24"/>
        </w:rPr>
      </w:pPr>
      <w:r>
        <w:rPr>
          <w:rFonts w:ascii="Times New Roman" w:hAnsi="Times New Roman" w:cs="Amiri"/>
          <w:sz w:val="24"/>
          <w:szCs w:val="24"/>
        </w:rPr>
        <w:br w:type="column"/>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45"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ind w:left="2920"/>
        <w:rPr>
          <w:rFonts w:ascii="Times New Roman" w:hAnsi="Times New Roman" w:cs="Amiri"/>
          <w:sz w:val="24"/>
          <w:szCs w:val="24"/>
        </w:rPr>
      </w:pPr>
      <w:r w:rsidRPr="00D57E25">
        <w:rPr>
          <w:rFonts w:ascii="Arial" w:hAnsi="Arial" w:cs="Arial"/>
          <w:color w:val="000000"/>
          <w:sz w:val="24"/>
          <w:szCs w:val="24"/>
        </w:rPr>
        <w:t>Table 0.1: Sample means for males and females, by diabetes status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41"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4200"/>
        <w:gridCol w:w="1280"/>
        <w:gridCol w:w="1200"/>
        <w:gridCol w:w="1640"/>
        <w:gridCol w:w="220"/>
        <w:gridCol w:w="1300"/>
        <w:gridCol w:w="1240"/>
        <w:gridCol w:w="1580"/>
        <w:gridCol w:w="120"/>
      </w:tblGrid>
      <w:tr w:rsidR="00A846A4">
        <w:trPr>
          <w:trHeight w:val="344"/>
        </w:trPr>
        <w:tc>
          <w:tcPr>
            <w:tcW w:w="420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4"/>
              <w:jc w:val="right"/>
              <w:rPr>
                <w:rFonts w:ascii="Times New Roman" w:hAnsi="Times New Roman" w:cs="Amiri"/>
                <w:sz w:val="24"/>
                <w:szCs w:val="24"/>
              </w:rPr>
            </w:pPr>
            <w:r>
              <w:rPr>
                <w:rFonts w:ascii="Arial" w:hAnsi="Arial" w:cs="Arial"/>
                <w:color w:val="000000"/>
                <w:sz w:val="23"/>
                <w:szCs w:val="23"/>
              </w:rPr>
              <w:t>Males</w:t>
            </w:r>
          </w:p>
        </w:tc>
        <w:tc>
          <w:tcPr>
            <w:tcW w:w="16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3"/>
                <w:szCs w:val="23"/>
              </w:rPr>
              <w:t>Females</w:t>
            </w:r>
          </w:p>
        </w:tc>
        <w:tc>
          <w:tcPr>
            <w:tcW w:w="15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60"/>
        </w:trPr>
        <w:tc>
          <w:tcPr>
            <w:tcW w:w="4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r>
      <w:tr w:rsidR="00A846A4">
        <w:trPr>
          <w:trHeight w:val="313"/>
        </w:trPr>
        <w:tc>
          <w:tcPr>
            <w:tcW w:w="4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w w:val="94"/>
                <w:sz w:val="23"/>
                <w:szCs w:val="23"/>
              </w:rPr>
              <w:t>No diabetes</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4"/>
              <w:jc w:val="right"/>
              <w:rPr>
                <w:rFonts w:ascii="Times New Roman" w:hAnsi="Times New Roman" w:cs="Amiri"/>
                <w:sz w:val="24"/>
                <w:szCs w:val="24"/>
              </w:rPr>
            </w:pPr>
            <w:r>
              <w:rPr>
                <w:rFonts w:ascii="Arial" w:hAnsi="Arial" w:cs="Arial"/>
                <w:color w:val="000000"/>
                <w:sz w:val="23"/>
                <w:szCs w:val="23"/>
              </w:rPr>
              <w:t>Diabetes</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3"/>
                <w:szCs w:val="23"/>
              </w:rPr>
              <w:t>p-value (t-test)</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
              <w:jc w:val="right"/>
              <w:rPr>
                <w:rFonts w:ascii="Times New Roman" w:hAnsi="Times New Roman" w:cs="Amiri"/>
                <w:sz w:val="24"/>
                <w:szCs w:val="24"/>
              </w:rPr>
            </w:pPr>
            <w:r>
              <w:rPr>
                <w:rFonts w:ascii="Arial" w:hAnsi="Arial" w:cs="Arial"/>
                <w:color w:val="000000"/>
                <w:w w:val="94"/>
                <w:sz w:val="23"/>
                <w:szCs w:val="23"/>
              </w:rPr>
              <w:t>No diabetes</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4"/>
              <w:jc w:val="right"/>
              <w:rPr>
                <w:rFonts w:ascii="Times New Roman" w:hAnsi="Times New Roman" w:cs="Amiri"/>
                <w:sz w:val="24"/>
                <w:szCs w:val="24"/>
              </w:rPr>
            </w:pPr>
            <w:r>
              <w:rPr>
                <w:rFonts w:ascii="Arial" w:hAnsi="Arial" w:cs="Arial"/>
                <w:color w:val="000000"/>
                <w:sz w:val="23"/>
                <w:szCs w:val="23"/>
              </w:rPr>
              <w:t>Diabetes</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3"/>
                <w:szCs w:val="23"/>
              </w:rPr>
              <w:t>p-value (t-test)</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60"/>
        </w:trPr>
        <w:tc>
          <w:tcPr>
            <w:tcW w:w="4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2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r>
      <w:tr w:rsidR="00A846A4">
        <w:trPr>
          <w:trHeight w:val="272"/>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Employed</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81%</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69%</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66%</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28%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Smokes</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59%</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46%</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3%</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4%</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Any alcohol consumption</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64%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53%</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9%</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4%</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Pr="00D57E25" w:rsidRDefault="00C45CDB">
            <w:pPr>
              <w:widowControl w:val="0"/>
              <w:autoSpaceDE w:val="0"/>
              <w:autoSpaceDN w:val="0"/>
              <w:adjustRightInd w:val="0"/>
              <w:spacing w:after="0" w:line="240" w:lineRule="auto"/>
              <w:ind w:left="100"/>
              <w:rPr>
                <w:rFonts w:ascii="Times New Roman" w:hAnsi="Times New Roman" w:cs="Amiri"/>
                <w:sz w:val="24"/>
                <w:szCs w:val="24"/>
              </w:rPr>
            </w:pPr>
            <w:r w:rsidRPr="00D57E25">
              <w:rPr>
                <w:rFonts w:ascii="Arial" w:hAnsi="Arial" w:cs="Arial"/>
                <w:color w:val="000000"/>
                <w:sz w:val="23"/>
                <w:szCs w:val="23"/>
              </w:rPr>
              <w:t>Daily Kcal eaten (3-day average)</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84"/>
              <w:jc w:val="right"/>
              <w:rPr>
                <w:rFonts w:ascii="Times New Roman" w:hAnsi="Times New Roman" w:cs="Amiri"/>
                <w:sz w:val="24"/>
                <w:szCs w:val="24"/>
              </w:rPr>
            </w:pPr>
            <w:r>
              <w:rPr>
                <w:rFonts w:ascii="Arial" w:hAnsi="Arial" w:cs="Arial"/>
                <w:color w:val="000000"/>
                <w:sz w:val="23"/>
                <w:szCs w:val="23"/>
              </w:rPr>
              <w:t>2438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64"/>
              <w:jc w:val="right"/>
              <w:rPr>
                <w:rFonts w:ascii="Times New Roman" w:hAnsi="Times New Roman" w:cs="Amiri"/>
                <w:sz w:val="24"/>
                <w:szCs w:val="24"/>
              </w:rPr>
            </w:pPr>
            <w:r>
              <w:rPr>
                <w:rFonts w:ascii="Arial" w:hAnsi="Arial" w:cs="Arial"/>
                <w:color w:val="000000"/>
                <w:sz w:val="23"/>
                <w:szCs w:val="23"/>
              </w:rPr>
              <w:t>2149</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84"/>
              <w:jc w:val="right"/>
              <w:rPr>
                <w:rFonts w:ascii="Times New Roman" w:hAnsi="Times New Roman" w:cs="Amiri"/>
                <w:sz w:val="24"/>
                <w:szCs w:val="24"/>
              </w:rPr>
            </w:pPr>
            <w:r>
              <w:rPr>
                <w:rFonts w:ascii="Arial" w:hAnsi="Arial" w:cs="Arial"/>
                <w:color w:val="000000"/>
                <w:sz w:val="23"/>
                <w:szCs w:val="23"/>
              </w:rPr>
              <w:t>2065</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24"/>
              <w:jc w:val="right"/>
              <w:rPr>
                <w:rFonts w:ascii="Times New Roman" w:hAnsi="Times New Roman" w:cs="Amiri"/>
                <w:sz w:val="24"/>
                <w:szCs w:val="24"/>
              </w:rPr>
            </w:pPr>
            <w:r>
              <w:rPr>
                <w:rFonts w:ascii="Arial" w:hAnsi="Arial" w:cs="Arial"/>
                <w:color w:val="000000"/>
                <w:sz w:val="23"/>
                <w:szCs w:val="23"/>
              </w:rPr>
              <w:t>1919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0.001</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BMI</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sz w:val="23"/>
                <w:szCs w:val="23"/>
              </w:rPr>
              <w:t>23.04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23"/>
                <w:szCs w:val="23"/>
              </w:rPr>
              <w:t>25.22</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23.15</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25.89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Waist circ. (cm)</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sz w:val="23"/>
                <w:szCs w:val="23"/>
              </w:rPr>
              <w:t>82.28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23"/>
                <w:szCs w:val="23"/>
              </w:rPr>
              <w:t>89.70</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78.92</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88.04</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Age</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sz w:val="23"/>
                <w:szCs w:val="23"/>
              </w:rPr>
              <w:t>43.33</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23"/>
                <w:szCs w:val="23"/>
              </w:rPr>
              <w:t>52.90</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43.70</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55.56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Han ethnicity</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87%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89%</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0.443</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87%</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91%</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0.079</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Rural area</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68%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51%</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68%</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48%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Married</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84%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95%</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88%</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85%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0.108</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Secondary education</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64%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67%</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0.401</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49%</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40%</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0.006</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University education</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6%</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14%</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4%</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1%</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0.017</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Any health insurance</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52%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82%</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50%</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67%</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Urbanization Index</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sz w:val="23"/>
                <w:szCs w:val="23"/>
              </w:rPr>
              <w:t>61.27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23"/>
                <w:szCs w:val="23"/>
              </w:rPr>
              <w:t>75.62</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61.92</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69.25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Household expenditures (Yuan (2011))</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w w:val="98"/>
                <w:sz w:val="23"/>
                <w:szCs w:val="23"/>
              </w:rPr>
              <w:t>5013.40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4"/>
              <w:jc w:val="right"/>
              <w:rPr>
                <w:rFonts w:ascii="Times New Roman" w:hAnsi="Times New Roman" w:cs="Amiri"/>
                <w:sz w:val="24"/>
                <w:szCs w:val="24"/>
              </w:rPr>
            </w:pPr>
            <w:r>
              <w:rPr>
                <w:rFonts w:ascii="Arial" w:hAnsi="Arial" w:cs="Arial"/>
                <w:color w:val="000000"/>
                <w:sz w:val="23"/>
                <w:szCs w:val="23"/>
              </w:rPr>
              <w:t>4178.76</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0.927</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sz w:val="23"/>
                <w:szCs w:val="23"/>
              </w:rPr>
              <w:t>4610.57</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1829.39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0.020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386"/>
        </w:trPr>
        <w:tc>
          <w:tcPr>
            <w:tcW w:w="420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Years since diabetes diagnosis</w:t>
            </w:r>
          </w:p>
        </w:tc>
        <w:tc>
          <w:tcPr>
            <w:tcW w:w="128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584"/>
              <w:jc w:val="right"/>
              <w:rPr>
                <w:rFonts w:ascii="Times New Roman" w:hAnsi="Times New Roman" w:cs="Amiri"/>
                <w:sz w:val="24"/>
                <w:szCs w:val="24"/>
              </w:rPr>
            </w:pPr>
            <w:r>
              <w:rPr>
                <w:rFonts w:ascii="Arial" w:hAnsi="Arial" w:cs="Arial"/>
                <w:color w:val="000000"/>
                <w:sz w:val="23"/>
                <w:szCs w:val="23"/>
              </w:rPr>
              <w:t>−</w:t>
            </w:r>
          </w:p>
        </w:tc>
        <w:tc>
          <w:tcPr>
            <w:tcW w:w="120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23"/>
                <w:szCs w:val="23"/>
              </w:rPr>
              <w:t>3.93</w:t>
            </w:r>
          </w:p>
        </w:tc>
        <w:tc>
          <w:tcPr>
            <w:tcW w:w="164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644"/>
              <w:jc w:val="right"/>
              <w:rPr>
                <w:rFonts w:ascii="Times New Roman" w:hAnsi="Times New Roman" w:cs="Amiri"/>
                <w:sz w:val="24"/>
                <w:szCs w:val="24"/>
              </w:rPr>
            </w:pPr>
            <w:r>
              <w:rPr>
                <w:rFonts w:ascii="Arial" w:hAnsi="Arial" w:cs="Arial"/>
                <w:color w:val="000000"/>
                <w:sz w:val="23"/>
                <w:szCs w:val="23"/>
              </w:rPr>
              <w:t>−</w:t>
            </w:r>
          </w:p>
        </w:tc>
        <w:tc>
          <w:tcPr>
            <w:tcW w:w="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604"/>
              <w:jc w:val="right"/>
              <w:rPr>
                <w:rFonts w:ascii="Times New Roman" w:hAnsi="Times New Roman" w:cs="Amiri"/>
                <w:sz w:val="24"/>
                <w:szCs w:val="24"/>
              </w:rPr>
            </w:pPr>
            <w:r>
              <w:rPr>
                <w:rFonts w:ascii="Arial" w:hAnsi="Arial" w:cs="Arial"/>
                <w:color w:val="000000"/>
                <w:sz w:val="23"/>
                <w:szCs w:val="23"/>
              </w:rPr>
              <w:t>−</w:t>
            </w:r>
          </w:p>
        </w:tc>
        <w:tc>
          <w:tcPr>
            <w:tcW w:w="124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4.22</w:t>
            </w:r>
          </w:p>
        </w:tc>
        <w:tc>
          <w:tcPr>
            <w:tcW w:w="1700" w:type="dxa"/>
            <w:gridSpan w:val="2"/>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880"/>
              <w:jc w:val="right"/>
              <w:rPr>
                <w:rFonts w:ascii="Times New Roman" w:hAnsi="Times New Roman" w:cs="Amiri"/>
                <w:sz w:val="24"/>
                <w:szCs w:val="24"/>
              </w:rPr>
            </w:pPr>
            <w:r>
              <w:rPr>
                <w:rFonts w:ascii="Arial" w:hAnsi="Arial" w:cs="Arial"/>
                <w:color w:val="000000"/>
                <w:sz w:val="23"/>
                <w:szCs w:val="23"/>
              </w:rPr>
              <w:t>−</w:t>
            </w:r>
          </w:p>
        </w:tc>
      </w:tr>
      <w:tr w:rsidR="00A846A4">
        <w:trPr>
          <w:trHeight w:val="317"/>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Observations</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84"/>
              <w:jc w:val="right"/>
              <w:rPr>
                <w:rFonts w:ascii="Times New Roman" w:hAnsi="Times New Roman" w:cs="Amiri"/>
                <w:sz w:val="24"/>
                <w:szCs w:val="24"/>
              </w:rPr>
            </w:pPr>
            <w:r>
              <w:rPr>
                <w:rFonts w:ascii="Arial" w:hAnsi="Arial" w:cs="Arial"/>
                <w:color w:val="000000"/>
                <w:w w:val="87"/>
                <w:sz w:val="23"/>
                <w:szCs w:val="23"/>
              </w:rPr>
              <w:t>23413</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64"/>
              <w:jc w:val="right"/>
              <w:rPr>
                <w:rFonts w:ascii="Times New Roman" w:hAnsi="Times New Roman" w:cs="Amiri"/>
                <w:sz w:val="24"/>
                <w:szCs w:val="24"/>
              </w:rPr>
            </w:pPr>
            <w:r>
              <w:rPr>
                <w:rFonts w:ascii="Arial" w:hAnsi="Arial" w:cs="Arial"/>
                <w:color w:val="000000"/>
                <w:sz w:val="23"/>
                <w:szCs w:val="23"/>
              </w:rPr>
              <w:t>284</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44"/>
              <w:jc w:val="right"/>
              <w:rPr>
                <w:rFonts w:ascii="Times New Roman" w:hAnsi="Times New Roman" w:cs="Amiri"/>
                <w:sz w:val="24"/>
                <w:szCs w:val="24"/>
              </w:rPr>
            </w:pPr>
            <w:r>
              <w:rPr>
                <w:rFonts w:ascii="Arial" w:hAnsi="Arial" w:cs="Arial"/>
                <w:color w:val="000000"/>
                <w:sz w:val="23"/>
                <w:szCs w:val="23"/>
              </w:rPr>
              <w:t>23697</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84"/>
              <w:jc w:val="right"/>
              <w:rPr>
                <w:rFonts w:ascii="Times New Roman" w:hAnsi="Times New Roman" w:cs="Amiri"/>
                <w:sz w:val="24"/>
                <w:szCs w:val="24"/>
              </w:rPr>
            </w:pPr>
            <w:r>
              <w:rPr>
                <w:rFonts w:ascii="Arial" w:hAnsi="Arial" w:cs="Arial"/>
                <w:color w:val="000000"/>
                <w:sz w:val="23"/>
                <w:szCs w:val="23"/>
              </w:rPr>
              <w:t>23577</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24"/>
              <w:jc w:val="right"/>
              <w:rPr>
                <w:rFonts w:ascii="Times New Roman" w:hAnsi="Times New Roman" w:cs="Amiri"/>
                <w:sz w:val="24"/>
                <w:szCs w:val="24"/>
              </w:rPr>
            </w:pPr>
            <w:r>
              <w:rPr>
                <w:rFonts w:ascii="Arial" w:hAnsi="Arial" w:cs="Arial"/>
                <w:color w:val="000000"/>
                <w:sz w:val="23"/>
                <w:szCs w:val="23"/>
              </w:rPr>
              <w:t>336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44"/>
              <w:jc w:val="right"/>
              <w:rPr>
                <w:rFonts w:ascii="Times New Roman" w:hAnsi="Times New Roman" w:cs="Amiri"/>
                <w:sz w:val="24"/>
                <w:szCs w:val="24"/>
              </w:rPr>
            </w:pPr>
            <w:r>
              <w:rPr>
                <w:rFonts w:ascii="Arial" w:hAnsi="Arial" w:cs="Arial"/>
                <w:color w:val="000000"/>
                <w:sz w:val="23"/>
                <w:szCs w:val="23"/>
              </w:rPr>
              <w:t>23913</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60"/>
        </w:trPr>
        <w:tc>
          <w:tcPr>
            <w:tcW w:w="4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r>
    </w:tbl>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5840" w:h="12240" w:orient="landscape"/>
          <w:pgMar w:top="1440" w:right="1200" w:bottom="1440" w:left="784" w:header="720" w:footer="720" w:gutter="0"/>
          <w:cols w:num="2" w:space="835" w:equalWidth="0">
            <w:col w:w="241" w:space="835"/>
            <w:col w:w="12780"/>
          </w:cols>
          <w:noEndnote/>
        </w:sectPr>
      </w:pPr>
    </w:p>
    <w:p w:rsidR="00A846A4" w:rsidRPr="00D57E25" w:rsidRDefault="00C45CDB">
      <w:pPr>
        <w:widowControl w:val="0"/>
        <w:overflowPunct w:val="0"/>
        <w:autoSpaceDE w:val="0"/>
        <w:autoSpaceDN w:val="0"/>
        <w:adjustRightInd w:val="0"/>
        <w:spacing w:after="0" w:line="231" w:lineRule="auto"/>
        <w:ind w:firstLine="234"/>
        <w:jc w:val="both"/>
        <w:rPr>
          <w:rFonts w:ascii="Times New Roman" w:hAnsi="Times New Roman" w:cs="Amiri"/>
          <w:sz w:val="24"/>
          <w:szCs w:val="24"/>
        </w:rPr>
      </w:pPr>
      <w:bookmarkStart w:id="106" w:name="page11"/>
      <w:bookmarkEnd w:id="106"/>
      <w:r w:rsidRPr="00D57E25">
        <w:rPr>
          <w:rFonts w:ascii="Gabriola" w:hAnsi="Gabriola" w:cs="Gabriola"/>
          <w:color w:val="000000"/>
          <w:sz w:val="24"/>
          <w:szCs w:val="24"/>
        </w:rPr>
        <w:lastRenderedPageBreak/>
        <w:t>Predicting the denominator for the stabilized weights we find that for men a higher baseline BMI, increasing age and increasing household expenditures have some predictive value for a diabetes diagnosis</w:t>
      </w:r>
      <w:ins w:id="107" w:author="Pieter" w:date="2016-09-01T17:08:00Z">
        <w:r w:rsidR="00205694">
          <w:rPr>
            <w:rFonts w:ascii="Gabriola" w:hAnsi="Gabriola" w:cs="Gabriola"/>
            <w:color w:val="000000"/>
            <w:sz w:val="24"/>
            <w:szCs w:val="24"/>
          </w:rPr>
          <w:t xml:space="preserve">, </w:t>
        </w:r>
        <w:commentRangeStart w:id="108"/>
        <w:r w:rsidR="00205694">
          <w:rPr>
            <w:rFonts w:ascii="Gabriola" w:hAnsi="Gabriola" w:cs="Gabriola"/>
            <w:color w:val="000000"/>
            <w:sz w:val="24"/>
            <w:szCs w:val="24"/>
          </w:rPr>
          <w:t xml:space="preserve">as </w:t>
        </w:r>
        <w:proofErr w:type="gramStart"/>
        <w:r w:rsidR="00205694">
          <w:rPr>
            <w:rFonts w:ascii="Gabriola" w:hAnsi="Gabriola" w:cs="Gabriola"/>
            <w:color w:val="000000"/>
            <w:sz w:val="24"/>
            <w:szCs w:val="24"/>
          </w:rPr>
          <w:t>does</w:t>
        </w:r>
        <w:proofErr w:type="gramEnd"/>
        <w:r w:rsidR="00205694">
          <w:rPr>
            <w:rFonts w:ascii="Gabriola" w:hAnsi="Gabriola" w:cs="Gabriola"/>
            <w:color w:val="000000"/>
            <w:sz w:val="24"/>
            <w:szCs w:val="24"/>
          </w:rPr>
          <w:t xml:space="preserve"> employment</w:t>
        </w:r>
        <w:commentRangeEnd w:id="108"/>
        <w:r w:rsidR="00205694">
          <w:rPr>
            <w:rStyle w:val="CommentReference"/>
          </w:rPr>
          <w:commentReference w:id="108"/>
        </w:r>
      </w:ins>
      <w:r w:rsidRPr="00D57E25">
        <w:rPr>
          <w:rFonts w:ascii="Gabriola" w:hAnsi="Gabriola" w:cs="Gabriola"/>
          <w:color w:val="000000"/>
          <w:sz w:val="24"/>
          <w:szCs w:val="24"/>
        </w:rPr>
        <w:t xml:space="preserve"> (Table </w:t>
      </w:r>
      <w:hyperlink w:anchor="page12" w:history="1">
        <w:r w:rsidRPr="00D57E25">
          <w:rPr>
            <w:rFonts w:ascii="Gabriola" w:hAnsi="Gabriola" w:cs="Gabriola"/>
            <w:color w:val="000000"/>
            <w:sz w:val="24"/>
            <w:szCs w:val="24"/>
          </w:rPr>
          <w:t xml:space="preserve"> 0.2</w:t>
        </w:r>
      </w:hyperlink>
      <w:r w:rsidRPr="00D57E25">
        <w:rPr>
          <w:rFonts w:ascii="Gabriola" w:hAnsi="Gabriola" w:cs="Gabriola"/>
          <w:color w:val="000000"/>
          <w:sz w:val="24"/>
          <w:szCs w:val="24"/>
        </w:rPr>
        <w:t xml:space="preserve">). For women, higher age at </w:t>
      </w:r>
      <w:proofErr w:type="gramStart"/>
      <w:r w:rsidRPr="00D57E25">
        <w:rPr>
          <w:rFonts w:ascii="Gabriola" w:hAnsi="Gabriola" w:cs="Gabriola"/>
          <w:color w:val="000000"/>
          <w:sz w:val="24"/>
          <w:szCs w:val="24"/>
        </w:rPr>
        <w:t>baseline,</w:t>
      </w:r>
      <w:proofErr w:type="gramEnd"/>
      <w:r w:rsidRPr="00D57E25">
        <w:rPr>
          <w:rFonts w:ascii="Gabriola" w:hAnsi="Gabriola" w:cs="Gabriola"/>
          <w:color w:val="000000"/>
          <w:sz w:val="24"/>
          <w:szCs w:val="24"/>
        </w:rPr>
        <w:t xml:space="preserve"> increases in BMI and waist circumference as well as living in a non-rural environment predict a diabetes diagnosis. Further, especially living in certain provinces of the country appears to increase the likelihood to receive a diabetes diagnosis for men, but not for women.</w:t>
      </w:r>
    </w:p>
    <w:p w:rsidR="00A846A4" w:rsidRPr="00D57E25" w:rsidRDefault="00A846A4">
      <w:pPr>
        <w:widowControl w:val="0"/>
        <w:autoSpaceDE w:val="0"/>
        <w:autoSpaceDN w:val="0"/>
        <w:adjustRightInd w:val="0"/>
        <w:spacing w:after="0" w:line="25" w:lineRule="exact"/>
        <w:rPr>
          <w:rFonts w:ascii="Times New Roman" w:hAnsi="Times New Roman" w:cs="Amiri"/>
          <w:sz w:val="24"/>
          <w:szCs w:val="24"/>
        </w:rPr>
      </w:pPr>
    </w:p>
    <w:p w:rsidR="00A846A4" w:rsidRPr="00D57E25" w:rsidRDefault="00C45CDB" w:rsidP="00205694">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 xml:space="preserve">The results of our regression analysis are presented in Table </w:t>
      </w:r>
      <w:hyperlink w:anchor="page13" w:history="1">
        <w:r w:rsidRPr="00D57E25">
          <w:rPr>
            <w:rFonts w:ascii="Gabriola" w:hAnsi="Gabriola" w:cs="Gabriola"/>
            <w:color w:val="000000"/>
            <w:sz w:val="24"/>
            <w:szCs w:val="24"/>
          </w:rPr>
          <w:t xml:space="preserve"> 0.3.</w:t>
        </w:r>
      </w:hyperlink>
      <w:r w:rsidRPr="00D57E25">
        <w:rPr>
          <w:rFonts w:ascii="Gabriola" w:hAnsi="Gabriola" w:cs="Gabriola"/>
          <w:color w:val="000000"/>
          <w:sz w:val="24"/>
          <w:szCs w:val="24"/>
        </w:rPr>
        <w:t xml:space="preserve"> Both the FE model and the MSM indicate that women self-reporting a diabetes diagnosis have </w:t>
      </w:r>
      <w:del w:id="109" w:author="Pieter" w:date="2016-09-01T17:09:00Z">
        <w:r w:rsidRPr="00D57E25" w:rsidDel="00205694">
          <w:rPr>
            <w:rFonts w:ascii="Gabriola" w:hAnsi="Gabriola" w:cs="Gabriola"/>
            <w:color w:val="000000"/>
            <w:sz w:val="24"/>
            <w:szCs w:val="24"/>
          </w:rPr>
          <w:delText xml:space="preserve">reduced </w:delText>
        </w:r>
      </w:del>
      <w:ins w:id="110" w:author="Pieter" w:date="2016-09-01T17:09:00Z">
        <w:r w:rsidR="00205694">
          <w:rPr>
            <w:rFonts w:ascii="Gabriola" w:hAnsi="Gabriola" w:cs="Gabriola"/>
            <w:color w:val="000000"/>
            <w:sz w:val="24"/>
            <w:szCs w:val="24"/>
          </w:rPr>
          <w:t>lower</w:t>
        </w:r>
        <w:r w:rsidR="00205694" w:rsidRPr="00D57E25">
          <w:rPr>
            <w:rFonts w:ascii="Gabriola" w:hAnsi="Gabriola" w:cs="Gabriola"/>
            <w:color w:val="000000"/>
            <w:sz w:val="24"/>
            <w:szCs w:val="24"/>
          </w:rPr>
          <w:t xml:space="preserve"> </w:t>
        </w:r>
      </w:ins>
      <w:proofErr w:type="spellStart"/>
      <w:r w:rsidRPr="00D57E25">
        <w:rPr>
          <w:rFonts w:ascii="Gabriola" w:hAnsi="Gabriola" w:cs="Gabriola"/>
          <w:color w:val="000000"/>
          <w:sz w:val="24"/>
          <w:szCs w:val="24"/>
        </w:rPr>
        <w:t>prob</w:t>
      </w:r>
      <w:proofErr w:type="spellEnd"/>
      <w:r w:rsidRPr="00D57E25">
        <w:rPr>
          <w:rFonts w:ascii="Gabriola" w:hAnsi="Gabriola" w:cs="Gabriola"/>
          <w:color w:val="000000"/>
          <w:sz w:val="24"/>
          <w:szCs w:val="24"/>
        </w:rPr>
        <w:t>-abilities of being employed than their counterparts without diabetes, with a reduction of 11 percentage points in the FE model and 12 percentage points in the MSM. For men no such e</w:t>
      </w:r>
      <w:r>
        <w:rPr>
          <w:rFonts w:ascii="Cambria Math" w:hAnsi="Cambria Math" w:cs="Cambria Math"/>
          <w:color w:val="000000"/>
          <w:sz w:val="24"/>
          <w:szCs w:val="24"/>
        </w:rPr>
        <w:t>ﬀ</w:t>
      </w:r>
      <w:r w:rsidRPr="00D57E25">
        <w:rPr>
          <w:rFonts w:ascii="Gabriola" w:hAnsi="Gabriola" w:cs="Gabriola"/>
          <w:color w:val="000000"/>
          <w:sz w:val="24"/>
          <w:szCs w:val="24"/>
        </w:rPr>
        <w:t>ect is observed</w:t>
      </w:r>
      <w:ins w:id="111" w:author="Pieter" w:date="2016-09-01T17:09:00Z">
        <w:r w:rsidR="00205694">
          <w:rPr>
            <w:rFonts w:ascii="Gabriola" w:hAnsi="Gabriola" w:cs="Gabriola"/>
            <w:color w:val="000000"/>
            <w:sz w:val="24"/>
            <w:szCs w:val="24"/>
          </w:rPr>
          <w:t xml:space="preserve"> (even though it is significant in Table 0.2)</w:t>
        </w:r>
      </w:ins>
      <w:r w:rsidRPr="00D57E25">
        <w:rPr>
          <w:rFonts w:ascii="Gabriola" w:hAnsi="Gabriola" w:cs="Gabriola"/>
          <w:color w:val="000000"/>
          <w:sz w:val="24"/>
          <w:szCs w:val="24"/>
        </w:rPr>
        <w:t>.</w:t>
      </w:r>
    </w:p>
    <w:p w:rsidR="00A846A4" w:rsidRPr="00D57E25" w:rsidRDefault="00A846A4">
      <w:pPr>
        <w:widowControl w:val="0"/>
        <w:autoSpaceDE w:val="0"/>
        <w:autoSpaceDN w:val="0"/>
        <w:adjustRightInd w:val="0"/>
        <w:spacing w:after="0" w:line="26"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There is a more ambiguous picture for the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 of a diabetes diagnosis on behavioural outcomes. There is no strong evidence that men reduced their smoking rate, however, a diabetes diagnosis likely led to a reduction in alcohol consumption as is shown by both models, but in particular the MSM. For waist circumference, BMI and calorie </w:t>
      </w:r>
      <w:proofErr w:type="spellStart"/>
      <w:r w:rsidRPr="00D57E25">
        <w:rPr>
          <w:rFonts w:ascii="Gabriola" w:hAnsi="Gabriola" w:cs="Gabriola"/>
          <w:color w:val="000000"/>
          <w:sz w:val="24"/>
          <w:szCs w:val="24"/>
        </w:rPr>
        <w:t>consump-tion</w:t>
      </w:r>
      <w:proofErr w:type="spellEnd"/>
      <w:r w:rsidRPr="00D57E25">
        <w:rPr>
          <w:rFonts w:ascii="Gabriola" w:hAnsi="Gabriola" w:cs="Gabriola"/>
          <w:color w:val="000000"/>
          <w:sz w:val="24"/>
          <w:szCs w:val="24"/>
        </w:rPr>
        <w:t>, the FE and MSM both indicate reductions in BMI of close to 0.7, of about 2 cm in waist circumference and of up to 170 calories per day for men. For women no similar evidence is found and while the point estimates indicate a reduction in all outcomes, these tend to be smaller than those for men and only statistically significant in the FE model for BMI and waist circumference.</w:t>
      </w:r>
    </w:p>
    <w:p w:rsidR="00A846A4" w:rsidRPr="00D57E25" w:rsidRDefault="00A846A4">
      <w:pPr>
        <w:widowControl w:val="0"/>
        <w:autoSpaceDE w:val="0"/>
        <w:autoSpaceDN w:val="0"/>
        <w:adjustRightInd w:val="0"/>
        <w:spacing w:after="0" w:line="134"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36" w:lineRule="auto"/>
        <w:ind w:firstLine="234"/>
        <w:jc w:val="both"/>
        <w:rPr>
          <w:rFonts w:ascii="Times New Roman" w:hAnsi="Times New Roman" w:cs="Amiri"/>
          <w:sz w:val="24"/>
          <w:szCs w:val="24"/>
        </w:rPr>
      </w:pPr>
      <w:r w:rsidRPr="00D57E25">
        <w:rPr>
          <w:rFonts w:ascii="Gabriola" w:hAnsi="Gabriola" w:cs="Gabriola"/>
          <w:color w:val="000000"/>
          <w:sz w:val="24"/>
          <w:szCs w:val="24"/>
        </w:rPr>
        <w:t>Exploring the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 of a diabetes diagnosis over time, we first estimated a specification using time since diagnosis as a continuous variable. The results of the FE model (Table </w:t>
      </w:r>
      <w:hyperlink w:anchor="page14" w:history="1">
        <w:r w:rsidRPr="00D57E25">
          <w:rPr>
            <w:rFonts w:ascii="Gabriola" w:hAnsi="Gabriola" w:cs="Gabriola"/>
            <w:color w:val="000000"/>
            <w:sz w:val="24"/>
            <w:szCs w:val="24"/>
          </w:rPr>
          <w:t xml:space="preserve"> 0.4</w:t>
        </w:r>
      </w:hyperlink>
      <w:r w:rsidRPr="00D57E25">
        <w:rPr>
          <w:rFonts w:ascii="Gabriola" w:hAnsi="Gabriola" w:cs="Gabriola"/>
          <w:color w:val="000000"/>
          <w:sz w:val="24"/>
          <w:szCs w:val="24"/>
        </w:rPr>
        <w:t>) indicate a steady reduction of female employment probabilities of almost two percentage points per year and of male alcohol consumption, BMI, waist circumference and consumed calories. The MSM again supports the finding of the FE model, finding very similar e</w:t>
      </w:r>
      <w:r>
        <w:rPr>
          <w:rFonts w:ascii="Cambria Math" w:hAnsi="Cambria Math" w:cs="Cambria Math"/>
          <w:color w:val="000000"/>
          <w:sz w:val="24"/>
          <w:szCs w:val="24"/>
        </w:rPr>
        <w:t>ﬀ</w:t>
      </w:r>
      <w:r w:rsidRPr="00D57E25">
        <w:rPr>
          <w:rFonts w:ascii="Gabriola" w:hAnsi="Gabriola" w:cs="Gabriola"/>
          <w:color w:val="000000"/>
          <w:sz w:val="24"/>
          <w:szCs w:val="24"/>
        </w:rPr>
        <w:t>ects in terms of size and statistical significance. For women, the MSM also support the finding of a reduction in employment probabilities, with the point estimate being somewhat larger compared to the FE model. The evidence for changes in health behaviours is less consistent across models and outcomes, with the FE indicating a reduction in waist circumference but not in BMI and the MSM suggesting the opposite. The e</w:t>
      </w:r>
      <w:r>
        <w:rPr>
          <w:rFonts w:ascii="Cambria Math" w:hAnsi="Cambria Math" w:cs="Cambria Math"/>
          <w:color w:val="000000"/>
          <w:sz w:val="24"/>
          <w:szCs w:val="24"/>
        </w:rPr>
        <w:t>ﬀ</w:t>
      </w:r>
      <w:r w:rsidRPr="00D57E25">
        <w:rPr>
          <w:rFonts w:ascii="Gabriola" w:hAnsi="Gabriola" w:cs="Gabriola"/>
          <w:color w:val="000000"/>
          <w:sz w:val="24"/>
          <w:szCs w:val="24"/>
        </w:rPr>
        <w:t>ect sizes for changes in health behaviours in women are about half the size to those found in men.</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90"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11</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140" w:bottom="347" w:left="5860" w:header="720" w:footer="720" w:gutter="0"/>
          <w:cols w:space="720" w:equalWidth="0">
            <w:col w:w="240"/>
          </w:cols>
          <w:noEndnote/>
        </w:sectPr>
      </w:pPr>
    </w:p>
    <w:p w:rsidR="00A846A4" w:rsidRPr="00D57E25" w:rsidRDefault="00C45CDB">
      <w:pPr>
        <w:widowControl w:val="0"/>
        <w:overflowPunct w:val="0"/>
        <w:autoSpaceDE w:val="0"/>
        <w:autoSpaceDN w:val="0"/>
        <w:adjustRightInd w:val="0"/>
        <w:spacing w:after="0" w:line="302" w:lineRule="auto"/>
        <w:ind w:left="920" w:hanging="1086"/>
        <w:rPr>
          <w:rFonts w:ascii="Times New Roman" w:hAnsi="Times New Roman" w:cs="Amiri"/>
          <w:sz w:val="24"/>
          <w:szCs w:val="24"/>
        </w:rPr>
      </w:pPr>
      <w:bookmarkStart w:id="112" w:name="page12"/>
      <w:bookmarkEnd w:id="112"/>
      <w:r w:rsidRPr="00D57E25">
        <w:rPr>
          <w:rFonts w:ascii="Arial" w:hAnsi="Arial" w:cs="Arial"/>
          <w:color w:val="000000"/>
          <w:sz w:val="24"/>
          <w:szCs w:val="24"/>
        </w:rPr>
        <w:lastRenderedPageBreak/>
        <w:t>Table 0.2: Time variant and invariant predictors of diabetes self-report (denominator of stabilized weights)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12"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4540"/>
        <w:gridCol w:w="1460"/>
        <w:gridCol w:w="540"/>
        <w:gridCol w:w="220"/>
        <w:gridCol w:w="1500"/>
        <w:gridCol w:w="500"/>
        <w:gridCol w:w="120"/>
        <w:gridCol w:w="20"/>
      </w:tblGrid>
      <w:tr w:rsidR="00A846A4">
        <w:trPr>
          <w:trHeight w:val="351"/>
        </w:trPr>
        <w:tc>
          <w:tcPr>
            <w:tcW w:w="454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4"/>
                <w:szCs w:val="24"/>
              </w:rPr>
            </w:pPr>
          </w:p>
        </w:tc>
        <w:tc>
          <w:tcPr>
            <w:tcW w:w="14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79"/>
              <w:jc w:val="right"/>
              <w:rPr>
                <w:rFonts w:ascii="Times New Roman" w:hAnsi="Times New Roman" w:cs="Amiri"/>
                <w:sz w:val="24"/>
                <w:szCs w:val="24"/>
              </w:rPr>
            </w:pPr>
            <w:r>
              <w:rPr>
                <w:rFonts w:ascii="Arial" w:hAnsi="Arial" w:cs="Arial"/>
                <w:color w:val="000000"/>
                <w:sz w:val="24"/>
                <w:szCs w:val="24"/>
              </w:rPr>
              <w:t>Males</w:t>
            </w:r>
          </w:p>
        </w:tc>
        <w:tc>
          <w:tcPr>
            <w:tcW w:w="5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4"/>
                <w:szCs w:val="24"/>
              </w:rPr>
              <w:t>Females</w:t>
            </w:r>
          </w:p>
        </w:tc>
        <w:tc>
          <w:tcPr>
            <w:tcW w:w="50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60"/>
        </w:trPr>
        <w:tc>
          <w:tcPr>
            <w:tcW w:w="45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5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3"/>
        </w:trPr>
        <w:tc>
          <w:tcPr>
            <w:tcW w:w="45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71" w:lineRule="exact"/>
              <w:ind w:right="539"/>
              <w:jc w:val="right"/>
              <w:rPr>
                <w:rFonts w:ascii="Times New Roman" w:hAnsi="Times New Roman" w:cs="Amiri"/>
                <w:sz w:val="24"/>
                <w:szCs w:val="24"/>
              </w:rPr>
            </w:pPr>
            <w:r>
              <w:rPr>
                <w:rFonts w:ascii="Arial" w:hAnsi="Arial" w:cs="Arial"/>
                <w:color w:val="000000"/>
                <w:sz w:val="24"/>
                <w:szCs w:val="24"/>
              </w:rPr>
              <w:t>(1)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71" w:lineRule="exact"/>
              <w:ind w:left="2"/>
              <w:jc w:val="center"/>
              <w:rPr>
                <w:rFonts w:ascii="Times New Roman" w:hAnsi="Times New Roman" w:cs="Amiri"/>
                <w:sz w:val="24"/>
                <w:szCs w:val="24"/>
              </w:rPr>
            </w:pPr>
            <w:r>
              <w:rPr>
                <w:rFonts w:ascii="Arial" w:hAnsi="Arial" w:cs="Arial"/>
                <w:color w:val="000000"/>
                <w:sz w:val="24"/>
                <w:szCs w:val="24"/>
              </w:rPr>
              <w:t>(2)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71" w:lineRule="exact"/>
              <w:ind w:right="555"/>
              <w:jc w:val="right"/>
              <w:rPr>
                <w:rFonts w:ascii="Times New Roman" w:hAnsi="Times New Roman" w:cs="Amiri"/>
                <w:sz w:val="24"/>
                <w:szCs w:val="24"/>
              </w:rPr>
            </w:pPr>
            <w:r>
              <w:rPr>
                <w:rFonts w:ascii="Arial" w:hAnsi="Arial" w:cs="Arial"/>
                <w:color w:val="000000"/>
                <w:sz w:val="24"/>
                <w:szCs w:val="24"/>
              </w:rPr>
              <w:t>(3)</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71" w:lineRule="exact"/>
              <w:ind w:left="160"/>
              <w:rPr>
                <w:rFonts w:ascii="Times New Roman" w:hAnsi="Times New Roman" w:cs="Amiri"/>
                <w:sz w:val="24"/>
                <w:szCs w:val="24"/>
              </w:rPr>
            </w:pPr>
            <w:r>
              <w:rPr>
                <w:rFonts w:ascii="Arial" w:hAnsi="Arial" w:cs="Arial"/>
                <w:color w:val="000000"/>
                <w:sz w:val="24"/>
                <w:szCs w:val="24"/>
              </w:rPr>
              <w:t>(4)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33"/>
        </w:trPr>
        <w:tc>
          <w:tcPr>
            <w:tcW w:w="45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325" w:lineRule="exact"/>
              <w:ind w:right="619"/>
              <w:jc w:val="right"/>
              <w:rPr>
                <w:rFonts w:ascii="Times New Roman" w:hAnsi="Times New Roman" w:cs="Amiri"/>
                <w:sz w:val="24"/>
                <w:szCs w:val="24"/>
              </w:rPr>
            </w:pPr>
            <w:r>
              <w:rPr>
                <w:rFonts w:ascii="Gabriola" w:hAnsi="Gabriola" w:cs="Gabriola"/>
                <w:i/>
                <w:iCs/>
                <w:color w:val="000000"/>
                <w:sz w:val="23"/>
                <w:szCs w:val="23"/>
              </w:rPr>
              <w:t>β</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80"/>
              <w:rPr>
                <w:rFonts w:ascii="Times New Roman" w:hAnsi="Times New Roman" w:cs="Amiri"/>
                <w:sz w:val="24"/>
                <w:szCs w:val="24"/>
              </w:rPr>
            </w:pPr>
            <w:r>
              <w:rPr>
                <w:rFonts w:ascii="Arial" w:hAnsi="Arial" w:cs="Arial"/>
                <w:color w:val="000000"/>
                <w:sz w:val="24"/>
                <w:szCs w:val="24"/>
              </w:rPr>
              <w:t>SE</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325" w:lineRule="exact"/>
              <w:ind w:right="655"/>
              <w:jc w:val="right"/>
              <w:rPr>
                <w:rFonts w:ascii="Times New Roman" w:hAnsi="Times New Roman" w:cs="Amiri"/>
                <w:sz w:val="24"/>
                <w:szCs w:val="24"/>
              </w:rPr>
            </w:pPr>
            <w:r>
              <w:rPr>
                <w:rFonts w:ascii="Gabriola" w:hAnsi="Gabriola" w:cs="Gabriola"/>
                <w:i/>
                <w:iCs/>
                <w:color w:val="000000"/>
                <w:sz w:val="23"/>
                <w:szCs w:val="23"/>
              </w:rPr>
              <w:t>β</w:t>
            </w:r>
          </w:p>
        </w:tc>
        <w:tc>
          <w:tcPr>
            <w:tcW w:w="6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60"/>
              <w:rPr>
                <w:rFonts w:ascii="Times New Roman" w:hAnsi="Times New Roman" w:cs="Amiri"/>
                <w:sz w:val="24"/>
                <w:szCs w:val="24"/>
              </w:rPr>
            </w:pPr>
            <w:r>
              <w:rPr>
                <w:rFonts w:ascii="Arial" w:hAnsi="Arial" w:cs="Arial"/>
                <w:color w:val="000000"/>
                <w:sz w:val="24"/>
                <w:szCs w:val="24"/>
              </w:rPr>
              <w:t>SE</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61"/>
        </w:trPr>
        <w:tc>
          <w:tcPr>
            <w:tcW w:w="45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5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Age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.001</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004</w:t>
            </w:r>
            <w:r>
              <w:rPr>
                <w:rFonts w:ascii="MS PGothic" w:eastAsia="MS PGothic" w:hAnsi="Gabriola" w:cs="MS PGothic" w:hint="eastAsia"/>
                <w:color w:val="000000"/>
                <w:sz w:val="20"/>
                <w:szCs w:val="20"/>
                <w:vertAlign w:val="superscript"/>
              </w:rPr>
              <w:t>∗∗</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Age squared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500"/>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r>
              <w:rPr>
                <w:rFonts w:ascii="MS PGothic" w:eastAsia="MS PGothic" w:hAnsi="Arial" w:cs="MS PGothic" w:hint="eastAsia"/>
                <w:color w:val="000000"/>
                <w:sz w:val="26"/>
                <w:szCs w:val="26"/>
                <w:vertAlign w:val="superscript"/>
              </w:rPr>
              <w:t>∗</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Urbanization index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BMI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001</w:t>
            </w:r>
            <w:r>
              <w:rPr>
                <w:rFonts w:ascii="MS PGothic" w:eastAsia="MS PGothic" w:hAnsi="Gabriola" w:cs="MS PGothic" w:hint="eastAsia"/>
                <w:color w:val="000000"/>
                <w:sz w:val="20"/>
                <w:szCs w:val="20"/>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.001</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001</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.001</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Waist circumference (cm)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Pr="00D57E25" w:rsidRDefault="00C45CDB">
            <w:pPr>
              <w:widowControl w:val="0"/>
              <w:autoSpaceDE w:val="0"/>
              <w:autoSpaceDN w:val="0"/>
              <w:adjustRightInd w:val="0"/>
              <w:spacing w:after="0" w:line="240" w:lineRule="auto"/>
              <w:ind w:left="120"/>
              <w:rPr>
                <w:rFonts w:ascii="Times New Roman" w:hAnsi="Times New Roman" w:cs="Amiri"/>
                <w:sz w:val="24"/>
                <w:szCs w:val="24"/>
              </w:rPr>
            </w:pPr>
            <w:r w:rsidRPr="00D57E25">
              <w:rPr>
                <w:rFonts w:ascii="Arial" w:hAnsi="Arial" w:cs="Arial"/>
                <w:color w:val="000000"/>
                <w:sz w:val="24"/>
                <w:szCs w:val="24"/>
              </w:rPr>
              <w:t>3-Day Ave: Energy (kcal) (</w:t>
            </w:r>
            <w:proofErr w:type="spellStart"/>
            <w:r w:rsidRPr="00D57E25">
              <w:rPr>
                <w:rFonts w:ascii="Arial" w:hAnsi="Arial" w:cs="Arial"/>
                <w:color w:val="000000"/>
                <w:sz w:val="24"/>
                <w:szCs w:val="24"/>
              </w:rPr>
              <w:t>bl</w:t>
            </w:r>
            <w:proofErr w:type="spellEnd"/>
            <w:r w:rsidRPr="00D57E25">
              <w:rPr>
                <w:rFonts w:ascii="Arial" w:hAnsi="Arial" w:cs="Arial"/>
                <w:color w:val="000000"/>
                <w:sz w:val="24"/>
                <w:szCs w:val="24"/>
              </w:rPr>
              <w:t>)</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Smoking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.007</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Any alcohol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.003</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Secondary educ.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002</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.004</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University educ.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005</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.007</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24"/>
                <w:szCs w:val="24"/>
              </w:rPr>
              <w:t>−</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Married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003</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.004</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.005</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Any medical insurance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Employed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.003</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Han ethnicity</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.003</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003</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Rural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500"/>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005</w:t>
            </w:r>
            <w:r>
              <w:rPr>
                <w:rFonts w:ascii="MS PGothic" w:eastAsia="MS PGothic" w:hAnsi="Arial" w:cs="MS PGothic" w:hint="eastAsia"/>
                <w:color w:val="000000"/>
                <w:sz w:val="26"/>
                <w:szCs w:val="26"/>
                <w:vertAlign w:val="superscript"/>
              </w:rPr>
              <w:t>∗∗∗</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Household expenditures (2011 Yuan)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Survey year</w:t>
            </w:r>
          </w:p>
        </w:tc>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5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95"/>
              <w:jc w:val="right"/>
              <w:rPr>
                <w:rFonts w:ascii="Times New Roman" w:hAnsi="Times New Roman" w:cs="Amiri"/>
                <w:sz w:val="24"/>
                <w:szCs w:val="24"/>
              </w:rPr>
            </w:pPr>
            <w:r>
              <w:rPr>
                <w:rFonts w:ascii="Arial" w:hAnsi="Arial" w:cs="Arial"/>
                <w:color w:val="000000"/>
                <w:sz w:val="24"/>
                <w:szCs w:val="24"/>
              </w:rPr>
              <w:t>−</w:t>
            </w:r>
            <w:r>
              <w:rPr>
                <w:rFonts w:ascii="Gabriola" w:hAnsi="Gabriola" w:cs="Gabriola"/>
                <w:i/>
                <w:iCs/>
                <w:color w:val="000000"/>
                <w:sz w:val="24"/>
                <w:szCs w:val="24"/>
              </w:rPr>
              <w:t>.</w:t>
            </w:r>
            <w:r>
              <w:rPr>
                <w:rFonts w:ascii="Arial" w:hAnsi="Arial" w:cs="Arial"/>
                <w:color w:val="000000"/>
                <w:sz w:val="24"/>
                <w:szCs w:val="24"/>
              </w:rPr>
              <w:t>003</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80"/>
              <w:rPr>
                <w:rFonts w:ascii="Times New Roman" w:hAnsi="Times New Roman" w:cs="Amiri"/>
                <w:sz w:val="24"/>
                <w:szCs w:val="24"/>
              </w:rPr>
            </w:pPr>
            <w:r>
              <w:rPr>
                <w:rFonts w:ascii="Arial" w:hAnsi="Arial" w:cs="Arial"/>
                <w:color w:val="000000"/>
                <w:sz w:val="24"/>
                <w:szCs w:val="24"/>
              </w:rPr>
              <w:t>2004</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003</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.003</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.003</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80"/>
              <w:rPr>
                <w:rFonts w:ascii="Times New Roman" w:hAnsi="Times New Roman" w:cs="Amiri"/>
                <w:sz w:val="24"/>
                <w:szCs w:val="24"/>
              </w:rPr>
            </w:pPr>
            <w:r>
              <w:rPr>
                <w:rFonts w:ascii="Arial" w:hAnsi="Arial" w:cs="Arial"/>
                <w:color w:val="000000"/>
                <w:sz w:val="24"/>
                <w:szCs w:val="24"/>
              </w:rPr>
              <w:t>2006</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.003</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004</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.003</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80"/>
              <w:rPr>
                <w:rFonts w:ascii="Times New Roman" w:hAnsi="Times New Roman" w:cs="Amiri"/>
                <w:sz w:val="24"/>
                <w:szCs w:val="24"/>
              </w:rPr>
            </w:pPr>
            <w:r>
              <w:rPr>
                <w:rFonts w:ascii="Arial" w:hAnsi="Arial" w:cs="Arial"/>
                <w:color w:val="000000"/>
                <w:sz w:val="24"/>
                <w:szCs w:val="24"/>
              </w:rPr>
              <w:t>2009</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011</w:t>
            </w:r>
            <w:r>
              <w:rPr>
                <w:rFonts w:ascii="MS PGothic" w:eastAsia="MS PGothic" w:hAnsi="Gabriola" w:cs="MS PGothic" w:hint="eastAsia"/>
                <w:color w:val="000000"/>
                <w:sz w:val="20"/>
                <w:szCs w:val="20"/>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.004</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80"/>
              <w:rPr>
                <w:rFonts w:ascii="Times New Roman" w:hAnsi="Times New Roman" w:cs="Amiri"/>
                <w:sz w:val="24"/>
                <w:szCs w:val="24"/>
              </w:rPr>
            </w:pPr>
            <w:r>
              <w:rPr>
                <w:rFonts w:ascii="Arial" w:hAnsi="Arial" w:cs="Arial"/>
                <w:color w:val="000000"/>
                <w:sz w:val="24"/>
                <w:szCs w:val="24"/>
              </w:rPr>
              <w:t>2011</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.003</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001</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Age</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004</w:t>
            </w:r>
            <w:r>
              <w:rPr>
                <w:rFonts w:ascii="MS PGothic" w:eastAsia="MS PGothic" w:hAnsi="Gabriola" w:cs="MS PGothic" w:hint="eastAsia"/>
                <w:color w:val="000000"/>
                <w:sz w:val="20"/>
                <w:szCs w:val="20"/>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002</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Age squared</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480"/>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r>
              <w:rPr>
                <w:rFonts w:ascii="MS PGothic" w:eastAsia="MS PGothic" w:hAnsi="Arial" w:cs="MS PGothic" w:hint="eastAsia"/>
                <w:color w:val="000000"/>
                <w:sz w:val="26"/>
                <w:szCs w:val="26"/>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BMI</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.001</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001</w:t>
            </w:r>
            <w:r>
              <w:rPr>
                <w:rFonts w:ascii="MS PGothic" w:eastAsia="MS PGothic" w:hAnsi="Gabriola" w:cs="MS PGothic" w:hint="eastAsia"/>
                <w:color w:val="000000"/>
                <w:sz w:val="20"/>
                <w:szCs w:val="20"/>
                <w:vertAlign w:val="superscript"/>
              </w:rPr>
              <w:t>∗</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.001</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Urbanization index</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Waist circumference (cm)</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000</w:t>
            </w:r>
            <w:r>
              <w:rPr>
                <w:rFonts w:ascii="MS PGothic" w:eastAsia="MS PGothic" w:hAnsi="Gabriola" w:cs="MS PGothic" w:hint="eastAsia"/>
                <w:color w:val="000000"/>
                <w:sz w:val="20"/>
                <w:szCs w:val="20"/>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3-Day Ave: Energy (kcal)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Smoking</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480"/>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004</w:t>
            </w:r>
            <w:r>
              <w:rPr>
                <w:rFonts w:ascii="MS PGothic" w:eastAsia="MS PGothic" w:hAnsi="Arial" w:cs="MS PGothic" w:hint="eastAsia"/>
                <w:color w:val="000000"/>
                <w:sz w:val="26"/>
                <w:szCs w:val="26"/>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4"/>
                <w:sz w:val="24"/>
                <w:szCs w:val="24"/>
              </w:rPr>
              <w:t>007</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Any alcohol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003</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006</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Secondary education</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003</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.004</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University education</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003</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.007</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24"/>
                <w:szCs w:val="24"/>
              </w:rPr>
              <w:t>−</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Married</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.005</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002</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Any medical insurance</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Employed</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480"/>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004</w:t>
            </w:r>
            <w:r>
              <w:rPr>
                <w:rFonts w:ascii="MS PGothic" w:eastAsia="MS PGothic" w:hAnsi="Arial" w:cs="MS PGothic" w:hint="eastAsia"/>
                <w:color w:val="000000"/>
                <w:sz w:val="26"/>
                <w:szCs w:val="26"/>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003</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37"/>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Household expenditures (2011 Yuan)</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435" w:lineRule="exact"/>
              <w:ind w:left="680"/>
              <w:rPr>
                <w:rFonts w:ascii="Times New Roman" w:hAnsi="Times New Roman" w:cs="Amiri"/>
                <w:sz w:val="24"/>
                <w:szCs w:val="24"/>
              </w:rPr>
            </w:pPr>
            <w:r>
              <w:rPr>
                <w:rFonts w:ascii="Gabriola" w:hAnsi="Gabriola" w:cs="Gabriola"/>
                <w:i/>
                <w:iCs/>
                <w:color w:val="000000"/>
                <w:sz w:val="24"/>
                <w:szCs w:val="24"/>
              </w:rPr>
              <w:t>.</w:t>
            </w:r>
            <w:r>
              <w:rPr>
                <w:rFonts w:ascii="Arial" w:hAnsi="Arial" w:cs="Arial"/>
                <w:color w:val="000000"/>
                <w:sz w:val="24"/>
                <w:szCs w:val="24"/>
              </w:rPr>
              <w:t>000</w:t>
            </w:r>
            <w:r>
              <w:rPr>
                <w:rFonts w:ascii="MS PGothic" w:eastAsia="MS PGothic" w:hAnsi="Gabriola" w:cs="MS PGothic" w:hint="eastAsia"/>
                <w:color w:val="000000"/>
                <w:sz w:val="31"/>
                <w:szCs w:val="31"/>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436" w:lineRule="exact"/>
              <w:ind w:right="295"/>
              <w:jc w:val="right"/>
              <w:rPr>
                <w:rFonts w:ascii="Times New Roman" w:hAnsi="Times New Roman" w:cs="Amiri"/>
                <w:sz w:val="24"/>
                <w:szCs w:val="24"/>
              </w:rPr>
            </w:pPr>
            <w:r>
              <w:rPr>
                <w:rFonts w:ascii="Arial" w:hAnsi="Arial" w:cs="Arial"/>
                <w:color w:val="000000"/>
                <w:sz w:val="24"/>
                <w:szCs w:val="24"/>
              </w:rPr>
              <w:t>−</w:t>
            </w:r>
            <w:r>
              <w:rPr>
                <w:rFonts w:ascii="Gabriola" w:hAnsi="Gabriola" w:cs="Gabriola"/>
                <w:i/>
                <w:iCs/>
                <w:color w:val="000000"/>
                <w:sz w:val="24"/>
                <w:szCs w:val="24"/>
              </w:rPr>
              <w:t>.</w:t>
            </w:r>
            <w:r>
              <w:rPr>
                <w:rFonts w:ascii="Arial" w:hAnsi="Arial" w:cs="Arial"/>
                <w:color w:val="000000"/>
                <w:sz w:val="24"/>
                <w:szCs w:val="24"/>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310" w:lineRule="exact"/>
        <w:ind w:left="120"/>
        <w:rPr>
          <w:rFonts w:ascii="Times New Roman" w:hAnsi="Times New Roman" w:cs="Amiri"/>
          <w:sz w:val="24"/>
          <w:szCs w:val="24"/>
        </w:rPr>
      </w:pPr>
      <w:r>
        <w:rPr>
          <w:noProof/>
        </w:rPr>
        <mc:AlternateContent>
          <mc:Choice Requires="wps">
            <w:drawing>
              <wp:anchor distT="0" distB="0" distL="114300" distR="114300" simplePos="0" relativeHeight="251659264" behindDoc="1" locked="0" layoutInCell="0" allowOverlap="1" wp14:anchorId="45B4E9D9" wp14:editId="487BFE0D">
                <wp:simplePos x="0" y="0"/>
                <wp:positionH relativeFrom="column">
                  <wp:posOffset>-5080</wp:posOffset>
                </wp:positionH>
                <wp:positionV relativeFrom="paragraph">
                  <wp:posOffset>-21590</wp:posOffset>
                </wp:positionV>
                <wp:extent cx="5645150" cy="0"/>
                <wp:effectExtent l="0" t="0" r="0" b="4445"/>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0" cy="0"/>
                        </a:xfrm>
                        <a:prstGeom prst="line">
                          <a:avLst/>
                        </a:prstGeom>
                        <a:noFill/>
                        <a:ln w="1176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7pt" to="444.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" o:allowincell="f" strokecolor="white" strokeweight=".32672mm"/>
            </w:pict>
          </mc:Fallback>
        </mc:AlternateContent>
      </w:r>
      <w:r w:rsidR="00C45CDB">
        <w:rPr>
          <w:rFonts w:ascii="MS PGothic" w:eastAsia="MS PGothic" w:hAnsi="Arial" w:cs="MS PGothic" w:hint="eastAsia"/>
          <w:color w:val="000000"/>
          <w:sz w:val="27"/>
          <w:szCs w:val="27"/>
          <w:vertAlign w:val="superscript"/>
        </w:rPr>
        <w:t>∗</w:t>
      </w:r>
      <w:r w:rsidR="00C45CDB">
        <w:rPr>
          <w:rFonts w:ascii="Arial" w:hAnsi="Arial" w:cs="Arial"/>
          <w:i/>
          <w:iCs/>
          <w:color w:val="000000"/>
          <w:sz w:val="20"/>
          <w:szCs w:val="20"/>
        </w:rPr>
        <w:t xml:space="preserve"> p &lt; </w:t>
      </w:r>
      <w:r w:rsidR="00C45CDB">
        <w:rPr>
          <w:rFonts w:ascii="Arial" w:hAnsi="Arial" w:cs="Arial"/>
          <w:color w:val="000000"/>
          <w:sz w:val="20"/>
          <w:szCs w:val="20"/>
        </w:rPr>
        <w:t>0</w:t>
      </w:r>
      <w:r w:rsidR="00C45CDB">
        <w:rPr>
          <w:rFonts w:ascii="Arial" w:hAnsi="Arial" w:cs="Arial"/>
          <w:i/>
          <w:iCs/>
          <w:color w:val="000000"/>
          <w:sz w:val="20"/>
          <w:szCs w:val="20"/>
        </w:rPr>
        <w:t>.</w:t>
      </w:r>
      <w:r w:rsidR="00C45CDB">
        <w:rPr>
          <w:rFonts w:ascii="Arial" w:hAnsi="Arial" w:cs="Arial"/>
          <w:color w:val="000000"/>
          <w:sz w:val="20"/>
          <w:szCs w:val="20"/>
        </w:rPr>
        <w:t>10,</w:t>
      </w:r>
      <w:r w:rsidR="00C45CDB">
        <w:rPr>
          <w:rFonts w:ascii="Arial" w:hAnsi="Arial" w:cs="Arial"/>
          <w:i/>
          <w:iCs/>
          <w:color w:val="000000"/>
          <w:sz w:val="20"/>
          <w:szCs w:val="20"/>
        </w:rPr>
        <w:t xml:space="preserve"> </w:t>
      </w:r>
      <w:r w:rsidR="00C45CDB">
        <w:rPr>
          <w:rFonts w:ascii="MS PGothic" w:eastAsia="MS PGothic" w:hAnsi="Arial" w:cs="MS PGothic" w:hint="eastAsia"/>
          <w:color w:val="000000"/>
          <w:sz w:val="27"/>
          <w:szCs w:val="27"/>
          <w:vertAlign w:val="superscript"/>
        </w:rPr>
        <w:t>∗∗</w:t>
      </w:r>
      <w:r w:rsidR="00C45CDB">
        <w:rPr>
          <w:rFonts w:ascii="Arial" w:hAnsi="Arial" w:cs="Arial"/>
          <w:i/>
          <w:iCs/>
          <w:color w:val="000000"/>
          <w:sz w:val="20"/>
          <w:szCs w:val="20"/>
        </w:rPr>
        <w:t xml:space="preserve"> p &lt; </w:t>
      </w:r>
      <w:r w:rsidR="00C45CDB">
        <w:rPr>
          <w:rFonts w:ascii="Arial" w:hAnsi="Arial" w:cs="Arial"/>
          <w:color w:val="000000"/>
          <w:sz w:val="20"/>
          <w:szCs w:val="20"/>
        </w:rPr>
        <w:t>0</w:t>
      </w:r>
      <w:r w:rsidR="00C45CDB">
        <w:rPr>
          <w:rFonts w:ascii="Arial" w:hAnsi="Arial" w:cs="Arial"/>
          <w:i/>
          <w:iCs/>
          <w:color w:val="000000"/>
          <w:sz w:val="20"/>
          <w:szCs w:val="20"/>
        </w:rPr>
        <w:t>.</w:t>
      </w:r>
      <w:r w:rsidR="00C45CDB">
        <w:rPr>
          <w:rFonts w:ascii="Arial" w:hAnsi="Arial" w:cs="Arial"/>
          <w:color w:val="000000"/>
          <w:sz w:val="20"/>
          <w:szCs w:val="20"/>
        </w:rPr>
        <w:t>05,</w:t>
      </w:r>
      <w:r w:rsidR="00C45CDB">
        <w:rPr>
          <w:rFonts w:ascii="Arial" w:hAnsi="Arial" w:cs="Arial"/>
          <w:i/>
          <w:iCs/>
          <w:color w:val="000000"/>
          <w:sz w:val="20"/>
          <w:szCs w:val="20"/>
        </w:rPr>
        <w:t xml:space="preserve"> </w:t>
      </w:r>
      <w:r w:rsidR="00C45CDB">
        <w:rPr>
          <w:rFonts w:ascii="MS PGothic" w:eastAsia="MS PGothic" w:hAnsi="Arial" w:cs="MS PGothic" w:hint="eastAsia"/>
          <w:color w:val="000000"/>
          <w:sz w:val="27"/>
          <w:szCs w:val="27"/>
          <w:vertAlign w:val="superscript"/>
        </w:rPr>
        <w:t>∗∗∗</w:t>
      </w:r>
      <w:r w:rsidR="00C45CDB">
        <w:rPr>
          <w:rFonts w:ascii="Arial" w:hAnsi="Arial" w:cs="Arial"/>
          <w:i/>
          <w:iCs/>
          <w:color w:val="000000"/>
          <w:sz w:val="20"/>
          <w:szCs w:val="20"/>
        </w:rPr>
        <w:t xml:space="preserve"> p &lt; </w:t>
      </w:r>
      <w:r w:rsidR="00C45CDB">
        <w:rPr>
          <w:rFonts w:ascii="Arial" w:hAnsi="Arial" w:cs="Arial"/>
          <w:color w:val="000000"/>
          <w:sz w:val="20"/>
          <w:szCs w:val="20"/>
        </w:rPr>
        <w:t>0</w:t>
      </w:r>
      <w:r w:rsidR="00C45CDB">
        <w:rPr>
          <w:rFonts w:ascii="Arial" w:hAnsi="Arial" w:cs="Arial"/>
          <w:i/>
          <w:iCs/>
          <w:color w:val="000000"/>
          <w:sz w:val="20"/>
          <w:szCs w:val="20"/>
        </w:rPr>
        <w:t>.</w:t>
      </w:r>
      <w:r w:rsidR="00C45CDB">
        <w:rPr>
          <w:rFonts w:ascii="Arial" w:hAnsi="Arial" w:cs="Arial"/>
          <w:color w:val="000000"/>
          <w:sz w:val="20"/>
          <w:szCs w:val="20"/>
        </w:rPr>
        <w:t>01</w:t>
      </w:r>
    </w:p>
    <w:p w:rsidR="00A846A4" w:rsidRPr="00D57E25" w:rsidRDefault="00C45CDB">
      <w:pPr>
        <w:widowControl w:val="0"/>
        <w:autoSpaceDE w:val="0"/>
        <w:autoSpaceDN w:val="0"/>
        <w:adjustRightInd w:val="0"/>
        <w:spacing w:after="0" w:line="215" w:lineRule="auto"/>
        <w:ind w:left="120"/>
        <w:rPr>
          <w:rFonts w:ascii="Times New Roman" w:hAnsi="Times New Roman" w:cs="Amiri"/>
          <w:sz w:val="24"/>
          <w:szCs w:val="24"/>
        </w:rPr>
      </w:pPr>
      <w:r w:rsidRPr="00D57E25">
        <w:rPr>
          <w:rFonts w:ascii="Arial" w:hAnsi="Arial" w:cs="Arial"/>
          <w:color w:val="000000"/>
          <w:sz w:val="20"/>
          <w:szCs w:val="20"/>
        </w:rPr>
        <w:t>Results for province dummies omitted to preserve space.</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265" w:right="1700" w:bottom="441" w:left="1580" w:header="720" w:footer="720" w:gutter="0"/>
          <w:cols w:space="720" w:equalWidth="0">
            <w:col w:w="896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07"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color w:val="000000"/>
          <w:sz w:val="21"/>
          <w:szCs w:val="21"/>
        </w:rPr>
        <w:t>12</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265" w:right="6140" w:bottom="441" w:left="5860" w:header="720" w:footer="720" w:gutter="0"/>
          <w:cols w:space="720" w:equalWidth="0">
            <w:col w:w="24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bookmarkStart w:id="113" w:name="page13"/>
      <w:bookmarkEnd w:id="113"/>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50"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185" w:lineRule="auto"/>
        <w:ind w:left="1080" w:hanging="1086"/>
        <w:jc w:val="both"/>
        <w:rPr>
          <w:rFonts w:ascii="Times New Roman" w:hAnsi="Times New Roman" w:cs="Amiri"/>
          <w:sz w:val="24"/>
          <w:szCs w:val="24"/>
        </w:rPr>
      </w:pPr>
      <w:commentRangeStart w:id="114"/>
      <w:r w:rsidRPr="00D57E25">
        <w:rPr>
          <w:rFonts w:ascii="Gabriola" w:hAnsi="Gabriola" w:cs="Gabriola"/>
          <w:color w:val="000000"/>
        </w:rPr>
        <w:t>Table 0.3: Analysis of the e</w:t>
      </w:r>
      <w:r>
        <w:rPr>
          <w:rFonts w:ascii="Cambria Math" w:hAnsi="Cambria Math" w:cs="Cambria Math"/>
          <w:color w:val="000000"/>
        </w:rPr>
        <w:t>ﬀ</w:t>
      </w:r>
      <w:r w:rsidRPr="00D57E25">
        <w:rPr>
          <w:rFonts w:ascii="Gabriola" w:hAnsi="Gabriola" w:cs="Gabriola"/>
          <w:color w:val="000000"/>
        </w:rPr>
        <w:t>ect of a diabetes diagnosis on employment status and be-</w:t>
      </w:r>
      <w:proofErr w:type="spellStart"/>
      <w:r w:rsidRPr="00D57E25">
        <w:rPr>
          <w:rFonts w:ascii="Gabriola" w:hAnsi="Gabriola" w:cs="Gabriola"/>
          <w:color w:val="000000"/>
        </w:rPr>
        <w:t>havioural</w:t>
      </w:r>
      <w:proofErr w:type="spellEnd"/>
      <w:r w:rsidRPr="00D57E25">
        <w:rPr>
          <w:rFonts w:ascii="Gabriola" w:hAnsi="Gabriola" w:cs="Gabriola"/>
          <w:color w:val="000000"/>
        </w:rPr>
        <w:t xml:space="preserve"> outcomes using fixed e</w:t>
      </w:r>
      <w:r>
        <w:rPr>
          <w:rFonts w:ascii="Cambria Math" w:hAnsi="Cambria Math" w:cs="Cambria Math"/>
          <w:color w:val="000000"/>
        </w:rPr>
        <w:t>ﬀ</w:t>
      </w:r>
      <w:r w:rsidRPr="00D57E25">
        <w:rPr>
          <w:rFonts w:ascii="Gabriola" w:hAnsi="Gabriola" w:cs="Gabriola"/>
          <w:color w:val="000000"/>
        </w:rPr>
        <w:t>ects and marginal structural models</w:t>
      </w:r>
      <w:commentRangeEnd w:id="114"/>
      <w:r w:rsidR="007D3E10">
        <w:rPr>
          <w:rStyle w:val="CommentReference"/>
        </w:rPr>
        <w:commentReference w:id="114"/>
      </w:r>
    </w:p>
    <w:p w:rsidR="00A846A4" w:rsidRPr="00D57E25"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420"/>
        <w:gridCol w:w="1300"/>
        <w:gridCol w:w="1080"/>
        <w:gridCol w:w="1420"/>
        <w:gridCol w:w="1180"/>
        <w:gridCol w:w="1200"/>
        <w:gridCol w:w="1520"/>
        <w:gridCol w:w="20"/>
      </w:tblGrid>
      <w:tr w:rsidR="00A846A4">
        <w:trPr>
          <w:trHeight w:val="251"/>
        </w:trPr>
        <w:tc>
          <w:tcPr>
            <w:tcW w:w="142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1"/>
                <w:szCs w:val="21"/>
              </w:rPr>
            </w:pPr>
          </w:p>
        </w:tc>
        <w:tc>
          <w:tcPr>
            <w:tcW w:w="13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447"/>
              <w:jc w:val="right"/>
              <w:rPr>
                <w:rFonts w:ascii="Times New Roman" w:hAnsi="Times New Roman" w:cs="Amiri"/>
                <w:sz w:val="24"/>
                <w:szCs w:val="24"/>
              </w:rPr>
            </w:pPr>
            <w:r>
              <w:rPr>
                <w:rFonts w:ascii="Gabriola" w:hAnsi="Gabriola" w:cs="Gabriola"/>
                <w:color w:val="000000"/>
                <w:sz w:val="18"/>
                <w:szCs w:val="18"/>
              </w:rPr>
              <w:t>(1)</w:t>
            </w:r>
          </w:p>
        </w:tc>
        <w:tc>
          <w:tcPr>
            <w:tcW w:w="10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345"/>
              <w:jc w:val="right"/>
              <w:rPr>
                <w:rFonts w:ascii="Times New Roman" w:hAnsi="Times New Roman" w:cs="Amiri"/>
                <w:sz w:val="24"/>
                <w:szCs w:val="24"/>
              </w:rPr>
            </w:pPr>
            <w:r>
              <w:rPr>
                <w:rFonts w:ascii="Gabriola" w:hAnsi="Gabriola" w:cs="Gabriola"/>
                <w:color w:val="000000"/>
                <w:sz w:val="18"/>
                <w:szCs w:val="18"/>
              </w:rPr>
              <w:t>(2)</w:t>
            </w:r>
          </w:p>
        </w:tc>
        <w:tc>
          <w:tcPr>
            <w:tcW w:w="14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585"/>
              <w:jc w:val="right"/>
              <w:rPr>
                <w:rFonts w:ascii="Times New Roman" w:hAnsi="Times New Roman" w:cs="Amiri"/>
                <w:sz w:val="24"/>
                <w:szCs w:val="24"/>
              </w:rPr>
            </w:pPr>
            <w:r>
              <w:rPr>
                <w:rFonts w:ascii="Gabriola" w:hAnsi="Gabriola" w:cs="Gabriola"/>
                <w:color w:val="000000"/>
                <w:sz w:val="18"/>
                <w:szCs w:val="18"/>
              </w:rPr>
              <w:t>(3)</w:t>
            </w: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505"/>
              <w:jc w:val="right"/>
              <w:rPr>
                <w:rFonts w:ascii="Times New Roman" w:hAnsi="Times New Roman" w:cs="Amiri"/>
                <w:sz w:val="24"/>
                <w:szCs w:val="24"/>
              </w:rPr>
            </w:pPr>
            <w:r>
              <w:rPr>
                <w:rFonts w:ascii="Gabriola" w:hAnsi="Gabriola" w:cs="Gabriola"/>
                <w:color w:val="000000"/>
                <w:sz w:val="18"/>
                <w:szCs w:val="18"/>
              </w:rPr>
              <w:t>(4)</w:t>
            </w:r>
          </w:p>
        </w:tc>
        <w:tc>
          <w:tcPr>
            <w:tcW w:w="12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445"/>
              <w:jc w:val="right"/>
              <w:rPr>
                <w:rFonts w:ascii="Times New Roman" w:hAnsi="Times New Roman" w:cs="Amiri"/>
                <w:sz w:val="24"/>
                <w:szCs w:val="24"/>
              </w:rPr>
            </w:pPr>
            <w:r>
              <w:rPr>
                <w:rFonts w:ascii="Gabriola" w:hAnsi="Gabriola" w:cs="Gabriola"/>
                <w:color w:val="000000"/>
                <w:sz w:val="18"/>
                <w:szCs w:val="18"/>
              </w:rPr>
              <w:t>(5)</w:t>
            </w:r>
          </w:p>
        </w:tc>
        <w:tc>
          <w:tcPr>
            <w:tcW w:w="15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565"/>
              <w:jc w:val="right"/>
              <w:rPr>
                <w:rFonts w:ascii="Times New Roman" w:hAnsi="Times New Roman" w:cs="Amiri"/>
                <w:sz w:val="24"/>
                <w:szCs w:val="24"/>
              </w:rPr>
            </w:pPr>
            <w:r>
              <w:rPr>
                <w:rFonts w:ascii="Gabriola" w:hAnsi="Gabriola" w:cs="Gabriola"/>
                <w:color w:val="000000"/>
                <w:sz w:val="18"/>
                <w:szCs w:val="18"/>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47"/>
              <w:jc w:val="right"/>
              <w:rPr>
                <w:rFonts w:ascii="Times New Roman" w:hAnsi="Times New Roman" w:cs="Amiri"/>
                <w:sz w:val="24"/>
                <w:szCs w:val="24"/>
              </w:rPr>
            </w:pPr>
            <w:r>
              <w:rPr>
                <w:rFonts w:ascii="Gabriola" w:hAnsi="Gabriola" w:cs="Gabriola"/>
                <w:color w:val="000000"/>
                <w:sz w:val="18"/>
                <w:szCs w:val="18"/>
              </w:rPr>
              <w:t>Employment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05"/>
              <w:jc w:val="right"/>
              <w:rPr>
                <w:rFonts w:ascii="Times New Roman" w:hAnsi="Times New Roman" w:cs="Amiri"/>
                <w:sz w:val="24"/>
                <w:szCs w:val="24"/>
              </w:rPr>
            </w:pPr>
            <w:r>
              <w:rPr>
                <w:rFonts w:ascii="Gabriola" w:hAnsi="Gabriola" w:cs="Gabriola"/>
                <w:color w:val="000000"/>
                <w:sz w:val="18"/>
                <w:szCs w:val="18"/>
              </w:rPr>
              <w:t>Smoking</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205"/>
              <w:jc w:val="right"/>
              <w:rPr>
                <w:rFonts w:ascii="Times New Roman" w:hAnsi="Times New Roman" w:cs="Amiri"/>
                <w:sz w:val="24"/>
                <w:szCs w:val="24"/>
              </w:rPr>
            </w:pPr>
            <w:r>
              <w:rPr>
                <w:rFonts w:ascii="Gabriola" w:hAnsi="Gabriola" w:cs="Gabriola"/>
                <w:color w:val="000000"/>
                <w:sz w:val="18"/>
                <w:szCs w:val="18"/>
              </w:rPr>
              <w:t>Any alcohol</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445"/>
              <w:jc w:val="right"/>
              <w:rPr>
                <w:rFonts w:ascii="Times New Roman" w:hAnsi="Times New Roman" w:cs="Amiri"/>
                <w:sz w:val="24"/>
                <w:szCs w:val="24"/>
              </w:rPr>
            </w:pPr>
            <w:r>
              <w:rPr>
                <w:rFonts w:ascii="Gabriola" w:hAnsi="Gabriola" w:cs="Gabriola"/>
                <w:color w:val="000000"/>
                <w:sz w:val="18"/>
                <w:szCs w:val="18"/>
              </w:rPr>
              <w:t>BMI</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05"/>
              <w:jc w:val="right"/>
              <w:rPr>
                <w:rFonts w:ascii="Times New Roman" w:hAnsi="Times New Roman" w:cs="Amiri"/>
                <w:sz w:val="24"/>
                <w:szCs w:val="24"/>
              </w:rPr>
            </w:pPr>
            <w:r>
              <w:rPr>
                <w:rFonts w:ascii="Gabriola" w:hAnsi="Gabriola" w:cs="Gabriola"/>
                <w:color w:val="000000"/>
                <w:sz w:val="18"/>
                <w:szCs w:val="18"/>
              </w:rPr>
              <w:t>Waist (cm)</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85"/>
              <w:jc w:val="right"/>
              <w:rPr>
                <w:rFonts w:ascii="Times New Roman" w:hAnsi="Times New Roman" w:cs="Amiri"/>
                <w:sz w:val="24"/>
                <w:szCs w:val="24"/>
              </w:rPr>
            </w:pPr>
            <w:r>
              <w:rPr>
                <w:rFonts w:ascii="Gabriola" w:hAnsi="Gabriola" w:cs="Gabriola"/>
                <w:color w:val="000000"/>
                <w:sz w:val="18"/>
                <w:szCs w:val="18"/>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60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6"/>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26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65" w:lineRule="exact"/>
              <w:ind w:right="525"/>
              <w:jc w:val="right"/>
              <w:rPr>
                <w:rFonts w:ascii="Times New Roman" w:hAnsi="Times New Roman" w:cs="Amiri"/>
                <w:sz w:val="24"/>
                <w:szCs w:val="24"/>
              </w:rPr>
            </w:pPr>
            <w:r>
              <w:rPr>
                <w:rFonts w:ascii="Gabriola" w:hAnsi="Gabriola" w:cs="Gabriola"/>
                <w:i/>
                <w:iCs/>
                <w:color w:val="000000"/>
                <w:sz w:val="18"/>
                <w:szCs w:val="18"/>
              </w:rPr>
              <w:t>Fixed e</w:t>
            </w:r>
            <w:r>
              <w:rPr>
                <w:rFonts w:ascii="Cambria Math" w:hAnsi="Cambria Math" w:cs="Cambria Math"/>
                <w:i/>
                <w:iCs/>
                <w:color w:val="000000"/>
                <w:sz w:val="18"/>
                <w:szCs w:val="18"/>
              </w:rPr>
              <w:t>ﬀ</w:t>
            </w:r>
            <w:r>
              <w:rPr>
                <w:rFonts w:ascii="Gabriola" w:hAnsi="Gabriola" w:cs="Gabriola"/>
                <w:i/>
                <w:iCs/>
                <w:color w:val="000000"/>
                <w:sz w:val="18"/>
                <w:szCs w:val="18"/>
              </w:rPr>
              <w:t>ects</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5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2"/>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1" w:lineRule="exact"/>
              <w:ind w:left="100"/>
              <w:rPr>
                <w:rFonts w:ascii="Times New Roman" w:hAnsi="Times New Roman" w:cs="Amiri"/>
                <w:sz w:val="24"/>
                <w:szCs w:val="24"/>
              </w:rPr>
            </w:pPr>
            <w:r>
              <w:rPr>
                <w:rFonts w:ascii="Gabriola" w:hAnsi="Gabriola" w:cs="Gabriola"/>
                <w:color w:val="000000"/>
                <w:sz w:val="20"/>
                <w:szCs w:val="20"/>
              </w:rPr>
              <w:t>Male sample</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.026</w:t>
            </w:r>
          </w:p>
        </w:tc>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1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.087</w:t>
            </w:r>
            <w:r>
              <w:rPr>
                <w:rFonts w:ascii="MS PGothic" w:eastAsia="MS PGothic" w:hAnsi="Arial" w:cs="MS PGothic" w:hint="eastAsia"/>
                <w:color w:val="000000"/>
                <w:sz w:val="26"/>
                <w:szCs w:val="26"/>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left="280"/>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.727</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4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2.215</w:t>
            </w:r>
            <w:r>
              <w:rPr>
                <w:rFonts w:ascii="MS PGothic" w:eastAsia="MS PGothic" w:hAnsi="Arial" w:cs="MS PGothic" w:hint="eastAsia"/>
                <w:color w:val="000000"/>
                <w:sz w:val="26"/>
                <w:szCs w:val="26"/>
                <w:vertAlign w:val="superscript"/>
              </w:rPr>
              <w:t>∗∗∗</w:t>
            </w: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16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171.754</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36" w:lineRule="exact"/>
              <w:ind w:left="100"/>
              <w:rPr>
                <w:rFonts w:ascii="Times New Roman" w:hAnsi="Times New Roman" w:cs="Amiri"/>
                <w:sz w:val="24"/>
                <w:szCs w:val="24"/>
              </w:rPr>
            </w:pPr>
            <w:r>
              <w:rPr>
                <w:rFonts w:ascii="Gabriola" w:hAnsi="Gabriola" w:cs="Gabriola"/>
                <w:color w:val="000000"/>
                <w:sz w:val="17"/>
                <w:szCs w:val="17"/>
              </w:rPr>
              <w:t>Diabetes</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36" w:lineRule="exact"/>
              <w:ind w:right="267"/>
              <w:jc w:val="right"/>
              <w:rPr>
                <w:rFonts w:ascii="Times New Roman" w:hAnsi="Times New Roman" w:cs="Amiri"/>
                <w:sz w:val="24"/>
                <w:szCs w:val="24"/>
              </w:rPr>
            </w:pPr>
            <w:r>
              <w:rPr>
                <w:rFonts w:ascii="Gabriola" w:hAnsi="Gabriola" w:cs="Gabriola"/>
                <w:color w:val="000000"/>
                <w:sz w:val="17"/>
                <w:szCs w:val="17"/>
              </w:rPr>
              <w:t>0.018</w:t>
            </w: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Gabriola" w:hAnsi="Gabriola" w:cs="Gabriola"/>
                <w:color w:val="000000"/>
                <w:sz w:val="20"/>
                <w:szCs w:val="20"/>
              </w:rPr>
              <w:t>Female sample</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7"/>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.030</w:t>
            </w:r>
            <w:r>
              <w:rPr>
                <w:rFonts w:ascii="Arial" w:hAnsi="Arial" w:cs="Arial"/>
                <w:color w:val="000000"/>
                <w:sz w:val="18"/>
                <w:szCs w:val="18"/>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.032</w:t>
            </w:r>
            <w:r>
              <w:rPr>
                <w:rFonts w:ascii="Arial" w:hAnsi="Arial" w:cs="Arial"/>
                <w:color w:val="000000"/>
                <w:sz w:val="18"/>
                <w:szCs w:val="18"/>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2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.034</w:t>
            </w:r>
            <w:r>
              <w:rPr>
                <w:rFonts w:ascii="Arial" w:hAnsi="Arial" w:cs="Arial"/>
                <w:color w:val="000000"/>
                <w:sz w:val="18"/>
                <w:szCs w:val="18"/>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24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.187</w:t>
            </w:r>
            <w:r>
              <w:rPr>
                <w:rFonts w:ascii="Arial" w:hAnsi="Arial" w:cs="Arial"/>
                <w:color w:val="000000"/>
                <w:sz w:val="18"/>
                <w:szCs w:val="18"/>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.590</w:t>
            </w:r>
            <w:r>
              <w:rPr>
                <w:rFonts w:ascii="Arial" w:hAnsi="Arial" w:cs="Arial"/>
                <w:color w:val="000000"/>
                <w:sz w:val="18"/>
                <w:szCs w:val="18"/>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0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65.287</w:t>
            </w:r>
            <w:r>
              <w:rPr>
                <w:rFonts w:ascii="Arial" w:hAnsi="Arial" w:cs="Arial"/>
                <w:color w:val="000000"/>
                <w:sz w:val="18"/>
                <w:szCs w:val="18"/>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8"/>
        </w:trPr>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3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47"/>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.110</w:t>
            </w:r>
            <w:r>
              <w:rPr>
                <w:rFonts w:ascii="MS PGothic" w:eastAsia="MS PGothic" w:hAnsi="Arial" w:cs="MS PGothic" w:hint="eastAsia"/>
                <w:color w:val="000000"/>
                <w:sz w:val="26"/>
                <w:szCs w:val="26"/>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2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.027</w:t>
            </w:r>
            <w:r>
              <w:rPr>
                <w:rFonts w:ascii="MS PGothic" w:eastAsia="MS PGothic" w:hAnsi="Arial" w:cs="MS PGothic" w:hint="eastAsia"/>
                <w:color w:val="000000"/>
                <w:sz w:val="26"/>
                <w:szCs w:val="26"/>
                <w:vertAlign w:val="superscript"/>
              </w:rPr>
              <w:t>∗∗</w:t>
            </w:r>
          </w:p>
        </w:tc>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.023</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left="280"/>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.668</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1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1.177</w:t>
            </w:r>
            <w:r>
              <w:rPr>
                <w:rFonts w:ascii="MS PGothic" w:eastAsia="MS PGothic" w:hAnsi="Arial" w:cs="MS PGothic" w:hint="eastAsia"/>
                <w:color w:val="000000"/>
                <w:sz w:val="26"/>
                <w:szCs w:val="26"/>
                <w:vertAlign w:val="superscript"/>
              </w:rPr>
              <w:t>∗</w:t>
            </w: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62.971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36" w:lineRule="exact"/>
              <w:ind w:left="100"/>
              <w:rPr>
                <w:rFonts w:ascii="Times New Roman" w:hAnsi="Times New Roman" w:cs="Amiri"/>
                <w:sz w:val="24"/>
                <w:szCs w:val="24"/>
              </w:rPr>
            </w:pPr>
            <w:r>
              <w:rPr>
                <w:rFonts w:ascii="Gabriola" w:hAnsi="Gabriola" w:cs="Gabriola"/>
                <w:color w:val="000000"/>
                <w:sz w:val="17"/>
                <w:szCs w:val="17"/>
              </w:rPr>
              <w:t>Diabetes</w:t>
            </w:r>
          </w:p>
        </w:tc>
        <w:tc>
          <w:tcPr>
            <w:tcW w:w="13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7"/>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.035</w:t>
            </w:r>
            <w:r>
              <w:rPr>
                <w:rFonts w:ascii="Arial" w:hAnsi="Arial" w:cs="Arial"/>
                <w:color w:val="000000"/>
                <w:sz w:val="18"/>
                <w:szCs w:val="18"/>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.013</w:t>
            </w:r>
            <w:r>
              <w:rPr>
                <w:rFonts w:ascii="Arial" w:hAnsi="Arial" w:cs="Arial"/>
                <w:color w:val="000000"/>
                <w:sz w:val="18"/>
                <w:szCs w:val="18"/>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2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.018</w:t>
            </w:r>
            <w:r>
              <w:rPr>
                <w:rFonts w:ascii="Arial" w:hAnsi="Arial" w:cs="Arial"/>
                <w:color w:val="000000"/>
                <w:sz w:val="18"/>
                <w:szCs w:val="18"/>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24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.264</w:t>
            </w:r>
            <w:r>
              <w:rPr>
                <w:rFonts w:ascii="Arial" w:hAnsi="Arial" w:cs="Arial"/>
                <w:color w:val="000000"/>
                <w:sz w:val="18"/>
                <w:szCs w:val="18"/>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.622</w:t>
            </w:r>
            <w:r>
              <w:rPr>
                <w:rFonts w:ascii="Arial" w:hAnsi="Arial" w:cs="Arial"/>
                <w:color w:val="000000"/>
                <w:sz w:val="18"/>
                <w:szCs w:val="18"/>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0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55.960</w:t>
            </w:r>
            <w:r>
              <w:rPr>
                <w:rFonts w:ascii="Arial" w:hAnsi="Arial" w:cs="Arial"/>
                <w:color w:val="000000"/>
                <w:sz w:val="18"/>
                <w:szCs w:val="18"/>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60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7"/>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6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05" w:lineRule="exact"/>
              <w:jc w:val="right"/>
              <w:rPr>
                <w:rFonts w:ascii="Times New Roman" w:hAnsi="Times New Roman" w:cs="Amiri"/>
                <w:sz w:val="24"/>
                <w:szCs w:val="24"/>
              </w:rPr>
            </w:pPr>
            <w:r>
              <w:rPr>
                <w:rFonts w:ascii="Gabriola" w:hAnsi="Gabriola" w:cs="Gabriola"/>
                <w:i/>
                <w:iCs/>
                <w:color w:val="000000"/>
                <w:sz w:val="20"/>
                <w:szCs w:val="20"/>
              </w:rPr>
              <w:t>Marginal structural model</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2"/>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1" w:lineRule="exact"/>
              <w:ind w:left="100"/>
              <w:rPr>
                <w:rFonts w:ascii="Times New Roman" w:hAnsi="Times New Roman" w:cs="Amiri"/>
                <w:sz w:val="24"/>
                <w:szCs w:val="24"/>
              </w:rPr>
            </w:pPr>
            <w:r>
              <w:rPr>
                <w:rFonts w:ascii="Gabriola" w:hAnsi="Gabriola" w:cs="Gabriola"/>
                <w:color w:val="000000"/>
                <w:sz w:val="20"/>
                <w:szCs w:val="20"/>
              </w:rPr>
              <w:t>Male sample</w:t>
            </w:r>
          </w:p>
        </w:tc>
        <w:tc>
          <w:tcPr>
            <w:tcW w:w="13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7"/>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.008</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.054</w:t>
            </w:r>
            <w:r>
              <w:rPr>
                <w:rFonts w:ascii="MS PGothic" w:eastAsia="MS PGothic" w:hAnsi="Arial" w:cs="MS PGothic" w:hint="eastAsia"/>
                <w:color w:val="000000"/>
                <w:sz w:val="26"/>
                <w:szCs w:val="26"/>
                <w:vertAlign w:val="superscript"/>
              </w:rPr>
              <w:t>∗</w:t>
            </w:r>
          </w:p>
        </w:tc>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1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.132</w:t>
            </w:r>
            <w:r>
              <w:rPr>
                <w:rFonts w:ascii="MS PGothic" w:eastAsia="MS PGothic" w:hAnsi="Arial" w:cs="MS PGothic" w:hint="eastAsia"/>
                <w:color w:val="000000"/>
                <w:sz w:val="26"/>
                <w:szCs w:val="26"/>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left="280"/>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.785</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4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1.686</w:t>
            </w:r>
            <w:r>
              <w:rPr>
                <w:rFonts w:ascii="MS PGothic" w:eastAsia="MS PGothic" w:hAnsi="Arial" w:cs="MS PGothic" w:hint="eastAsia"/>
                <w:color w:val="000000"/>
                <w:sz w:val="26"/>
                <w:szCs w:val="26"/>
                <w:vertAlign w:val="superscript"/>
              </w:rPr>
              <w:t>∗∗∗</w:t>
            </w: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30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125.161</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36" w:lineRule="exact"/>
              <w:ind w:left="100"/>
              <w:rPr>
                <w:rFonts w:ascii="Times New Roman" w:hAnsi="Times New Roman" w:cs="Amiri"/>
                <w:sz w:val="24"/>
                <w:szCs w:val="24"/>
              </w:rPr>
            </w:pPr>
            <w:r>
              <w:rPr>
                <w:rFonts w:ascii="Gabriola" w:hAnsi="Gabriola" w:cs="Gabriola"/>
                <w:color w:val="000000"/>
                <w:sz w:val="17"/>
                <w:szCs w:val="17"/>
              </w:rPr>
              <w:t>Diabetes</w:t>
            </w:r>
          </w:p>
        </w:tc>
        <w:tc>
          <w:tcPr>
            <w:tcW w:w="13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Gabriola" w:hAnsi="Gabriola" w:cs="Gabriola"/>
                <w:color w:val="000000"/>
                <w:sz w:val="20"/>
                <w:szCs w:val="20"/>
              </w:rPr>
              <w:t>Female sample</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7"/>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.027</w:t>
            </w:r>
            <w:r>
              <w:rPr>
                <w:rFonts w:ascii="Arial" w:hAnsi="Arial" w:cs="Arial"/>
                <w:color w:val="000000"/>
                <w:sz w:val="18"/>
                <w:szCs w:val="18"/>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.030</w:t>
            </w:r>
            <w:r>
              <w:rPr>
                <w:rFonts w:ascii="Arial" w:hAnsi="Arial" w:cs="Arial"/>
                <w:color w:val="000000"/>
                <w:sz w:val="18"/>
                <w:szCs w:val="18"/>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2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.034</w:t>
            </w:r>
            <w:r>
              <w:rPr>
                <w:rFonts w:ascii="Arial" w:hAnsi="Arial" w:cs="Arial"/>
                <w:color w:val="000000"/>
                <w:sz w:val="18"/>
                <w:szCs w:val="18"/>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24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.188</w:t>
            </w:r>
            <w:r>
              <w:rPr>
                <w:rFonts w:ascii="Arial" w:hAnsi="Arial" w:cs="Arial"/>
                <w:color w:val="000000"/>
                <w:sz w:val="18"/>
                <w:szCs w:val="18"/>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.591</w:t>
            </w:r>
            <w:r>
              <w:rPr>
                <w:rFonts w:ascii="Arial" w:hAnsi="Arial" w:cs="Arial"/>
                <w:color w:val="000000"/>
                <w:sz w:val="18"/>
                <w:szCs w:val="18"/>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0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66.311</w:t>
            </w:r>
            <w:r>
              <w:rPr>
                <w:rFonts w:ascii="Arial" w:hAnsi="Arial" w:cs="Arial"/>
                <w:color w:val="000000"/>
                <w:sz w:val="18"/>
                <w:szCs w:val="18"/>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8"/>
        </w:trPr>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3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47"/>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.122</w:t>
            </w:r>
            <w:r>
              <w:rPr>
                <w:rFonts w:ascii="MS PGothic" w:eastAsia="MS PGothic" w:hAnsi="Arial" w:cs="MS PGothic" w:hint="eastAsia"/>
                <w:color w:val="000000"/>
                <w:sz w:val="26"/>
                <w:szCs w:val="26"/>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.017</w:t>
            </w:r>
            <w:r>
              <w:rPr>
                <w:rFonts w:ascii="MS PGothic" w:eastAsia="MS PGothic" w:hAnsi="Arial" w:cs="MS PGothic" w:hint="eastAsia"/>
                <w:color w:val="000000"/>
                <w:sz w:val="26"/>
                <w:szCs w:val="26"/>
                <w:vertAlign w:val="superscript"/>
              </w:rPr>
              <w:t>∗</w:t>
            </w:r>
          </w:p>
        </w:tc>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1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.076</w:t>
            </w:r>
            <w:r>
              <w:rPr>
                <w:rFonts w:ascii="MS PGothic" w:eastAsia="MS PGothic" w:hAnsi="Arial" w:cs="MS PGothic" w:hint="eastAsia"/>
                <w:color w:val="000000"/>
                <w:sz w:val="26"/>
                <w:szCs w:val="26"/>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24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.458</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.559</w:t>
            </w: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30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60.878</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36" w:lineRule="exact"/>
              <w:ind w:left="100"/>
              <w:rPr>
                <w:rFonts w:ascii="Times New Roman" w:hAnsi="Times New Roman" w:cs="Amiri"/>
                <w:sz w:val="24"/>
                <w:szCs w:val="24"/>
              </w:rPr>
            </w:pPr>
            <w:r>
              <w:rPr>
                <w:rFonts w:ascii="Gabriola" w:hAnsi="Gabriola" w:cs="Gabriola"/>
                <w:color w:val="000000"/>
                <w:sz w:val="17"/>
                <w:szCs w:val="17"/>
              </w:rPr>
              <w:t>Diabetes</w:t>
            </w:r>
          </w:p>
        </w:tc>
        <w:tc>
          <w:tcPr>
            <w:tcW w:w="13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7"/>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.030</w:t>
            </w:r>
            <w:r>
              <w:rPr>
                <w:rFonts w:ascii="Arial" w:hAnsi="Arial" w:cs="Arial"/>
                <w:color w:val="000000"/>
                <w:sz w:val="18"/>
                <w:szCs w:val="18"/>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.009</w:t>
            </w:r>
            <w:r>
              <w:rPr>
                <w:rFonts w:ascii="Arial" w:hAnsi="Arial" w:cs="Arial"/>
                <w:color w:val="000000"/>
                <w:sz w:val="18"/>
                <w:szCs w:val="18"/>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2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.023</w:t>
            </w:r>
            <w:r>
              <w:rPr>
                <w:rFonts w:ascii="Arial" w:hAnsi="Arial" w:cs="Arial"/>
                <w:color w:val="000000"/>
                <w:sz w:val="18"/>
                <w:szCs w:val="18"/>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24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.251</w:t>
            </w:r>
            <w:r>
              <w:rPr>
                <w:rFonts w:ascii="Arial" w:hAnsi="Arial" w:cs="Arial"/>
                <w:color w:val="000000"/>
                <w:sz w:val="18"/>
                <w:szCs w:val="18"/>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.633</w:t>
            </w:r>
            <w:r>
              <w:rPr>
                <w:rFonts w:ascii="Arial" w:hAnsi="Arial" w:cs="Arial"/>
                <w:color w:val="000000"/>
                <w:sz w:val="18"/>
                <w:szCs w:val="18"/>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0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34.744</w:t>
            </w:r>
            <w:r>
              <w:rPr>
                <w:rFonts w:ascii="Arial" w:hAnsi="Arial" w:cs="Arial"/>
                <w:color w:val="000000"/>
                <w:sz w:val="18"/>
                <w:szCs w:val="18"/>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82" w:lineRule="exact"/>
        <w:rPr>
          <w:rFonts w:ascii="Times New Roman" w:hAnsi="Times New Roman" w:cs="Amiri"/>
          <w:sz w:val="24"/>
          <w:szCs w:val="24"/>
        </w:rPr>
      </w:pPr>
      <w:r>
        <w:rPr>
          <w:noProof/>
        </w:rPr>
        <mc:AlternateContent>
          <mc:Choice Requires="wps">
            <w:drawing>
              <wp:anchor distT="0" distB="0" distL="114300" distR="114300" simplePos="0" relativeHeight="251660288" behindDoc="1" locked="0" layoutInCell="0" allowOverlap="1" wp14:anchorId="160C8903" wp14:editId="79F0FDFF">
                <wp:simplePos x="0" y="0"/>
                <wp:positionH relativeFrom="column">
                  <wp:posOffset>-1270</wp:posOffset>
                </wp:positionH>
                <wp:positionV relativeFrom="paragraph">
                  <wp:posOffset>36830</wp:posOffset>
                </wp:positionV>
                <wp:extent cx="5791835" cy="0"/>
                <wp:effectExtent l="0" t="635" r="3810" b="0"/>
                <wp:wrapNone/>
                <wp:docPr id="6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2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9pt" to="45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GNFA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" o:allowincell="f" strokecolor="white" strokeweight=".27011mm"/>
            </w:pict>
          </mc:Fallback>
        </mc:AlternateContent>
      </w:r>
    </w:p>
    <w:p w:rsidR="00A846A4" w:rsidRPr="00D57E25" w:rsidRDefault="00C45CDB">
      <w:pPr>
        <w:widowControl w:val="0"/>
        <w:overflowPunct w:val="0"/>
        <w:autoSpaceDE w:val="0"/>
        <w:autoSpaceDN w:val="0"/>
        <w:adjustRightInd w:val="0"/>
        <w:spacing w:after="0" w:line="205" w:lineRule="auto"/>
        <w:ind w:firstLine="46"/>
        <w:jc w:val="both"/>
        <w:rPr>
          <w:rFonts w:ascii="Times New Roman" w:hAnsi="Times New Roman" w:cs="Amiri"/>
          <w:sz w:val="24"/>
          <w:szCs w:val="24"/>
        </w:rPr>
      </w:pPr>
      <w:r w:rsidRPr="00D57E25">
        <w:rPr>
          <w:rFonts w:ascii="Gabriola" w:hAnsi="Gabriola" w:cs="Gabriola"/>
          <w:color w:val="000000"/>
          <w:sz w:val="20"/>
          <w:szCs w:val="20"/>
        </w:rPr>
        <w:t xml:space="preserve">Notes: Standard errors in parentheses. Other control variables: age (only MSM), age squared, region, urban, education, </w:t>
      </w:r>
      <w:proofErr w:type="spellStart"/>
      <w:r w:rsidRPr="00D57E25">
        <w:rPr>
          <w:rFonts w:ascii="Gabriola" w:hAnsi="Gabriola" w:cs="Gabriola"/>
          <w:color w:val="000000"/>
          <w:sz w:val="20"/>
          <w:szCs w:val="20"/>
        </w:rPr>
        <w:t>han</w:t>
      </w:r>
      <w:proofErr w:type="spellEnd"/>
      <w:r w:rsidRPr="00D57E25">
        <w:rPr>
          <w:rFonts w:ascii="Gabriola" w:hAnsi="Gabriola" w:cs="Gabriola"/>
          <w:color w:val="000000"/>
          <w:sz w:val="20"/>
          <w:szCs w:val="20"/>
        </w:rPr>
        <w:t>, marital status, urbanization index, time dummies, health insurance status, household expenditures. Fixed e</w:t>
      </w:r>
      <w:r>
        <w:rPr>
          <w:rFonts w:ascii="Cambria Math" w:hAnsi="Cambria Math" w:cs="Cambria Math"/>
          <w:color w:val="000000"/>
          <w:sz w:val="20"/>
          <w:szCs w:val="20"/>
        </w:rPr>
        <w:t>ﬀ</w:t>
      </w:r>
      <w:r w:rsidRPr="00D57E25">
        <w:rPr>
          <w:rFonts w:ascii="Gabriola" w:hAnsi="Gabriola" w:cs="Gabriola"/>
          <w:color w:val="000000"/>
          <w:sz w:val="20"/>
          <w:szCs w:val="20"/>
        </w:rPr>
        <w:t>ects: N=23697 (male sample), N=23913 (female sample); MSM: N=13231 (male sample), N=14630 (female sample).</w:t>
      </w:r>
    </w:p>
    <w:p w:rsidR="00A846A4" w:rsidRPr="00D57E25" w:rsidRDefault="00A846A4">
      <w:pPr>
        <w:widowControl w:val="0"/>
        <w:autoSpaceDE w:val="0"/>
        <w:autoSpaceDN w:val="0"/>
        <w:adjustRightInd w:val="0"/>
        <w:spacing w:after="0" w:line="2"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374" w:lineRule="exact"/>
        <w:ind w:left="40"/>
        <w:rPr>
          <w:rFonts w:ascii="Times New Roman" w:hAnsi="Times New Roman" w:cs="Amiri"/>
          <w:sz w:val="24"/>
          <w:szCs w:val="24"/>
        </w:rPr>
      </w:pPr>
      <w:r w:rsidRPr="00D57E25">
        <w:rPr>
          <w:rFonts w:ascii="MS PGothic" w:eastAsia="MS PGothic" w:hAnsi="Arial" w:cs="MS PGothic" w:hint="eastAsia"/>
          <w:color w:val="000000"/>
          <w:sz w:val="26"/>
          <w:szCs w:val="26"/>
          <w:vertAlign w:val="superscript"/>
        </w:rPr>
        <w:t>∗</w:t>
      </w:r>
      <w:r w:rsidRPr="00D57E25">
        <w:rPr>
          <w:rFonts w:ascii="Arial" w:hAnsi="Arial" w:cs="Arial"/>
          <w:i/>
          <w:iCs/>
          <w:color w:val="000000"/>
          <w:sz w:val="20"/>
          <w:szCs w:val="20"/>
        </w:rPr>
        <w:t xml:space="preserve"> p &lt; </w:t>
      </w:r>
      <w:r w:rsidRPr="00D57E25">
        <w:rPr>
          <w:rFonts w:ascii="Arial" w:hAnsi="Arial" w:cs="Arial"/>
          <w:color w:val="000000"/>
          <w:sz w:val="20"/>
          <w:szCs w:val="20"/>
        </w:rPr>
        <w:t>0</w:t>
      </w:r>
      <w:r w:rsidRPr="00D57E25">
        <w:rPr>
          <w:rFonts w:ascii="Arial" w:hAnsi="Arial" w:cs="Arial"/>
          <w:i/>
          <w:iCs/>
          <w:color w:val="000000"/>
          <w:sz w:val="20"/>
          <w:szCs w:val="20"/>
        </w:rPr>
        <w:t>.</w:t>
      </w:r>
      <w:r w:rsidRPr="00D57E25">
        <w:rPr>
          <w:rFonts w:ascii="Arial" w:hAnsi="Arial" w:cs="Arial"/>
          <w:color w:val="000000"/>
          <w:sz w:val="20"/>
          <w:szCs w:val="20"/>
        </w:rPr>
        <w:t>10</w:t>
      </w:r>
      <w:r w:rsidRPr="00D57E25">
        <w:rPr>
          <w:rFonts w:ascii="Gabriola" w:hAnsi="Gabriola" w:cs="Gabriola"/>
          <w:color w:val="000000"/>
          <w:sz w:val="20"/>
          <w:szCs w:val="20"/>
        </w:rPr>
        <w:t>,</w:t>
      </w:r>
      <w:r w:rsidRPr="00D57E25">
        <w:rPr>
          <w:rFonts w:ascii="Arial" w:hAnsi="Arial" w:cs="Arial"/>
          <w:i/>
          <w:iCs/>
          <w:color w:val="000000"/>
          <w:sz w:val="20"/>
          <w:szCs w:val="20"/>
        </w:rPr>
        <w:t xml:space="preserve"> </w:t>
      </w:r>
      <w:r w:rsidRPr="00D57E25">
        <w:rPr>
          <w:rFonts w:ascii="MS PGothic" w:eastAsia="MS PGothic" w:hAnsi="Arial" w:cs="MS PGothic" w:hint="eastAsia"/>
          <w:color w:val="000000"/>
          <w:sz w:val="26"/>
          <w:szCs w:val="26"/>
          <w:vertAlign w:val="superscript"/>
        </w:rPr>
        <w:t>∗∗</w:t>
      </w:r>
      <w:r w:rsidRPr="00D57E25">
        <w:rPr>
          <w:rFonts w:ascii="Arial" w:hAnsi="Arial" w:cs="Arial"/>
          <w:i/>
          <w:iCs/>
          <w:color w:val="000000"/>
          <w:sz w:val="20"/>
          <w:szCs w:val="20"/>
        </w:rPr>
        <w:t xml:space="preserve"> p &lt; </w:t>
      </w:r>
      <w:r w:rsidRPr="00D57E25">
        <w:rPr>
          <w:rFonts w:ascii="Arial" w:hAnsi="Arial" w:cs="Arial"/>
          <w:color w:val="000000"/>
          <w:sz w:val="20"/>
          <w:szCs w:val="20"/>
        </w:rPr>
        <w:t>0</w:t>
      </w:r>
      <w:r w:rsidRPr="00D57E25">
        <w:rPr>
          <w:rFonts w:ascii="Arial" w:hAnsi="Arial" w:cs="Arial"/>
          <w:i/>
          <w:iCs/>
          <w:color w:val="000000"/>
          <w:sz w:val="20"/>
          <w:szCs w:val="20"/>
        </w:rPr>
        <w:t>.</w:t>
      </w:r>
      <w:r w:rsidRPr="00D57E25">
        <w:rPr>
          <w:rFonts w:ascii="Arial" w:hAnsi="Arial" w:cs="Arial"/>
          <w:color w:val="000000"/>
          <w:sz w:val="20"/>
          <w:szCs w:val="20"/>
        </w:rPr>
        <w:t>05</w:t>
      </w:r>
      <w:r w:rsidRPr="00D57E25">
        <w:rPr>
          <w:rFonts w:ascii="Gabriola" w:hAnsi="Gabriola" w:cs="Gabriola"/>
          <w:color w:val="000000"/>
          <w:sz w:val="20"/>
          <w:szCs w:val="20"/>
        </w:rPr>
        <w:t>,</w:t>
      </w:r>
      <w:r w:rsidRPr="00D57E25">
        <w:rPr>
          <w:rFonts w:ascii="Arial" w:hAnsi="Arial" w:cs="Arial"/>
          <w:i/>
          <w:iCs/>
          <w:color w:val="000000"/>
          <w:sz w:val="20"/>
          <w:szCs w:val="20"/>
        </w:rPr>
        <w:t xml:space="preserve"> </w:t>
      </w:r>
      <w:r w:rsidRPr="00D57E25">
        <w:rPr>
          <w:rFonts w:ascii="MS PGothic" w:eastAsia="MS PGothic" w:hAnsi="Arial" w:cs="MS PGothic" w:hint="eastAsia"/>
          <w:color w:val="000000"/>
          <w:sz w:val="26"/>
          <w:szCs w:val="26"/>
          <w:vertAlign w:val="superscript"/>
        </w:rPr>
        <w:t>∗∗∗</w:t>
      </w:r>
      <w:r w:rsidRPr="00D57E25">
        <w:rPr>
          <w:rFonts w:ascii="Arial" w:hAnsi="Arial" w:cs="Arial"/>
          <w:i/>
          <w:iCs/>
          <w:color w:val="000000"/>
          <w:sz w:val="20"/>
          <w:szCs w:val="20"/>
        </w:rPr>
        <w:t xml:space="preserve"> p &lt; </w:t>
      </w:r>
      <w:r w:rsidRPr="00D57E25">
        <w:rPr>
          <w:rFonts w:ascii="Arial" w:hAnsi="Arial" w:cs="Arial"/>
          <w:color w:val="000000"/>
          <w:sz w:val="20"/>
          <w:szCs w:val="20"/>
        </w:rPr>
        <w:t>0</w:t>
      </w:r>
      <w:r w:rsidRPr="00D57E25">
        <w:rPr>
          <w:rFonts w:ascii="Arial" w:hAnsi="Arial" w:cs="Arial"/>
          <w:i/>
          <w:iCs/>
          <w:color w:val="000000"/>
          <w:sz w:val="20"/>
          <w:szCs w:val="20"/>
        </w:rPr>
        <w:t>.</w:t>
      </w:r>
      <w:r w:rsidRPr="00D57E25">
        <w:rPr>
          <w:rFonts w:ascii="Arial" w:hAnsi="Arial" w:cs="Arial"/>
          <w:color w:val="000000"/>
          <w:sz w:val="20"/>
          <w:szCs w:val="20"/>
        </w:rPr>
        <w:t>01</w:t>
      </w:r>
      <w:r w:rsidRPr="00D57E25">
        <w:rPr>
          <w:rFonts w:ascii="Gabriola" w:hAnsi="Gabriola" w:cs="Gabriola"/>
          <w:color w:val="000000"/>
          <w:sz w:val="20"/>
          <w:szCs w:val="20"/>
        </w:rPr>
        <w:t>)</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440"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55"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13</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440" w:right="6140" w:bottom="347" w:left="5860" w:header="720" w:footer="720" w:gutter="0"/>
          <w:cols w:space="720" w:equalWidth="0">
            <w:col w:w="24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bookmarkStart w:id="115" w:name="page14"/>
      <w:bookmarkEnd w:id="115"/>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30"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185" w:lineRule="auto"/>
        <w:ind w:left="1080" w:hanging="1086"/>
        <w:jc w:val="both"/>
        <w:rPr>
          <w:rFonts w:ascii="Times New Roman" w:hAnsi="Times New Roman" w:cs="Amiri"/>
          <w:sz w:val="24"/>
          <w:szCs w:val="24"/>
        </w:rPr>
      </w:pPr>
      <w:r w:rsidRPr="00D57E25">
        <w:rPr>
          <w:rFonts w:ascii="Gabriola" w:hAnsi="Gabriola" w:cs="Gabriola"/>
          <w:color w:val="000000"/>
        </w:rPr>
        <w:t>Table 0.4: Analysis of the e</w:t>
      </w:r>
      <w:r>
        <w:rPr>
          <w:rFonts w:ascii="Cambria Math" w:hAnsi="Cambria Math" w:cs="Cambria Math"/>
          <w:color w:val="000000"/>
        </w:rPr>
        <w:t>ﬀ</w:t>
      </w:r>
      <w:r w:rsidRPr="00D57E25">
        <w:rPr>
          <w:rFonts w:ascii="Gabriola" w:hAnsi="Gabriola" w:cs="Gabriola"/>
          <w:color w:val="000000"/>
        </w:rPr>
        <w:t>ect of time since diabetes diagnosis on employment status and behavioural outcomes using fixed e</w:t>
      </w:r>
      <w:r>
        <w:rPr>
          <w:rFonts w:ascii="Cambria Math" w:hAnsi="Cambria Math" w:cs="Cambria Math"/>
          <w:color w:val="000000"/>
        </w:rPr>
        <w:t>ﬀ</w:t>
      </w:r>
      <w:r w:rsidRPr="00D57E25">
        <w:rPr>
          <w:rFonts w:ascii="Gabriola" w:hAnsi="Gabriola" w:cs="Gabriola"/>
          <w:color w:val="000000"/>
        </w:rPr>
        <w:t>ects and marginal structural models</w:t>
      </w:r>
    </w:p>
    <w:p w:rsidR="00A846A4" w:rsidRPr="00D57E25"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2040"/>
        <w:gridCol w:w="1160"/>
        <w:gridCol w:w="1100"/>
        <w:gridCol w:w="1140"/>
        <w:gridCol w:w="180"/>
        <w:gridCol w:w="780"/>
        <w:gridCol w:w="1280"/>
        <w:gridCol w:w="1340"/>
        <w:gridCol w:w="100"/>
        <w:gridCol w:w="20"/>
      </w:tblGrid>
      <w:tr w:rsidR="00A846A4">
        <w:trPr>
          <w:trHeight w:val="293"/>
        </w:trPr>
        <w:tc>
          <w:tcPr>
            <w:tcW w:w="204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4"/>
                <w:szCs w:val="24"/>
              </w:rPr>
            </w:pPr>
          </w:p>
        </w:tc>
        <w:tc>
          <w:tcPr>
            <w:tcW w:w="11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93" w:lineRule="exact"/>
              <w:jc w:val="center"/>
              <w:rPr>
                <w:rFonts w:ascii="Times New Roman" w:hAnsi="Times New Roman" w:cs="Amiri"/>
                <w:sz w:val="24"/>
                <w:szCs w:val="24"/>
              </w:rPr>
            </w:pPr>
            <w:r>
              <w:rPr>
                <w:rFonts w:ascii="Gabriola" w:hAnsi="Gabriola" w:cs="Gabriola"/>
                <w:color w:val="000000"/>
                <w:sz w:val="20"/>
                <w:szCs w:val="20"/>
              </w:rPr>
              <w:t>Odds ratios</w:t>
            </w:r>
          </w:p>
        </w:tc>
        <w:tc>
          <w:tcPr>
            <w:tcW w:w="11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720" w:type="dxa"/>
            <w:gridSpan w:val="3"/>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93" w:lineRule="exact"/>
              <w:ind w:left="240"/>
              <w:rPr>
                <w:rFonts w:ascii="Times New Roman" w:hAnsi="Times New Roman" w:cs="Amiri"/>
                <w:sz w:val="24"/>
                <w:szCs w:val="24"/>
              </w:rPr>
            </w:pPr>
            <w:r>
              <w:rPr>
                <w:rFonts w:ascii="Gabriola" w:hAnsi="Gabriola" w:cs="Gabriola"/>
                <w:color w:val="000000"/>
                <w:sz w:val="20"/>
                <w:szCs w:val="20"/>
              </w:rPr>
              <w:t>Beta coe</w:t>
            </w:r>
            <w:r>
              <w:rPr>
                <w:rFonts w:ascii="Cambria Math" w:hAnsi="Cambria Math" w:cs="Cambria Math"/>
                <w:color w:val="000000"/>
                <w:sz w:val="20"/>
                <w:szCs w:val="20"/>
              </w:rPr>
              <w:t>ﬃ</w:t>
            </w:r>
            <w:r>
              <w:rPr>
                <w:rFonts w:ascii="Gabriola" w:hAnsi="Gabriola" w:cs="Gabriola"/>
                <w:color w:val="000000"/>
                <w:sz w:val="20"/>
                <w:szCs w:val="20"/>
              </w:rPr>
              <w:t>cients</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7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5"/>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ind w:right="363"/>
              <w:jc w:val="right"/>
              <w:rPr>
                <w:rFonts w:ascii="Times New Roman" w:hAnsi="Times New Roman" w:cs="Amiri"/>
                <w:sz w:val="24"/>
                <w:szCs w:val="24"/>
              </w:rPr>
            </w:pPr>
            <w:r>
              <w:rPr>
                <w:rFonts w:ascii="Gabriola" w:hAnsi="Gabriola" w:cs="Gabriola"/>
                <w:color w:val="000000"/>
                <w:sz w:val="15"/>
                <w:szCs w:val="15"/>
              </w:rPr>
              <w:t>(1)</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jc w:val="center"/>
              <w:rPr>
                <w:rFonts w:ascii="Times New Roman" w:hAnsi="Times New Roman" w:cs="Amiri"/>
                <w:sz w:val="24"/>
                <w:szCs w:val="24"/>
              </w:rPr>
            </w:pPr>
            <w:r>
              <w:rPr>
                <w:rFonts w:ascii="Gabriola" w:hAnsi="Gabriola" w:cs="Gabriola"/>
                <w:color w:val="000000"/>
                <w:sz w:val="15"/>
                <w:szCs w:val="15"/>
              </w:rPr>
              <w:t>(2)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ind w:right="343"/>
              <w:jc w:val="right"/>
              <w:rPr>
                <w:rFonts w:ascii="Times New Roman" w:hAnsi="Times New Roman" w:cs="Amiri"/>
                <w:sz w:val="24"/>
                <w:szCs w:val="24"/>
              </w:rPr>
            </w:pPr>
            <w:r>
              <w:rPr>
                <w:rFonts w:ascii="Gabriola" w:hAnsi="Gabriola" w:cs="Gabriola"/>
                <w:color w:val="000000"/>
                <w:sz w:val="15"/>
                <w:szCs w:val="15"/>
              </w:rPr>
              <w:t>(3)</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78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ind w:right="244"/>
              <w:jc w:val="right"/>
              <w:rPr>
                <w:rFonts w:ascii="Times New Roman" w:hAnsi="Times New Roman" w:cs="Amiri"/>
                <w:sz w:val="24"/>
                <w:szCs w:val="24"/>
              </w:rPr>
            </w:pPr>
            <w:r>
              <w:rPr>
                <w:rFonts w:ascii="Gabriola" w:hAnsi="Gabriola" w:cs="Gabriola"/>
                <w:color w:val="000000"/>
                <w:sz w:val="15"/>
                <w:szCs w:val="15"/>
              </w:rPr>
              <w:t>(4)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ind w:right="443"/>
              <w:jc w:val="right"/>
              <w:rPr>
                <w:rFonts w:ascii="Times New Roman" w:hAnsi="Times New Roman" w:cs="Amiri"/>
                <w:sz w:val="24"/>
                <w:szCs w:val="24"/>
              </w:rPr>
            </w:pPr>
            <w:r>
              <w:rPr>
                <w:rFonts w:ascii="Gabriola" w:hAnsi="Gabriola" w:cs="Gabriola"/>
                <w:color w:val="000000"/>
                <w:sz w:val="15"/>
                <w:szCs w:val="15"/>
              </w:rPr>
              <w:t>(5)</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ind w:left="600"/>
              <w:rPr>
                <w:rFonts w:ascii="Times New Roman" w:hAnsi="Times New Roman" w:cs="Amiri"/>
                <w:sz w:val="24"/>
                <w:szCs w:val="24"/>
              </w:rPr>
            </w:pPr>
            <w:r>
              <w:rPr>
                <w:rFonts w:ascii="Gabriola" w:hAnsi="Gabriola" w:cs="Gabriola"/>
                <w:color w:val="000000"/>
                <w:sz w:val="15"/>
                <w:szCs w:val="15"/>
              </w:rPr>
              <w:t>(6)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8"/>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jc w:val="right"/>
              <w:rPr>
                <w:rFonts w:ascii="Times New Roman" w:hAnsi="Times New Roman" w:cs="Amiri"/>
                <w:sz w:val="24"/>
                <w:szCs w:val="24"/>
              </w:rPr>
            </w:pPr>
            <w:r>
              <w:rPr>
                <w:rFonts w:ascii="Gabriola" w:hAnsi="Gabriola" w:cs="Gabriola"/>
                <w:color w:val="000000"/>
                <w:sz w:val="20"/>
                <w:szCs w:val="20"/>
              </w:rPr>
              <w:t>Employment</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jc w:val="center"/>
              <w:rPr>
                <w:rFonts w:ascii="Times New Roman" w:hAnsi="Times New Roman" w:cs="Amiri"/>
                <w:sz w:val="24"/>
                <w:szCs w:val="24"/>
              </w:rPr>
            </w:pPr>
            <w:r>
              <w:rPr>
                <w:rFonts w:ascii="Gabriola" w:hAnsi="Gabriola" w:cs="Gabriola"/>
                <w:color w:val="000000"/>
                <w:sz w:val="20"/>
                <w:szCs w:val="20"/>
              </w:rPr>
              <w:t>Smoking</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jc w:val="right"/>
              <w:rPr>
                <w:rFonts w:ascii="Times New Roman" w:hAnsi="Times New Roman" w:cs="Amiri"/>
                <w:sz w:val="24"/>
                <w:szCs w:val="24"/>
              </w:rPr>
            </w:pPr>
            <w:r>
              <w:rPr>
                <w:rFonts w:ascii="Gabriola" w:hAnsi="Gabriola" w:cs="Gabriola"/>
                <w:color w:val="000000"/>
                <w:sz w:val="20"/>
                <w:szCs w:val="20"/>
              </w:rPr>
              <w:t>Any alcohol</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8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right="44"/>
              <w:jc w:val="center"/>
              <w:rPr>
                <w:rFonts w:ascii="Times New Roman" w:hAnsi="Times New Roman" w:cs="Amiri"/>
                <w:sz w:val="24"/>
                <w:szCs w:val="24"/>
              </w:rPr>
            </w:pPr>
            <w:r>
              <w:rPr>
                <w:rFonts w:ascii="Gabriola" w:hAnsi="Gabriola" w:cs="Gabriola"/>
                <w:color w:val="000000"/>
                <w:sz w:val="20"/>
                <w:szCs w:val="20"/>
              </w:rPr>
              <w:t>BMI</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right="83"/>
              <w:jc w:val="right"/>
              <w:rPr>
                <w:rFonts w:ascii="Times New Roman" w:hAnsi="Times New Roman" w:cs="Amiri"/>
                <w:sz w:val="24"/>
                <w:szCs w:val="24"/>
              </w:rPr>
            </w:pPr>
            <w:r>
              <w:rPr>
                <w:rFonts w:ascii="Gabriola" w:hAnsi="Gabriola" w:cs="Gabriola"/>
                <w:color w:val="000000"/>
                <w:sz w:val="20"/>
                <w:szCs w:val="20"/>
              </w:rPr>
              <w:t>Waist (cm)</w:t>
            </w:r>
          </w:p>
        </w:tc>
        <w:tc>
          <w:tcPr>
            <w:tcW w:w="14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00"/>
              <w:rPr>
                <w:rFonts w:ascii="Times New Roman" w:hAnsi="Times New Roman" w:cs="Amiri"/>
                <w:sz w:val="24"/>
                <w:szCs w:val="24"/>
              </w:rPr>
            </w:pPr>
            <w:r>
              <w:rPr>
                <w:rFonts w:ascii="Gabriola" w:hAnsi="Gabriola" w:cs="Gabriola"/>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20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100" w:type="dxa"/>
            <w:gridSpan w:val="3"/>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2100" w:type="dxa"/>
            <w:gridSpan w:val="3"/>
            <w:tcBorders>
              <w:top w:val="nil"/>
              <w:left w:val="nil"/>
              <w:bottom w:val="nil"/>
              <w:right w:val="nil"/>
            </w:tcBorders>
            <w:vAlign w:val="bottom"/>
          </w:tcPr>
          <w:p w:rsidR="00A846A4" w:rsidRDefault="00C45CDB">
            <w:pPr>
              <w:widowControl w:val="0"/>
              <w:autoSpaceDE w:val="0"/>
              <w:autoSpaceDN w:val="0"/>
              <w:adjustRightInd w:val="0"/>
              <w:spacing w:after="0" w:line="268" w:lineRule="exact"/>
              <w:ind w:left="700"/>
              <w:rPr>
                <w:rFonts w:ascii="Times New Roman" w:hAnsi="Times New Roman" w:cs="Amiri"/>
                <w:sz w:val="24"/>
                <w:szCs w:val="24"/>
              </w:rPr>
            </w:pPr>
            <w:r>
              <w:rPr>
                <w:rFonts w:ascii="Gabriola" w:hAnsi="Gabriola" w:cs="Gabriola"/>
                <w:i/>
                <w:iCs/>
                <w:color w:val="000000"/>
                <w:sz w:val="19"/>
                <w:szCs w:val="19"/>
              </w:rPr>
              <w:t>Fixed e</w:t>
            </w:r>
            <w:r>
              <w:rPr>
                <w:rFonts w:ascii="Cambria Math" w:hAnsi="Cambria Math" w:cs="Cambria Math"/>
                <w:i/>
                <w:iCs/>
                <w:color w:val="000000"/>
                <w:sz w:val="19"/>
                <w:szCs w:val="19"/>
              </w:rPr>
              <w:t>ﬀ</w:t>
            </w:r>
            <w:r>
              <w:rPr>
                <w:rFonts w:ascii="Gabriola" w:hAnsi="Gabriola" w:cs="Gabriola"/>
                <w:i/>
                <w:iCs/>
                <w:color w:val="000000"/>
                <w:sz w:val="19"/>
                <w:szCs w:val="19"/>
              </w:rPr>
              <w:t>ects</w:t>
            </w:r>
          </w:p>
        </w:tc>
        <w:tc>
          <w:tcPr>
            <w:tcW w:w="1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100"/>
              <w:rPr>
                <w:rFonts w:ascii="Times New Roman" w:hAnsi="Times New Roman" w:cs="Amiri"/>
                <w:sz w:val="24"/>
                <w:szCs w:val="24"/>
              </w:rPr>
            </w:pPr>
            <w:r>
              <w:rPr>
                <w:rFonts w:ascii="Gabriola" w:hAnsi="Gabriola" w:cs="Gabriola"/>
                <w:color w:val="000000"/>
                <w:sz w:val="20"/>
                <w:szCs w:val="20"/>
              </w:rPr>
              <w:t>Male sample</w:t>
            </w:r>
          </w:p>
        </w:tc>
        <w:tc>
          <w:tcPr>
            <w:tcW w:w="11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000</w:t>
            </w: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014</w:t>
            </w:r>
            <w:r>
              <w:rPr>
                <w:rFonts w:ascii="MS PGothic" w:eastAsia="MS PGothic" w:hAnsi="Arial" w:cs="MS PGothic" w:hint="eastAsia"/>
                <w:color w:val="000000"/>
                <w:sz w:val="26"/>
                <w:szCs w:val="26"/>
                <w:vertAlign w:val="superscript"/>
              </w:rPr>
              <w:t>∗∗</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80"/>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542</w:t>
            </w:r>
            <w:r>
              <w:rPr>
                <w:rFonts w:ascii="MS PGothic" w:eastAsia="MS PGothic" w:hAnsi="Arial" w:cs="MS PGothic" w:hint="eastAsia"/>
                <w:color w:val="000000"/>
                <w:sz w:val="26"/>
                <w:szCs w:val="26"/>
                <w:vertAlign w:val="superscript"/>
              </w:rPr>
              <w:t>∗∗∗</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0"/>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7"/>
                <w:szCs w:val="17"/>
              </w:rPr>
              <w:t>Time since diagnosis</w:t>
            </w:r>
          </w:p>
        </w:tc>
        <w:tc>
          <w:tcPr>
            <w:tcW w:w="11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80"/>
              <w:rPr>
                <w:rFonts w:ascii="Times New Roman" w:hAnsi="Times New Roman" w:cs="Amiri"/>
                <w:sz w:val="24"/>
                <w:szCs w:val="24"/>
              </w:rPr>
            </w:pPr>
            <w:r>
              <w:rPr>
                <w:rFonts w:ascii="Gabriola" w:hAnsi="Gabriola" w:cs="Gabriola"/>
                <w:color w:val="000000"/>
                <w:sz w:val="17"/>
                <w:szCs w:val="17"/>
              </w:rPr>
              <w:t>-.004</w:t>
            </w:r>
          </w:p>
        </w:tc>
        <w:tc>
          <w:tcPr>
            <w:tcW w:w="11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78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20"/>
              <w:rPr>
                <w:rFonts w:ascii="Times New Roman" w:hAnsi="Times New Roman" w:cs="Amiri"/>
                <w:sz w:val="24"/>
                <w:szCs w:val="24"/>
              </w:rPr>
            </w:pPr>
            <w:r>
              <w:rPr>
                <w:rFonts w:ascii="Gabriola" w:hAnsi="Gabriola" w:cs="Gabriola"/>
                <w:color w:val="000000"/>
                <w:sz w:val="13"/>
                <w:szCs w:val="13"/>
              </w:rPr>
              <w:t>-.155</w:t>
            </w:r>
            <w:r>
              <w:rPr>
                <w:rFonts w:ascii="MS PGothic" w:eastAsia="MS PGothic" w:hAnsi="Gabriola" w:cs="MS PGothic" w:hint="eastAsia"/>
                <w:color w:val="000000"/>
                <w:sz w:val="17"/>
                <w:szCs w:val="17"/>
                <w:vertAlign w:val="superscript"/>
              </w:rPr>
              <w:t>∗∗∗</w:t>
            </w:r>
          </w:p>
        </w:tc>
        <w:tc>
          <w:tcPr>
            <w:tcW w:w="12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3"/>
                <w:szCs w:val="13"/>
              </w:rPr>
              <w:t>-25.595</w:t>
            </w:r>
            <w:r>
              <w:rPr>
                <w:rFonts w:ascii="MS PGothic" w:eastAsia="MS PGothic" w:hAnsi="Gabriola" w:cs="MS PGothic" w:hint="eastAsia"/>
                <w:color w:val="000000"/>
                <w:sz w:val="17"/>
                <w:szCs w:val="17"/>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8"/>
        </w:trPr>
        <w:tc>
          <w:tcPr>
            <w:tcW w:w="20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Gabriola" w:hAnsi="Gabriola" w:cs="Gabriola"/>
                <w:color w:val="000000"/>
                <w:sz w:val="20"/>
                <w:szCs w:val="20"/>
              </w:rPr>
              <w:t>Female sample</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008)</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80"/>
              <w:rPr>
                <w:rFonts w:ascii="Times New Roman" w:hAnsi="Times New Roman" w:cs="Amiri"/>
                <w:sz w:val="24"/>
                <w:szCs w:val="24"/>
              </w:rPr>
            </w:pPr>
            <w:r>
              <w:rPr>
                <w:rFonts w:ascii="Gabriola" w:hAnsi="Gabriola" w:cs="Gabriola"/>
                <w:color w:val="000000"/>
                <w:sz w:val="20"/>
                <w:szCs w:val="20"/>
              </w:rPr>
              <w:t>(.007)</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007)</w:t>
            </w:r>
          </w:p>
        </w:tc>
        <w:tc>
          <w:tcPr>
            <w:tcW w:w="9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200"/>
              <w:rPr>
                <w:rFonts w:ascii="Times New Roman" w:hAnsi="Times New Roman" w:cs="Amiri"/>
                <w:sz w:val="24"/>
                <w:szCs w:val="24"/>
              </w:rPr>
            </w:pPr>
            <w:r>
              <w:rPr>
                <w:rFonts w:ascii="Gabriola" w:hAnsi="Gabriola" w:cs="Gabriola"/>
                <w:color w:val="000000"/>
                <w:sz w:val="20"/>
                <w:szCs w:val="20"/>
              </w:rPr>
              <w:t>(.036)</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111)</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00"/>
              <w:rPr>
                <w:rFonts w:ascii="Times New Roman" w:hAnsi="Times New Roman" w:cs="Amiri"/>
                <w:sz w:val="24"/>
                <w:szCs w:val="24"/>
              </w:rPr>
            </w:pPr>
            <w:r>
              <w:rPr>
                <w:rFonts w:ascii="Gabriola" w:hAnsi="Gabriola" w:cs="Gabriola"/>
                <w:color w:val="000000"/>
                <w:sz w:val="20"/>
                <w:szCs w:val="20"/>
              </w:rPr>
              <w:t>(10.297)</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02"/>
        </w:trPr>
        <w:tc>
          <w:tcPr>
            <w:tcW w:w="20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018</w:t>
            </w:r>
            <w:r>
              <w:rPr>
                <w:rFonts w:ascii="MS PGothic" w:eastAsia="MS PGothic" w:hAnsi="Arial" w:cs="MS PGothic" w:hint="eastAsia"/>
                <w:color w:val="000000"/>
                <w:sz w:val="26"/>
                <w:szCs w:val="26"/>
                <w:vertAlign w:val="superscript"/>
              </w:rPr>
              <w:t>∗∗</w:t>
            </w: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002</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2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80"/>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260</w:t>
            </w:r>
            <w:r>
              <w:rPr>
                <w:rFonts w:ascii="MS PGothic" w:eastAsia="MS PGothic" w:hAnsi="Arial" w:cs="MS PGothic" w:hint="eastAsia"/>
                <w:color w:val="000000"/>
                <w:sz w:val="26"/>
                <w:szCs w:val="26"/>
                <w:vertAlign w:val="superscript"/>
              </w:rPr>
              <w:t>∗∗</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0"/>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7"/>
                <w:szCs w:val="17"/>
              </w:rPr>
              <w:t>Time since diagnosis</w:t>
            </w:r>
          </w:p>
        </w:tc>
        <w:tc>
          <w:tcPr>
            <w:tcW w:w="11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80"/>
              <w:rPr>
                <w:rFonts w:ascii="Times New Roman" w:hAnsi="Times New Roman" w:cs="Amiri"/>
                <w:sz w:val="24"/>
                <w:szCs w:val="24"/>
              </w:rPr>
            </w:pPr>
            <w:r>
              <w:rPr>
                <w:rFonts w:ascii="Gabriola" w:hAnsi="Gabriola" w:cs="Gabriola"/>
                <w:color w:val="000000"/>
                <w:sz w:val="13"/>
                <w:szCs w:val="13"/>
              </w:rPr>
              <w:t>-.005</w:t>
            </w:r>
            <w:r>
              <w:rPr>
                <w:rFonts w:ascii="MS PGothic" w:eastAsia="MS PGothic" w:hAnsi="Gabriola" w:cs="MS PGothic" w:hint="eastAsia"/>
                <w:color w:val="000000"/>
                <w:sz w:val="17"/>
                <w:szCs w:val="17"/>
                <w:vertAlign w:val="superscript"/>
              </w:rPr>
              <w:t>∗∗</w:t>
            </w:r>
          </w:p>
        </w:tc>
        <w:tc>
          <w:tcPr>
            <w:tcW w:w="11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9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200"/>
              <w:rPr>
                <w:rFonts w:ascii="Times New Roman" w:hAnsi="Times New Roman" w:cs="Amiri"/>
                <w:sz w:val="24"/>
                <w:szCs w:val="24"/>
              </w:rPr>
            </w:pPr>
            <w:r>
              <w:rPr>
                <w:rFonts w:ascii="Gabriola" w:hAnsi="Gabriola" w:cs="Gabriola"/>
                <w:color w:val="000000"/>
                <w:sz w:val="17"/>
                <w:szCs w:val="17"/>
              </w:rPr>
              <w:t>-.087</w:t>
            </w:r>
          </w:p>
        </w:tc>
        <w:tc>
          <w:tcPr>
            <w:tcW w:w="12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7"/>
                <w:szCs w:val="17"/>
              </w:rPr>
              <w:t>-11.696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8"/>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007)</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80"/>
              <w:rPr>
                <w:rFonts w:ascii="Times New Roman" w:hAnsi="Times New Roman" w:cs="Amiri"/>
                <w:sz w:val="24"/>
                <w:szCs w:val="24"/>
              </w:rPr>
            </w:pPr>
            <w:r>
              <w:rPr>
                <w:rFonts w:ascii="Gabriola" w:hAnsi="Gabriola" w:cs="Gabriola"/>
                <w:color w:val="000000"/>
                <w:sz w:val="20"/>
                <w:szCs w:val="20"/>
              </w:rPr>
              <w:t>(.002)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003)</w:t>
            </w:r>
          </w:p>
        </w:tc>
        <w:tc>
          <w:tcPr>
            <w:tcW w:w="9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200"/>
              <w:rPr>
                <w:rFonts w:ascii="Times New Roman" w:hAnsi="Times New Roman" w:cs="Amiri"/>
                <w:sz w:val="24"/>
                <w:szCs w:val="24"/>
              </w:rPr>
            </w:pPr>
            <w:r>
              <w:rPr>
                <w:rFonts w:ascii="Gabriola" w:hAnsi="Gabriola" w:cs="Gabriola"/>
                <w:color w:val="000000"/>
                <w:sz w:val="20"/>
                <w:szCs w:val="20"/>
              </w:rPr>
              <w:t>(.053)</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122)</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00"/>
              <w:rPr>
                <w:rFonts w:ascii="Times New Roman" w:hAnsi="Times New Roman" w:cs="Amiri"/>
                <w:sz w:val="24"/>
                <w:szCs w:val="24"/>
              </w:rPr>
            </w:pPr>
            <w:r>
              <w:rPr>
                <w:rFonts w:ascii="Gabriola" w:hAnsi="Gabriola" w:cs="Gabriola"/>
                <w:color w:val="000000"/>
                <w:sz w:val="20"/>
                <w:szCs w:val="20"/>
              </w:rPr>
              <w:t>(8.946)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15"/>
        </w:trPr>
        <w:tc>
          <w:tcPr>
            <w:tcW w:w="20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3380" w:type="dxa"/>
            <w:gridSpan w:val="4"/>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3380" w:type="dxa"/>
            <w:gridSpan w:val="4"/>
            <w:tcBorders>
              <w:top w:val="nil"/>
              <w:left w:val="nil"/>
              <w:bottom w:val="nil"/>
              <w:right w:val="nil"/>
            </w:tcBorders>
            <w:vAlign w:val="bottom"/>
          </w:tcPr>
          <w:p w:rsidR="00A846A4" w:rsidRDefault="00C45CDB">
            <w:pPr>
              <w:widowControl w:val="0"/>
              <w:autoSpaceDE w:val="0"/>
              <w:autoSpaceDN w:val="0"/>
              <w:adjustRightInd w:val="0"/>
              <w:spacing w:after="0" w:line="268" w:lineRule="exact"/>
              <w:ind w:right="963"/>
              <w:jc w:val="right"/>
              <w:rPr>
                <w:rFonts w:ascii="Times New Roman" w:hAnsi="Times New Roman" w:cs="Amiri"/>
                <w:sz w:val="24"/>
                <w:szCs w:val="24"/>
              </w:rPr>
            </w:pPr>
            <w:r>
              <w:rPr>
                <w:rFonts w:ascii="Gabriola" w:hAnsi="Gabriola" w:cs="Gabriola"/>
                <w:i/>
                <w:iCs/>
                <w:color w:val="000000"/>
                <w:sz w:val="19"/>
                <w:szCs w:val="19"/>
              </w:rPr>
              <w:t>Marginal structural model</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100"/>
              <w:rPr>
                <w:rFonts w:ascii="Times New Roman" w:hAnsi="Times New Roman" w:cs="Amiri"/>
                <w:sz w:val="24"/>
                <w:szCs w:val="24"/>
              </w:rPr>
            </w:pPr>
            <w:r>
              <w:rPr>
                <w:rFonts w:ascii="Gabriola" w:hAnsi="Gabriola" w:cs="Gabriola"/>
                <w:color w:val="000000"/>
                <w:sz w:val="20"/>
                <w:szCs w:val="20"/>
              </w:rPr>
              <w:t>Male sample</w:t>
            </w:r>
          </w:p>
        </w:tc>
        <w:tc>
          <w:tcPr>
            <w:tcW w:w="11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006</w:t>
            </w: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w w:val="91"/>
                <w:sz w:val="20"/>
                <w:szCs w:val="20"/>
              </w:rPr>
              <w:t>−</w:t>
            </w:r>
            <w:r>
              <w:rPr>
                <w:rFonts w:ascii="Arial" w:hAnsi="Arial" w:cs="Arial"/>
                <w:i/>
                <w:iCs/>
                <w:color w:val="000000"/>
                <w:w w:val="91"/>
                <w:sz w:val="20"/>
                <w:szCs w:val="20"/>
              </w:rPr>
              <w:t>.</w:t>
            </w:r>
            <w:r>
              <w:rPr>
                <w:rFonts w:ascii="Arial" w:hAnsi="Arial" w:cs="Arial"/>
                <w:color w:val="000000"/>
                <w:w w:val="91"/>
                <w:sz w:val="20"/>
                <w:szCs w:val="20"/>
              </w:rPr>
              <w:t>021</w:t>
            </w:r>
            <w:r>
              <w:rPr>
                <w:rFonts w:ascii="MS PGothic" w:eastAsia="MS PGothic" w:hAnsi="Arial" w:cs="MS PGothic" w:hint="eastAsia"/>
                <w:color w:val="000000"/>
                <w:w w:val="91"/>
                <w:sz w:val="26"/>
                <w:szCs w:val="26"/>
                <w:vertAlign w:val="superscript"/>
              </w:rPr>
              <w:t>∗∗∗</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80"/>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417</w:t>
            </w:r>
            <w:r>
              <w:rPr>
                <w:rFonts w:ascii="MS PGothic" w:eastAsia="MS PGothic" w:hAnsi="Arial" w:cs="MS PGothic" w:hint="eastAsia"/>
                <w:color w:val="000000"/>
                <w:sz w:val="26"/>
                <w:szCs w:val="26"/>
                <w:vertAlign w:val="superscript"/>
              </w:rPr>
              <w:t>∗∗∗</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0"/>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7"/>
                <w:szCs w:val="17"/>
              </w:rPr>
              <w:t>Time since diagnosis</w:t>
            </w:r>
          </w:p>
        </w:tc>
        <w:tc>
          <w:tcPr>
            <w:tcW w:w="11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80"/>
              <w:rPr>
                <w:rFonts w:ascii="Times New Roman" w:hAnsi="Times New Roman" w:cs="Amiri"/>
                <w:sz w:val="24"/>
                <w:szCs w:val="24"/>
              </w:rPr>
            </w:pPr>
            <w:r>
              <w:rPr>
                <w:rFonts w:ascii="Gabriola" w:hAnsi="Gabriola" w:cs="Gabriola"/>
                <w:color w:val="000000"/>
                <w:sz w:val="13"/>
                <w:szCs w:val="13"/>
              </w:rPr>
              <w:t>-.011</w:t>
            </w:r>
            <w:r>
              <w:rPr>
                <w:rFonts w:ascii="MS PGothic" w:eastAsia="MS PGothic" w:hAnsi="Gabriola" w:cs="MS PGothic" w:hint="eastAsia"/>
                <w:color w:val="000000"/>
                <w:sz w:val="17"/>
                <w:szCs w:val="17"/>
                <w:vertAlign w:val="superscript"/>
              </w:rPr>
              <w:t>∗</w:t>
            </w:r>
          </w:p>
        </w:tc>
        <w:tc>
          <w:tcPr>
            <w:tcW w:w="11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78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20"/>
              <w:rPr>
                <w:rFonts w:ascii="Times New Roman" w:hAnsi="Times New Roman" w:cs="Amiri"/>
                <w:sz w:val="24"/>
                <w:szCs w:val="24"/>
              </w:rPr>
            </w:pPr>
            <w:r>
              <w:rPr>
                <w:rFonts w:ascii="Gabriola" w:hAnsi="Gabriola" w:cs="Gabriola"/>
                <w:color w:val="000000"/>
                <w:sz w:val="13"/>
                <w:szCs w:val="13"/>
              </w:rPr>
              <w:t>-.151</w:t>
            </w:r>
            <w:r>
              <w:rPr>
                <w:rFonts w:ascii="MS PGothic" w:eastAsia="MS PGothic" w:hAnsi="Gabriola" w:cs="MS PGothic" w:hint="eastAsia"/>
                <w:color w:val="000000"/>
                <w:sz w:val="17"/>
                <w:szCs w:val="17"/>
                <w:vertAlign w:val="superscript"/>
              </w:rPr>
              <w:t>∗∗∗</w:t>
            </w:r>
          </w:p>
        </w:tc>
        <w:tc>
          <w:tcPr>
            <w:tcW w:w="12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3"/>
                <w:szCs w:val="13"/>
              </w:rPr>
              <w:t>-28.974</w:t>
            </w:r>
            <w:r>
              <w:rPr>
                <w:rFonts w:ascii="MS PGothic" w:eastAsia="MS PGothic" w:hAnsi="Gabriola" w:cs="MS PGothic" w:hint="eastAsia"/>
                <w:color w:val="000000"/>
                <w:sz w:val="17"/>
                <w:szCs w:val="17"/>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8"/>
        </w:trPr>
        <w:tc>
          <w:tcPr>
            <w:tcW w:w="20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Gabriola" w:hAnsi="Gabriola" w:cs="Gabriola"/>
                <w:color w:val="000000"/>
                <w:sz w:val="20"/>
                <w:szCs w:val="20"/>
              </w:rPr>
              <w:t>Female sample</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005)</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80"/>
              <w:rPr>
                <w:rFonts w:ascii="Times New Roman" w:hAnsi="Times New Roman" w:cs="Amiri"/>
                <w:sz w:val="24"/>
                <w:szCs w:val="24"/>
              </w:rPr>
            </w:pPr>
            <w:r>
              <w:rPr>
                <w:rFonts w:ascii="Gabriola" w:hAnsi="Gabriola" w:cs="Gabriola"/>
                <w:color w:val="000000"/>
                <w:sz w:val="20"/>
                <w:szCs w:val="20"/>
              </w:rPr>
              <w:t>(.006)</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006)</w:t>
            </w:r>
          </w:p>
        </w:tc>
        <w:tc>
          <w:tcPr>
            <w:tcW w:w="9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200"/>
              <w:rPr>
                <w:rFonts w:ascii="Times New Roman" w:hAnsi="Times New Roman" w:cs="Amiri"/>
                <w:sz w:val="24"/>
                <w:szCs w:val="24"/>
              </w:rPr>
            </w:pPr>
            <w:r>
              <w:rPr>
                <w:rFonts w:ascii="Gabriola" w:hAnsi="Gabriola" w:cs="Gabriola"/>
                <w:color w:val="000000"/>
                <w:sz w:val="20"/>
                <w:szCs w:val="20"/>
              </w:rPr>
              <w:t>(.037)</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103)</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00"/>
              <w:rPr>
                <w:rFonts w:ascii="Times New Roman" w:hAnsi="Times New Roman" w:cs="Amiri"/>
                <w:sz w:val="24"/>
                <w:szCs w:val="24"/>
              </w:rPr>
            </w:pPr>
            <w:r>
              <w:rPr>
                <w:rFonts w:ascii="Gabriola" w:hAnsi="Gabriola" w:cs="Gabriola"/>
                <w:color w:val="000000"/>
                <w:sz w:val="20"/>
                <w:szCs w:val="20"/>
              </w:rPr>
              <w:t>(10.199)</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02"/>
        </w:trPr>
        <w:tc>
          <w:tcPr>
            <w:tcW w:w="20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w w:val="93"/>
                <w:sz w:val="20"/>
                <w:szCs w:val="20"/>
              </w:rPr>
              <w:t>−</w:t>
            </w:r>
            <w:r>
              <w:rPr>
                <w:rFonts w:ascii="Arial" w:hAnsi="Arial" w:cs="Arial"/>
                <w:i/>
                <w:iCs/>
                <w:color w:val="000000"/>
                <w:w w:val="93"/>
                <w:sz w:val="20"/>
                <w:szCs w:val="20"/>
              </w:rPr>
              <w:t>.</w:t>
            </w:r>
            <w:r>
              <w:rPr>
                <w:rFonts w:ascii="Arial" w:hAnsi="Arial" w:cs="Arial"/>
                <w:color w:val="000000"/>
                <w:w w:val="93"/>
                <w:sz w:val="20"/>
                <w:szCs w:val="20"/>
              </w:rPr>
              <w:t>025</w:t>
            </w:r>
            <w:r>
              <w:rPr>
                <w:rFonts w:ascii="MS PGothic" w:eastAsia="MS PGothic" w:hAnsi="Arial" w:cs="MS PGothic" w:hint="eastAsia"/>
                <w:color w:val="000000"/>
                <w:w w:val="93"/>
                <w:sz w:val="26"/>
                <w:szCs w:val="26"/>
                <w:vertAlign w:val="superscript"/>
              </w:rPr>
              <w:t>∗∗∗</w:t>
            </w: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w w:val="91"/>
                <w:sz w:val="20"/>
                <w:szCs w:val="20"/>
              </w:rPr>
              <w:t>−</w:t>
            </w:r>
            <w:r>
              <w:rPr>
                <w:rFonts w:ascii="Arial" w:hAnsi="Arial" w:cs="Arial"/>
                <w:i/>
                <w:iCs/>
                <w:color w:val="000000"/>
                <w:w w:val="91"/>
                <w:sz w:val="20"/>
                <w:szCs w:val="20"/>
              </w:rPr>
              <w:t>.</w:t>
            </w:r>
            <w:r>
              <w:rPr>
                <w:rFonts w:ascii="Arial" w:hAnsi="Arial" w:cs="Arial"/>
                <w:color w:val="000000"/>
                <w:w w:val="91"/>
                <w:sz w:val="20"/>
                <w:szCs w:val="20"/>
              </w:rPr>
              <w:t>015</w:t>
            </w:r>
            <w:r>
              <w:rPr>
                <w:rFonts w:ascii="MS PGothic" w:eastAsia="MS PGothic" w:hAnsi="Arial" w:cs="MS PGothic" w:hint="eastAsia"/>
                <w:color w:val="000000"/>
                <w:w w:val="91"/>
                <w:sz w:val="26"/>
                <w:szCs w:val="26"/>
                <w:vertAlign w:val="superscript"/>
              </w:rPr>
              <w:t>∗∗∗</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2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166</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0"/>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7"/>
                <w:szCs w:val="17"/>
              </w:rPr>
              <w:t>Time since diagnosis</w:t>
            </w:r>
          </w:p>
        </w:tc>
        <w:tc>
          <w:tcPr>
            <w:tcW w:w="11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80"/>
              <w:rPr>
                <w:rFonts w:ascii="Times New Roman" w:hAnsi="Times New Roman" w:cs="Amiri"/>
                <w:sz w:val="24"/>
                <w:szCs w:val="24"/>
              </w:rPr>
            </w:pPr>
            <w:r>
              <w:rPr>
                <w:rFonts w:ascii="Gabriola" w:hAnsi="Gabriola" w:cs="Gabriola"/>
                <w:color w:val="000000"/>
                <w:sz w:val="13"/>
                <w:szCs w:val="13"/>
              </w:rPr>
              <w:t>-.003</w:t>
            </w:r>
            <w:r>
              <w:rPr>
                <w:rFonts w:ascii="MS PGothic" w:eastAsia="MS PGothic" w:hAnsi="Gabriola" w:cs="MS PGothic" w:hint="eastAsia"/>
                <w:color w:val="000000"/>
                <w:sz w:val="17"/>
                <w:szCs w:val="17"/>
                <w:vertAlign w:val="superscript"/>
              </w:rPr>
              <w:t>∗</w:t>
            </w:r>
          </w:p>
        </w:tc>
        <w:tc>
          <w:tcPr>
            <w:tcW w:w="11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78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20"/>
              <w:rPr>
                <w:rFonts w:ascii="Times New Roman" w:hAnsi="Times New Roman" w:cs="Amiri"/>
                <w:sz w:val="24"/>
                <w:szCs w:val="24"/>
              </w:rPr>
            </w:pPr>
            <w:r>
              <w:rPr>
                <w:rFonts w:ascii="Gabriola" w:hAnsi="Gabriola" w:cs="Gabriola"/>
                <w:color w:val="000000"/>
                <w:sz w:val="13"/>
                <w:szCs w:val="13"/>
              </w:rPr>
              <w:t>-.117</w:t>
            </w:r>
            <w:r>
              <w:rPr>
                <w:rFonts w:ascii="MS PGothic" w:eastAsia="MS PGothic" w:hAnsi="Gabriola" w:cs="MS PGothic" w:hint="eastAsia"/>
                <w:color w:val="000000"/>
                <w:sz w:val="17"/>
                <w:szCs w:val="17"/>
                <w:vertAlign w:val="superscript"/>
              </w:rPr>
              <w:t>∗∗</w:t>
            </w:r>
          </w:p>
        </w:tc>
        <w:tc>
          <w:tcPr>
            <w:tcW w:w="12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3"/>
                <w:szCs w:val="13"/>
              </w:rPr>
              <w:t>-10.991</w:t>
            </w:r>
            <w:r>
              <w:rPr>
                <w:rFonts w:ascii="MS PGothic" w:eastAsia="MS PGothic" w:hAnsi="Gabriola" w:cs="MS PGothic" w:hint="eastAsia"/>
                <w:color w:val="000000"/>
                <w:sz w:val="17"/>
                <w:szCs w:val="17"/>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8"/>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006)</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80"/>
              <w:rPr>
                <w:rFonts w:ascii="Times New Roman" w:hAnsi="Times New Roman" w:cs="Amiri"/>
                <w:sz w:val="24"/>
                <w:szCs w:val="24"/>
              </w:rPr>
            </w:pPr>
            <w:r>
              <w:rPr>
                <w:rFonts w:ascii="Gabriola" w:hAnsi="Gabriola" w:cs="Gabriola"/>
                <w:color w:val="000000"/>
                <w:sz w:val="20"/>
                <w:szCs w:val="20"/>
              </w:rPr>
              <w:t>(.001)</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006)</w:t>
            </w:r>
          </w:p>
        </w:tc>
        <w:tc>
          <w:tcPr>
            <w:tcW w:w="9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200"/>
              <w:rPr>
                <w:rFonts w:ascii="Times New Roman" w:hAnsi="Times New Roman" w:cs="Amiri"/>
                <w:sz w:val="24"/>
                <w:szCs w:val="24"/>
              </w:rPr>
            </w:pPr>
            <w:r>
              <w:rPr>
                <w:rFonts w:ascii="Gabriola" w:hAnsi="Gabriola" w:cs="Gabriola"/>
                <w:color w:val="000000"/>
                <w:sz w:val="20"/>
                <w:szCs w:val="20"/>
              </w:rPr>
              <w:t>(.047)</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124)</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00"/>
              <w:rPr>
                <w:rFonts w:ascii="Times New Roman" w:hAnsi="Times New Roman" w:cs="Amiri"/>
                <w:sz w:val="24"/>
                <w:szCs w:val="24"/>
              </w:rPr>
            </w:pPr>
            <w:r>
              <w:rPr>
                <w:rFonts w:ascii="Gabriola" w:hAnsi="Gabriola" w:cs="Gabriola"/>
                <w:color w:val="000000"/>
                <w:sz w:val="20"/>
                <w:szCs w:val="20"/>
              </w:rPr>
              <w:t>(6.338)</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84" w:lineRule="exact"/>
        <w:rPr>
          <w:rFonts w:ascii="Times New Roman" w:hAnsi="Times New Roman" w:cs="Amiri"/>
          <w:sz w:val="24"/>
          <w:szCs w:val="24"/>
        </w:rPr>
      </w:pPr>
      <w:r>
        <w:rPr>
          <w:noProof/>
        </w:rPr>
        <mc:AlternateContent>
          <mc:Choice Requires="wps">
            <w:drawing>
              <wp:anchor distT="0" distB="0" distL="114300" distR="114300" simplePos="0" relativeHeight="251661312" behindDoc="1" locked="0" layoutInCell="0" allowOverlap="1" wp14:anchorId="2D4D0B89" wp14:editId="7FC04FD2">
                <wp:simplePos x="0" y="0"/>
                <wp:positionH relativeFrom="column">
                  <wp:posOffset>-1270</wp:posOffset>
                </wp:positionH>
                <wp:positionV relativeFrom="paragraph">
                  <wp:posOffset>37465</wp:posOffset>
                </wp:positionV>
                <wp:extent cx="5791835" cy="0"/>
                <wp:effectExtent l="0" t="0" r="3810" b="3175"/>
                <wp:wrapNone/>
                <wp:docPr id="6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86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95pt" to="455.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j6lFQ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" o:allowincell="f" strokecolor="white" strokeweight=".27414mm"/>
            </w:pict>
          </mc:Fallback>
        </mc:AlternateContent>
      </w:r>
    </w:p>
    <w:p w:rsidR="00A846A4" w:rsidRPr="00D57E25" w:rsidRDefault="00C45CDB">
      <w:pPr>
        <w:widowControl w:val="0"/>
        <w:overflowPunct w:val="0"/>
        <w:autoSpaceDE w:val="0"/>
        <w:autoSpaceDN w:val="0"/>
        <w:adjustRightInd w:val="0"/>
        <w:spacing w:after="0" w:line="208" w:lineRule="auto"/>
        <w:ind w:firstLine="47"/>
        <w:jc w:val="both"/>
        <w:rPr>
          <w:rFonts w:ascii="Times New Roman" w:hAnsi="Times New Roman" w:cs="Amiri"/>
          <w:sz w:val="24"/>
          <w:szCs w:val="24"/>
        </w:rPr>
      </w:pPr>
      <w:r w:rsidRPr="00D57E25">
        <w:rPr>
          <w:rFonts w:ascii="Gabriola" w:hAnsi="Gabriola" w:cs="Gabriola"/>
          <w:color w:val="000000"/>
          <w:sz w:val="20"/>
          <w:szCs w:val="20"/>
        </w:rPr>
        <w:t xml:space="preserve">Notes: Standard errors in parentheses. Other control variables: age (only MSM), age squared, region, urban, education, </w:t>
      </w:r>
      <w:proofErr w:type="spellStart"/>
      <w:r w:rsidRPr="00D57E25">
        <w:rPr>
          <w:rFonts w:ascii="Gabriola" w:hAnsi="Gabriola" w:cs="Gabriola"/>
          <w:color w:val="000000"/>
          <w:sz w:val="20"/>
          <w:szCs w:val="20"/>
        </w:rPr>
        <w:t>han</w:t>
      </w:r>
      <w:proofErr w:type="spellEnd"/>
      <w:r w:rsidRPr="00D57E25">
        <w:rPr>
          <w:rFonts w:ascii="Gabriola" w:hAnsi="Gabriola" w:cs="Gabriola"/>
          <w:color w:val="000000"/>
          <w:sz w:val="20"/>
          <w:szCs w:val="20"/>
        </w:rPr>
        <w:t>, marital status, urbanization index, time dummies, health insurance status, household expenditures. Fixed e</w:t>
      </w:r>
      <w:r>
        <w:rPr>
          <w:rFonts w:ascii="Cambria Math" w:hAnsi="Cambria Math" w:cs="Cambria Math"/>
          <w:color w:val="000000"/>
          <w:sz w:val="20"/>
          <w:szCs w:val="20"/>
        </w:rPr>
        <w:t>ﬀ</w:t>
      </w:r>
      <w:r w:rsidRPr="00D57E25">
        <w:rPr>
          <w:rFonts w:ascii="Gabriola" w:hAnsi="Gabriola" w:cs="Gabriola"/>
          <w:color w:val="000000"/>
          <w:sz w:val="20"/>
          <w:szCs w:val="20"/>
        </w:rPr>
        <w:t>ects: N=23697 (male sample), N=23913 (female sample); MSM: N=13231 (male sample), N=14630 (female sample).</w:t>
      </w:r>
    </w:p>
    <w:p w:rsidR="00A846A4" w:rsidRPr="00D57E25" w:rsidRDefault="00A846A4">
      <w:pPr>
        <w:widowControl w:val="0"/>
        <w:autoSpaceDE w:val="0"/>
        <w:autoSpaceDN w:val="0"/>
        <w:adjustRightInd w:val="0"/>
        <w:spacing w:after="0" w:line="2" w:lineRule="exact"/>
        <w:rPr>
          <w:rFonts w:ascii="Times New Roman" w:hAnsi="Times New Roman" w:cs="Amiri"/>
          <w:sz w:val="24"/>
          <w:szCs w:val="24"/>
        </w:rPr>
      </w:pPr>
    </w:p>
    <w:p w:rsidR="00A846A4" w:rsidRDefault="00C45CDB">
      <w:pPr>
        <w:widowControl w:val="0"/>
        <w:autoSpaceDE w:val="0"/>
        <w:autoSpaceDN w:val="0"/>
        <w:adjustRightInd w:val="0"/>
        <w:spacing w:after="0" w:line="374" w:lineRule="exact"/>
        <w:ind w:left="40"/>
        <w:rPr>
          <w:rFonts w:ascii="Times New Roman" w:hAnsi="Times New Roman" w:cs="Amiri"/>
          <w:sz w:val="24"/>
          <w:szCs w:val="24"/>
        </w:rPr>
      </w:pP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10</w:t>
      </w:r>
      <w:r>
        <w:rPr>
          <w:rFonts w:ascii="Gabriola" w:hAnsi="Gabriola" w:cs="Gabriola"/>
          <w:color w:val="000000"/>
          <w:sz w:val="20"/>
          <w:szCs w:val="20"/>
        </w:rPr>
        <w:t>,</w:t>
      </w:r>
      <w:r>
        <w:rPr>
          <w:rFonts w:ascii="Arial" w:hAnsi="Arial" w:cs="Arial"/>
          <w:i/>
          <w:iCs/>
          <w:color w:val="000000"/>
          <w:sz w:val="20"/>
          <w:szCs w:val="20"/>
        </w:rPr>
        <w:t xml:space="preserve"> </w:t>
      </w: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05</w:t>
      </w:r>
      <w:r>
        <w:rPr>
          <w:rFonts w:ascii="Gabriola" w:hAnsi="Gabriola" w:cs="Gabriola"/>
          <w:color w:val="000000"/>
          <w:sz w:val="20"/>
          <w:szCs w:val="20"/>
        </w:rPr>
        <w:t>,</w:t>
      </w:r>
      <w:r>
        <w:rPr>
          <w:rFonts w:ascii="Arial" w:hAnsi="Arial" w:cs="Arial"/>
          <w:i/>
          <w:iCs/>
          <w:color w:val="000000"/>
          <w:sz w:val="20"/>
          <w:szCs w:val="20"/>
        </w:rPr>
        <w:t xml:space="preserve"> </w:t>
      </w: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01</w:t>
      </w:r>
      <w:r>
        <w:rPr>
          <w:rFonts w:ascii="Gabriola" w:hAnsi="Gabriola" w:cs="Gabriola"/>
          <w:color w:val="000000"/>
          <w:sz w:val="20"/>
          <w:szCs w:val="20"/>
        </w:rPr>
        <w:t>)</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39"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14</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bookmarkStart w:id="116" w:name="page15"/>
      <w:bookmarkEnd w:id="116"/>
      <w:r>
        <w:rPr>
          <w:rFonts w:ascii="Gabriola" w:hAnsi="Gabriola" w:cs="Gabriola"/>
          <w:color w:val="000000"/>
          <w:sz w:val="24"/>
          <w:szCs w:val="24"/>
        </w:rPr>
        <w:lastRenderedPageBreak/>
        <w:t xml:space="preserve">In a second step we estimated a specification using year dummies to capture the potential non-linearity in the relationship between time since diagnosis and our outcomes. The results for both estimation methods are visualized in Figure </w:t>
      </w:r>
      <w:hyperlink w:anchor="page16" w:history="1">
        <w:r>
          <w:rPr>
            <w:rFonts w:ascii="Gabriola" w:hAnsi="Gabriola" w:cs="Gabriola"/>
            <w:color w:val="000000"/>
            <w:sz w:val="24"/>
            <w:szCs w:val="24"/>
          </w:rPr>
          <w:t xml:space="preserve"> 0.2</w:t>
        </w:r>
      </w:hyperlink>
      <w:r>
        <w:rPr>
          <w:rFonts w:ascii="Gabriola" w:hAnsi="Gabriola" w:cs="Gabriola"/>
          <w:color w:val="000000"/>
          <w:sz w:val="24"/>
          <w:szCs w:val="24"/>
        </w:rPr>
        <w:t xml:space="preserve"> and presented in Tables </w:t>
      </w:r>
      <w:hyperlink w:anchor="page21" w:history="1">
        <w:r>
          <w:rPr>
            <w:rFonts w:ascii="Gabriola" w:hAnsi="Gabriola" w:cs="Gabriola"/>
            <w:color w:val="000000"/>
            <w:sz w:val="24"/>
            <w:szCs w:val="24"/>
          </w:rPr>
          <w:t xml:space="preserve"> 0.6</w:t>
        </w:r>
      </w:hyperlink>
      <w:r>
        <w:rPr>
          <w:rFonts w:ascii="Gabriola" w:hAnsi="Gabriola" w:cs="Gabriola"/>
          <w:color w:val="000000"/>
          <w:sz w:val="24"/>
          <w:szCs w:val="24"/>
        </w:rPr>
        <w:t xml:space="preserve"> and </w:t>
      </w:r>
      <w:hyperlink w:anchor="page22" w:history="1">
        <w:r>
          <w:rPr>
            <w:rFonts w:ascii="Gabriola" w:hAnsi="Gabriola" w:cs="Gabriola"/>
            <w:color w:val="000000"/>
            <w:sz w:val="24"/>
            <w:szCs w:val="24"/>
          </w:rPr>
          <w:t xml:space="preserve"> 0.7</w:t>
        </w:r>
      </w:hyperlink>
      <w:r>
        <w:rPr>
          <w:rFonts w:ascii="Gabriola" w:hAnsi="Gabriola" w:cs="Gabriola"/>
          <w:color w:val="000000"/>
          <w:sz w:val="24"/>
          <w:szCs w:val="24"/>
        </w:rPr>
        <w:t xml:space="preserve"> for the FE and MSM, respectively. Despite the smaller sample size in each group and hence lower precision, the FE model still indicates a reduction in BMI and waist circumference for men, especially in the first 8 to 10 years after diagnosis. A similar e</w:t>
      </w:r>
      <w:r>
        <w:rPr>
          <w:rFonts w:ascii="Cambria Math" w:hAnsi="Cambria Math" w:cs="Cambria Math"/>
          <w:color w:val="000000"/>
          <w:sz w:val="24"/>
          <w:szCs w:val="24"/>
        </w:rPr>
        <w:t>ﬀ</w:t>
      </w:r>
      <w:r>
        <w:rPr>
          <w:rFonts w:ascii="Gabriola" w:hAnsi="Gabriola" w:cs="Gabriola"/>
          <w:color w:val="000000"/>
          <w:sz w:val="24"/>
          <w:szCs w:val="24"/>
        </w:rPr>
        <w:t xml:space="preserve">ect is found for females, especially for years 3 to 8 after diagnosis. Interestingly, female </w:t>
      </w:r>
      <w:proofErr w:type="gramStart"/>
      <w:r>
        <w:rPr>
          <w:rFonts w:ascii="Gabriola" w:hAnsi="Gabriola" w:cs="Gabriola"/>
          <w:color w:val="000000"/>
          <w:sz w:val="24"/>
          <w:szCs w:val="24"/>
        </w:rPr>
        <w:t>employment already decrease</w:t>
      </w:r>
      <w:proofErr w:type="gramEnd"/>
      <w:r>
        <w:rPr>
          <w:rFonts w:ascii="Gabriola" w:hAnsi="Gabriola" w:cs="Gabriola"/>
          <w:color w:val="000000"/>
          <w:sz w:val="24"/>
          <w:szCs w:val="24"/>
        </w:rPr>
        <w:t xml:space="preserve"> rapidly in the 1 to 2 year after diagnosis and it does not appear that females are able to increase their chances later on. Using the MSM, all point estimates suggest similar e</w:t>
      </w:r>
      <w:r>
        <w:rPr>
          <w:rFonts w:ascii="Cambria Math" w:hAnsi="Cambria Math" w:cs="Cambria Math"/>
          <w:color w:val="000000"/>
          <w:sz w:val="24"/>
          <w:szCs w:val="24"/>
        </w:rPr>
        <w:t>ﬀ</w:t>
      </w:r>
      <w:r>
        <w:rPr>
          <w:rFonts w:ascii="Gabriola" w:hAnsi="Gabriola" w:cs="Gabriola"/>
          <w:color w:val="000000"/>
          <w:sz w:val="24"/>
          <w:szCs w:val="24"/>
        </w:rPr>
        <w:t>ects, but due to the lower sample size, we were not able to estimate the e</w:t>
      </w:r>
      <w:r>
        <w:rPr>
          <w:rFonts w:ascii="Cambria Math" w:hAnsi="Cambria Math" w:cs="Cambria Math"/>
          <w:color w:val="000000"/>
          <w:sz w:val="24"/>
          <w:szCs w:val="24"/>
        </w:rPr>
        <w:t>ﬀ</w:t>
      </w:r>
      <w:r>
        <w:rPr>
          <w:rFonts w:ascii="Gabriola" w:hAnsi="Gabriola" w:cs="Gabriola"/>
          <w:color w:val="000000"/>
          <w:sz w:val="24"/>
          <w:szCs w:val="24"/>
        </w:rPr>
        <w:t>ects for females on smoking and alcohol consumption.</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10"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Pr>
          <w:rFonts w:ascii="Gabriola" w:hAnsi="Gabriola" w:cs="Gabriola"/>
          <w:color w:val="000000"/>
          <w:sz w:val="24"/>
          <w:szCs w:val="24"/>
        </w:rPr>
        <w:t>We conducted three sensitivity analyses. First, we truncated weights at the 1</w:t>
      </w:r>
      <w:r>
        <w:rPr>
          <w:rFonts w:ascii="Arial" w:hAnsi="Arial" w:cs="Arial"/>
          <w:color w:val="000000"/>
          <w:sz w:val="31"/>
          <w:szCs w:val="31"/>
          <w:vertAlign w:val="superscript"/>
        </w:rPr>
        <w:t>st</w:t>
      </w:r>
      <w:r>
        <w:rPr>
          <w:rFonts w:ascii="Gabriola" w:hAnsi="Gabriola" w:cs="Gabriola"/>
          <w:color w:val="000000"/>
          <w:sz w:val="24"/>
          <w:szCs w:val="24"/>
        </w:rPr>
        <w:t xml:space="preserve"> and 99</w:t>
      </w:r>
      <w:r>
        <w:rPr>
          <w:rFonts w:ascii="Arial" w:hAnsi="Arial" w:cs="Arial"/>
          <w:color w:val="000000"/>
          <w:sz w:val="31"/>
          <w:szCs w:val="31"/>
          <w:vertAlign w:val="superscript"/>
        </w:rPr>
        <w:t>th</w:t>
      </w:r>
      <w:r>
        <w:rPr>
          <w:rFonts w:ascii="Gabriola" w:hAnsi="Gabriola" w:cs="Gabriola"/>
          <w:color w:val="000000"/>
          <w:sz w:val="24"/>
          <w:szCs w:val="24"/>
        </w:rPr>
        <w:t xml:space="preserve"> percentile to investigate the sensitivity of the MSMs to the most extreme weights. The found e</w:t>
      </w:r>
      <w:r>
        <w:rPr>
          <w:rFonts w:ascii="Cambria Math" w:hAnsi="Cambria Math" w:cs="Cambria Math"/>
          <w:color w:val="000000"/>
          <w:sz w:val="24"/>
          <w:szCs w:val="24"/>
        </w:rPr>
        <w:t>ﬀ</w:t>
      </w:r>
      <w:r>
        <w:rPr>
          <w:rFonts w:ascii="Gabriola" w:hAnsi="Gabriola" w:cs="Gabriola"/>
          <w:color w:val="000000"/>
          <w:sz w:val="24"/>
          <w:szCs w:val="24"/>
        </w:rPr>
        <w:t xml:space="preserve">ects are very similar to those using the </w:t>
      </w:r>
      <w:proofErr w:type="spellStart"/>
      <w:r>
        <w:rPr>
          <w:rFonts w:ascii="Gabriola" w:hAnsi="Gabriola" w:cs="Gabriola"/>
          <w:color w:val="000000"/>
          <w:sz w:val="24"/>
          <w:szCs w:val="24"/>
        </w:rPr>
        <w:t>untruncated</w:t>
      </w:r>
      <w:proofErr w:type="spellEnd"/>
      <w:r>
        <w:rPr>
          <w:rFonts w:ascii="Gabriola" w:hAnsi="Gabriola" w:cs="Gabriola"/>
          <w:color w:val="000000"/>
          <w:sz w:val="24"/>
          <w:szCs w:val="24"/>
        </w:rPr>
        <w:t xml:space="preserve"> weights (Table </w:t>
      </w:r>
      <w:hyperlink w:anchor="page23" w:history="1">
        <w:r>
          <w:rPr>
            <w:rFonts w:ascii="Gabriola" w:hAnsi="Gabriola" w:cs="Gabriola"/>
            <w:color w:val="000000"/>
            <w:sz w:val="24"/>
            <w:szCs w:val="24"/>
          </w:rPr>
          <w:t xml:space="preserve"> 0.</w:t>
        </w:r>
      </w:hyperlink>
      <w:proofErr w:type="gramStart"/>
      <w:r>
        <w:rPr>
          <w:rFonts w:ascii="Gabriola" w:hAnsi="Gabriola" w:cs="Gabriola"/>
          <w:color w:val="000000"/>
          <w:sz w:val="24"/>
          <w:szCs w:val="24"/>
        </w:rPr>
        <w:t xml:space="preserve">8 and </w:t>
      </w:r>
      <w:hyperlink w:anchor="page24" w:history="1">
        <w:r>
          <w:rPr>
            <w:rFonts w:ascii="Gabriola" w:hAnsi="Gabriola" w:cs="Gabriola"/>
            <w:color w:val="000000"/>
            <w:sz w:val="24"/>
            <w:szCs w:val="24"/>
          </w:rPr>
          <w:t xml:space="preserve"> 0.9),</w:t>
        </w:r>
      </w:hyperlink>
      <w:r>
        <w:rPr>
          <w:rFonts w:ascii="Gabriola" w:hAnsi="Gabriola" w:cs="Gabriola"/>
          <w:color w:val="000000"/>
          <w:sz w:val="24"/>
          <w:szCs w:val="24"/>
        </w:rPr>
        <w:t xml:space="preserve"> suggesting no important loss in e</w:t>
      </w:r>
      <w:r>
        <w:rPr>
          <w:rFonts w:ascii="Cambria Math" w:hAnsi="Cambria Math" w:cs="Cambria Math"/>
          <w:color w:val="000000"/>
          <w:sz w:val="24"/>
          <w:szCs w:val="24"/>
        </w:rPr>
        <w:t>ﬃ</w:t>
      </w:r>
      <w:r>
        <w:rPr>
          <w:rFonts w:ascii="Gabriola" w:hAnsi="Gabriola" w:cs="Gabriola"/>
          <w:color w:val="000000"/>
          <w:sz w:val="24"/>
          <w:szCs w:val="24"/>
        </w:rPr>
        <w:t>ciency and supporting the decision to use untruncated weights.</w:t>
      </w:r>
      <w:proofErr w:type="gramEnd"/>
      <w:r>
        <w:rPr>
          <w:rFonts w:ascii="Gabriola" w:hAnsi="Gabriola" w:cs="Gabriola"/>
          <w:color w:val="000000"/>
          <w:sz w:val="24"/>
          <w:szCs w:val="24"/>
        </w:rPr>
        <w:t xml:space="preserve"> Second, we estimated all models using only covariate adjustment to investigate in how far this ’naive’ approach diverts from the "causal" estimates of the FE and MSMs. The results show that the bias is particularly strong for BMI and waist circumference, where the naive regression indicates a positive association with a diabetes diagnosis (Tables </w:t>
      </w:r>
      <w:hyperlink w:anchor="page25" w:history="1">
        <w:r>
          <w:rPr>
            <w:rFonts w:ascii="Gabriola" w:hAnsi="Gabriola" w:cs="Gabriola"/>
            <w:color w:val="000000"/>
            <w:sz w:val="24"/>
            <w:szCs w:val="24"/>
          </w:rPr>
          <w:t xml:space="preserve"> 0.10</w:t>
        </w:r>
      </w:hyperlink>
      <w:r>
        <w:rPr>
          <w:rFonts w:ascii="Gabriola" w:hAnsi="Gabriola" w:cs="Gabriola"/>
          <w:color w:val="000000"/>
          <w:sz w:val="24"/>
          <w:szCs w:val="24"/>
        </w:rPr>
        <w:t xml:space="preserve"> and </w:t>
      </w:r>
      <w:hyperlink w:anchor="page26" w:history="1">
        <w:r>
          <w:rPr>
            <w:rFonts w:ascii="Gabriola" w:hAnsi="Gabriola" w:cs="Gabriola"/>
            <w:color w:val="000000"/>
            <w:sz w:val="24"/>
            <w:szCs w:val="24"/>
          </w:rPr>
          <w:t xml:space="preserve"> 0.11</w:t>
        </w:r>
      </w:hyperlink>
      <w:r>
        <w:rPr>
          <w:rFonts w:ascii="Gabriola" w:hAnsi="Gabriola" w:cs="Gabriola"/>
          <w:color w:val="000000"/>
          <w:sz w:val="24"/>
          <w:szCs w:val="24"/>
        </w:rPr>
        <w:t xml:space="preserve">). For the other outcomes, the results are close to or at least point into the same direction as the FE and MSMs. This suggests that for these outcomes the risk of introducing bias while using a naive regression method may be lower. Third, we estimated the FE and MSMs using the original non-imputed data. The results are broadly similar (Tables </w:t>
      </w:r>
      <w:hyperlink w:anchor="page27" w:history="1">
        <w:r>
          <w:rPr>
            <w:rFonts w:ascii="Gabriola" w:hAnsi="Gabriola" w:cs="Gabriola"/>
            <w:color w:val="000000"/>
            <w:sz w:val="24"/>
            <w:szCs w:val="24"/>
          </w:rPr>
          <w:t xml:space="preserve"> 0.12,</w:t>
        </w:r>
      </w:hyperlink>
      <w:r>
        <w:rPr>
          <w:rFonts w:ascii="Gabriola" w:hAnsi="Gabriola" w:cs="Gabriola"/>
          <w:color w:val="000000"/>
          <w:sz w:val="24"/>
          <w:szCs w:val="24"/>
        </w:rPr>
        <w:t xml:space="preserve"> </w:t>
      </w:r>
      <w:hyperlink w:anchor="page28" w:history="1">
        <w:r>
          <w:rPr>
            <w:rFonts w:ascii="Gabriola" w:hAnsi="Gabriola" w:cs="Gabriola"/>
            <w:color w:val="000000"/>
            <w:sz w:val="24"/>
            <w:szCs w:val="24"/>
          </w:rPr>
          <w:t xml:space="preserve"> 0.13,</w:t>
        </w:r>
      </w:hyperlink>
      <w:r>
        <w:rPr>
          <w:rFonts w:ascii="Gabriola" w:hAnsi="Gabriola" w:cs="Gabriola"/>
          <w:color w:val="000000"/>
          <w:sz w:val="24"/>
          <w:szCs w:val="24"/>
        </w:rPr>
        <w:t xml:space="preserve"> </w:t>
      </w:r>
      <w:hyperlink w:anchor="page29" w:history="1">
        <w:r>
          <w:rPr>
            <w:rFonts w:ascii="Gabriola" w:hAnsi="Gabriola" w:cs="Gabriola"/>
            <w:color w:val="000000"/>
            <w:sz w:val="24"/>
            <w:szCs w:val="24"/>
          </w:rPr>
          <w:t xml:space="preserve"> 0.14</w:t>
        </w:r>
      </w:hyperlink>
      <w:r>
        <w:rPr>
          <w:rFonts w:ascii="Gabriola" w:hAnsi="Gabriola" w:cs="Gabriola"/>
          <w:color w:val="000000"/>
          <w:sz w:val="24"/>
          <w:szCs w:val="24"/>
        </w:rPr>
        <w:t xml:space="preserve"> and </w:t>
      </w:r>
      <w:hyperlink w:anchor="page30" w:history="1">
        <w:r>
          <w:rPr>
            <w:rFonts w:ascii="Gabriola" w:hAnsi="Gabriola" w:cs="Gabriola"/>
            <w:color w:val="000000"/>
            <w:sz w:val="24"/>
            <w:szCs w:val="24"/>
          </w:rPr>
          <w:t xml:space="preserve"> 0.15),</w:t>
        </w:r>
      </w:hyperlink>
      <w:r>
        <w:rPr>
          <w:rFonts w:ascii="Gabriola" w:hAnsi="Gabriola" w:cs="Gabriola"/>
          <w:color w:val="000000"/>
          <w:sz w:val="24"/>
          <w:szCs w:val="24"/>
        </w:rPr>
        <w:t xml:space="preserve"> in particular for the FE model, still indicating a reduction in female employment chances and male alcohol consumption, BMI and waist circumference. The coe</w:t>
      </w:r>
      <w:r>
        <w:rPr>
          <w:rFonts w:ascii="Cambria Math" w:hAnsi="Cambria Math" w:cs="Cambria Math"/>
          <w:color w:val="000000"/>
          <w:sz w:val="24"/>
          <w:szCs w:val="24"/>
        </w:rPr>
        <w:t>ﬃ</w:t>
      </w:r>
      <w:r>
        <w:rPr>
          <w:rFonts w:ascii="Gabriola" w:hAnsi="Gabriola" w:cs="Gabriola"/>
          <w:color w:val="000000"/>
          <w:sz w:val="24"/>
          <w:szCs w:val="24"/>
        </w:rPr>
        <w:t>cients of the MSM still point into the same direction as those using the imputed data, but the estimated e</w:t>
      </w:r>
      <w:r>
        <w:rPr>
          <w:rFonts w:ascii="Cambria Math" w:hAnsi="Cambria Math" w:cs="Cambria Math"/>
          <w:color w:val="000000"/>
          <w:sz w:val="24"/>
          <w:szCs w:val="24"/>
        </w:rPr>
        <w:t>ﬀ</w:t>
      </w:r>
      <w:r>
        <w:rPr>
          <w:rFonts w:ascii="Gabriola" w:hAnsi="Gabriola" w:cs="Gabriola"/>
          <w:color w:val="000000"/>
          <w:sz w:val="24"/>
          <w:szCs w:val="24"/>
        </w:rPr>
        <w:t>ects are smaller in size and confidence intervals relatively large.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9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15</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17" w:name="page16"/>
      <w:bookmarkEnd w:id="117"/>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1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35" w:lineRule="auto"/>
        <w:ind w:hanging="1180"/>
        <w:jc w:val="both"/>
        <w:rPr>
          <w:rFonts w:ascii="Times New Roman" w:hAnsi="Times New Roman" w:cs="Amiri"/>
          <w:sz w:val="24"/>
          <w:szCs w:val="24"/>
        </w:rPr>
      </w:pPr>
      <w:r>
        <w:rPr>
          <w:rFonts w:ascii="Gabriola" w:hAnsi="Gabriola" w:cs="Gabriola"/>
          <w:color w:val="000000"/>
          <w:sz w:val="24"/>
          <w:szCs w:val="24"/>
        </w:rPr>
        <w:t>Figure 0.2: Analysis of the e</w:t>
      </w:r>
      <w:r>
        <w:rPr>
          <w:rFonts w:ascii="Cambria Math" w:hAnsi="Cambria Math" w:cs="Cambria Math"/>
          <w:color w:val="000000"/>
          <w:sz w:val="24"/>
          <w:szCs w:val="24"/>
        </w:rPr>
        <w:t>ﬀ</w:t>
      </w:r>
      <w:r>
        <w:rPr>
          <w:rFonts w:ascii="Gabriola" w:hAnsi="Gabriola" w:cs="Gabriola"/>
          <w:color w:val="000000"/>
          <w:sz w:val="24"/>
          <w:szCs w:val="24"/>
        </w:rPr>
        <w:t>ect of time since diabetes diagnosis on employment status and behavioural outcomes using fixed e</w:t>
      </w:r>
      <w:r>
        <w:rPr>
          <w:rFonts w:ascii="Cambria Math" w:hAnsi="Cambria Math" w:cs="Cambria Math"/>
          <w:color w:val="000000"/>
          <w:sz w:val="24"/>
          <w:szCs w:val="24"/>
        </w:rPr>
        <w:t>ﬀ</w:t>
      </w:r>
      <w:r>
        <w:rPr>
          <w:rFonts w:ascii="Gabriola" w:hAnsi="Gabriola" w:cs="Gabriola"/>
          <w:color w:val="000000"/>
          <w:sz w:val="24"/>
          <w:szCs w:val="24"/>
        </w:rPr>
        <w:t>ects and marginal structural models (duration groups)</w:t>
      </w:r>
    </w:p>
    <w:p w:rsidR="00A846A4" w:rsidRDefault="00C45CDB">
      <w:pPr>
        <w:widowControl w:val="0"/>
        <w:autoSpaceDE w:val="0"/>
        <w:autoSpaceDN w:val="0"/>
        <w:adjustRightInd w:val="0"/>
        <w:spacing w:after="0" w:line="183" w:lineRule="auto"/>
        <w:ind w:left="2740"/>
        <w:rPr>
          <w:rFonts w:ascii="Times New Roman" w:hAnsi="Times New Roman" w:cs="Amiri"/>
          <w:sz w:val="24"/>
          <w:szCs w:val="24"/>
        </w:rPr>
      </w:pPr>
      <w:r>
        <w:rPr>
          <w:rFonts w:ascii="Gabriola" w:hAnsi="Gabriola" w:cs="Gabriola"/>
          <w:color w:val="000000"/>
          <w:sz w:val="24"/>
          <w:szCs w:val="24"/>
        </w:rPr>
        <w:t>Fixed e</w:t>
      </w:r>
      <w:r>
        <w:rPr>
          <w:rFonts w:ascii="Cambria Math" w:hAnsi="Cambria Math" w:cs="Cambria Math"/>
          <w:color w:val="000000"/>
          <w:sz w:val="24"/>
          <w:szCs w:val="24"/>
        </w:rPr>
        <w:t>ﬀ</w:t>
      </w:r>
      <w:r>
        <w:rPr>
          <w:rFonts w:ascii="Gabriola" w:hAnsi="Gabriola" w:cs="Gabriola"/>
          <w:color w:val="000000"/>
          <w:sz w:val="24"/>
          <w:szCs w:val="24"/>
        </w:rPr>
        <w:t>ects</w:t>
      </w:r>
    </w:p>
    <w:p w:rsidR="00A846A4" w:rsidRDefault="00622E3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2600" w:header="720" w:footer="720" w:gutter="0"/>
          <w:cols w:space="720" w:equalWidth="0">
            <w:col w:w="7940"/>
          </w:cols>
          <w:noEndnote/>
        </w:sectPr>
      </w:pPr>
      <w:r>
        <w:rPr>
          <w:noProof/>
        </w:rPr>
        <w:drawing>
          <wp:anchor distT="0" distB="0" distL="114300" distR="114300" simplePos="0" relativeHeight="251662336" behindDoc="1" locked="0" layoutInCell="0" allowOverlap="1" wp14:anchorId="0FC32F51" wp14:editId="4DFAEBD9">
            <wp:simplePos x="0" y="0"/>
            <wp:positionH relativeFrom="column">
              <wp:posOffset>-96520</wp:posOffset>
            </wp:positionH>
            <wp:positionV relativeFrom="paragraph">
              <wp:posOffset>104775</wp:posOffset>
            </wp:positionV>
            <wp:extent cx="5005070" cy="951230"/>
            <wp:effectExtent l="19050" t="0" r="508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005070" cy="951230"/>
                    </a:xfrm>
                    <a:prstGeom prst="rect">
                      <a:avLst/>
                    </a:prstGeom>
                    <a:noFill/>
                  </pic:spPr>
                </pic:pic>
              </a:graphicData>
            </a:graphic>
          </wp:anchor>
        </w:drawing>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42"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72"/>
      </w:tblGrid>
      <w:tr w:rsidR="00A846A4">
        <w:trPr>
          <w:trHeight w:val="1040"/>
        </w:trPr>
        <w:tc>
          <w:tcPr>
            <w:tcW w:w="172"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5"/>
                <w:szCs w:val="15"/>
              </w:rPr>
              <w:t>Marginal effect</w:t>
            </w:r>
          </w:p>
        </w:tc>
      </w:tr>
    </w:tbl>
    <w:p w:rsidR="00A846A4" w:rsidRDefault="00C45CDB">
      <w:pPr>
        <w:widowControl w:val="0"/>
        <w:autoSpaceDE w:val="0"/>
        <w:autoSpaceDN w:val="0"/>
        <w:adjustRightInd w:val="0"/>
        <w:spacing w:after="0" w:line="157" w:lineRule="exact"/>
        <w:rPr>
          <w:rFonts w:ascii="Times New Roman" w:hAnsi="Times New Roman" w:cs="Amiri"/>
          <w:sz w:val="24"/>
          <w:szCs w:val="24"/>
        </w:rPr>
      </w:pPr>
      <w:r>
        <w:rPr>
          <w:rFonts w:ascii="Times New Roman" w:hAnsi="Times New Roman" w:cs="Amiri"/>
          <w:sz w:val="24"/>
          <w:szCs w:val="24"/>
        </w:rPr>
        <w:br w:type="column"/>
      </w:r>
    </w:p>
    <w:p w:rsidR="00A846A4" w:rsidRDefault="00C45CDB">
      <w:pPr>
        <w:widowControl w:val="0"/>
        <w:overflowPunct w:val="0"/>
        <w:autoSpaceDE w:val="0"/>
        <w:autoSpaceDN w:val="0"/>
        <w:adjustRightInd w:val="0"/>
        <w:spacing w:after="0" w:line="240" w:lineRule="auto"/>
        <w:ind w:right="680"/>
        <w:jc w:val="right"/>
        <w:rPr>
          <w:rFonts w:ascii="Times New Roman" w:hAnsi="Times New Roman" w:cs="Amiri"/>
          <w:sz w:val="24"/>
          <w:szCs w:val="24"/>
        </w:rPr>
      </w:pPr>
      <w:r>
        <w:rPr>
          <w:rFonts w:ascii="Helvetica" w:hAnsi="Helvetica" w:cs="Helvetica"/>
          <w:sz w:val="14"/>
          <w:szCs w:val="14"/>
        </w:rPr>
        <w:t>Employed</w:t>
      </w:r>
    </w:p>
    <w:p w:rsidR="00A846A4" w:rsidRDefault="00A846A4">
      <w:pPr>
        <w:widowControl w:val="0"/>
        <w:autoSpaceDE w:val="0"/>
        <w:autoSpaceDN w:val="0"/>
        <w:adjustRightInd w:val="0"/>
        <w:spacing w:after="0" w:line="121"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Helvetica" w:hAnsi="Helvetica" w:cs="Helvetica"/>
          <w:sz w:val="13"/>
          <w:szCs w:val="13"/>
        </w:rPr>
        <w:t>.4</w:t>
      </w:r>
    </w:p>
    <w:p w:rsidR="00A846A4" w:rsidRDefault="00A846A4">
      <w:pPr>
        <w:widowControl w:val="0"/>
        <w:autoSpaceDE w:val="0"/>
        <w:autoSpaceDN w:val="0"/>
        <w:adjustRightInd w:val="0"/>
        <w:spacing w:after="0" w:line="4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Helvetica" w:hAnsi="Helvetica" w:cs="Helvetica"/>
          <w:sz w:val="13"/>
          <w:szCs w:val="13"/>
        </w:rPr>
        <w:t>.2</w:t>
      </w:r>
    </w:p>
    <w:p w:rsidR="00A846A4" w:rsidRDefault="00A846A4">
      <w:pPr>
        <w:widowControl w:val="0"/>
        <w:autoSpaceDE w:val="0"/>
        <w:autoSpaceDN w:val="0"/>
        <w:adjustRightInd w:val="0"/>
        <w:spacing w:after="0" w:line="4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Helvetica" w:hAnsi="Helvetica" w:cs="Helvetica"/>
          <w:sz w:val="13"/>
          <w:szCs w:val="13"/>
        </w:rPr>
        <w:t>0</w:t>
      </w:r>
    </w:p>
    <w:p w:rsidR="00A846A4" w:rsidRDefault="00A846A4">
      <w:pPr>
        <w:widowControl w:val="0"/>
        <w:autoSpaceDE w:val="0"/>
        <w:autoSpaceDN w:val="0"/>
        <w:adjustRightInd w:val="0"/>
        <w:spacing w:after="0" w:line="4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3"/>
          <w:szCs w:val="13"/>
        </w:rPr>
        <w:t>−.2</w:t>
      </w:r>
    </w:p>
    <w:p w:rsidR="00A846A4" w:rsidRDefault="00A846A4">
      <w:pPr>
        <w:widowControl w:val="0"/>
        <w:autoSpaceDE w:val="0"/>
        <w:autoSpaceDN w:val="0"/>
        <w:adjustRightInd w:val="0"/>
        <w:spacing w:after="0" w:line="4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3"/>
          <w:szCs w:val="13"/>
        </w:rPr>
        <w:t>−.4</w:t>
      </w:r>
    </w:p>
    <w:p w:rsidR="00A846A4" w:rsidRDefault="00A846A4">
      <w:pPr>
        <w:widowControl w:val="0"/>
        <w:autoSpaceDE w:val="0"/>
        <w:autoSpaceDN w:val="0"/>
        <w:adjustRightInd w:val="0"/>
        <w:spacing w:after="0" w:line="46"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3"/>
          <w:szCs w:val="13"/>
        </w:rPr>
        <w:t>−.6</w:t>
      </w:r>
    </w:p>
    <w:p w:rsidR="00A846A4" w:rsidRDefault="00622E34">
      <w:pPr>
        <w:widowControl w:val="0"/>
        <w:autoSpaceDE w:val="0"/>
        <w:autoSpaceDN w:val="0"/>
        <w:adjustRightInd w:val="0"/>
        <w:spacing w:after="0" w:line="188" w:lineRule="exact"/>
        <w:rPr>
          <w:rFonts w:ascii="Times New Roman" w:hAnsi="Times New Roman" w:cs="Amiri"/>
          <w:sz w:val="24"/>
          <w:szCs w:val="24"/>
        </w:rPr>
      </w:pPr>
      <w:r>
        <w:rPr>
          <w:noProof/>
        </w:rPr>
        <w:drawing>
          <wp:anchor distT="0" distB="0" distL="114300" distR="114300" simplePos="0" relativeHeight="251663360" behindDoc="1" locked="0" layoutInCell="0" allowOverlap="1" wp14:anchorId="2E36D13B" wp14:editId="08057F68">
            <wp:simplePos x="0" y="0"/>
            <wp:positionH relativeFrom="column">
              <wp:posOffset>131445</wp:posOffset>
            </wp:positionH>
            <wp:positionV relativeFrom="paragraph">
              <wp:posOffset>124460</wp:posOffset>
            </wp:positionV>
            <wp:extent cx="1409700" cy="981075"/>
            <wp:effectExtent l="19050" t="0" r="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409700" cy="981075"/>
                    </a:xfrm>
                    <a:prstGeom prst="rect">
                      <a:avLst/>
                    </a:prstGeom>
                    <a:noFill/>
                  </pic:spPr>
                </pic:pic>
              </a:graphicData>
            </a:graphic>
          </wp:anchor>
        </w:drawing>
      </w:r>
    </w:p>
    <w:p w:rsidR="00A846A4" w:rsidRDefault="00C45CDB">
      <w:pPr>
        <w:widowControl w:val="0"/>
        <w:autoSpaceDE w:val="0"/>
        <w:autoSpaceDN w:val="0"/>
        <w:adjustRightInd w:val="0"/>
        <w:spacing w:after="0" w:line="240" w:lineRule="auto"/>
        <w:ind w:left="1220"/>
        <w:rPr>
          <w:rFonts w:ascii="Times New Roman" w:hAnsi="Times New Roman" w:cs="Amiri"/>
          <w:sz w:val="24"/>
          <w:szCs w:val="24"/>
        </w:rPr>
      </w:pPr>
      <w:r>
        <w:rPr>
          <w:rFonts w:ascii="Helvetica" w:hAnsi="Helvetica" w:cs="Helvetica"/>
          <w:sz w:val="14"/>
          <w:szCs w:val="14"/>
        </w:rPr>
        <w:t>BMI</w:t>
      </w:r>
    </w:p>
    <w:p w:rsidR="00A846A4" w:rsidRDefault="00A846A4">
      <w:pPr>
        <w:widowControl w:val="0"/>
        <w:autoSpaceDE w:val="0"/>
        <w:autoSpaceDN w:val="0"/>
        <w:adjustRightInd w:val="0"/>
        <w:spacing w:after="0" w:line="3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Helvetica" w:hAnsi="Helvetica" w:cs="Helvetica"/>
          <w:sz w:val="13"/>
          <w:szCs w:val="13"/>
        </w:rPr>
        <w:t>4</w:t>
      </w:r>
    </w:p>
    <w:p w:rsidR="00A846A4" w:rsidRDefault="00A846A4">
      <w:pPr>
        <w:widowControl w:val="0"/>
        <w:autoSpaceDE w:val="0"/>
        <w:autoSpaceDN w:val="0"/>
        <w:adjustRightInd w:val="0"/>
        <w:spacing w:after="0" w:line="80"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120"/>
        <w:rPr>
          <w:rFonts w:ascii="Times New Roman" w:hAnsi="Times New Roman" w:cs="Amiri"/>
          <w:sz w:val="24"/>
          <w:szCs w:val="24"/>
        </w:rPr>
      </w:pPr>
      <w:r>
        <w:rPr>
          <w:rFonts w:ascii="Helvetica" w:hAnsi="Helvetica" w:cs="Helvetica"/>
          <w:sz w:val="13"/>
          <w:szCs w:val="13"/>
        </w:rPr>
        <w:t>2</w:t>
      </w:r>
    </w:p>
    <w:p w:rsidR="00A846A4" w:rsidRDefault="00A846A4">
      <w:pPr>
        <w:widowControl w:val="0"/>
        <w:autoSpaceDE w:val="0"/>
        <w:autoSpaceDN w:val="0"/>
        <w:adjustRightInd w:val="0"/>
        <w:spacing w:after="0" w:line="81"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120"/>
        <w:rPr>
          <w:rFonts w:ascii="Times New Roman" w:hAnsi="Times New Roman" w:cs="Amiri"/>
          <w:sz w:val="24"/>
          <w:szCs w:val="24"/>
        </w:rPr>
      </w:pPr>
      <w:r>
        <w:rPr>
          <w:rFonts w:ascii="Helvetica" w:hAnsi="Helvetica" w:cs="Helvetica"/>
          <w:sz w:val="13"/>
          <w:szCs w:val="13"/>
        </w:rPr>
        <w:t>0</w:t>
      </w:r>
    </w:p>
    <w:p w:rsidR="00A846A4" w:rsidRDefault="00A846A4">
      <w:pPr>
        <w:widowControl w:val="0"/>
        <w:autoSpaceDE w:val="0"/>
        <w:autoSpaceDN w:val="0"/>
        <w:adjustRightInd w:val="0"/>
        <w:spacing w:after="0" w:line="81"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40"/>
        <w:rPr>
          <w:rFonts w:ascii="Times New Roman" w:hAnsi="Times New Roman" w:cs="Amiri"/>
          <w:sz w:val="24"/>
          <w:szCs w:val="24"/>
        </w:rPr>
      </w:pPr>
      <w:r>
        <w:rPr>
          <w:rFonts w:ascii="Helvetica" w:hAnsi="Helvetica" w:cs="Helvetica"/>
          <w:sz w:val="13"/>
          <w:szCs w:val="13"/>
        </w:rPr>
        <w:t>−2</w:t>
      </w:r>
    </w:p>
    <w:p w:rsidR="00A846A4" w:rsidRDefault="00A846A4">
      <w:pPr>
        <w:widowControl w:val="0"/>
        <w:autoSpaceDE w:val="0"/>
        <w:autoSpaceDN w:val="0"/>
        <w:adjustRightInd w:val="0"/>
        <w:spacing w:after="0" w:line="81"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40"/>
        <w:rPr>
          <w:rFonts w:ascii="Times New Roman" w:hAnsi="Times New Roman" w:cs="Amiri"/>
          <w:sz w:val="24"/>
          <w:szCs w:val="24"/>
        </w:rPr>
      </w:pPr>
      <w:r>
        <w:rPr>
          <w:rFonts w:ascii="Helvetica" w:hAnsi="Helvetica" w:cs="Helvetica"/>
          <w:sz w:val="13"/>
          <w:szCs w:val="13"/>
        </w:rPr>
        <w:t>−4</w:t>
      </w:r>
    </w:p>
    <w:p w:rsidR="00A846A4" w:rsidRDefault="00A846A4">
      <w:pPr>
        <w:widowControl w:val="0"/>
        <w:autoSpaceDE w:val="0"/>
        <w:autoSpaceDN w:val="0"/>
        <w:adjustRightInd w:val="0"/>
        <w:spacing w:after="0" w:line="81"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40"/>
        <w:rPr>
          <w:rFonts w:ascii="Times New Roman" w:hAnsi="Times New Roman" w:cs="Amiri"/>
          <w:sz w:val="24"/>
          <w:szCs w:val="24"/>
        </w:rPr>
      </w:pPr>
      <w:r>
        <w:rPr>
          <w:rFonts w:ascii="Helvetica" w:hAnsi="Helvetica" w:cs="Helvetica"/>
          <w:sz w:val="13"/>
          <w:szCs w:val="13"/>
        </w:rPr>
        <w:t>−6</w:t>
      </w:r>
    </w:p>
    <w:p w:rsidR="00A846A4" w:rsidRDefault="00A846A4">
      <w:pPr>
        <w:widowControl w:val="0"/>
        <w:autoSpaceDE w:val="0"/>
        <w:autoSpaceDN w:val="0"/>
        <w:adjustRightInd w:val="0"/>
        <w:spacing w:after="0" w:line="87" w:lineRule="exact"/>
        <w:rPr>
          <w:rFonts w:ascii="Times New Roman" w:hAnsi="Times New Roman" w:cs="Amiri"/>
          <w:sz w:val="24"/>
          <w:szCs w:val="24"/>
        </w:rPr>
      </w:pPr>
    </w:p>
    <w:tbl>
      <w:tblPr>
        <w:tblW w:w="0" w:type="auto"/>
        <w:tblInd w:w="340" w:type="dxa"/>
        <w:tblLayout w:type="fixed"/>
        <w:tblCellMar>
          <w:left w:w="0" w:type="dxa"/>
          <w:right w:w="0" w:type="dxa"/>
        </w:tblCellMar>
        <w:tblLook w:val="0000" w:firstRow="0" w:lastRow="0" w:firstColumn="0" w:lastColumn="0" w:noHBand="0" w:noVBand="0"/>
      </w:tblPr>
      <w:tblGrid>
        <w:gridCol w:w="180"/>
        <w:gridCol w:w="280"/>
        <w:gridCol w:w="260"/>
        <w:gridCol w:w="280"/>
        <w:gridCol w:w="260"/>
        <w:gridCol w:w="280"/>
        <w:gridCol w:w="280"/>
        <w:gridCol w:w="180"/>
      </w:tblGrid>
      <w:tr w:rsidR="00A846A4">
        <w:trPr>
          <w:trHeight w:val="355"/>
        </w:trPr>
        <w:tc>
          <w:tcPr>
            <w:tcW w:w="1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rPr>
                <w:rFonts w:ascii="Times New Roman" w:hAnsi="Times New Roman" w:cs="Amiri"/>
                <w:sz w:val="24"/>
                <w:szCs w:val="24"/>
              </w:rPr>
            </w:pPr>
            <w:r>
              <w:rPr>
                <w:rFonts w:ascii="Helvetica" w:hAnsi="Helvetica" w:cs="Helvetica"/>
                <w:w w:val="82"/>
                <w:sz w:val="13"/>
                <w:szCs w:val="13"/>
              </w:rPr>
              <w:t>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5"/>
              <w:rPr>
                <w:rFonts w:ascii="Times New Roman" w:hAnsi="Times New Roman" w:cs="Amiri"/>
                <w:sz w:val="24"/>
                <w:szCs w:val="24"/>
              </w:rPr>
            </w:pPr>
            <w:r>
              <w:rPr>
                <w:rFonts w:ascii="Helvetica" w:hAnsi="Helvetica" w:cs="Helvetica"/>
                <w:w w:val="90"/>
                <w:sz w:val="13"/>
                <w:szCs w:val="13"/>
              </w:rPr>
              <w:t>1−2</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5"/>
              <w:rPr>
                <w:rFonts w:ascii="Times New Roman" w:hAnsi="Times New Roman" w:cs="Amiri"/>
                <w:sz w:val="24"/>
                <w:szCs w:val="24"/>
              </w:rPr>
            </w:pPr>
            <w:r>
              <w:rPr>
                <w:rFonts w:ascii="Helvetica" w:hAnsi="Helvetica" w:cs="Helvetica"/>
                <w:w w:val="90"/>
                <w:sz w:val="13"/>
                <w:szCs w:val="13"/>
              </w:rPr>
              <w:t>3−4</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6"/>
              <w:rPr>
                <w:rFonts w:ascii="Times New Roman" w:hAnsi="Times New Roman" w:cs="Amiri"/>
                <w:sz w:val="24"/>
                <w:szCs w:val="24"/>
              </w:rPr>
            </w:pPr>
            <w:r>
              <w:rPr>
                <w:rFonts w:ascii="Helvetica" w:hAnsi="Helvetica" w:cs="Helvetica"/>
                <w:w w:val="90"/>
                <w:sz w:val="13"/>
                <w:szCs w:val="13"/>
              </w:rPr>
              <w:t>5−6</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7"/>
              <w:rPr>
                <w:rFonts w:ascii="Times New Roman" w:hAnsi="Times New Roman" w:cs="Amiri"/>
                <w:sz w:val="24"/>
                <w:szCs w:val="24"/>
              </w:rPr>
            </w:pPr>
            <w:r>
              <w:rPr>
                <w:rFonts w:ascii="Helvetica" w:hAnsi="Helvetica" w:cs="Helvetica"/>
                <w:w w:val="90"/>
                <w:sz w:val="13"/>
                <w:szCs w:val="13"/>
              </w:rPr>
              <w:t>7−8</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8"/>
              <w:rPr>
                <w:rFonts w:ascii="Times New Roman" w:hAnsi="Times New Roman" w:cs="Amiri"/>
                <w:sz w:val="24"/>
                <w:szCs w:val="24"/>
              </w:rPr>
            </w:pPr>
            <w:r>
              <w:rPr>
                <w:rFonts w:ascii="Helvetica" w:hAnsi="Helvetica" w:cs="Helvetica"/>
                <w:w w:val="95"/>
                <w:sz w:val="13"/>
                <w:szCs w:val="13"/>
              </w:rPr>
              <w:t>9−10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8"/>
              <w:rPr>
                <w:rFonts w:ascii="Times New Roman" w:hAnsi="Times New Roman" w:cs="Amiri"/>
                <w:sz w:val="24"/>
                <w:szCs w:val="24"/>
              </w:rPr>
            </w:pPr>
            <w:r>
              <w:rPr>
                <w:rFonts w:ascii="Helvetica" w:hAnsi="Helvetica" w:cs="Helvetica"/>
                <w:w w:val="95"/>
                <w:sz w:val="13"/>
                <w:szCs w:val="13"/>
              </w:rPr>
              <w:t>11−12</w:t>
            </w:r>
          </w:p>
        </w:tc>
        <w:tc>
          <w:tcPr>
            <w:tcW w:w="1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31"/>
              <w:rPr>
                <w:rFonts w:ascii="Times New Roman" w:hAnsi="Times New Roman" w:cs="Amiri"/>
                <w:sz w:val="24"/>
                <w:szCs w:val="24"/>
              </w:rPr>
            </w:pPr>
            <w:r>
              <w:rPr>
                <w:rFonts w:ascii="Helvetica" w:hAnsi="Helvetica" w:cs="Helvetica"/>
                <w:w w:val="92"/>
                <w:sz w:val="13"/>
                <w:szCs w:val="13"/>
              </w:rPr>
              <w:t>13−14</w:t>
            </w:r>
          </w:p>
        </w:tc>
      </w:tr>
    </w:tbl>
    <w:p w:rsidR="00A846A4" w:rsidRDefault="00C45CDB">
      <w:pPr>
        <w:widowControl w:val="0"/>
        <w:autoSpaceDE w:val="0"/>
        <w:autoSpaceDN w:val="0"/>
        <w:adjustRightInd w:val="0"/>
        <w:spacing w:after="0" w:line="157" w:lineRule="exact"/>
        <w:rPr>
          <w:rFonts w:ascii="Times New Roman" w:hAnsi="Times New Roman" w:cs="Amiri"/>
          <w:sz w:val="24"/>
          <w:szCs w:val="24"/>
        </w:rPr>
      </w:pPr>
      <w:r>
        <w:rPr>
          <w:rFonts w:ascii="Times New Roman" w:hAnsi="Times New Roman" w:cs="Amiri"/>
          <w:sz w:val="24"/>
          <w:szCs w:val="24"/>
        </w:rPr>
        <w:br w:type="column"/>
      </w:r>
    </w:p>
    <w:p w:rsidR="00A846A4" w:rsidRDefault="00A846A4">
      <w:pPr>
        <w:widowControl w:val="0"/>
        <w:autoSpaceDE w:val="0"/>
        <w:autoSpaceDN w:val="0"/>
        <w:adjustRightInd w:val="0"/>
        <w:spacing w:after="0" w:line="1" w:lineRule="exact"/>
        <w:rPr>
          <w:rFonts w:ascii="Times New Roman" w:hAnsi="Times New Roman" w:cs="Amiri"/>
          <w:sz w:val="2"/>
          <w:szCs w:val="2"/>
        </w:rPr>
      </w:pPr>
    </w:p>
    <w:tbl>
      <w:tblPr>
        <w:tblW w:w="0" w:type="auto"/>
        <w:tblInd w:w="40" w:type="dxa"/>
        <w:tblLayout w:type="fixed"/>
        <w:tblCellMar>
          <w:left w:w="0" w:type="dxa"/>
          <w:right w:w="0" w:type="dxa"/>
        </w:tblCellMar>
        <w:tblLook w:val="0000" w:firstRow="0" w:lastRow="0" w:firstColumn="0" w:lastColumn="0" w:noHBand="0" w:noVBand="0"/>
      </w:tblPr>
      <w:tblGrid>
        <w:gridCol w:w="2180"/>
        <w:gridCol w:w="2080"/>
      </w:tblGrid>
      <w:tr w:rsidR="00A846A4">
        <w:trPr>
          <w:trHeight w:val="161"/>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95"/>
              <w:jc w:val="right"/>
              <w:rPr>
                <w:rFonts w:ascii="Times New Roman" w:hAnsi="Times New Roman" w:cs="Amiri"/>
                <w:sz w:val="24"/>
                <w:szCs w:val="24"/>
              </w:rPr>
            </w:pPr>
            <w:r>
              <w:rPr>
                <w:rFonts w:ascii="Helvetica" w:hAnsi="Helvetica" w:cs="Helvetica"/>
                <w:sz w:val="14"/>
                <w:szCs w:val="14"/>
              </w:rPr>
              <w:t>Smoking</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Helvetica" w:hAnsi="Helvetica" w:cs="Helvetica"/>
                <w:sz w:val="14"/>
                <w:szCs w:val="14"/>
              </w:rPr>
              <w:t>Alcohol</w:t>
            </w:r>
          </w:p>
        </w:tc>
      </w:tr>
      <w:tr w:rsidR="00A846A4">
        <w:trPr>
          <w:trHeight w:val="251"/>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sz w:val="13"/>
                <w:szCs w:val="13"/>
              </w:rPr>
              <w:t>.6</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35"/>
              <w:jc w:val="right"/>
              <w:rPr>
                <w:rFonts w:ascii="Times New Roman" w:hAnsi="Times New Roman" w:cs="Amiri"/>
                <w:sz w:val="24"/>
                <w:szCs w:val="24"/>
              </w:rPr>
            </w:pPr>
            <w:r>
              <w:rPr>
                <w:rFonts w:ascii="Helvetica" w:hAnsi="Helvetica" w:cs="Helvetica"/>
                <w:sz w:val="13"/>
                <w:szCs w:val="13"/>
              </w:rPr>
              <w:t>1</w:t>
            </w:r>
          </w:p>
        </w:tc>
      </w:tr>
      <w:tr w:rsidR="00A846A4">
        <w:trPr>
          <w:trHeight w:val="176"/>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sz w:val="13"/>
                <w:szCs w:val="13"/>
              </w:rPr>
              <w:t>.4</w:t>
            </w:r>
          </w:p>
        </w:tc>
        <w:tc>
          <w:tcPr>
            <w:tcW w:w="2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r>
      <w:tr w:rsidR="00A846A4">
        <w:trPr>
          <w:trHeight w:val="184"/>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sz w:val="13"/>
                <w:szCs w:val="13"/>
              </w:rPr>
              <w:t>.2</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35"/>
              <w:jc w:val="right"/>
              <w:rPr>
                <w:rFonts w:ascii="Times New Roman" w:hAnsi="Times New Roman" w:cs="Amiri"/>
                <w:sz w:val="24"/>
                <w:szCs w:val="24"/>
              </w:rPr>
            </w:pPr>
            <w:r>
              <w:rPr>
                <w:rFonts w:ascii="Helvetica" w:hAnsi="Helvetica" w:cs="Helvetica"/>
                <w:sz w:val="13"/>
                <w:szCs w:val="13"/>
              </w:rPr>
              <w:t>.5</w:t>
            </w:r>
          </w:p>
        </w:tc>
      </w:tr>
      <w:tr w:rsidR="00A846A4">
        <w:trPr>
          <w:trHeight w:val="178"/>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sz w:val="13"/>
                <w:szCs w:val="13"/>
              </w:rPr>
              <w:t>0</w:t>
            </w:r>
          </w:p>
        </w:tc>
        <w:tc>
          <w:tcPr>
            <w:tcW w:w="2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r>
      <w:tr w:rsidR="00A846A4">
        <w:trPr>
          <w:trHeight w:val="182"/>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w w:val="86"/>
                <w:sz w:val="13"/>
                <w:szCs w:val="13"/>
              </w:rPr>
              <w:t>−.2</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35"/>
              <w:jc w:val="right"/>
              <w:rPr>
                <w:rFonts w:ascii="Times New Roman" w:hAnsi="Times New Roman" w:cs="Amiri"/>
                <w:sz w:val="24"/>
                <w:szCs w:val="24"/>
              </w:rPr>
            </w:pPr>
            <w:r>
              <w:rPr>
                <w:rFonts w:ascii="Helvetica" w:hAnsi="Helvetica" w:cs="Helvetica"/>
                <w:sz w:val="13"/>
                <w:szCs w:val="13"/>
              </w:rPr>
              <w:t>0</w:t>
            </w:r>
          </w:p>
        </w:tc>
      </w:tr>
      <w:tr w:rsidR="00A846A4">
        <w:trPr>
          <w:trHeight w:val="179"/>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w w:val="86"/>
                <w:sz w:val="13"/>
                <w:szCs w:val="13"/>
              </w:rPr>
              <w:t>−.4</w:t>
            </w:r>
          </w:p>
        </w:tc>
        <w:tc>
          <w:tcPr>
            <w:tcW w:w="2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r>
      <w:tr w:rsidR="00A846A4">
        <w:trPr>
          <w:trHeight w:val="181"/>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w w:val="86"/>
                <w:sz w:val="13"/>
                <w:szCs w:val="13"/>
              </w:rPr>
              <w:t>−.6</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35"/>
              <w:jc w:val="right"/>
              <w:rPr>
                <w:rFonts w:ascii="Times New Roman" w:hAnsi="Times New Roman" w:cs="Amiri"/>
                <w:sz w:val="24"/>
                <w:szCs w:val="24"/>
              </w:rPr>
            </w:pPr>
            <w:r>
              <w:rPr>
                <w:rFonts w:ascii="Helvetica" w:hAnsi="Helvetica" w:cs="Helvetica"/>
                <w:sz w:val="13"/>
                <w:szCs w:val="13"/>
              </w:rPr>
              <w:t>−.5</w:t>
            </w:r>
          </w:p>
        </w:tc>
      </w:tr>
      <w:tr w:rsidR="00A846A4">
        <w:trPr>
          <w:trHeight w:val="269"/>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35"/>
              <w:jc w:val="right"/>
              <w:rPr>
                <w:rFonts w:ascii="Times New Roman" w:hAnsi="Times New Roman" w:cs="Amiri"/>
                <w:sz w:val="24"/>
                <w:szCs w:val="24"/>
              </w:rPr>
            </w:pPr>
            <w:r>
              <w:rPr>
                <w:rFonts w:ascii="Helvetica" w:hAnsi="Helvetica" w:cs="Helvetica"/>
                <w:sz w:val="14"/>
                <w:szCs w:val="14"/>
              </w:rPr>
              <w:t>Waist (cm)</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5"/>
              <w:jc w:val="right"/>
              <w:rPr>
                <w:rFonts w:ascii="Times New Roman" w:hAnsi="Times New Roman" w:cs="Amiri"/>
                <w:sz w:val="24"/>
                <w:szCs w:val="24"/>
              </w:rPr>
            </w:pPr>
            <w:r>
              <w:rPr>
                <w:rFonts w:ascii="Helvetica" w:hAnsi="Helvetica" w:cs="Helvetica"/>
                <w:sz w:val="14"/>
                <w:szCs w:val="14"/>
              </w:rPr>
              <w:t>Kcal</w:t>
            </w:r>
          </w:p>
        </w:tc>
      </w:tr>
    </w:tbl>
    <w:p w:rsidR="00A846A4" w:rsidRDefault="00622E34">
      <w:pPr>
        <w:widowControl w:val="0"/>
        <w:autoSpaceDE w:val="0"/>
        <w:autoSpaceDN w:val="0"/>
        <w:adjustRightInd w:val="0"/>
        <w:spacing w:after="0" w:line="35" w:lineRule="exact"/>
        <w:rPr>
          <w:rFonts w:ascii="Times New Roman" w:hAnsi="Times New Roman" w:cs="Amiri"/>
          <w:sz w:val="24"/>
          <w:szCs w:val="24"/>
        </w:rPr>
      </w:pPr>
      <w:r>
        <w:rPr>
          <w:noProof/>
        </w:rPr>
        <w:drawing>
          <wp:anchor distT="0" distB="0" distL="114300" distR="114300" simplePos="0" relativeHeight="251664384" behindDoc="1" locked="0" layoutInCell="0" allowOverlap="1" wp14:anchorId="55F56A62" wp14:editId="42FF14E2">
            <wp:simplePos x="0" y="0"/>
            <wp:positionH relativeFrom="column">
              <wp:posOffset>158115</wp:posOffset>
            </wp:positionH>
            <wp:positionV relativeFrom="paragraph">
              <wp:posOffset>-96520</wp:posOffset>
            </wp:positionV>
            <wp:extent cx="3110865" cy="981075"/>
            <wp:effectExtent l="1905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110865" cy="981075"/>
                    </a:xfrm>
                    <a:prstGeom prst="rect">
                      <a:avLst/>
                    </a:prstGeom>
                    <a:noFill/>
                  </pic:spPr>
                </pic:pic>
              </a:graphicData>
            </a:graphic>
          </wp:anchor>
        </w:drawing>
      </w:r>
    </w:p>
    <w:tbl>
      <w:tblPr>
        <w:tblW w:w="0" w:type="auto"/>
        <w:tblLayout w:type="fixed"/>
        <w:tblCellMar>
          <w:left w:w="0" w:type="dxa"/>
          <w:right w:w="0" w:type="dxa"/>
        </w:tblCellMar>
        <w:tblLook w:val="0000" w:firstRow="0" w:lastRow="0" w:firstColumn="0" w:lastColumn="0" w:noHBand="0" w:noVBand="0"/>
      </w:tblPr>
      <w:tblGrid>
        <w:gridCol w:w="1420"/>
        <w:gridCol w:w="1480"/>
        <w:gridCol w:w="20"/>
      </w:tblGrid>
      <w:tr w:rsidR="00A846A4">
        <w:trPr>
          <w:trHeight w:val="149"/>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137"/>
              <w:jc w:val="right"/>
              <w:rPr>
                <w:rFonts w:ascii="Times New Roman" w:hAnsi="Times New Roman" w:cs="Amiri"/>
                <w:sz w:val="24"/>
                <w:szCs w:val="24"/>
              </w:rPr>
            </w:pPr>
            <w:r>
              <w:rPr>
                <w:rFonts w:ascii="Helvetica" w:hAnsi="Helvetica" w:cs="Helvetica"/>
                <w:sz w:val="13"/>
                <w:szCs w:val="13"/>
              </w:rPr>
              <w:t>10</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Helvetica" w:hAnsi="Helvetica" w:cs="Helvetica"/>
                <w:sz w:val="13"/>
                <w:szCs w:val="13"/>
              </w:rPr>
              <w:t>400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5"/>
        </w:trPr>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137"/>
              <w:jc w:val="right"/>
              <w:rPr>
                <w:rFonts w:ascii="Times New Roman" w:hAnsi="Times New Roman" w:cs="Amiri"/>
                <w:sz w:val="24"/>
                <w:szCs w:val="24"/>
              </w:rPr>
            </w:pPr>
            <w:r>
              <w:rPr>
                <w:rFonts w:ascii="Helvetica" w:hAnsi="Helvetica" w:cs="Helvetica"/>
                <w:sz w:val="13"/>
                <w:szCs w:val="13"/>
              </w:rPr>
              <w:t>5</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Helvetica" w:hAnsi="Helvetica" w:cs="Helvetica"/>
                <w:sz w:val="13"/>
                <w:szCs w:val="13"/>
              </w:rPr>
              <w:t>200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4"/>
        </w:trPr>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41"/>
        </w:trPr>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137"/>
              <w:jc w:val="right"/>
              <w:rPr>
                <w:rFonts w:ascii="Times New Roman" w:hAnsi="Times New Roman" w:cs="Amiri"/>
                <w:sz w:val="24"/>
                <w:szCs w:val="24"/>
              </w:rPr>
            </w:pPr>
            <w:r>
              <w:rPr>
                <w:rFonts w:ascii="Helvetica" w:hAnsi="Helvetica" w:cs="Helvetica"/>
                <w:sz w:val="13"/>
                <w:szCs w:val="13"/>
              </w:rPr>
              <w:t>0</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141" w:lineRule="exact"/>
              <w:jc w:val="right"/>
              <w:rPr>
                <w:rFonts w:ascii="Times New Roman" w:hAnsi="Times New Roman" w:cs="Amiri"/>
                <w:sz w:val="24"/>
                <w:szCs w:val="24"/>
              </w:rPr>
            </w:pPr>
            <w:r>
              <w:rPr>
                <w:rFonts w:ascii="Helvetica" w:hAnsi="Helvetica" w:cs="Helvetica"/>
                <w:sz w:val="13"/>
                <w:szCs w:val="13"/>
              </w:rPr>
              <w:t>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89"/>
        </w:trPr>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1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jc w:val="right"/>
              <w:rPr>
                <w:rFonts w:ascii="Times New Roman" w:hAnsi="Times New Roman" w:cs="Amiri"/>
                <w:sz w:val="24"/>
                <w:szCs w:val="24"/>
              </w:rPr>
            </w:pPr>
            <w:r>
              <w:rPr>
                <w:rFonts w:ascii="Helvetica" w:hAnsi="Helvetica" w:cs="Helvetica"/>
                <w:sz w:val="13"/>
                <w:szCs w:val="13"/>
              </w:rPr>
              <w:t>−200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96"/>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1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33"/>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133" w:lineRule="exact"/>
              <w:ind w:right="1137"/>
              <w:jc w:val="right"/>
              <w:rPr>
                <w:rFonts w:ascii="Times New Roman" w:hAnsi="Times New Roman" w:cs="Amiri"/>
                <w:sz w:val="24"/>
                <w:szCs w:val="24"/>
              </w:rPr>
            </w:pPr>
            <w:r>
              <w:rPr>
                <w:rFonts w:ascii="Helvetica" w:hAnsi="Helvetica" w:cs="Helvetica"/>
                <w:sz w:val="13"/>
                <w:szCs w:val="13"/>
              </w:rPr>
              <w:t>−5</w:t>
            </w:r>
          </w:p>
        </w:tc>
        <w:tc>
          <w:tcPr>
            <w:tcW w:w="1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jc w:val="right"/>
              <w:rPr>
                <w:rFonts w:ascii="Times New Roman" w:hAnsi="Times New Roman" w:cs="Amiri"/>
                <w:sz w:val="24"/>
                <w:szCs w:val="24"/>
              </w:rPr>
            </w:pPr>
            <w:r>
              <w:rPr>
                <w:rFonts w:ascii="Helvetica" w:hAnsi="Helvetica" w:cs="Helvetica"/>
                <w:sz w:val="13"/>
                <w:szCs w:val="13"/>
              </w:rPr>
              <w:t>−400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5"/>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137"/>
              <w:jc w:val="right"/>
              <w:rPr>
                <w:rFonts w:ascii="Times New Roman" w:hAnsi="Times New Roman" w:cs="Amiri"/>
                <w:sz w:val="24"/>
                <w:szCs w:val="24"/>
              </w:rPr>
            </w:pPr>
            <w:r>
              <w:rPr>
                <w:rFonts w:ascii="Helvetica" w:hAnsi="Helvetica" w:cs="Helvetica"/>
                <w:w w:val="90"/>
                <w:sz w:val="13"/>
                <w:szCs w:val="13"/>
              </w:rPr>
              <w:t>−10</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jc w:val="right"/>
              <w:rPr>
                <w:rFonts w:ascii="Times New Roman" w:hAnsi="Times New Roman" w:cs="Amiri"/>
                <w:sz w:val="24"/>
                <w:szCs w:val="24"/>
              </w:rPr>
            </w:pPr>
            <w:r>
              <w:rPr>
                <w:rFonts w:ascii="Helvetica" w:hAnsi="Helvetica" w:cs="Helvetica"/>
                <w:sz w:val="13"/>
                <w:szCs w:val="13"/>
              </w:rPr>
              <w:t>−600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5"/>
        </w:trPr>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137"/>
              <w:jc w:val="right"/>
              <w:rPr>
                <w:rFonts w:ascii="Times New Roman" w:hAnsi="Times New Roman" w:cs="Amiri"/>
                <w:sz w:val="24"/>
                <w:szCs w:val="24"/>
              </w:rPr>
            </w:pPr>
            <w:r>
              <w:rPr>
                <w:rFonts w:ascii="Helvetica" w:hAnsi="Helvetica" w:cs="Helvetica"/>
                <w:w w:val="90"/>
                <w:sz w:val="13"/>
                <w:szCs w:val="13"/>
              </w:rPr>
              <w:t>−15</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jc w:val="right"/>
              <w:rPr>
                <w:rFonts w:ascii="Times New Roman" w:hAnsi="Times New Roman" w:cs="Amiri"/>
                <w:sz w:val="24"/>
                <w:szCs w:val="24"/>
              </w:rPr>
            </w:pPr>
            <w:r>
              <w:rPr>
                <w:rFonts w:ascii="Helvetica" w:hAnsi="Helvetica" w:cs="Helvetica"/>
                <w:sz w:val="13"/>
                <w:szCs w:val="13"/>
              </w:rPr>
              <w:t>−800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7"/>
        </w:trPr>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0" w:lineRule="exact"/>
              <w:rPr>
                <w:rFonts w:ascii="Times New Roman" w:hAnsi="Times New Roman" w:cs="Amiri"/>
                <w:sz w:val="2"/>
                <w:szCs w:val="2"/>
              </w:rPr>
            </w:pPr>
          </w:p>
        </w:tc>
      </w:tr>
    </w:tbl>
    <w:p w:rsidR="00A846A4" w:rsidRDefault="00A846A4">
      <w:pPr>
        <w:widowControl w:val="0"/>
        <w:autoSpaceDE w:val="0"/>
        <w:autoSpaceDN w:val="0"/>
        <w:adjustRightInd w:val="0"/>
        <w:spacing w:after="0" w:line="86" w:lineRule="exact"/>
        <w:rPr>
          <w:rFonts w:ascii="Times New Roman" w:hAnsi="Times New Roman" w:cs="Amiri"/>
          <w:sz w:val="24"/>
          <w:szCs w:val="24"/>
        </w:rPr>
      </w:pPr>
    </w:p>
    <w:tbl>
      <w:tblPr>
        <w:tblW w:w="0" w:type="auto"/>
        <w:tblInd w:w="380" w:type="dxa"/>
        <w:tblLayout w:type="fixed"/>
        <w:tblCellMar>
          <w:left w:w="0" w:type="dxa"/>
          <w:right w:w="0" w:type="dxa"/>
        </w:tblCellMar>
        <w:tblLook w:val="0000" w:firstRow="0" w:lastRow="0" w:firstColumn="0" w:lastColumn="0" w:noHBand="0" w:noVBand="0"/>
      </w:tblPr>
      <w:tblGrid>
        <w:gridCol w:w="180"/>
        <w:gridCol w:w="280"/>
        <w:gridCol w:w="260"/>
        <w:gridCol w:w="280"/>
        <w:gridCol w:w="280"/>
        <w:gridCol w:w="260"/>
        <w:gridCol w:w="280"/>
        <w:gridCol w:w="520"/>
        <w:gridCol w:w="520"/>
        <w:gridCol w:w="280"/>
        <w:gridCol w:w="260"/>
        <w:gridCol w:w="280"/>
        <w:gridCol w:w="280"/>
        <w:gridCol w:w="260"/>
        <w:gridCol w:w="280"/>
        <w:gridCol w:w="180"/>
      </w:tblGrid>
      <w:tr w:rsidR="00A846A4">
        <w:trPr>
          <w:trHeight w:val="355"/>
        </w:trPr>
        <w:tc>
          <w:tcPr>
            <w:tcW w:w="1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rPr>
                <w:rFonts w:ascii="Times New Roman" w:hAnsi="Times New Roman" w:cs="Amiri"/>
                <w:sz w:val="24"/>
                <w:szCs w:val="24"/>
              </w:rPr>
            </w:pPr>
            <w:r>
              <w:rPr>
                <w:rFonts w:ascii="Helvetica" w:hAnsi="Helvetica" w:cs="Helvetica"/>
                <w:w w:val="82"/>
                <w:sz w:val="13"/>
                <w:szCs w:val="13"/>
              </w:rPr>
              <w:t>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7"/>
              <w:rPr>
                <w:rFonts w:ascii="Times New Roman" w:hAnsi="Times New Roman" w:cs="Amiri"/>
                <w:sz w:val="24"/>
                <w:szCs w:val="24"/>
              </w:rPr>
            </w:pPr>
            <w:r>
              <w:rPr>
                <w:rFonts w:ascii="Helvetica" w:hAnsi="Helvetica" w:cs="Helvetica"/>
                <w:w w:val="90"/>
                <w:sz w:val="13"/>
                <w:szCs w:val="13"/>
              </w:rPr>
              <w:t>1−2</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8"/>
              <w:rPr>
                <w:rFonts w:ascii="Times New Roman" w:hAnsi="Times New Roman" w:cs="Amiri"/>
                <w:sz w:val="24"/>
                <w:szCs w:val="24"/>
              </w:rPr>
            </w:pPr>
            <w:r>
              <w:rPr>
                <w:rFonts w:ascii="Helvetica" w:hAnsi="Helvetica" w:cs="Helvetica"/>
                <w:w w:val="90"/>
                <w:sz w:val="13"/>
                <w:szCs w:val="13"/>
              </w:rPr>
              <w:t>3−4</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9"/>
              <w:rPr>
                <w:rFonts w:ascii="Times New Roman" w:hAnsi="Times New Roman" w:cs="Amiri"/>
                <w:sz w:val="24"/>
                <w:szCs w:val="24"/>
              </w:rPr>
            </w:pPr>
            <w:r>
              <w:rPr>
                <w:rFonts w:ascii="Helvetica" w:hAnsi="Helvetica" w:cs="Helvetica"/>
                <w:w w:val="90"/>
                <w:sz w:val="13"/>
                <w:szCs w:val="13"/>
              </w:rPr>
              <w:t>5−6</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9"/>
              <w:rPr>
                <w:rFonts w:ascii="Times New Roman" w:hAnsi="Times New Roman" w:cs="Amiri"/>
                <w:sz w:val="24"/>
                <w:szCs w:val="24"/>
              </w:rPr>
            </w:pPr>
            <w:r>
              <w:rPr>
                <w:rFonts w:ascii="Helvetica" w:hAnsi="Helvetica" w:cs="Helvetica"/>
                <w:w w:val="90"/>
                <w:sz w:val="13"/>
                <w:szCs w:val="13"/>
              </w:rPr>
              <w:t>7−8</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0"/>
              <w:rPr>
                <w:rFonts w:ascii="Times New Roman" w:hAnsi="Times New Roman" w:cs="Amiri"/>
                <w:sz w:val="24"/>
                <w:szCs w:val="24"/>
              </w:rPr>
            </w:pPr>
            <w:r>
              <w:rPr>
                <w:rFonts w:ascii="Helvetica" w:hAnsi="Helvetica" w:cs="Helvetica"/>
                <w:w w:val="95"/>
                <w:sz w:val="13"/>
                <w:szCs w:val="13"/>
              </w:rPr>
              <w:t>9−10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1"/>
              <w:rPr>
                <w:rFonts w:ascii="Times New Roman" w:hAnsi="Times New Roman" w:cs="Amiri"/>
                <w:sz w:val="24"/>
                <w:szCs w:val="24"/>
              </w:rPr>
            </w:pPr>
            <w:r>
              <w:rPr>
                <w:rFonts w:ascii="Helvetica" w:hAnsi="Helvetica" w:cs="Helvetica"/>
                <w:w w:val="95"/>
                <w:sz w:val="13"/>
                <w:szCs w:val="13"/>
              </w:rPr>
              <w:t>11−12</w:t>
            </w:r>
          </w:p>
        </w:tc>
        <w:tc>
          <w:tcPr>
            <w:tcW w:w="5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1"/>
              <w:rPr>
                <w:rFonts w:ascii="Times New Roman" w:hAnsi="Times New Roman" w:cs="Amiri"/>
                <w:sz w:val="24"/>
                <w:szCs w:val="24"/>
              </w:rPr>
            </w:pPr>
            <w:r>
              <w:rPr>
                <w:rFonts w:ascii="Helvetica" w:hAnsi="Helvetica" w:cs="Helvetica"/>
                <w:w w:val="92"/>
                <w:sz w:val="13"/>
                <w:szCs w:val="13"/>
              </w:rPr>
              <w:t>13−14</w:t>
            </w:r>
          </w:p>
        </w:tc>
        <w:tc>
          <w:tcPr>
            <w:tcW w:w="5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rPr>
                <w:rFonts w:ascii="Times New Roman" w:hAnsi="Times New Roman" w:cs="Amiri"/>
                <w:sz w:val="24"/>
                <w:szCs w:val="24"/>
              </w:rPr>
            </w:pPr>
            <w:r>
              <w:rPr>
                <w:rFonts w:ascii="Helvetica" w:hAnsi="Helvetica" w:cs="Helvetica"/>
                <w:w w:val="82"/>
                <w:sz w:val="13"/>
                <w:szCs w:val="13"/>
              </w:rPr>
              <w:t>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6"/>
              <w:rPr>
                <w:rFonts w:ascii="Times New Roman" w:hAnsi="Times New Roman" w:cs="Amiri"/>
                <w:sz w:val="24"/>
                <w:szCs w:val="24"/>
              </w:rPr>
            </w:pPr>
            <w:r>
              <w:rPr>
                <w:rFonts w:ascii="Helvetica" w:hAnsi="Helvetica" w:cs="Helvetica"/>
                <w:w w:val="90"/>
                <w:sz w:val="13"/>
                <w:szCs w:val="13"/>
              </w:rPr>
              <w:t>1−2</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7"/>
              <w:rPr>
                <w:rFonts w:ascii="Times New Roman" w:hAnsi="Times New Roman" w:cs="Amiri"/>
                <w:sz w:val="24"/>
                <w:szCs w:val="24"/>
              </w:rPr>
            </w:pPr>
            <w:r>
              <w:rPr>
                <w:rFonts w:ascii="Helvetica" w:hAnsi="Helvetica" w:cs="Helvetica"/>
                <w:w w:val="90"/>
                <w:sz w:val="13"/>
                <w:szCs w:val="13"/>
              </w:rPr>
              <w:t>3−4</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8"/>
              <w:rPr>
                <w:rFonts w:ascii="Times New Roman" w:hAnsi="Times New Roman" w:cs="Amiri"/>
                <w:sz w:val="24"/>
                <w:szCs w:val="24"/>
              </w:rPr>
            </w:pPr>
            <w:r>
              <w:rPr>
                <w:rFonts w:ascii="Helvetica" w:hAnsi="Helvetica" w:cs="Helvetica"/>
                <w:w w:val="90"/>
                <w:sz w:val="13"/>
                <w:szCs w:val="13"/>
              </w:rPr>
              <w:t>5−6</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88"/>
              <w:rPr>
                <w:rFonts w:ascii="Times New Roman" w:hAnsi="Times New Roman" w:cs="Amiri"/>
                <w:sz w:val="24"/>
                <w:szCs w:val="24"/>
              </w:rPr>
            </w:pPr>
            <w:r>
              <w:rPr>
                <w:rFonts w:ascii="Helvetica" w:hAnsi="Helvetica" w:cs="Helvetica"/>
                <w:w w:val="90"/>
                <w:sz w:val="13"/>
                <w:szCs w:val="13"/>
              </w:rPr>
              <w:t>7−8</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79"/>
              <w:rPr>
                <w:rFonts w:ascii="Times New Roman" w:hAnsi="Times New Roman" w:cs="Amiri"/>
                <w:sz w:val="24"/>
                <w:szCs w:val="24"/>
              </w:rPr>
            </w:pPr>
            <w:r>
              <w:rPr>
                <w:rFonts w:ascii="Helvetica" w:hAnsi="Helvetica" w:cs="Helvetica"/>
                <w:w w:val="95"/>
                <w:sz w:val="13"/>
                <w:szCs w:val="13"/>
              </w:rPr>
              <w:t>9−10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0"/>
              <w:rPr>
                <w:rFonts w:ascii="Times New Roman" w:hAnsi="Times New Roman" w:cs="Amiri"/>
                <w:sz w:val="24"/>
                <w:szCs w:val="24"/>
              </w:rPr>
            </w:pPr>
            <w:r>
              <w:rPr>
                <w:rFonts w:ascii="Helvetica" w:hAnsi="Helvetica" w:cs="Helvetica"/>
                <w:w w:val="95"/>
                <w:sz w:val="13"/>
                <w:szCs w:val="13"/>
              </w:rPr>
              <w:t>11−12</w:t>
            </w:r>
          </w:p>
        </w:tc>
        <w:tc>
          <w:tcPr>
            <w:tcW w:w="1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89" w:lineRule="auto"/>
              <w:ind w:left="80"/>
              <w:rPr>
                <w:rFonts w:ascii="Times New Roman" w:hAnsi="Times New Roman" w:cs="Amiri"/>
                <w:sz w:val="24"/>
                <w:szCs w:val="24"/>
              </w:rPr>
            </w:pPr>
            <w:r>
              <w:rPr>
                <w:rFonts w:ascii="Helvetica" w:hAnsi="Helvetica" w:cs="Helvetica"/>
                <w:sz w:val="11"/>
                <w:szCs w:val="11"/>
              </w:rPr>
              <w:t>13−14</w:t>
            </w:r>
          </w:p>
        </w:tc>
      </w:tr>
    </w:tbl>
    <w:p w:rsidR="00A846A4" w:rsidRDefault="00A846A4">
      <w:pPr>
        <w:widowControl w:val="0"/>
        <w:autoSpaceDE w:val="0"/>
        <w:autoSpaceDN w:val="0"/>
        <w:adjustRightInd w:val="0"/>
        <w:spacing w:after="0" w:line="62"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140"/>
        <w:rPr>
          <w:rFonts w:ascii="Times New Roman" w:hAnsi="Times New Roman" w:cs="Amiri"/>
          <w:sz w:val="24"/>
          <w:szCs w:val="24"/>
        </w:rPr>
      </w:pPr>
      <w:r>
        <w:rPr>
          <w:rFonts w:ascii="Helvetica" w:hAnsi="Helvetica" w:cs="Helvetica"/>
          <w:sz w:val="16"/>
          <w:szCs w:val="16"/>
        </w:rPr>
        <w:t>Years after diagnosis</w:t>
      </w:r>
    </w:p>
    <w:p w:rsidR="00A846A4" w:rsidRDefault="00D57E25">
      <w:pPr>
        <w:widowControl w:val="0"/>
        <w:autoSpaceDE w:val="0"/>
        <w:autoSpaceDN w:val="0"/>
        <w:adjustRightInd w:val="0"/>
        <w:spacing w:after="0" w:line="121" w:lineRule="exact"/>
        <w:rPr>
          <w:rFonts w:ascii="Times New Roman" w:hAnsi="Times New Roman" w:cs="Amiri"/>
          <w:sz w:val="24"/>
          <w:szCs w:val="24"/>
        </w:rPr>
      </w:pPr>
      <w:r>
        <w:rPr>
          <w:noProof/>
        </w:rPr>
        <mc:AlternateContent>
          <mc:Choice Requires="wps">
            <w:drawing>
              <wp:anchor distT="0" distB="0" distL="114300" distR="114300" simplePos="0" relativeHeight="251665408" behindDoc="1" locked="0" layoutInCell="0" allowOverlap="1" wp14:anchorId="4ED0EF6D" wp14:editId="407E13D2">
                <wp:simplePos x="0" y="0"/>
                <wp:positionH relativeFrom="column">
                  <wp:posOffset>-266065</wp:posOffset>
                </wp:positionH>
                <wp:positionV relativeFrom="paragraph">
                  <wp:posOffset>40005</wp:posOffset>
                </wp:positionV>
                <wp:extent cx="0" cy="193675"/>
                <wp:effectExtent l="12700" t="10795" r="6350" b="5080"/>
                <wp:wrapNone/>
                <wp:docPr id="6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675"/>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5pt,3.15pt" to="-20.9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" o:allowincell="f" strokeweight=".16089mm"/>
            </w:pict>
          </mc:Fallback>
        </mc:AlternateContent>
      </w:r>
      <w:r>
        <w:rPr>
          <w:noProof/>
        </w:rPr>
        <mc:AlternateContent>
          <mc:Choice Requires="wps">
            <w:drawing>
              <wp:anchor distT="0" distB="0" distL="114300" distR="114300" simplePos="0" relativeHeight="251666432" behindDoc="1" locked="0" layoutInCell="0" allowOverlap="1" wp14:anchorId="3FCB365B" wp14:editId="71F11D71">
                <wp:simplePos x="0" y="0"/>
                <wp:positionH relativeFrom="column">
                  <wp:posOffset>1380490</wp:posOffset>
                </wp:positionH>
                <wp:positionV relativeFrom="paragraph">
                  <wp:posOffset>40005</wp:posOffset>
                </wp:positionV>
                <wp:extent cx="0" cy="193675"/>
                <wp:effectExtent l="11430" t="10795" r="7620" b="5080"/>
                <wp:wrapNone/>
                <wp:docPr id="6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675"/>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pt,3.15pt" to="108.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" o:allowincell="f" strokeweight=".16089mm"/>
            </w:pict>
          </mc:Fallback>
        </mc:AlternateContent>
      </w:r>
      <w:r>
        <w:rPr>
          <w:noProof/>
        </w:rPr>
        <mc:AlternateContent>
          <mc:Choice Requires="wps">
            <w:drawing>
              <wp:anchor distT="0" distB="0" distL="114300" distR="114300" simplePos="0" relativeHeight="251667456" behindDoc="1" locked="0" layoutInCell="0" allowOverlap="1" wp14:anchorId="4A0376D4" wp14:editId="01F289BF">
                <wp:simplePos x="0" y="0"/>
                <wp:positionH relativeFrom="column">
                  <wp:posOffset>-268605</wp:posOffset>
                </wp:positionH>
                <wp:positionV relativeFrom="paragraph">
                  <wp:posOffset>43180</wp:posOffset>
                </wp:positionV>
                <wp:extent cx="1651635" cy="0"/>
                <wp:effectExtent l="10160" t="13970" r="5080" b="5080"/>
                <wp:wrapNone/>
                <wp:docPr id="5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635" cy="0"/>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5pt,3.4pt" to="108.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" o:allowincell="f" strokeweight=".16089mm"/>
            </w:pict>
          </mc:Fallback>
        </mc:AlternateContent>
      </w:r>
      <w:r>
        <w:rPr>
          <w:noProof/>
        </w:rPr>
        <mc:AlternateContent>
          <mc:Choice Requires="wps">
            <w:drawing>
              <wp:anchor distT="0" distB="0" distL="114300" distR="114300" simplePos="0" relativeHeight="251668480" behindDoc="1" locked="0" layoutInCell="0" allowOverlap="1" wp14:anchorId="509B18FC" wp14:editId="691A6904">
                <wp:simplePos x="0" y="0"/>
                <wp:positionH relativeFrom="column">
                  <wp:posOffset>-268605</wp:posOffset>
                </wp:positionH>
                <wp:positionV relativeFrom="paragraph">
                  <wp:posOffset>230505</wp:posOffset>
                </wp:positionV>
                <wp:extent cx="1651635" cy="0"/>
                <wp:effectExtent l="10160" t="10795" r="5080" b="8255"/>
                <wp:wrapNone/>
                <wp:docPr id="5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635" cy="0"/>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5pt,18.15pt" to="108.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kn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" o:allowincell="f" strokeweight=".16089mm"/>
            </w:pict>
          </mc:Fallback>
        </mc:AlternateContent>
      </w:r>
      <w:r>
        <w:rPr>
          <w:noProof/>
        </w:rPr>
        <mc:AlternateContent>
          <mc:Choice Requires="wps">
            <w:drawing>
              <wp:anchor distT="0" distB="0" distL="114300" distR="114300" simplePos="0" relativeHeight="251669504" behindDoc="1" locked="0" layoutInCell="0" allowOverlap="1" wp14:anchorId="353BBDC2" wp14:editId="4FEB8641">
                <wp:simplePos x="0" y="0"/>
                <wp:positionH relativeFrom="column">
                  <wp:posOffset>-222250</wp:posOffset>
                </wp:positionH>
                <wp:positionV relativeFrom="paragraph">
                  <wp:posOffset>136525</wp:posOffset>
                </wp:positionV>
                <wp:extent cx="375920" cy="0"/>
                <wp:effectExtent l="8890" t="12065" r="5715" b="6985"/>
                <wp:wrapNone/>
                <wp:docPr id="5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920" cy="0"/>
                        </a:xfrm>
                        <a:prstGeom prst="line">
                          <a:avLst/>
                        </a:prstGeom>
                        <a:noFill/>
                        <a:ln w="5792">
                          <a:solidFill>
                            <a:srgbClr val="606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10.75pt" to="12.1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" o:allowincell="f" strokecolor="#606060" strokeweight=".16089mm"/>
            </w:pict>
          </mc:Fallback>
        </mc:AlternateContent>
      </w:r>
      <w:r>
        <w:rPr>
          <w:noProof/>
        </w:rPr>
        <mc:AlternateContent>
          <mc:Choice Requires="wps">
            <w:drawing>
              <wp:anchor distT="0" distB="0" distL="114300" distR="114300" simplePos="0" relativeHeight="251670528" behindDoc="1" locked="0" layoutInCell="0" allowOverlap="1" wp14:anchorId="198A5018" wp14:editId="6A2F7272">
                <wp:simplePos x="0" y="0"/>
                <wp:positionH relativeFrom="column">
                  <wp:posOffset>560070</wp:posOffset>
                </wp:positionH>
                <wp:positionV relativeFrom="paragraph">
                  <wp:posOffset>136525</wp:posOffset>
                </wp:positionV>
                <wp:extent cx="22860" cy="0"/>
                <wp:effectExtent l="10160" t="12065" r="5080" b="6985"/>
                <wp:wrapNone/>
                <wp:docPr id="5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0.75pt" to="45.9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" o:allowincell="f" strokecolor="#a0a0a0" strokeweight=".16089mm"/>
            </w:pict>
          </mc:Fallback>
        </mc:AlternateContent>
      </w:r>
      <w:r>
        <w:rPr>
          <w:noProof/>
        </w:rPr>
        <mc:AlternateContent>
          <mc:Choice Requires="wps">
            <w:drawing>
              <wp:anchor distT="0" distB="0" distL="114300" distR="114300" simplePos="0" relativeHeight="251671552" behindDoc="1" locked="0" layoutInCell="0" allowOverlap="1" wp14:anchorId="3946756D" wp14:editId="5F13B3A8">
                <wp:simplePos x="0" y="0"/>
                <wp:positionH relativeFrom="column">
                  <wp:posOffset>603250</wp:posOffset>
                </wp:positionH>
                <wp:positionV relativeFrom="paragraph">
                  <wp:posOffset>136525</wp:posOffset>
                </wp:positionV>
                <wp:extent cx="22860" cy="0"/>
                <wp:effectExtent l="5715" t="12065" r="9525" b="6985"/>
                <wp:wrapNone/>
                <wp:docPr id="5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10.75pt" to="49.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" o:allowincell="f" strokecolor="#a0a0a0" strokeweight=".16089mm"/>
            </w:pict>
          </mc:Fallback>
        </mc:AlternateContent>
      </w:r>
      <w:r>
        <w:rPr>
          <w:noProof/>
        </w:rPr>
        <mc:AlternateContent>
          <mc:Choice Requires="wps">
            <w:drawing>
              <wp:anchor distT="0" distB="0" distL="114300" distR="114300" simplePos="0" relativeHeight="251672576" behindDoc="1" locked="0" layoutInCell="0" allowOverlap="1" wp14:anchorId="11E024CD" wp14:editId="5EF08E1C">
                <wp:simplePos x="0" y="0"/>
                <wp:positionH relativeFrom="column">
                  <wp:posOffset>646430</wp:posOffset>
                </wp:positionH>
                <wp:positionV relativeFrom="paragraph">
                  <wp:posOffset>136525</wp:posOffset>
                </wp:positionV>
                <wp:extent cx="23495" cy="0"/>
                <wp:effectExtent l="10795" t="12065" r="13335" b="6985"/>
                <wp:wrapNone/>
                <wp:docPr id="5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pt,10.75pt" to="52.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" o:allowincell="f" strokecolor="#a0a0a0" strokeweight=".16089mm"/>
            </w:pict>
          </mc:Fallback>
        </mc:AlternateContent>
      </w:r>
      <w:r>
        <w:rPr>
          <w:noProof/>
        </w:rPr>
        <mc:AlternateContent>
          <mc:Choice Requires="wps">
            <w:drawing>
              <wp:anchor distT="0" distB="0" distL="114300" distR="114300" simplePos="0" relativeHeight="251673600" behindDoc="1" locked="0" layoutInCell="0" allowOverlap="1" wp14:anchorId="4D88A682" wp14:editId="0E689701">
                <wp:simplePos x="0" y="0"/>
                <wp:positionH relativeFrom="column">
                  <wp:posOffset>690245</wp:posOffset>
                </wp:positionH>
                <wp:positionV relativeFrom="paragraph">
                  <wp:posOffset>136525</wp:posOffset>
                </wp:positionV>
                <wp:extent cx="23495" cy="0"/>
                <wp:effectExtent l="6985" t="12065" r="7620" b="6985"/>
                <wp:wrapNone/>
                <wp:docPr id="5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5pt,10.75pt" to="56.2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UFFAIAACg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" o:allowincell="f" strokecolor="#a0a0a0" strokeweight=".16089mm"/>
            </w:pict>
          </mc:Fallback>
        </mc:AlternateContent>
      </w:r>
      <w:r>
        <w:rPr>
          <w:noProof/>
        </w:rPr>
        <mc:AlternateContent>
          <mc:Choice Requires="wps">
            <w:drawing>
              <wp:anchor distT="0" distB="0" distL="114300" distR="114300" simplePos="0" relativeHeight="251674624" behindDoc="1" locked="0" layoutInCell="0" allowOverlap="1" wp14:anchorId="5D75C9AB" wp14:editId="0AC689D4">
                <wp:simplePos x="0" y="0"/>
                <wp:positionH relativeFrom="column">
                  <wp:posOffset>734060</wp:posOffset>
                </wp:positionH>
                <wp:positionV relativeFrom="paragraph">
                  <wp:posOffset>136525</wp:posOffset>
                </wp:positionV>
                <wp:extent cx="22860" cy="0"/>
                <wp:effectExtent l="12700" t="12065" r="12065" b="6985"/>
                <wp:wrapNone/>
                <wp:docPr id="5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pt,10.75pt" to="59.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" o:allowincell="f" strokecolor="#a0a0a0" strokeweight=".16089mm"/>
            </w:pict>
          </mc:Fallback>
        </mc:AlternateContent>
      </w:r>
      <w:r>
        <w:rPr>
          <w:noProof/>
        </w:rPr>
        <mc:AlternateContent>
          <mc:Choice Requires="wps">
            <w:drawing>
              <wp:anchor distT="0" distB="0" distL="114300" distR="114300" simplePos="0" relativeHeight="251675648" behindDoc="1" locked="0" layoutInCell="0" allowOverlap="1" wp14:anchorId="7DA24249" wp14:editId="54D5D42B">
                <wp:simplePos x="0" y="0"/>
                <wp:positionH relativeFrom="column">
                  <wp:posOffset>777240</wp:posOffset>
                </wp:positionH>
                <wp:positionV relativeFrom="paragraph">
                  <wp:posOffset>136525</wp:posOffset>
                </wp:positionV>
                <wp:extent cx="22860" cy="0"/>
                <wp:effectExtent l="8255" t="12065" r="6985" b="6985"/>
                <wp:wrapNone/>
                <wp:docPr id="5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10.75pt" to="6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" o:allowincell="f" strokecolor="#a0a0a0" strokeweight=".16089mm"/>
            </w:pict>
          </mc:Fallback>
        </mc:AlternateContent>
      </w:r>
      <w:r>
        <w:rPr>
          <w:noProof/>
        </w:rPr>
        <mc:AlternateContent>
          <mc:Choice Requires="wps">
            <w:drawing>
              <wp:anchor distT="0" distB="0" distL="114300" distR="114300" simplePos="0" relativeHeight="251676672" behindDoc="1" locked="0" layoutInCell="0" allowOverlap="1" wp14:anchorId="2A3953CF" wp14:editId="7450EC09">
                <wp:simplePos x="0" y="0"/>
                <wp:positionH relativeFrom="column">
                  <wp:posOffset>820420</wp:posOffset>
                </wp:positionH>
                <wp:positionV relativeFrom="paragraph">
                  <wp:posOffset>136525</wp:posOffset>
                </wp:positionV>
                <wp:extent cx="23495" cy="0"/>
                <wp:effectExtent l="13335" t="12065" r="10795" b="6985"/>
                <wp:wrapNone/>
                <wp:docPr id="4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10.75pt" to="66.4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" o:allowincell="f" strokecolor="#a0a0a0" strokeweight=".16089mm"/>
            </w:pict>
          </mc:Fallback>
        </mc:AlternateContent>
      </w:r>
      <w:r>
        <w:rPr>
          <w:noProof/>
        </w:rPr>
        <mc:AlternateContent>
          <mc:Choice Requires="wps">
            <w:drawing>
              <wp:anchor distT="0" distB="0" distL="114300" distR="114300" simplePos="0" relativeHeight="251677696" behindDoc="1" locked="0" layoutInCell="0" allowOverlap="1" wp14:anchorId="5F7C0C2E" wp14:editId="34EC24BE">
                <wp:simplePos x="0" y="0"/>
                <wp:positionH relativeFrom="column">
                  <wp:posOffset>864235</wp:posOffset>
                </wp:positionH>
                <wp:positionV relativeFrom="paragraph">
                  <wp:posOffset>136525</wp:posOffset>
                </wp:positionV>
                <wp:extent cx="23495" cy="0"/>
                <wp:effectExtent l="9525" t="12065" r="5080" b="6985"/>
                <wp:wrapNone/>
                <wp:docPr id="4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0.75pt" to="69.9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" o:allowincell="f" strokecolor="#a0a0a0" strokeweight=".16089mm"/>
            </w:pict>
          </mc:Fallback>
        </mc:AlternateContent>
      </w:r>
      <w:r>
        <w:rPr>
          <w:noProof/>
        </w:rPr>
        <mc:AlternateContent>
          <mc:Choice Requires="wps">
            <w:drawing>
              <wp:anchor distT="0" distB="0" distL="114300" distR="114300" simplePos="0" relativeHeight="251678720" behindDoc="1" locked="0" layoutInCell="0" allowOverlap="1" wp14:anchorId="624A534E" wp14:editId="586ABFB6">
                <wp:simplePos x="0" y="0"/>
                <wp:positionH relativeFrom="column">
                  <wp:posOffset>907415</wp:posOffset>
                </wp:positionH>
                <wp:positionV relativeFrom="paragraph">
                  <wp:posOffset>136525</wp:posOffset>
                </wp:positionV>
                <wp:extent cx="23495" cy="0"/>
                <wp:effectExtent l="5080" t="12065" r="9525" b="6985"/>
                <wp:wrapNone/>
                <wp:docPr id="4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5pt,10.75pt" to="73.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" o:allowincell="f" strokecolor="#a0a0a0" strokeweight=".16089mm"/>
            </w:pict>
          </mc:Fallback>
        </mc:AlternateContent>
      </w:r>
    </w:p>
    <w:p w:rsidR="00A846A4" w:rsidRDefault="00C45CDB">
      <w:pPr>
        <w:widowControl w:val="0"/>
        <w:tabs>
          <w:tab w:val="left" w:pos="1560"/>
        </w:tabs>
        <w:autoSpaceDE w:val="0"/>
        <w:autoSpaceDN w:val="0"/>
        <w:adjustRightInd w:val="0"/>
        <w:spacing w:after="0" w:line="240" w:lineRule="auto"/>
        <w:ind w:left="340"/>
        <w:rPr>
          <w:rFonts w:ascii="Times New Roman" w:hAnsi="Times New Roman" w:cs="Amiri"/>
          <w:sz w:val="24"/>
          <w:szCs w:val="24"/>
        </w:rPr>
      </w:pPr>
      <w:proofErr w:type="gramStart"/>
      <w:r>
        <w:rPr>
          <w:rFonts w:ascii="Helvetica" w:hAnsi="Helvetica" w:cs="Helvetica"/>
          <w:sz w:val="16"/>
          <w:szCs w:val="16"/>
        </w:rPr>
        <w:t>men</w:t>
      </w:r>
      <w:proofErr w:type="gramEnd"/>
      <w:r>
        <w:rPr>
          <w:rFonts w:ascii="Times New Roman" w:hAnsi="Times New Roman" w:cs="Amiri"/>
          <w:sz w:val="24"/>
          <w:szCs w:val="24"/>
        </w:rPr>
        <w:tab/>
      </w:r>
      <w:r>
        <w:rPr>
          <w:rFonts w:ascii="Helvetica" w:hAnsi="Helvetica" w:cs="Helvetica"/>
          <w:sz w:val="16"/>
          <w:szCs w:val="16"/>
        </w:rPr>
        <w:t>women</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2000" w:bottom="347" w:left="1536" w:header="720" w:footer="720" w:gutter="0"/>
          <w:cols w:num="3" w:space="600" w:equalWidth="0">
            <w:col w:w="172" w:space="531"/>
            <w:col w:w="2340" w:space="600"/>
            <w:col w:w="5060"/>
          </w:cols>
          <w:noEndnote/>
        </w:sectPr>
      </w:pPr>
    </w:p>
    <w:p w:rsidR="00A846A4" w:rsidRDefault="00A846A4">
      <w:pPr>
        <w:widowControl w:val="0"/>
        <w:autoSpaceDE w:val="0"/>
        <w:autoSpaceDN w:val="0"/>
        <w:adjustRightInd w:val="0"/>
        <w:spacing w:after="0" w:line="186"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Marginal structural models</w:t>
      </w:r>
    </w:p>
    <w:p w:rsidR="00A846A4" w:rsidRDefault="00622E3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4860" w:bottom="347" w:left="4580" w:header="720" w:footer="720" w:gutter="0"/>
          <w:cols w:space="600" w:equalWidth="0">
            <w:col w:w="2800" w:space="531"/>
          </w:cols>
          <w:noEndnote/>
        </w:sectPr>
      </w:pPr>
      <w:r>
        <w:rPr>
          <w:noProof/>
        </w:rPr>
        <w:drawing>
          <wp:anchor distT="0" distB="0" distL="114300" distR="114300" simplePos="0" relativeHeight="251679744" behindDoc="1" locked="0" layoutInCell="0" allowOverlap="1" wp14:anchorId="124983EF" wp14:editId="295720FF">
            <wp:simplePos x="0" y="0"/>
            <wp:positionH relativeFrom="column">
              <wp:posOffset>-1640205</wp:posOffset>
            </wp:positionH>
            <wp:positionV relativeFrom="paragraph">
              <wp:posOffset>133985</wp:posOffset>
            </wp:positionV>
            <wp:extent cx="5290820" cy="951230"/>
            <wp:effectExtent l="19050" t="0" r="5080" b="0"/>
            <wp:wrapNone/>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5290820" cy="951230"/>
                    </a:xfrm>
                    <a:prstGeom prst="rect">
                      <a:avLst/>
                    </a:prstGeom>
                    <a:noFill/>
                  </pic:spPr>
                </pic:pic>
              </a:graphicData>
            </a:graphic>
          </wp:anchor>
        </w:drawing>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72"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72"/>
      </w:tblGrid>
      <w:tr w:rsidR="00A846A4">
        <w:trPr>
          <w:trHeight w:val="1040"/>
        </w:trPr>
        <w:tc>
          <w:tcPr>
            <w:tcW w:w="172"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5"/>
                <w:szCs w:val="15"/>
              </w:rPr>
              <w:t>Marginal effect</w:t>
            </w:r>
          </w:p>
        </w:tc>
      </w:tr>
    </w:tbl>
    <w:p w:rsidR="00A846A4" w:rsidRDefault="00C45CDB">
      <w:pPr>
        <w:widowControl w:val="0"/>
        <w:autoSpaceDE w:val="0"/>
        <w:autoSpaceDN w:val="0"/>
        <w:adjustRightInd w:val="0"/>
        <w:spacing w:after="0" w:line="203" w:lineRule="exact"/>
        <w:rPr>
          <w:rFonts w:ascii="Times New Roman" w:hAnsi="Times New Roman" w:cs="Amiri"/>
          <w:sz w:val="24"/>
          <w:szCs w:val="24"/>
        </w:rPr>
      </w:pPr>
      <w:r>
        <w:rPr>
          <w:rFonts w:ascii="Times New Roman" w:hAnsi="Times New Roman" w:cs="Amiri"/>
          <w:sz w:val="24"/>
          <w:szCs w:val="24"/>
        </w:rPr>
        <w:br w:type="column"/>
      </w:r>
    </w:p>
    <w:p w:rsidR="00A846A4" w:rsidRDefault="00A846A4">
      <w:pPr>
        <w:widowControl w:val="0"/>
        <w:autoSpaceDE w:val="0"/>
        <w:autoSpaceDN w:val="0"/>
        <w:adjustRightInd w:val="0"/>
        <w:spacing w:after="0" w:line="1" w:lineRule="exact"/>
        <w:rPr>
          <w:rFonts w:ascii="Times New Roman" w:hAnsi="Times New Roman" w:cs="Amiri"/>
          <w:sz w:val="2"/>
          <w:szCs w:val="2"/>
        </w:rPr>
      </w:pPr>
    </w:p>
    <w:tbl>
      <w:tblPr>
        <w:tblW w:w="0" w:type="auto"/>
        <w:tblLayout w:type="fixed"/>
        <w:tblCellMar>
          <w:left w:w="0" w:type="dxa"/>
          <w:right w:w="0" w:type="dxa"/>
        </w:tblCellMar>
        <w:tblLook w:val="0000" w:firstRow="0" w:lastRow="0" w:firstColumn="0" w:lastColumn="0" w:noHBand="0" w:noVBand="0"/>
      </w:tblPr>
      <w:tblGrid>
        <w:gridCol w:w="2320"/>
        <w:gridCol w:w="3040"/>
        <w:gridCol w:w="2260"/>
        <w:gridCol w:w="20"/>
      </w:tblGrid>
      <w:tr w:rsidR="00A846A4">
        <w:trPr>
          <w:trHeight w:val="161"/>
        </w:trPr>
        <w:tc>
          <w:tcPr>
            <w:tcW w:w="2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15"/>
              <w:jc w:val="right"/>
              <w:rPr>
                <w:rFonts w:ascii="Times New Roman" w:hAnsi="Times New Roman" w:cs="Amiri"/>
                <w:sz w:val="24"/>
                <w:szCs w:val="24"/>
              </w:rPr>
            </w:pPr>
            <w:r>
              <w:rPr>
                <w:rFonts w:ascii="Helvetica" w:hAnsi="Helvetica" w:cs="Helvetica"/>
                <w:sz w:val="14"/>
                <w:szCs w:val="14"/>
              </w:rPr>
              <w:t>Employed</w:t>
            </w: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55"/>
              <w:jc w:val="right"/>
              <w:rPr>
                <w:rFonts w:ascii="Times New Roman" w:hAnsi="Times New Roman" w:cs="Amiri"/>
                <w:sz w:val="24"/>
                <w:szCs w:val="24"/>
              </w:rPr>
            </w:pPr>
            <w:r>
              <w:rPr>
                <w:rFonts w:ascii="Helvetica" w:hAnsi="Helvetica" w:cs="Helvetica"/>
                <w:sz w:val="14"/>
                <w:szCs w:val="14"/>
              </w:rPr>
              <w:t>Smoking</w:t>
            </w:r>
          </w:p>
        </w:tc>
        <w:tc>
          <w:tcPr>
            <w:tcW w:w="2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Helvetica" w:hAnsi="Helvetica" w:cs="Helvetica"/>
                <w:sz w:val="14"/>
                <w:szCs w:val="14"/>
              </w:rPr>
              <w:t>Alcohol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8"/>
        </w:trPr>
        <w:tc>
          <w:tcPr>
            <w:tcW w:w="2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095"/>
              <w:jc w:val="right"/>
              <w:rPr>
                <w:rFonts w:ascii="Times New Roman" w:hAnsi="Times New Roman" w:cs="Amiri"/>
                <w:sz w:val="24"/>
                <w:szCs w:val="24"/>
              </w:rPr>
            </w:pPr>
            <w:r>
              <w:rPr>
                <w:rFonts w:ascii="Helvetica" w:hAnsi="Helvetica" w:cs="Helvetica"/>
                <w:sz w:val="13"/>
                <w:szCs w:val="13"/>
              </w:rPr>
              <w:t>2</w:t>
            </w: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15"/>
              <w:jc w:val="right"/>
              <w:rPr>
                <w:rFonts w:ascii="Times New Roman" w:hAnsi="Times New Roman" w:cs="Amiri"/>
                <w:sz w:val="24"/>
                <w:szCs w:val="24"/>
              </w:rPr>
            </w:pPr>
            <w:r>
              <w:rPr>
                <w:rFonts w:ascii="Helvetica" w:hAnsi="Helvetica" w:cs="Helvetica"/>
                <w:sz w:val="13"/>
                <w:szCs w:val="13"/>
              </w:rPr>
              <w:t>.4</w:t>
            </w:r>
          </w:p>
        </w:tc>
        <w:tc>
          <w:tcPr>
            <w:tcW w:w="226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335"/>
              <w:jc w:val="right"/>
              <w:rPr>
                <w:rFonts w:ascii="Times New Roman" w:hAnsi="Times New Roman" w:cs="Amiri"/>
                <w:sz w:val="24"/>
                <w:szCs w:val="24"/>
              </w:rPr>
            </w:pPr>
            <w:r>
              <w:rPr>
                <w:rFonts w:ascii="Helvetica" w:hAnsi="Helvetica" w:cs="Helvetica"/>
                <w:sz w:val="13"/>
                <w:szCs w:val="13"/>
              </w:rPr>
              <w:t>.2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82"/>
        </w:trPr>
        <w:tc>
          <w:tcPr>
            <w:tcW w:w="2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3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43"/>
        </w:trPr>
        <w:tc>
          <w:tcPr>
            <w:tcW w:w="2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143" w:lineRule="exact"/>
              <w:ind w:right="2115"/>
              <w:jc w:val="right"/>
              <w:rPr>
                <w:rFonts w:ascii="Times New Roman" w:hAnsi="Times New Roman" w:cs="Amiri"/>
                <w:sz w:val="24"/>
                <w:szCs w:val="24"/>
              </w:rPr>
            </w:pPr>
            <w:r>
              <w:rPr>
                <w:rFonts w:ascii="Helvetica" w:hAnsi="Helvetica" w:cs="Helvetica"/>
                <w:sz w:val="13"/>
                <w:szCs w:val="13"/>
              </w:rPr>
              <w:t>.2</w:t>
            </w:r>
          </w:p>
        </w:tc>
        <w:tc>
          <w:tcPr>
            <w:tcW w:w="2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335"/>
              <w:jc w:val="right"/>
              <w:rPr>
                <w:rFonts w:ascii="Times New Roman" w:hAnsi="Times New Roman" w:cs="Amiri"/>
                <w:sz w:val="24"/>
                <w:szCs w:val="24"/>
              </w:rPr>
            </w:pPr>
            <w:r>
              <w:rPr>
                <w:rFonts w:ascii="Helvetica" w:hAnsi="Helvetica" w:cs="Helvetica"/>
                <w:sz w:val="13"/>
                <w:szCs w:val="13"/>
              </w:rPr>
              <w:t>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5"/>
        </w:trPr>
        <w:tc>
          <w:tcPr>
            <w:tcW w:w="2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0" w:lineRule="exact"/>
              <w:rPr>
                <w:rFonts w:ascii="Times New Roman" w:hAnsi="Times New Roman" w:cs="Amiri"/>
                <w:sz w:val="2"/>
                <w:szCs w:val="2"/>
              </w:rPr>
            </w:pPr>
          </w:p>
        </w:tc>
      </w:tr>
      <w:tr w:rsidR="00A846A4">
        <w:trPr>
          <w:trHeight w:val="194"/>
        </w:trPr>
        <w:tc>
          <w:tcPr>
            <w:tcW w:w="23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095"/>
              <w:jc w:val="right"/>
              <w:rPr>
                <w:rFonts w:ascii="Times New Roman" w:hAnsi="Times New Roman" w:cs="Amiri"/>
                <w:sz w:val="24"/>
                <w:szCs w:val="24"/>
              </w:rPr>
            </w:pPr>
            <w:r>
              <w:rPr>
                <w:rFonts w:ascii="Helvetica" w:hAnsi="Helvetica" w:cs="Helvetica"/>
                <w:sz w:val="13"/>
                <w:szCs w:val="13"/>
              </w:rPr>
              <w:t>0</w:t>
            </w: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15"/>
              <w:jc w:val="right"/>
              <w:rPr>
                <w:rFonts w:ascii="Times New Roman" w:hAnsi="Times New Roman" w:cs="Amiri"/>
                <w:sz w:val="24"/>
                <w:szCs w:val="24"/>
              </w:rPr>
            </w:pPr>
            <w:r>
              <w:rPr>
                <w:rFonts w:ascii="Helvetica" w:hAnsi="Helvetica" w:cs="Helvetica"/>
                <w:sz w:val="13"/>
                <w:szCs w:val="13"/>
              </w:rPr>
              <w:t>0</w:t>
            </w:r>
          </w:p>
        </w:tc>
        <w:tc>
          <w:tcPr>
            <w:tcW w:w="2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335"/>
              <w:jc w:val="right"/>
              <w:rPr>
                <w:rFonts w:ascii="Times New Roman" w:hAnsi="Times New Roman" w:cs="Amiri"/>
                <w:sz w:val="24"/>
                <w:szCs w:val="24"/>
              </w:rPr>
            </w:pPr>
            <w:r>
              <w:rPr>
                <w:rFonts w:ascii="Helvetica" w:hAnsi="Helvetica" w:cs="Helvetica"/>
                <w:sz w:val="13"/>
                <w:szCs w:val="13"/>
              </w:rPr>
              <w:t>−.2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66"/>
        </w:trPr>
        <w:tc>
          <w:tcPr>
            <w:tcW w:w="2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3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63"/>
        </w:trPr>
        <w:tc>
          <w:tcPr>
            <w:tcW w:w="2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095"/>
              <w:jc w:val="right"/>
              <w:rPr>
                <w:rFonts w:ascii="Times New Roman" w:hAnsi="Times New Roman" w:cs="Amiri"/>
                <w:sz w:val="24"/>
                <w:szCs w:val="24"/>
              </w:rPr>
            </w:pPr>
            <w:r>
              <w:rPr>
                <w:rFonts w:ascii="Helvetica" w:hAnsi="Helvetica" w:cs="Helvetica"/>
                <w:w w:val="94"/>
                <w:sz w:val="13"/>
                <w:szCs w:val="13"/>
              </w:rPr>
              <w:t>−2</w:t>
            </w: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15"/>
              <w:jc w:val="right"/>
              <w:rPr>
                <w:rFonts w:ascii="Times New Roman" w:hAnsi="Times New Roman" w:cs="Amiri"/>
                <w:sz w:val="24"/>
                <w:szCs w:val="24"/>
              </w:rPr>
            </w:pPr>
            <w:r>
              <w:rPr>
                <w:rFonts w:ascii="Helvetica" w:hAnsi="Helvetica" w:cs="Helvetica"/>
                <w:sz w:val="13"/>
                <w:szCs w:val="13"/>
              </w:rPr>
              <w:t>−.2</w:t>
            </w:r>
          </w:p>
        </w:tc>
        <w:tc>
          <w:tcPr>
            <w:tcW w:w="2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335"/>
              <w:jc w:val="right"/>
              <w:rPr>
                <w:rFonts w:ascii="Times New Roman" w:hAnsi="Times New Roman" w:cs="Amiri"/>
                <w:sz w:val="24"/>
                <w:szCs w:val="24"/>
              </w:rPr>
            </w:pPr>
            <w:r>
              <w:rPr>
                <w:rFonts w:ascii="Helvetica" w:hAnsi="Helvetica" w:cs="Helvetica"/>
                <w:sz w:val="13"/>
                <w:szCs w:val="13"/>
              </w:rPr>
              <w:t>−.4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97"/>
        </w:trPr>
        <w:tc>
          <w:tcPr>
            <w:tcW w:w="2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3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2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32"/>
        </w:trPr>
        <w:tc>
          <w:tcPr>
            <w:tcW w:w="2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131" w:lineRule="exact"/>
              <w:ind w:right="2115"/>
              <w:jc w:val="right"/>
              <w:rPr>
                <w:rFonts w:ascii="Times New Roman" w:hAnsi="Times New Roman" w:cs="Amiri"/>
                <w:sz w:val="24"/>
                <w:szCs w:val="24"/>
              </w:rPr>
            </w:pPr>
            <w:r>
              <w:rPr>
                <w:rFonts w:ascii="Helvetica" w:hAnsi="Helvetica" w:cs="Helvetica"/>
                <w:sz w:val="13"/>
                <w:szCs w:val="13"/>
              </w:rPr>
              <w:t>−.4</w:t>
            </w:r>
          </w:p>
        </w:tc>
        <w:tc>
          <w:tcPr>
            <w:tcW w:w="2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28"/>
        </w:trPr>
        <w:tc>
          <w:tcPr>
            <w:tcW w:w="2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095"/>
              <w:jc w:val="right"/>
              <w:rPr>
                <w:rFonts w:ascii="Times New Roman" w:hAnsi="Times New Roman" w:cs="Amiri"/>
                <w:sz w:val="24"/>
                <w:szCs w:val="24"/>
              </w:rPr>
            </w:pPr>
            <w:r>
              <w:rPr>
                <w:rFonts w:ascii="Helvetica" w:hAnsi="Helvetica" w:cs="Helvetica"/>
                <w:w w:val="94"/>
                <w:sz w:val="13"/>
                <w:szCs w:val="13"/>
              </w:rPr>
              <w:t>−4</w:t>
            </w:r>
          </w:p>
        </w:tc>
        <w:tc>
          <w:tcPr>
            <w:tcW w:w="30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15"/>
              <w:jc w:val="right"/>
              <w:rPr>
                <w:rFonts w:ascii="Times New Roman" w:hAnsi="Times New Roman" w:cs="Amiri"/>
                <w:sz w:val="24"/>
                <w:szCs w:val="24"/>
              </w:rPr>
            </w:pPr>
            <w:r>
              <w:rPr>
                <w:rFonts w:ascii="Helvetica" w:hAnsi="Helvetica" w:cs="Helvetica"/>
                <w:sz w:val="13"/>
                <w:szCs w:val="13"/>
              </w:rPr>
              <w:t>−.6</w:t>
            </w:r>
          </w:p>
        </w:tc>
        <w:tc>
          <w:tcPr>
            <w:tcW w:w="2260" w:type="dxa"/>
            <w:tcBorders>
              <w:top w:val="nil"/>
              <w:left w:val="nil"/>
              <w:bottom w:val="nil"/>
              <w:right w:val="nil"/>
            </w:tcBorders>
            <w:vAlign w:val="bottom"/>
          </w:tcPr>
          <w:p w:rsidR="00A846A4" w:rsidRDefault="00C45CDB">
            <w:pPr>
              <w:widowControl w:val="0"/>
              <w:autoSpaceDE w:val="0"/>
              <w:autoSpaceDN w:val="0"/>
              <w:adjustRightInd w:val="0"/>
              <w:spacing w:after="0" w:line="128" w:lineRule="exact"/>
              <w:ind w:right="1335"/>
              <w:jc w:val="right"/>
              <w:rPr>
                <w:rFonts w:ascii="Times New Roman" w:hAnsi="Times New Roman" w:cs="Amiri"/>
                <w:sz w:val="24"/>
                <w:szCs w:val="24"/>
              </w:rPr>
            </w:pPr>
            <w:r>
              <w:rPr>
                <w:rFonts w:ascii="Helvetica" w:hAnsi="Helvetica" w:cs="Helvetica"/>
                <w:sz w:val="13"/>
                <w:szCs w:val="13"/>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01"/>
        </w:trPr>
        <w:tc>
          <w:tcPr>
            <w:tcW w:w="2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30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2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2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95"/>
              <w:jc w:val="right"/>
              <w:rPr>
                <w:rFonts w:ascii="Times New Roman" w:hAnsi="Times New Roman" w:cs="Amiri"/>
                <w:sz w:val="24"/>
                <w:szCs w:val="24"/>
              </w:rPr>
            </w:pPr>
            <w:r>
              <w:rPr>
                <w:rFonts w:ascii="Helvetica" w:hAnsi="Helvetica" w:cs="Helvetica"/>
                <w:sz w:val="14"/>
                <w:szCs w:val="14"/>
              </w:rPr>
              <w:t>BMI</w:t>
            </w: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95"/>
              <w:jc w:val="right"/>
              <w:rPr>
                <w:rFonts w:ascii="Times New Roman" w:hAnsi="Times New Roman" w:cs="Amiri"/>
                <w:sz w:val="24"/>
                <w:szCs w:val="24"/>
              </w:rPr>
            </w:pPr>
            <w:r>
              <w:rPr>
                <w:rFonts w:ascii="Helvetica" w:hAnsi="Helvetica" w:cs="Helvetica"/>
                <w:sz w:val="14"/>
                <w:szCs w:val="14"/>
              </w:rPr>
              <w:t>Waist (cm)</w:t>
            </w:r>
          </w:p>
        </w:tc>
        <w:tc>
          <w:tcPr>
            <w:tcW w:w="2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
              <w:jc w:val="right"/>
              <w:rPr>
                <w:rFonts w:ascii="Times New Roman" w:hAnsi="Times New Roman" w:cs="Amiri"/>
                <w:sz w:val="24"/>
                <w:szCs w:val="24"/>
              </w:rPr>
            </w:pPr>
            <w:r>
              <w:rPr>
                <w:rFonts w:ascii="Helvetica" w:hAnsi="Helvetica" w:cs="Helvetica"/>
                <w:sz w:val="14"/>
                <w:szCs w:val="14"/>
              </w:rPr>
              <w:t>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622E34">
      <w:pPr>
        <w:widowControl w:val="0"/>
        <w:autoSpaceDE w:val="0"/>
        <w:autoSpaceDN w:val="0"/>
        <w:adjustRightInd w:val="0"/>
        <w:spacing w:after="0" w:line="35" w:lineRule="exact"/>
        <w:rPr>
          <w:rFonts w:ascii="Times New Roman" w:hAnsi="Times New Roman" w:cs="Amiri"/>
          <w:sz w:val="24"/>
          <w:szCs w:val="24"/>
        </w:rPr>
      </w:pPr>
      <w:r>
        <w:rPr>
          <w:noProof/>
        </w:rPr>
        <w:drawing>
          <wp:anchor distT="0" distB="0" distL="114300" distR="114300" simplePos="0" relativeHeight="251680768" behindDoc="1" locked="0" layoutInCell="0" allowOverlap="1" wp14:anchorId="0E99A0D2" wp14:editId="36BB4506">
            <wp:simplePos x="0" y="0"/>
            <wp:positionH relativeFrom="column">
              <wp:posOffset>111760</wp:posOffset>
            </wp:positionH>
            <wp:positionV relativeFrom="paragraph">
              <wp:posOffset>-96520</wp:posOffset>
            </wp:positionV>
            <wp:extent cx="5290820" cy="981075"/>
            <wp:effectExtent l="19050" t="0" r="5080" b="0"/>
            <wp:wrapNone/>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290820" cy="981075"/>
                    </a:xfrm>
                    <a:prstGeom prst="rect">
                      <a:avLst/>
                    </a:prstGeom>
                    <a:noFill/>
                  </pic:spPr>
                </pic:pic>
              </a:graphicData>
            </a:graphic>
          </wp:anchor>
        </w:drawing>
      </w:r>
    </w:p>
    <w:tbl>
      <w:tblPr>
        <w:tblW w:w="0" w:type="auto"/>
        <w:tblLayout w:type="fixed"/>
        <w:tblCellMar>
          <w:left w:w="0" w:type="dxa"/>
          <w:right w:w="0" w:type="dxa"/>
        </w:tblCellMar>
        <w:tblLook w:val="0000" w:firstRow="0" w:lastRow="0" w:firstColumn="0" w:lastColumn="0" w:noHBand="0" w:noVBand="0"/>
      </w:tblPr>
      <w:tblGrid>
        <w:gridCol w:w="500"/>
        <w:gridCol w:w="280"/>
        <w:gridCol w:w="280"/>
        <w:gridCol w:w="280"/>
        <w:gridCol w:w="260"/>
        <w:gridCol w:w="280"/>
        <w:gridCol w:w="280"/>
        <w:gridCol w:w="500"/>
        <w:gridCol w:w="800"/>
        <w:gridCol w:w="340"/>
        <w:gridCol w:w="300"/>
        <w:gridCol w:w="260"/>
        <w:gridCol w:w="280"/>
        <w:gridCol w:w="240"/>
        <w:gridCol w:w="320"/>
        <w:gridCol w:w="440"/>
        <w:gridCol w:w="920"/>
        <w:gridCol w:w="280"/>
        <w:gridCol w:w="280"/>
        <w:gridCol w:w="280"/>
        <w:gridCol w:w="280"/>
        <w:gridCol w:w="260"/>
        <w:gridCol w:w="280"/>
        <w:gridCol w:w="200"/>
        <w:gridCol w:w="20"/>
      </w:tblGrid>
      <w:tr w:rsidR="00A846A4">
        <w:trPr>
          <w:trHeight w:val="149"/>
        </w:trPr>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sz w:val="13"/>
                <w:szCs w:val="13"/>
              </w:rPr>
              <w:t>4</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8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10</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sz w:val="13"/>
                <w:szCs w:val="13"/>
              </w:rPr>
              <w:t>1000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0"/>
        </w:trPr>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sz w:val="13"/>
                <w:szCs w:val="13"/>
              </w:rPr>
              <w:t>2</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8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5</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77"/>
              <w:jc w:val="right"/>
              <w:rPr>
                <w:rFonts w:ascii="Times New Roman" w:hAnsi="Times New Roman" w:cs="Amiri"/>
                <w:sz w:val="24"/>
                <w:szCs w:val="24"/>
              </w:rPr>
            </w:pPr>
            <w:r>
              <w:rPr>
                <w:rFonts w:ascii="Helvetica" w:hAnsi="Helvetica" w:cs="Helvetica"/>
                <w:sz w:val="13"/>
                <w:szCs w:val="13"/>
              </w:rPr>
              <w:t>500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66"/>
        </w:trPr>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8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54"/>
        </w:trPr>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145" w:lineRule="exact"/>
              <w:ind w:right="277"/>
              <w:jc w:val="right"/>
              <w:rPr>
                <w:rFonts w:ascii="Times New Roman" w:hAnsi="Times New Roman" w:cs="Amiri"/>
                <w:sz w:val="24"/>
                <w:szCs w:val="24"/>
              </w:rPr>
            </w:pPr>
            <w:r>
              <w:rPr>
                <w:rFonts w:ascii="Helvetica" w:hAnsi="Helvetica" w:cs="Helvetica"/>
                <w:sz w:val="13"/>
                <w:szCs w:val="13"/>
              </w:rPr>
              <w:t>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8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0</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33"/>
        </w:trPr>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w w:val="94"/>
                <w:sz w:val="13"/>
                <w:szCs w:val="13"/>
              </w:rPr>
              <w:t>−2</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8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−5</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133" w:lineRule="exact"/>
              <w:ind w:right="277"/>
              <w:jc w:val="right"/>
              <w:rPr>
                <w:rFonts w:ascii="Times New Roman" w:hAnsi="Times New Roman" w:cs="Amiri"/>
                <w:sz w:val="24"/>
                <w:szCs w:val="24"/>
              </w:rPr>
            </w:pPr>
            <w:r>
              <w:rPr>
                <w:rFonts w:ascii="Helvetica" w:hAnsi="Helvetica" w:cs="Helvetica"/>
                <w:sz w:val="13"/>
                <w:szCs w:val="13"/>
              </w:rPr>
              <w:t>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88"/>
        </w:trPr>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8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0"/>
        </w:trPr>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w w:val="94"/>
                <w:sz w:val="13"/>
                <w:szCs w:val="13"/>
              </w:rPr>
              <w:t>−4</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8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−10</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sz w:val="13"/>
                <w:szCs w:val="13"/>
              </w:rPr>
              <w:t>−500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1"/>
        </w:trPr>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w w:val="94"/>
                <w:sz w:val="13"/>
                <w:szCs w:val="13"/>
              </w:rPr>
              <w:t>−6</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8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−15</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sz w:val="13"/>
                <w:szCs w:val="13"/>
              </w:rPr>
              <w:t>−1000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5"/>
        </w:trPr>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8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41"/>
        </w:trPr>
        <w:tc>
          <w:tcPr>
            <w:tcW w:w="5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rPr>
                <w:rFonts w:ascii="Times New Roman" w:hAnsi="Times New Roman" w:cs="Amiri"/>
                <w:sz w:val="24"/>
                <w:szCs w:val="24"/>
              </w:rPr>
            </w:pPr>
            <w:r>
              <w:rPr>
                <w:rFonts w:ascii="Helvetica" w:hAnsi="Helvetica" w:cs="Helvetica"/>
                <w:w w:val="82"/>
                <w:sz w:val="13"/>
                <w:szCs w:val="13"/>
              </w:rPr>
              <w:t>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40" w:lineRule="auto"/>
              <w:ind w:left="93"/>
              <w:rPr>
                <w:rFonts w:ascii="Times New Roman" w:hAnsi="Times New Roman" w:cs="Amiri"/>
                <w:sz w:val="24"/>
                <w:szCs w:val="24"/>
              </w:rPr>
            </w:pPr>
            <w:r>
              <w:rPr>
                <w:rFonts w:ascii="Helvetica" w:hAnsi="Helvetica" w:cs="Helvetica"/>
                <w:w w:val="90"/>
                <w:sz w:val="13"/>
                <w:szCs w:val="13"/>
              </w:rPr>
              <w:t>1−2</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0"/>
              <w:rPr>
                <w:rFonts w:ascii="Times New Roman" w:hAnsi="Times New Roman" w:cs="Amiri"/>
                <w:sz w:val="24"/>
                <w:szCs w:val="24"/>
              </w:rPr>
            </w:pPr>
            <w:r>
              <w:rPr>
                <w:rFonts w:ascii="Helvetica" w:hAnsi="Helvetica" w:cs="Helvetica"/>
                <w:w w:val="90"/>
                <w:sz w:val="13"/>
                <w:szCs w:val="13"/>
              </w:rPr>
              <w:t>3−4</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7"/>
              <w:rPr>
                <w:rFonts w:ascii="Times New Roman" w:hAnsi="Times New Roman" w:cs="Amiri"/>
                <w:sz w:val="24"/>
                <w:szCs w:val="24"/>
              </w:rPr>
            </w:pPr>
            <w:r>
              <w:rPr>
                <w:rFonts w:ascii="Helvetica" w:hAnsi="Helvetica" w:cs="Helvetica"/>
                <w:w w:val="90"/>
                <w:sz w:val="13"/>
                <w:szCs w:val="13"/>
              </w:rPr>
              <w:t>5−6</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4"/>
              <w:rPr>
                <w:rFonts w:ascii="Times New Roman" w:hAnsi="Times New Roman" w:cs="Amiri"/>
                <w:sz w:val="24"/>
                <w:szCs w:val="24"/>
              </w:rPr>
            </w:pPr>
            <w:r>
              <w:rPr>
                <w:rFonts w:ascii="Helvetica" w:hAnsi="Helvetica" w:cs="Helvetica"/>
                <w:w w:val="90"/>
                <w:sz w:val="13"/>
                <w:szCs w:val="13"/>
              </w:rPr>
              <w:t>7−8</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01"/>
              <w:rPr>
                <w:rFonts w:ascii="Times New Roman" w:hAnsi="Times New Roman" w:cs="Amiri"/>
                <w:sz w:val="24"/>
                <w:szCs w:val="24"/>
              </w:rPr>
            </w:pPr>
            <w:r>
              <w:rPr>
                <w:rFonts w:ascii="Helvetica" w:hAnsi="Helvetica" w:cs="Helvetica"/>
                <w:w w:val="95"/>
                <w:sz w:val="13"/>
                <w:szCs w:val="13"/>
              </w:rPr>
              <w:t>9−10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8"/>
              <w:rPr>
                <w:rFonts w:ascii="Times New Roman" w:hAnsi="Times New Roman" w:cs="Amiri"/>
                <w:sz w:val="24"/>
                <w:szCs w:val="24"/>
              </w:rPr>
            </w:pPr>
            <w:r>
              <w:rPr>
                <w:rFonts w:ascii="Helvetica" w:hAnsi="Helvetica" w:cs="Helvetica"/>
                <w:w w:val="95"/>
                <w:sz w:val="13"/>
                <w:szCs w:val="13"/>
              </w:rPr>
              <w:t>11−12</w:t>
            </w:r>
          </w:p>
        </w:tc>
        <w:tc>
          <w:tcPr>
            <w:tcW w:w="5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28" w:lineRule="auto"/>
              <w:ind w:left="94"/>
              <w:rPr>
                <w:rFonts w:ascii="Times New Roman" w:hAnsi="Times New Roman" w:cs="Amiri"/>
                <w:sz w:val="24"/>
                <w:szCs w:val="24"/>
              </w:rPr>
            </w:pPr>
            <w:r>
              <w:rPr>
                <w:rFonts w:ascii="Helvetica" w:hAnsi="Helvetica" w:cs="Helvetica"/>
                <w:w w:val="92"/>
                <w:sz w:val="13"/>
                <w:szCs w:val="13"/>
              </w:rPr>
              <w:t>13−14</w:t>
            </w:r>
          </w:p>
        </w:tc>
        <w:tc>
          <w:tcPr>
            <w:tcW w:w="8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81" w:lineRule="auto"/>
              <w:rPr>
                <w:rFonts w:ascii="Times New Roman" w:hAnsi="Times New Roman" w:cs="Amiri"/>
                <w:sz w:val="24"/>
                <w:szCs w:val="24"/>
              </w:rPr>
            </w:pPr>
            <w:r>
              <w:rPr>
                <w:rFonts w:ascii="Helvetica" w:hAnsi="Helvetica" w:cs="Helvetica"/>
                <w:w w:val="82"/>
                <w:sz w:val="13"/>
                <w:szCs w:val="13"/>
              </w:rPr>
              <w:t>0</w:t>
            </w:r>
          </w:p>
        </w:tc>
        <w:tc>
          <w:tcPr>
            <w:tcW w:w="3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165"/>
              <w:rPr>
                <w:rFonts w:ascii="Times New Roman" w:hAnsi="Times New Roman" w:cs="Amiri"/>
                <w:sz w:val="24"/>
                <w:szCs w:val="24"/>
              </w:rPr>
            </w:pPr>
            <w:r>
              <w:rPr>
                <w:rFonts w:ascii="Helvetica" w:hAnsi="Helvetica" w:cs="Helvetica"/>
                <w:w w:val="90"/>
                <w:sz w:val="13"/>
                <w:szCs w:val="13"/>
              </w:rPr>
              <w:t>1−2</w:t>
            </w:r>
          </w:p>
        </w:tc>
        <w:tc>
          <w:tcPr>
            <w:tcW w:w="3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101"/>
              <w:rPr>
                <w:rFonts w:ascii="Times New Roman" w:hAnsi="Times New Roman" w:cs="Amiri"/>
                <w:sz w:val="24"/>
                <w:szCs w:val="24"/>
              </w:rPr>
            </w:pPr>
            <w:r>
              <w:rPr>
                <w:rFonts w:ascii="Helvetica" w:hAnsi="Helvetica" w:cs="Helvetica"/>
                <w:w w:val="90"/>
                <w:sz w:val="13"/>
                <w:szCs w:val="13"/>
              </w:rPr>
              <w:t>3−4</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rPr>
                <w:rFonts w:ascii="Times New Roman" w:hAnsi="Times New Roman" w:cs="Amiri"/>
                <w:sz w:val="24"/>
                <w:szCs w:val="24"/>
              </w:rPr>
            </w:pPr>
            <w:r>
              <w:rPr>
                <w:rFonts w:ascii="Helvetica" w:hAnsi="Helvetica" w:cs="Helvetica"/>
                <w:w w:val="90"/>
                <w:sz w:val="13"/>
                <w:szCs w:val="13"/>
              </w:rPr>
              <w:t>5−6</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5"/>
              <w:rPr>
                <w:rFonts w:ascii="Times New Roman" w:hAnsi="Times New Roman" w:cs="Amiri"/>
                <w:sz w:val="24"/>
                <w:szCs w:val="24"/>
              </w:rPr>
            </w:pPr>
            <w:r>
              <w:rPr>
                <w:rFonts w:ascii="Helvetica" w:hAnsi="Helvetica" w:cs="Helvetica"/>
                <w:w w:val="90"/>
                <w:sz w:val="13"/>
                <w:szCs w:val="13"/>
              </w:rPr>
              <w:t>7−8</w:t>
            </w:r>
          </w:p>
        </w:tc>
        <w:tc>
          <w:tcPr>
            <w:tcW w:w="2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2"/>
              <w:rPr>
                <w:rFonts w:ascii="Times New Roman" w:hAnsi="Times New Roman" w:cs="Amiri"/>
                <w:sz w:val="24"/>
                <w:szCs w:val="24"/>
              </w:rPr>
            </w:pPr>
            <w:r>
              <w:rPr>
                <w:rFonts w:ascii="Helvetica" w:hAnsi="Helvetica" w:cs="Helvetica"/>
                <w:w w:val="95"/>
                <w:sz w:val="13"/>
                <w:szCs w:val="13"/>
              </w:rPr>
              <w:t>9−10</w:t>
            </w:r>
          </w:p>
        </w:tc>
        <w:tc>
          <w:tcPr>
            <w:tcW w:w="3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129"/>
              <w:rPr>
                <w:rFonts w:ascii="Times New Roman" w:hAnsi="Times New Roman" w:cs="Amiri"/>
                <w:sz w:val="24"/>
                <w:szCs w:val="24"/>
              </w:rPr>
            </w:pPr>
            <w:r>
              <w:rPr>
                <w:rFonts w:ascii="Helvetica" w:hAnsi="Helvetica" w:cs="Helvetica"/>
                <w:w w:val="95"/>
                <w:sz w:val="13"/>
                <w:szCs w:val="13"/>
              </w:rPr>
              <w:t>11−12</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86"/>
              <w:rPr>
                <w:rFonts w:ascii="Times New Roman" w:hAnsi="Times New Roman" w:cs="Amiri"/>
                <w:sz w:val="24"/>
                <w:szCs w:val="24"/>
              </w:rPr>
            </w:pPr>
            <w:r>
              <w:rPr>
                <w:rFonts w:ascii="Helvetica" w:hAnsi="Helvetica" w:cs="Helvetica"/>
                <w:w w:val="92"/>
                <w:sz w:val="13"/>
                <w:szCs w:val="13"/>
              </w:rPr>
              <w:t>13−14</w:t>
            </w:r>
          </w:p>
        </w:tc>
        <w:tc>
          <w:tcPr>
            <w:tcW w:w="9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rPr>
                <w:rFonts w:ascii="Times New Roman" w:hAnsi="Times New Roman" w:cs="Amiri"/>
                <w:sz w:val="24"/>
                <w:szCs w:val="24"/>
              </w:rPr>
            </w:pPr>
            <w:r>
              <w:rPr>
                <w:rFonts w:ascii="Helvetica" w:hAnsi="Helvetica" w:cs="Helvetica"/>
                <w:w w:val="82"/>
                <w:sz w:val="13"/>
                <w:szCs w:val="13"/>
              </w:rPr>
              <w:t>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6"/>
              <w:rPr>
                <w:rFonts w:ascii="Times New Roman" w:hAnsi="Times New Roman" w:cs="Amiri"/>
                <w:sz w:val="24"/>
                <w:szCs w:val="24"/>
              </w:rPr>
            </w:pPr>
            <w:r>
              <w:rPr>
                <w:rFonts w:ascii="Helvetica" w:hAnsi="Helvetica" w:cs="Helvetica"/>
                <w:w w:val="90"/>
                <w:sz w:val="13"/>
                <w:szCs w:val="13"/>
              </w:rPr>
              <w:t>1−2</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3"/>
              <w:rPr>
                <w:rFonts w:ascii="Times New Roman" w:hAnsi="Times New Roman" w:cs="Amiri"/>
                <w:sz w:val="24"/>
                <w:szCs w:val="24"/>
              </w:rPr>
            </w:pPr>
            <w:r>
              <w:rPr>
                <w:rFonts w:ascii="Helvetica" w:hAnsi="Helvetica" w:cs="Helvetica"/>
                <w:w w:val="90"/>
                <w:sz w:val="13"/>
                <w:szCs w:val="13"/>
              </w:rPr>
              <w:t>3−4</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0"/>
              <w:rPr>
                <w:rFonts w:ascii="Times New Roman" w:hAnsi="Times New Roman" w:cs="Amiri"/>
                <w:sz w:val="24"/>
                <w:szCs w:val="24"/>
              </w:rPr>
            </w:pPr>
            <w:r>
              <w:rPr>
                <w:rFonts w:ascii="Helvetica" w:hAnsi="Helvetica" w:cs="Helvetica"/>
                <w:w w:val="90"/>
                <w:sz w:val="13"/>
                <w:szCs w:val="13"/>
              </w:rPr>
              <w:t>5−6</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87"/>
              <w:rPr>
                <w:rFonts w:ascii="Times New Roman" w:hAnsi="Times New Roman" w:cs="Amiri"/>
                <w:sz w:val="24"/>
                <w:szCs w:val="24"/>
              </w:rPr>
            </w:pPr>
            <w:r>
              <w:rPr>
                <w:rFonts w:ascii="Helvetica" w:hAnsi="Helvetica" w:cs="Helvetica"/>
                <w:w w:val="90"/>
                <w:sz w:val="13"/>
                <w:szCs w:val="13"/>
              </w:rPr>
              <w:t>7−8</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84"/>
              <w:rPr>
                <w:rFonts w:ascii="Times New Roman" w:hAnsi="Times New Roman" w:cs="Amiri"/>
                <w:sz w:val="24"/>
                <w:szCs w:val="24"/>
              </w:rPr>
            </w:pPr>
            <w:r>
              <w:rPr>
                <w:rFonts w:ascii="Helvetica" w:hAnsi="Helvetica" w:cs="Helvetica"/>
                <w:w w:val="95"/>
                <w:sz w:val="13"/>
                <w:szCs w:val="13"/>
              </w:rPr>
              <w:t>9−10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100"/>
              <w:rPr>
                <w:rFonts w:ascii="Times New Roman" w:hAnsi="Times New Roman" w:cs="Amiri"/>
                <w:sz w:val="24"/>
                <w:szCs w:val="24"/>
              </w:rPr>
            </w:pPr>
            <w:r>
              <w:rPr>
                <w:rFonts w:ascii="Helvetica" w:hAnsi="Helvetica" w:cs="Helvetica"/>
                <w:w w:val="95"/>
                <w:sz w:val="13"/>
                <w:szCs w:val="13"/>
              </w:rPr>
              <w:t>11−12</w:t>
            </w:r>
          </w:p>
        </w:tc>
        <w:tc>
          <w:tcPr>
            <w:tcW w:w="2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5" w:lineRule="auto"/>
              <w:ind w:left="97"/>
              <w:rPr>
                <w:rFonts w:ascii="Times New Roman" w:hAnsi="Times New Roman" w:cs="Amiri"/>
                <w:sz w:val="24"/>
                <w:szCs w:val="24"/>
              </w:rPr>
            </w:pPr>
            <w:r>
              <w:rPr>
                <w:rFonts w:ascii="Helvetica" w:hAnsi="Helvetica" w:cs="Helvetica"/>
                <w:sz w:val="11"/>
                <w:szCs w:val="11"/>
              </w:rPr>
              <w:t>13−14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6"/>
        </w:trPr>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8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740" w:type="dxa"/>
            <w:gridSpan w:val="6"/>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9"/>
              <w:jc w:val="center"/>
              <w:rPr>
                <w:rFonts w:ascii="Times New Roman" w:hAnsi="Times New Roman" w:cs="Amiri"/>
                <w:sz w:val="24"/>
                <w:szCs w:val="24"/>
              </w:rPr>
            </w:pPr>
            <w:r>
              <w:rPr>
                <w:rFonts w:ascii="Helvetica" w:hAnsi="Helvetica" w:cs="Helvetica"/>
                <w:w w:val="98"/>
                <w:sz w:val="16"/>
                <w:szCs w:val="16"/>
              </w:rPr>
              <w:t>Years after diagnosis</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5"/>
        </w:trPr>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8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6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40"/>
              <w:rPr>
                <w:rFonts w:ascii="Times New Roman" w:hAnsi="Times New Roman" w:cs="Amiri"/>
                <w:sz w:val="24"/>
                <w:szCs w:val="24"/>
              </w:rPr>
            </w:pPr>
            <w:r>
              <w:rPr>
                <w:rFonts w:ascii="Helvetica" w:hAnsi="Helvetica" w:cs="Helvetica"/>
                <w:sz w:val="16"/>
                <w:szCs w:val="16"/>
              </w:rPr>
              <w:t>men</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0"/>
              <w:rPr>
                <w:rFonts w:ascii="Times New Roman" w:hAnsi="Times New Roman" w:cs="Amiri"/>
                <w:sz w:val="24"/>
                <w:szCs w:val="24"/>
              </w:rPr>
            </w:pPr>
            <w:r>
              <w:rPr>
                <w:rFonts w:ascii="Helvetica" w:hAnsi="Helvetica" w:cs="Helvetica"/>
                <w:sz w:val="16"/>
                <w:szCs w:val="16"/>
              </w:rPr>
              <w:t>women</w:t>
            </w: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2000" w:bottom="347" w:left="1536" w:header="720" w:footer="720" w:gutter="0"/>
          <w:cols w:num="2" w:space="111" w:equalWidth="0">
            <w:col w:w="172" w:space="111"/>
            <w:col w:w="8420" w:space="600"/>
          </w:cols>
          <w:noEndnote/>
        </w:sectPr>
      </w:pPr>
      <w:r>
        <w:rPr>
          <w:noProof/>
        </w:rPr>
        <mc:AlternateContent>
          <mc:Choice Requires="wps">
            <w:drawing>
              <wp:anchor distT="0" distB="0" distL="114300" distR="114300" simplePos="0" relativeHeight="251681792" behindDoc="1" locked="0" layoutInCell="0" allowOverlap="1" wp14:anchorId="4953BB84" wp14:editId="2C4D839B">
                <wp:simplePos x="0" y="0"/>
                <wp:positionH relativeFrom="column">
                  <wp:posOffset>1866900</wp:posOffset>
                </wp:positionH>
                <wp:positionV relativeFrom="paragraph">
                  <wp:posOffset>-153035</wp:posOffset>
                </wp:positionV>
                <wp:extent cx="0" cy="192405"/>
                <wp:effectExtent l="12065" t="5080" r="6985" b="12065"/>
                <wp:wrapNone/>
                <wp:docPr id="4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2405"/>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12.05pt" to="14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" o:allowincell="f" strokeweight=".16089mm"/>
            </w:pict>
          </mc:Fallback>
        </mc:AlternateContent>
      </w:r>
      <w:r>
        <w:rPr>
          <w:noProof/>
        </w:rPr>
        <mc:AlternateContent>
          <mc:Choice Requires="wps">
            <w:drawing>
              <wp:anchor distT="0" distB="0" distL="114300" distR="114300" simplePos="0" relativeHeight="251682816" behindDoc="1" locked="0" layoutInCell="0" allowOverlap="1" wp14:anchorId="34BEA42E" wp14:editId="10AD4E82">
                <wp:simplePos x="0" y="0"/>
                <wp:positionH relativeFrom="column">
                  <wp:posOffset>3514090</wp:posOffset>
                </wp:positionH>
                <wp:positionV relativeFrom="paragraph">
                  <wp:posOffset>-153035</wp:posOffset>
                </wp:positionV>
                <wp:extent cx="0" cy="192405"/>
                <wp:effectExtent l="11430" t="5080" r="7620" b="12065"/>
                <wp:wrapNone/>
                <wp:docPr id="4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2405"/>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7pt,-12.05pt" to="276.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" o:allowincell="f" strokeweight=".16089mm"/>
            </w:pict>
          </mc:Fallback>
        </mc:AlternateContent>
      </w:r>
      <w:r>
        <w:rPr>
          <w:noProof/>
        </w:rPr>
        <mc:AlternateContent>
          <mc:Choice Requires="wps">
            <w:drawing>
              <wp:anchor distT="0" distB="0" distL="114300" distR="114300" simplePos="0" relativeHeight="251683840" behindDoc="1" locked="0" layoutInCell="0" allowOverlap="1" wp14:anchorId="63A983E0" wp14:editId="7935207B">
                <wp:simplePos x="0" y="0"/>
                <wp:positionH relativeFrom="column">
                  <wp:posOffset>1864360</wp:posOffset>
                </wp:positionH>
                <wp:positionV relativeFrom="paragraph">
                  <wp:posOffset>-149860</wp:posOffset>
                </wp:positionV>
                <wp:extent cx="1652270" cy="0"/>
                <wp:effectExtent l="9525" t="8255" r="5080" b="10795"/>
                <wp:wrapNone/>
                <wp:docPr id="4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270" cy="0"/>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8pt,-11.8pt" to="276.9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" o:allowincell="f" strokeweight=".16089mm"/>
            </w:pict>
          </mc:Fallback>
        </mc:AlternateContent>
      </w:r>
      <w:r>
        <w:rPr>
          <w:noProof/>
        </w:rPr>
        <mc:AlternateContent>
          <mc:Choice Requires="wps">
            <w:drawing>
              <wp:anchor distT="0" distB="0" distL="114300" distR="114300" simplePos="0" relativeHeight="251684864" behindDoc="1" locked="0" layoutInCell="0" allowOverlap="1" wp14:anchorId="062C1569" wp14:editId="643E00E2">
                <wp:simplePos x="0" y="0"/>
                <wp:positionH relativeFrom="column">
                  <wp:posOffset>1864360</wp:posOffset>
                </wp:positionH>
                <wp:positionV relativeFrom="paragraph">
                  <wp:posOffset>36830</wp:posOffset>
                </wp:positionV>
                <wp:extent cx="1652270" cy="0"/>
                <wp:effectExtent l="9525" t="13970" r="5080" b="5080"/>
                <wp:wrapNone/>
                <wp:docPr id="4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270" cy="0"/>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8pt,2.9pt" to="276.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76BFAIAACo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" o:allowincell="f" strokeweight=".16089mm"/>
            </w:pict>
          </mc:Fallback>
        </mc:AlternateContent>
      </w:r>
      <w:r>
        <w:rPr>
          <w:noProof/>
        </w:rPr>
        <mc:AlternateContent>
          <mc:Choice Requires="wps">
            <w:drawing>
              <wp:anchor distT="0" distB="0" distL="114300" distR="114300" simplePos="0" relativeHeight="251685888" behindDoc="1" locked="0" layoutInCell="0" allowOverlap="1" wp14:anchorId="39B4D098" wp14:editId="68B31FAC">
                <wp:simplePos x="0" y="0"/>
                <wp:positionH relativeFrom="column">
                  <wp:posOffset>1910715</wp:posOffset>
                </wp:positionH>
                <wp:positionV relativeFrom="paragraph">
                  <wp:posOffset>-56515</wp:posOffset>
                </wp:positionV>
                <wp:extent cx="376555" cy="0"/>
                <wp:effectExtent l="8255" t="6350" r="5715" b="12700"/>
                <wp:wrapNone/>
                <wp:docPr id="4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0"/>
                        </a:xfrm>
                        <a:prstGeom prst="line">
                          <a:avLst/>
                        </a:prstGeom>
                        <a:noFill/>
                        <a:ln w="5792">
                          <a:solidFill>
                            <a:srgbClr val="606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45pt,-4.45pt" to="180.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" o:allowincell="f" strokecolor="#606060" strokeweight=".16089mm"/>
            </w:pict>
          </mc:Fallback>
        </mc:AlternateContent>
      </w:r>
      <w:r>
        <w:rPr>
          <w:noProof/>
        </w:rPr>
        <mc:AlternateContent>
          <mc:Choice Requires="wps">
            <w:drawing>
              <wp:anchor distT="0" distB="0" distL="114300" distR="114300" simplePos="0" relativeHeight="251686912" behindDoc="1" locked="0" layoutInCell="0" allowOverlap="1" wp14:anchorId="3AD2FC20" wp14:editId="4B1F2E04">
                <wp:simplePos x="0" y="0"/>
                <wp:positionH relativeFrom="column">
                  <wp:posOffset>2693670</wp:posOffset>
                </wp:positionH>
                <wp:positionV relativeFrom="paragraph">
                  <wp:posOffset>-56515</wp:posOffset>
                </wp:positionV>
                <wp:extent cx="22860" cy="0"/>
                <wp:effectExtent l="10160" t="6350" r="5080" b="12700"/>
                <wp:wrapNone/>
                <wp:docPr id="4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1pt,-4.45pt" to="213.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" o:allowincell="f" strokecolor="#a0a0a0" strokeweight=".16089mm"/>
            </w:pict>
          </mc:Fallback>
        </mc:AlternateContent>
      </w:r>
      <w:r>
        <w:rPr>
          <w:noProof/>
        </w:rPr>
        <mc:AlternateContent>
          <mc:Choice Requires="wps">
            <w:drawing>
              <wp:anchor distT="0" distB="0" distL="114300" distR="114300" simplePos="0" relativeHeight="251687936" behindDoc="1" locked="0" layoutInCell="0" allowOverlap="1" wp14:anchorId="063539DB" wp14:editId="42F93756">
                <wp:simplePos x="0" y="0"/>
                <wp:positionH relativeFrom="column">
                  <wp:posOffset>2736850</wp:posOffset>
                </wp:positionH>
                <wp:positionV relativeFrom="paragraph">
                  <wp:posOffset>-56515</wp:posOffset>
                </wp:positionV>
                <wp:extent cx="22860" cy="0"/>
                <wp:effectExtent l="5715" t="6350" r="9525" b="12700"/>
                <wp:wrapNone/>
                <wp:docPr id="4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4.45pt" to="217.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" o:allowincell="f" strokecolor="#a0a0a0" strokeweight=".16089mm"/>
            </w:pict>
          </mc:Fallback>
        </mc:AlternateContent>
      </w:r>
      <w:r>
        <w:rPr>
          <w:noProof/>
        </w:rPr>
        <mc:AlternateContent>
          <mc:Choice Requires="wps">
            <w:drawing>
              <wp:anchor distT="0" distB="0" distL="114300" distR="114300" simplePos="0" relativeHeight="251688960" behindDoc="1" locked="0" layoutInCell="0" allowOverlap="1" wp14:anchorId="6DCCC198" wp14:editId="632BDEE0">
                <wp:simplePos x="0" y="0"/>
                <wp:positionH relativeFrom="column">
                  <wp:posOffset>2780030</wp:posOffset>
                </wp:positionH>
                <wp:positionV relativeFrom="paragraph">
                  <wp:posOffset>-56515</wp:posOffset>
                </wp:positionV>
                <wp:extent cx="23495" cy="0"/>
                <wp:effectExtent l="10795" t="6350" r="13335" b="12700"/>
                <wp:wrapNone/>
                <wp:docPr id="3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9pt,-4.45pt" to="220.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" o:allowincell="f" strokecolor="#a0a0a0" strokeweight=".16089mm"/>
            </w:pict>
          </mc:Fallback>
        </mc:AlternateContent>
      </w:r>
      <w:r>
        <w:rPr>
          <w:noProof/>
        </w:rPr>
        <mc:AlternateContent>
          <mc:Choice Requires="wps">
            <w:drawing>
              <wp:anchor distT="0" distB="0" distL="114300" distR="114300" simplePos="0" relativeHeight="251689984" behindDoc="1" locked="0" layoutInCell="0" allowOverlap="1" wp14:anchorId="25121E8E" wp14:editId="432AE5A2">
                <wp:simplePos x="0" y="0"/>
                <wp:positionH relativeFrom="column">
                  <wp:posOffset>2823845</wp:posOffset>
                </wp:positionH>
                <wp:positionV relativeFrom="paragraph">
                  <wp:posOffset>-56515</wp:posOffset>
                </wp:positionV>
                <wp:extent cx="23495" cy="0"/>
                <wp:effectExtent l="6985" t="6350" r="7620" b="12700"/>
                <wp:wrapNone/>
                <wp:docPr id="3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35pt,-4.45pt" to="224.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zHFAIAACg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" o:allowincell="f" strokecolor="#a0a0a0" strokeweight=".16089mm"/>
            </w:pict>
          </mc:Fallback>
        </mc:AlternateContent>
      </w:r>
      <w:r>
        <w:rPr>
          <w:noProof/>
        </w:rPr>
        <mc:AlternateContent>
          <mc:Choice Requires="wps">
            <w:drawing>
              <wp:anchor distT="0" distB="0" distL="114300" distR="114300" simplePos="0" relativeHeight="251691008" behindDoc="1" locked="0" layoutInCell="0" allowOverlap="1" wp14:anchorId="5FB84C98" wp14:editId="3C5F4DC4">
                <wp:simplePos x="0" y="0"/>
                <wp:positionH relativeFrom="column">
                  <wp:posOffset>2867660</wp:posOffset>
                </wp:positionH>
                <wp:positionV relativeFrom="paragraph">
                  <wp:posOffset>-56515</wp:posOffset>
                </wp:positionV>
                <wp:extent cx="22860" cy="0"/>
                <wp:effectExtent l="12700" t="6350" r="12065" b="12700"/>
                <wp:wrapNone/>
                <wp:docPr id="3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8pt,-4.45pt" to="227.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" o:allowincell="f" strokecolor="#a0a0a0" strokeweight=".16089mm"/>
            </w:pict>
          </mc:Fallback>
        </mc:AlternateContent>
      </w:r>
      <w:r>
        <w:rPr>
          <w:noProof/>
        </w:rPr>
        <mc:AlternateContent>
          <mc:Choice Requires="wps">
            <w:drawing>
              <wp:anchor distT="0" distB="0" distL="114300" distR="114300" simplePos="0" relativeHeight="251692032" behindDoc="1" locked="0" layoutInCell="0" allowOverlap="1" wp14:anchorId="2F373D48" wp14:editId="7536CE44">
                <wp:simplePos x="0" y="0"/>
                <wp:positionH relativeFrom="column">
                  <wp:posOffset>2910840</wp:posOffset>
                </wp:positionH>
                <wp:positionV relativeFrom="paragraph">
                  <wp:posOffset>-56515</wp:posOffset>
                </wp:positionV>
                <wp:extent cx="22860" cy="0"/>
                <wp:effectExtent l="8255" t="6350" r="6985" b="12700"/>
                <wp:wrapNone/>
                <wp:docPr id="3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2pt,-4.45pt" to="23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" o:allowincell="f" strokecolor="#a0a0a0" strokeweight=".16089mm"/>
            </w:pict>
          </mc:Fallback>
        </mc:AlternateContent>
      </w:r>
      <w:r>
        <w:rPr>
          <w:noProof/>
        </w:rPr>
        <mc:AlternateContent>
          <mc:Choice Requires="wps">
            <w:drawing>
              <wp:anchor distT="0" distB="0" distL="114300" distR="114300" simplePos="0" relativeHeight="251693056" behindDoc="1" locked="0" layoutInCell="0" allowOverlap="1" wp14:anchorId="5294021C" wp14:editId="1321CC4F">
                <wp:simplePos x="0" y="0"/>
                <wp:positionH relativeFrom="column">
                  <wp:posOffset>2954020</wp:posOffset>
                </wp:positionH>
                <wp:positionV relativeFrom="paragraph">
                  <wp:posOffset>-56515</wp:posOffset>
                </wp:positionV>
                <wp:extent cx="23495" cy="0"/>
                <wp:effectExtent l="13335" t="6350" r="10795" b="12700"/>
                <wp:wrapNone/>
                <wp:docPr id="3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6pt,-4.45pt" to="234.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hJFAIAACg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" o:allowincell="f" strokecolor="#a0a0a0" strokeweight=".16089mm"/>
            </w:pict>
          </mc:Fallback>
        </mc:AlternateContent>
      </w:r>
      <w:r>
        <w:rPr>
          <w:noProof/>
        </w:rPr>
        <mc:AlternateContent>
          <mc:Choice Requires="wps">
            <w:drawing>
              <wp:anchor distT="0" distB="0" distL="114300" distR="114300" simplePos="0" relativeHeight="251694080" behindDoc="1" locked="0" layoutInCell="0" allowOverlap="1" wp14:anchorId="12A7A7E7" wp14:editId="44E0FB0C">
                <wp:simplePos x="0" y="0"/>
                <wp:positionH relativeFrom="column">
                  <wp:posOffset>2997835</wp:posOffset>
                </wp:positionH>
                <wp:positionV relativeFrom="paragraph">
                  <wp:posOffset>-56515</wp:posOffset>
                </wp:positionV>
                <wp:extent cx="23495" cy="0"/>
                <wp:effectExtent l="9525" t="6350" r="5080" b="12700"/>
                <wp:wrapNone/>
                <wp:docPr id="3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05pt,-4.45pt" to="237.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okoFQIAACg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" o:allowincell="f" strokecolor="#a0a0a0" strokeweight=".16089mm"/>
            </w:pict>
          </mc:Fallback>
        </mc:AlternateContent>
      </w:r>
      <w:r>
        <w:rPr>
          <w:noProof/>
        </w:rPr>
        <mc:AlternateContent>
          <mc:Choice Requires="wps">
            <w:drawing>
              <wp:anchor distT="0" distB="0" distL="114300" distR="114300" simplePos="0" relativeHeight="251695104" behindDoc="1" locked="0" layoutInCell="0" allowOverlap="1" wp14:anchorId="060BC2B2" wp14:editId="0C38D725">
                <wp:simplePos x="0" y="0"/>
                <wp:positionH relativeFrom="column">
                  <wp:posOffset>3041015</wp:posOffset>
                </wp:positionH>
                <wp:positionV relativeFrom="paragraph">
                  <wp:posOffset>-56515</wp:posOffset>
                </wp:positionV>
                <wp:extent cx="23495" cy="0"/>
                <wp:effectExtent l="5080" t="6350" r="9525" b="12700"/>
                <wp:wrapNone/>
                <wp:docPr id="3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5792">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5pt,-4.45pt" to="241.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TZFQIAACg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" o:allowincell="f" strokecolor="#a0a0a0" strokeweight=".16089mm"/>
            </w:pict>
          </mc:Fallback>
        </mc:AlternateConten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58"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16</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111" w:equalWidth="0">
            <w:col w:w="240" w:space="111"/>
          </w:cols>
          <w:noEndnote/>
        </w:sectPr>
      </w:pPr>
    </w:p>
    <w:p w:rsidR="00A846A4" w:rsidRDefault="00C45CDB">
      <w:pPr>
        <w:widowControl w:val="0"/>
        <w:autoSpaceDE w:val="0"/>
        <w:autoSpaceDN w:val="0"/>
        <w:adjustRightInd w:val="0"/>
        <w:spacing w:after="0" w:line="240" w:lineRule="auto"/>
        <w:rPr>
          <w:rFonts w:ascii="Times New Roman" w:hAnsi="Times New Roman" w:cs="Amiri"/>
          <w:sz w:val="24"/>
          <w:szCs w:val="24"/>
        </w:rPr>
      </w:pPr>
      <w:bookmarkStart w:id="118" w:name="page17"/>
      <w:bookmarkEnd w:id="118"/>
      <w:r>
        <w:rPr>
          <w:rFonts w:ascii="Arial" w:hAnsi="Arial" w:cs="Arial"/>
          <w:b/>
          <w:bCs/>
          <w:color w:val="000000"/>
          <w:sz w:val="34"/>
          <w:szCs w:val="34"/>
        </w:rPr>
        <w:lastRenderedPageBreak/>
        <w:t xml:space="preserve">0.4 </w:t>
      </w:r>
      <w:proofErr w:type="spellStart"/>
      <w:r>
        <w:rPr>
          <w:rFonts w:ascii="Arial" w:hAnsi="Arial" w:cs="Arial"/>
          <w:b/>
          <w:bCs/>
          <w:color w:val="000000"/>
          <w:sz w:val="34"/>
          <w:szCs w:val="34"/>
        </w:rPr>
        <w:t>Disussion</w:t>
      </w:r>
      <w:proofErr w:type="spellEnd"/>
    </w:p>
    <w:p w:rsidR="00A846A4" w:rsidRDefault="00A846A4">
      <w:pPr>
        <w:widowControl w:val="0"/>
        <w:autoSpaceDE w:val="0"/>
        <w:autoSpaceDN w:val="0"/>
        <w:adjustRightInd w:val="0"/>
        <w:spacing w:after="0" w:line="324"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Pr>
          <w:rFonts w:ascii="Gabriola" w:hAnsi="Gabriola" w:cs="Gabriola"/>
          <w:color w:val="000000"/>
          <w:sz w:val="24"/>
          <w:szCs w:val="24"/>
        </w:rPr>
        <w:t xml:space="preserve">Our results suggest that receiving a diabetes diagnosis in China led to a lasting reduction in male BMI and waist circumference as well as in risk behaviours such as alcohol and calorie consumption. For females, our primary results did not find as strong indications for behaviour change. However, we found a reduction in female employment probabilities, suggesting that women stopped working as a result of the diagnosis. Medical evidence suggest that sustained reductions in weight and body fat can lead to increasing insulin sensitivity, better blood glucose levels and consequently a reduced risk for diabetes related complications (Long et al., </w:t>
      </w:r>
      <w:hyperlink w:anchor="page34" w:history="1">
        <w:r>
          <w:rPr>
            <w:rFonts w:ascii="Gabriola" w:hAnsi="Gabriola" w:cs="Gabriola"/>
            <w:color w:val="000000"/>
            <w:sz w:val="24"/>
            <w:szCs w:val="24"/>
          </w:rPr>
          <w:t xml:space="preserve"> 2014;</w:t>
        </w:r>
      </w:hyperlink>
      <w:r>
        <w:rPr>
          <w:rFonts w:ascii="Gabriola" w:hAnsi="Gabriola" w:cs="Gabriola"/>
          <w:color w:val="000000"/>
          <w:sz w:val="24"/>
          <w:szCs w:val="24"/>
        </w:rPr>
        <w:t xml:space="preserve"> Zhou et al., </w:t>
      </w:r>
      <w:hyperlink w:anchor="page35" w:history="1">
        <w:r>
          <w:rPr>
            <w:rFonts w:ascii="Gabriola" w:hAnsi="Gabriola" w:cs="Gabriola"/>
            <w:color w:val="000000"/>
            <w:sz w:val="24"/>
            <w:szCs w:val="24"/>
          </w:rPr>
          <w:t xml:space="preserve"> 2016</w:t>
        </w:r>
      </w:hyperlink>
      <w:r>
        <w:rPr>
          <w:rFonts w:ascii="Gabriola" w:hAnsi="Gabriola" w:cs="Gabriola"/>
          <w:color w:val="000000"/>
          <w:sz w:val="24"/>
          <w:szCs w:val="24"/>
        </w:rPr>
        <w:t>). Given our results, it appears that women in China may not have been as successful at making behaviour changes to reduce their risk.</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93" w:lineRule="exact"/>
        <w:rPr>
          <w:rFonts w:ascii="Times New Roman" w:hAnsi="Times New Roman" w:cs="Amiri"/>
          <w:sz w:val="24"/>
          <w:szCs w:val="24"/>
        </w:rPr>
      </w:pPr>
    </w:p>
    <w:p w:rsidR="007D3E10" w:rsidRDefault="00C45CDB">
      <w:pPr>
        <w:widowControl w:val="0"/>
        <w:overflowPunct w:val="0"/>
        <w:autoSpaceDE w:val="0"/>
        <w:autoSpaceDN w:val="0"/>
        <w:adjustRightInd w:val="0"/>
        <w:spacing w:after="0" w:line="240" w:lineRule="auto"/>
        <w:ind w:firstLine="234"/>
        <w:jc w:val="both"/>
        <w:rPr>
          <w:ins w:id="119" w:author="Pieter" w:date="2016-09-01T17:10:00Z"/>
          <w:rFonts w:ascii="Gabriola" w:hAnsi="Gabriola" w:cs="Gabriola"/>
          <w:color w:val="000000"/>
          <w:sz w:val="24"/>
          <w:szCs w:val="24"/>
        </w:rPr>
      </w:pPr>
      <w:r>
        <w:rPr>
          <w:rFonts w:ascii="Gabriola" w:hAnsi="Gabriola" w:cs="Gabriola"/>
          <w:color w:val="000000"/>
          <w:sz w:val="24"/>
          <w:szCs w:val="24"/>
        </w:rPr>
        <w:t xml:space="preserve">Having both, the FE models and MSM models indicating very similar results suggests that </w:t>
      </w:r>
      <w:ins w:id="120" w:author="Pieter" w:date="2016-09-01T17:10:00Z">
        <w:r w:rsidR="007D3E10">
          <w:rPr>
            <w:rFonts w:ascii="Gabriola" w:hAnsi="Gabriola" w:cs="Gabriola"/>
            <w:color w:val="000000"/>
            <w:sz w:val="24"/>
            <w:szCs w:val="24"/>
          </w:rPr>
          <w:t xml:space="preserve">results are robust and that time </w:t>
        </w:r>
      </w:ins>
      <w:ins w:id="121" w:author="Pieter" w:date="2016-09-01T17:11:00Z">
        <w:r w:rsidR="007D3E10">
          <w:rPr>
            <w:rFonts w:ascii="Gabriola" w:hAnsi="Gabriola" w:cs="Gabriola"/>
            <w:color w:val="000000"/>
            <w:sz w:val="24"/>
            <w:szCs w:val="24"/>
          </w:rPr>
          <w:t xml:space="preserve">invariant confounding factors may play limited role over and above baseline and time varying confounding factors. </w:t>
        </w:r>
      </w:ins>
    </w:p>
    <w:p w:rsidR="00A846A4" w:rsidRDefault="00C45CDB" w:rsidP="007D3E10">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del w:id="122" w:author="Pieter" w:date="2016-09-01T17:12:00Z">
        <w:r w:rsidDel="007D3E10">
          <w:rPr>
            <w:rFonts w:ascii="Gabriola" w:hAnsi="Gabriola" w:cs="Gabriola"/>
            <w:color w:val="000000"/>
            <w:sz w:val="24"/>
            <w:szCs w:val="24"/>
          </w:rPr>
          <w:delText xml:space="preserve">both performed relatively well and were able to reduce confounding, </w:delText>
        </w:r>
      </w:del>
      <w:ins w:id="123" w:author="Pieter" w:date="2016-09-01T17:12:00Z">
        <w:r w:rsidR="007D3E10">
          <w:rPr>
            <w:rFonts w:ascii="Gabriola" w:hAnsi="Gabriola" w:cs="Gabriola"/>
            <w:color w:val="000000"/>
            <w:sz w:val="24"/>
            <w:szCs w:val="24"/>
          </w:rPr>
          <w:t xml:space="preserve">The MSM results suggest that </w:t>
        </w:r>
      </w:ins>
      <w:r>
        <w:rPr>
          <w:rFonts w:ascii="Gabriola" w:hAnsi="Gabriola" w:cs="Gabriola"/>
          <w:color w:val="000000"/>
          <w:sz w:val="24"/>
          <w:szCs w:val="24"/>
        </w:rPr>
        <w:t xml:space="preserve">in particular </w:t>
      </w:r>
      <w:del w:id="124" w:author="Pieter" w:date="2016-09-01T17:13:00Z">
        <w:r w:rsidDel="007D3E10">
          <w:rPr>
            <w:rFonts w:ascii="Gabriola" w:hAnsi="Gabriola" w:cs="Gabriola"/>
            <w:color w:val="000000"/>
            <w:sz w:val="24"/>
            <w:szCs w:val="24"/>
          </w:rPr>
          <w:delText xml:space="preserve">due to selection into a diabetes diagnosis </w:delText>
        </w:r>
      </w:del>
      <w:del w:id="125" w:author="Pieter" w:date="2016-09-01T17:14:00Z">
        <w:r w:rsidDel="007D3E10">
          <w:rPr>
            <w:rFonts w:ascii="Gabriola" w:hAnsi="Gabriola" w:cs="Gabriola"/>
            <w:color w:val="000000"/>
            <w:sz w:val="24"/>
            <w:szCs w:val="24"/>
          </w:rPr>
          <w:delText xml:space="preserve">as a result of </w:delText>
        </w:r>
      </w:del>
      <w:r>
        <w:rPr>
          <w:rFonts w:ascii="Gabriola" w:hAnsi="Gabriola" w:cs="Gabriola"/>
          <w:color w:val="000000"/>
          <w:sz w:val="24"/>
          <w:szCs w:val="24"/>
        </w:rPr>
        <w:t xml:space="preserve">high baseline BMI and waist </w:t>
      </w:r>
      <w:proofErr w:type="spellStart"/>
      <w:r>
        <w:rPr>
          <w:rFonts w:ascii="Gabriola" w:hAnsi="Gabriola" w:cs="Gabriola"/>
          <w:color w:val="000000"/>
          <w:sz w:val="24"/>
          <w:szCs w:val="24"/>
        </w:rPr>
        <w:t>circumfer-ence</w:t>
      </w:r>
      <w:proofErr w:type="spellEnd"/>
      <w:r>
        <w:rPr>
          <w:rFonts w:ascii="Gabriola" w:hAnsi="Gabriola" w:cs="Gabriola"/>
          <w:color w:val="000000"/>
          <w:sz w:val="24"/>
          <w:szCs w:val="24"/>
        </w:rPr>
        <w:t xml:space="preserve"> levels</w:t>
      </w:r>
      <w:ins w:id="126" w:author="Pieter" w:date="2016-09-01T17:13:00Z">
        <w:r w:rsidR="007D3E10">
          <w:rPr>
            <w:rFonts w:ascii="Gabriola" w:hAnsi="Gabriola" w:cs="Gabriola"/>
            <w:color w:val="000000"/>
            <w:sz w:val="24"/>
            <w:szCs w:val="24"/>
          </w:rPr>
          <w:t xml:space="preserve"> help explain selection</w:t>
        </w:r>
        <w:r w:rsidR="007D3E10" w:rsidRPr="007D3E10">
          <w:rPr>
            <w:rFonts w:ascii="Gabriola" w:hAnsi="Gabriola" w:cs="Gabriola"/>
            <w:color w:val="000000"/>
            <w:sz w:val="24"/>
            <w:szCs w:val="24"/>
          </w:rPr>
          <w:t xml:space="preserve"> </w:t>
        </w:r>
        <w:r w:rsidR="007D3E10">
          <w:rPr>
            <w:rFonts w:ascii="Gabriola" w:hAnsi="Gabriola" w:cs="Gabriola"/>
            <w:color w:val="000000"/>
            <w:sz w:val="24"/>
            <w:szCs w:val="24"/>
          </w:rPr>
          <w:t>into a diabetes diagnosis, and thus need to be taken into account</w:t>
        </w:r>
      </w:ins>
      <w:r>
        <w:rPr>
          <w:rFonts w:ascii="Gabriola" w:hAnsi="Gabriola" w:cs="Gabriola"/>
          <w:color w:val="000000"/>
          <w:sz w:val="24"/>
          <w:szCs w:val="24"/>
        </w:rPr>
        <w:t xml:space="preserve">. </w:t>
      </w:r>
      <w:commentRangeStart w:id="127"/>
      <w:r>
        <w:rPr>
          <w:rFonts w:ascii="Gabriola" w:hAnsi="Gabriola" w:cs="Gabriola"/>
          <w:color w:val="000000"/>
          <w:sz w:val="24"/>
          <w:szCs w:val="24"/>
        </w:rPr>
        <w:t>As the regression results using a naive approach have shown, not accounting for this will lead to results suggesting an increase of BMI and waist circumference after diagnosis.</w:t>
      </w:r>
      <w:commentRangeEnd w:id="127"/>
      <w:r w:rsidR="007D3E10">
        <w:rPr>
          <w:rStyle w:val="CommentReference"/>
        </w:rPr>
        <w:commentReference w:id="127"/>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18"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24"/>
          <w:szCs w:val="24"/>
        </w:rPr>
        <w:t>Limitations</w:t>
      </w:r>
    </w:p>
    <w:p w:rsidR="00A846A4" w:rsidRDefault="00A846A4">
      <w:pPr>
        <w:widowControl w:val="0"/>
        <w:autoSpaceDE w:val="0"/>
        <w:autoSpaceDN w:val="0"/>
        <w:adjustRightInd w:val="0"/>
        <w:spacing w:after="0" w:line="237"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Pr>
          <w:rFonts w:ascii="Gabriola" w:hAnsi="Gabriola" w:cs="Gabriola"/>
          <w:color w:val="000000"/>
          <w:sz w:val="24"/>
          <w:szCs w:val="24"/>
        </w:rPr>
        <w:t xml:space="preserve">While we used two estimation methods to reduce the influence of selection bias due to unobserved confounding, one limitation of the used approaches is their inability to account for all forms of selection simultaneously. Therefore a causal interpretation is only possible under restrictive assumptions, namely no unobserved time-variant confounding for the FE model and positivity, exchangeability and consistency for the MSM. The assumption of positivity is likely to hold, given that every person should have at least a small chance of receiving a diabetes diagnosis. This is also supported by the relatively small range of stabilized weights and no zero-weights. Exchangeability, or no unmeasured confounding, is not testable and could potentially be violated if not all time-invariant or time-variant confounders are accounted for. This has potentially been the case which is why we also estimated a FE model. Consistency would have been violated if a diabetes diagnosis had been reported but the person had actually not been diagnosed with diabetes. This is likely only violated in very rare cases of misreporting, given that specificity of diabetes self-report is very high in China (Yuan et al., </w:t>
      </w:r>
      <w:hyperlink w:anchor="page35" w:history="1">
        <w:r>
          <w:rPr>
            <w:rFonts w:ascii="Gabriola" w:hAnsi="Gabriola" w:cs="Gabriola"/>
            <w:color w:val="000000"/>
            <w:sz w:val="24"/>
            <w:szCs w:val="24"/>
          </w:rPr>
          <w:t xml:space="preserve"> 2015</w:t>
        </w:r>
      </w:hyperlink>
      <w:r>
        <w:rPr>
          <w:rFonts w:ascii="Gabriola" w:hAnsi="Gabriola" w:cs="Gabriola"/>
          <w:color w:val="000000"/>
          <w:sz w:val="24"/>
          <w:szCs w:val="24"/>
        </w:rPr>
        <w:t>). Because we were interested in the e</w:t>
      </w:r>
      <w:r>
        <w:rPr>
          <w:rFonts w:ascii="Cambria Math" w:hAnsi="Cambria Math" w:cs="Cambria Math"/>
          <w:color w:val="000000"/>
          <w:sz w:val="24"/>
          <w:szCs w:val="24"/>
        </w:rPr>
        <w:t>ﬀ</w:t>
      </w:r>
      <w:r>
        <w:rPr>
          <w:rFonts w:ascii="Gabriola" w:hAnsi="Gabriola" w:cs="Gabriola"/>
          <w:color w:val="000000"/>
          <w:sz w:val="24"/>
          <w:szCs w:val="24"/>
        </w:rPr>
        <w:t>ect of a diabetes diagnosis, unobserved diabetes did not violate the consistency assumption.</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12"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240"/>
        <w:rPr>
          <w:rFonts w:ascii="Times New Roman" w:hAnsi="Times New Roman" w:cs="Amiri"/>
          <w:sz w:val="24"/>
          <w:szCs w:val="24"/>
        </w:rPr>
      </w:pPr>
      <w:r>
        <w:rPr>
          <w:rFonts w:ascii="Gabriola" w:hAnsi="Gabriola" w:cs="Gabriola"/>
          <w:color w:val="000000"/>
          <w:sz w:val="24"/>
          <w:szCs w:val="24"/>
        </w:rPr>
        <w:t>A limitation of the FE model is the possibility of time-variant confounding causing se-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984"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78"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17</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984" w:right="6140" w:bottom="347" w:left="5860" w:header="720" w:footer="720" w:gutter="0"/>
          <w:cols w:space="720" w:equalWidth="0">
            <w:col w:w="240"/>
          </w:cols>
          <w:noEndnote/>
        </w:sect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bookmarkStart w:id="128" w:name="page18"/>
      <w:bookmarkEnd w:id="128"/>
      <w:proofErr w:type="gramStart"/>
      <w:r>
        <w:rPr>
          <w:rFonts w:ascii="Gabriola" w:hAnsi="Gabriola" w:cs="Gabriola"/>
          <w:color w:val="000000"/>
          <w:sz w:val="24"/>
          <w:szCs w:val="24"/>
        </w:rPr>
        <w:lastRenderedPageBreak/>
        <w:t>lection</w:t>
      </w:r>
      <w:proofErr w:type="gramEnd"/>
      <w:r>
        <w:rPr>
          <w:rFonts w:ascii="Gabriola" w:hAnsi="Gabriola" w:cs="Gabriola"/>
          <w:color w:val="000000"/>
          <w:sz w:val="24"/>
          <w:szCs w:val="24"/>
        </w:rPr>
        <w:t xml:space="preserve"> into a diabetes diagnosis based on changes in pre-treatment values of our outcomes of interest. Further, the FE model is unable to account for the e</w:t>
      </w:r>
      <w:r>
        <w:rPr>
          <w:rFonts w:ascii="Cambria Math" w:hAnsi="Cambria Math" w:cs="Cambria Math"/>
          <w:color w:val="000000"/>
          <w:sz w:val="24"/>
          <w:szCs w:val="24"/>
        </w:rPr>
        <w:t>ﬀ</w:t>
      </w:r>
      <w:r>
        <w:rPr>
          <w:rFonts w:ascii="Gabriola" w:hAnsi="Gabriola" w:cs="Gabriola"/>
          <w:color w:val="000000"/>
          <w:sz w:val="24"/>
          <w:szCs w:val="24"/>
        </w:rPr>
        <w:t>ect of confounders that are causally related with diabetes such as BMI or waist circumference but may also have an e</w:t>
      </w:r>
      <w:r>
        <w:rPr>
          <w:rFonts w:ascii="Cambria Math" w:hAnsi="Cambria Math" w:cs="Cambria Math"/>
          <w:color w:val="000000"/>
          <w:sz w:val="24"/>
          <w:szCs w:val="24"/>
        </w:rPr>
        <w:t>ﬀ</w:t>
      </w:r>
      <w:r>
        <w:rPr>
          <w:rFonts w:ascii="Gabriola" w:hAnsi="Gabriola" w:cs="Gabriola"/>
          <w:color w:val="000000"/>
          <w:sz w:val="24"/>
          <w:szCs w:val="24"/>
        </w:rPr>
        <w:t>ect on the outcome themselves. This may lead to an over- or underestimation of the e</w:t>
      </w:r>
      <w:r>
        <w:rPr>
          <w:rFonts w:ascii="Cambria Math" w:hAnsi="Cambria Math" w:cs="Cambria Math"/>
          <w:color w:val="000000"/>
          <w:sz w:val="24"/>
          <w:szCs w:val="24"/>
        </w:rPr>
        <w:t>ﬀ</w:t>
      </w:r>
      <w:r>
        <w:rPr>
          <w:rFonts w:ascii="Gabriola" w:hAnsi="Gabriola" w:cs="Gabriola"/>
          <w:color w:val="000000"/>
          <w:sz w:val="24"/>
          <w:szCs w:val="24"/>
        </w:rPr>
        <w:t>ect of diabetes if the diabetes variable captures parts of the e</w:t>
      </w:r>
      <w:r>
        <w:rPr>
          <w:rFonts w:ascii="Cambria Math" w:hAnsi="Cambria Math" w:cs="Cambria Math"/>
          <w:color w:val="000000"/>
          <w:sz w:val="24"/>
          <w:szCs w:val="24"/>
        </w:rPr>
        <w:t>ﬀ</w:t>
      </w:r>
      <w:r>
        <w:rPr>
          <w:rFonts w:ascii="Gabriola" w:hAnsi="Gabriola" w:cs="Gabriola"/>
          <w:color w:val="000000"/>
          <w:sz w:val="24"/>
          <w:szCs w:val="24"/>
        </w:rPr>
        <w:t>ect of very high BMI levels. This may be the reason for some of the, albeit small, di</w:t>
      </w:r>
      <w:r>
        <w:rPr>
          <w:rFonts w:ascii="Cambria Math" w:hAnsi="Cambria Math" w:cs="Cambria Math"/>
          <w:color w:val="000000"/>
          <w:sz w:val="24"/>
          <w:szCs w:val="24"/>
        </w:rPr>
        <w:t>ﬀ</w:t>
      </w:r>
      <w:r>
        <w:rPr>
          <w:rFonts w:ascii="Gabriola" w:hAnsi="Gabriola" w:cs="Gabriola"/>
          <w:color w:val="000000"/>
          <w:sz w:val="24"/>
          <w:szCs w:val="24"/>
        </w:rPr>
        <w:t>erences in point estimates between the FE model and MSM. On the other hand this di</w:t>
      </w:r>
      <w:r>
        <w:rPr>
          <w:rFonts w:ascii="Cambria Math" w:hAnsi="Cambria Math" w:cs="Cambria Math"/>
          <w:color w:val="000000"/>
          <w:sz w:val="24"/>
          <w:szCs w:val="24"/>
        </w:rPr>
        <w:t>ﬀ</w:t>
      </w:r>
      <w:r>
        <w:rPr>
          <w:rFonts w:ascii="Gabriola" w:hAnsi="Gabriola" w:cs="Gabriola"/>
          <w:color w:val="000000"/>
          <w:sz w:val="24"/>
          <w:szCs w:val="24"/>
        </w:rPr>
        <w:t xml:space="preserve">erence may also be due to the inability of the MSM to account for unobserved </w:t>
      </w:r>
      <w:commentRangeStart w:id="129"/>
      <w:r>
        <w:rPr>
          <w:rFonts w:ascii="Gabriola" w:hAnsi="Gabriola" w:cs="Gabriola"/>
          <w:color w:val="000000"/>
          <w:sz w:val="24"/>
          <w:szCs w:val="24"/>
        </w:rPr>
        <w:t>characteristics</w:t>
      </w:r>
      <w:commentRangeEnd w:id="129"/>
      <w:r w:rsidR="007D3E10">
        <w:rPr>
          <w:rStyle w:val="CommentReference"/>
        </w:rPr>
        <w:commentReference w:id="129"/>
      </w:r>
      <w:r>
        <w:rPr>
          <w:rFonts w:ascii="Gabriola" w:hAnsi="Gabriola" w:cs="Gabriola"/>
          <w:color w:val="000000"/>
          <w:sz w:val="24"/>
          <w:szCs w:val="24"/>
        </w:rPr>
        <w:t>.</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52"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24"/>
          <w:szCs w:val="24"/>
        </w:rPr>
        <w:t>Potential mechanisms</w:t>
      </w:r>
    </w:p>
    <w:p w:rsidR="00A846A4" w:rsidRDefault="00A846A4">
      <w:pPr>
        <w:widowControl w:val="0"/>
        <w:autoSpaceDE w:val="0"/>
        <w:autoSpaceDN w:val="0"/>
        <w:adjustRightInd w:val="0"/>
        <w:spacing w:after="0" w:line="237" w:lineRule="exact"/>
        <w:rPr>
          <w:rFonts w:ascii="Times New Roman" w:hAnsi="Times New Roman" w:cs="Amiri"/>
          <w:sz w:val="24"/>
          <w:szCs w:val="24"/>
        </w:rPr>
      </w:pPr>
    </w:p>
    <w:p w:rsidR="00A846A4" w:rsidRDefault="00C45CDB" w:rsidP="007D3E10">
      <w:pPr>
        <w:widowControl w:val="0"/>
        <w:overflowPunct w:val="0"/>
        <w:autoSpaceDE w:val="0"/>
        <w:autoSpaceDN w:val="0"/>
        <w:adjustRightInd w:val="0"/>
        <w:spacing w:after="0" w:line="240" w:lineRule="auto"/>
        <w:jc w:val="both"/>
        <w:rPr>
          <w:rFonts w:ascii="Times New Roman" w:hAnsi="Times New Roman" w:cs="Amiri"/>
          <w:sz w:val="24"/>
          <w:szCs w:val="24"/>
        </w:rPr>
      </w:pPr>
      <w:r>
        <w:rPr>
          <w:rFonts w:ascii="Gabriola" w:hAnsi="Gabriola" w:cs="Gabriola"/>
          <w:color w:val="000000"/>
          <w:sz w:val="24"/>
          <w:szCs w:val="24"/>
        </w:rPr>
        <w:t xml:space="preserve">The </w:t>
      </w:r>
      <w:del w:id="130" w:author="Pieter" w:date="2016-09-01T17:17:00Z">
        <w:r w:rsidDel="007D3E10">
          <w:rPr>
            <w:rFonts w:ascii="Gabriola" w:hAnsi="Gabriola" w:cs="Gabriola"/>
            <w:color w:val="000000"/>
            <w:sz w:val="24"/>
            <w:szCs w:val="24"/>
          </w:rPr>
          <w:delText xml:space="preserve">constant </w:delText>
        </w:r>
      </w:del>
      <w:ins w:id="131" w:author="Pieter" w:date="2016-09-01T17:17:00Z">
        <w:r w:rsidR="007D3E10">
          <w:rPr>
            <w:rFonts w:ascii="Gabriola" w:hAnsi="Gabriola" w:cs="Gabriola"/>
            <w:color w:val="000000"/>
            <w:sz w:val="24"/>
            <w:szCs w:val="24"/>
          </w:rPr>
          <w:t xml:space="preserve">permanent </w:t>
        </w:r>
      </w:ins>
      <w:r>
        <w:rPr>
          <w:rFonts w:ascii="Gabriola" w:hAnsi="Gabriola" w:cs="Gabriola"/>
          <w:color w:val="000000"/>
          <w:sz w:val="24"/>
          <w:szCs w:val="24"/>
        </w:rPr>
        <w:t xml:space="preserve">reduction in male BMI and waist circumference we have found has also been observed in a cohort of Danish patients (De Fine </w:t>
      </w:r>
      <w:proofErr w:type="spellStart"/>
      <w:r>
        <w:rPr>
          <w:rFonts w:ascii="Gabriola" w:hAnsi="Gabriola" w:cs="Gabriola"/>
          <w:color w:val="000000"/>
          <w:sz w:val="24"/>
          <w:szCs w:val="24"/>
        </w:rPr>
        <w:t>Olivarius</w:t>
      </w:r>
      <w:proofErr w:type="spellEnd"/>
      <w:r>
        <w:rPr>
          <w:rFonts w:ascii="Gabriola" w:hAnsi="Gabriola" w:cs="Gabriola"/>
          <w:color w:val="000000"/>
          <w:sz w:val="24"/>
          <w:szCs w:val="24"/>
        </w:rPr>
        <w:t xml:space="preserve"> et al., </w:t>
      </w:r>
      <w:hyperlink w:anchor="page33" w:history="1">
        <w:r>
          <w:rPr>
            <w:rFonts w:ascii="Gabriola" w:hAnsi="Gabriola" w:cs="Gabriola"/>
            <w:color w:val="000000"/>
            <w:sz w:val="24"/>
            <w:szCs w:val="24"/>
          </w:rPr>
          <w:t xml:space="preserve"> 2015),</w:t>
        </w:r>
      </w:hyperlink>
      <w:r>
        <w:rPr>
          <w:rFonts w:ascii="Gabriola" w:hAnsi="Gabriola" w:cs="Gabriola"/>
          <w:color w:val="000000"/>
          <w:sz w:val="24"/>
          <w:szCs w:val="24"/>
        </w:rPr>
        <w:t xml:space="preserve"> where weight increased the years preceding diagnosis, while after diagnosis weight decreased. The exact reasons for this decrease were unknown but attributed to motivation changes as a result of the diagnosis, concluding that time around the diagnosis may represent a window of opportunity to obtain long lasting weight change. Nonetheless, reductions in weight may also be the result of treatment initiation with metformin or other diabetes drugs that have been shown to lead to weight reductions (Yang and </w:t>
      </w:r>
      <w:proofErr w:type="spellStart"/>
      <w:r>
        <w:rPr>
          <w:rFonts w:ascii="Gabriola" w:hAnsi="Gabriola" w:cs="Gabriola"/>
          <w:color w:val="000000"/>
          <w:sz w:val="24"/>
          <w:szCs w:val="24"/>
        </w:rPr>
        <w:t>Weng</w:t>
      </w:r>
      <w:proofErr w:type="spellEnd"/>
      <w:r>
        <w:rPr>
          <w:rFonts w:ascii="Gabriola" w:hAnsi="Gabriola" w:cs="Gabriola"/>
          <w:color w:val="000000"/>
          <w:sz w:val="24"/>
          <w:szCs w:val="24"/>
        </w:rPr>
        <w:t xml:space="preserve">, </w:t>
      </w:r>
      <w:hyperlink w:anchor="page35" w:history="1">
        <w:r>
          <w:rPr>
            <w:rFonts w:ascii="Gabriola" w:hAnsi="Gabriola" w:cs="Gabriola"/>
            <w:color w:val="000000"/>
            <w:sz w:val="24"/>
            <w:szCs w:val="24"/>
          </w:rPr>
          <w:t xml:space="preserve"> 2014</w:t>
        </w:r>
      </w:hyperlink>
      <w:r>
        <w:rPr>
          <w:rFonts w:ascii="Gabriola" w:hAnsi="Gabriola" w:cs="Gabriola"/>
          <w:color w:val="000000"/>
          <w:sz w:val="24"/>
          <w:szCs w:val="24"/>
        </w:rPr>
        <w:t xml:space="preserve">). Importantly, the </w:t>
      </w:r>
      <w:proofErr w:type="spellStart"/>
      <w:r>
        <w:rPr>
          <w:rFonts w:ascii="Gabriola" w:hAnsi="Gabriola" w:cs="Gabriola"/>
          <w:color w:val="000000"/>
          <w:sz w:val="24"/>
          <w:szCs w:val="24"/>
        </w:rPr>
        <w:t>reduc-tion</w:t>
      </w:r>
      <w:proofErr w:type="spellEnd"/>
      <w:r>
        <w:rPr>
          <w:rFonts w:ascii="Gabriola" w:hAnsi="Gabriola" w:cs="Gabriola"/>
          <w:color w:val="000000"/>
          <w:sz w:val="24"/>
          <w:szCs w:val="24"/>
        </w:rPr>
        <w:t xml:space="preserve"> in BMI in our study was accompanied by a reduction in waist circumference. Given that in China diabetes incidence has been especially attributed to a high accumulation of visceral fat and central obesity (Ma et al., </w:t>
      </w:r>
      <w:hyperlink w:anchor="page34" w:history="1">
        <w:r>
          <w:rPr>
            <w:rFonts w:ascii="Gabriola" w:hAnsi="Gabriola" w:cs="Gabriola"/>
            <w:color w:val="000000"/>
            <w:sz w:val="24"/>
            <w:szCs w:val="24"/>
          </w:rPr>
          <w:t xml:space="preserve"> 2014),</w:t>
        </w:r>
      </w:hyperlink>
      <w:r>
        <w:rPr>
          <w:rFonts w:ascii="Gabriola" w:hAnsi="Gabriola" w:cs="Gabriola"/>
          <w:color w:val="000000"/>
          <w:sz w:val="24"/>
          <w:szCs w:val="24"/>
        </w:rPr>
        <w:t xml:space="preserve"> reductions in waist circumference therefore may have a particular positive e</w:t>
      </w:r>
      <w:r>
        <w:rPr>
          <w:rFonts w:ascii="Cambria Math" w:hAnsi="Cambria Math" w:cs="Cambria Math"/>
          <w:color w:val="000000"/>
          <w:sz w:val="24"/>
          <w:szCs w:val="24"/>
        </w:rPr>
        <w:t>ﬀ</w:t>
      </w:r>
      <w:r>
        <w:rPr>
          <w:rFonts w:ascii="Gabriola" w:hAnsi="Gabriola" w:cs="Gabriola"/>
          <w:color w:val="000000"/>
          <w:sz w:val="24"/>
          <w:szCs w:val="24"/>
        </w:rPr>
        <w:t xml:space="preserve">ect on diabetes control and the prevention of comorbidities. This also allows for the interpretation that the changes in BMI are due to reductions in fat and not lean body </w:t>
      </w:r>
      <w:proofErr w:type="gramStart"/>
      <w:r>
        <w:rPr>
          <w:rFonts w:ascii="Gabriola" w:hAnsi="Gabriola" w:cs="Gabriola"/>
          <w:color w:val="000000"/>
          <w:sz w:val="24"/>
          <w:szCs w:val="24"/>
        </w:rPr>
        <w:t>mass(</w:t>
      </w:r>
      <w:proofErr w:type="gramEnd"/>
      <w:r>
        <w:rPr>
          <w:rFonts w:ascii="Gabriola" w:hAnsi="Gabriola" w:cs="Gabriola"/>
          <w:color w:val="000000"/>
          <w:sz w:val="24"/>
          <w:szCs w:val="24"/>
        </w:rPr>
        <w:t xml:space="preserve">Klein et al., </w:t>
      </w:r>
      <w:hyperlink w:anchor="page33" w:history="1">
        <w:r>
          <w:rPr>
            <w:rFonts w:ascii="Gabriola" w:hAnsi="Gabriola" w:cs="Gabriola"/>
            <w:color w:val="000000"/>
            <w:sz w:val="24"/>
            <w:szCs w:val="24"/>
          </w:rPr>
          <w:t xml:space="preserve"> 2007</w:t>
        </w:r>
      </w:hyperlink>
      <w:r>
        <w:rPr>
          <w:rFonts w:ascii="Gabriola" w:hAnsi="Gabriola" w:cs="Gabriola"/>
          <w:color w:val="000000"/>
          <w:sz w:val="24"/>
          <w:szCs w:val="24"/>
        </w:rPr>
        <w:t>).</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2" w:lineRule="exact"/>
        <w:rPr>
          <w:rFonts w:ascii="Times New Roman" w:hAnsi="Times New Roman" w:cs="Amiri"/>
          <w:sz w:val="24"/>
          <w:szCs w:val="24"/>
        </w:rPr>
      </w:pPr>
    </w:p>
    <w:p w:rsidR="00A846A4" w:rsidRDefault="00C45CDB" w:rsidP="00745ADE">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Pr>
          <w:rFonts w:ascii="Gabriola" w:hAnsi="Gabriola" w:cs="Gabriola"/>
          <w:color w:val="000000"/>
          <w:sz w:val="24"/>
          <w:szCs w:val="24"/>
        </w:rPr>
        <w:t>For women, however, we did not find similar strong evidence for reductions in BMI and waist circumference. The relatively smaller e</w:t>
      </w:r>
      <w:r>
        <w:rPr>
          <w:rFonts w:ascii="Cambria Math" w:hAnsi="Cambria Math" w:cs="Cambria Math"/>
          <w:color w:val="000000"/>
          <w:sz w:val="24"/>
          <w:szCs w:val="24"/>
        </w:rPr>
        <w:t>ﬀ</w:t>
      </w:r>
      <w:r>
        <w:rPr>
          <w:rFonts w:ascii="Gabriola" w:hAnsi="Gabriola" w:cs="Gabriola"/>
          <w:color w:val="000000"/>
          <w:sz w:val="24"/>
          <w:szCs w:val="24"/>
        </w:rPr>
        <w:t xml:space="preserve">ects for women could indicate a lower ability to change behaviours supportive of weight loss. </w:t>
      </w:r>
      <w:proofErr w:type="gramStart"/>
      <w:r>
        <w:rPr>
          <w:rFonts w:ascii="Gabriola" w:hAnsi="Gabriola" w:cs="Gabriola"/>
          <w:color w:val="000000"/>
          <w:sz w:val="24"/>
          <w:szCs w:val="24"/>
        </w:rPr>
        <w:t>A potential mechanisms</w:t>
      </w:r>
      <w:proofErr w:type="gramEnd"/>
      <w:r>
        <w:rPr>
          <w:rFonts w:ascii="Gabriola" w:hAnsi="Gabriola" w:cs="Gabriola"/>
          <w:color w:val="000000"/>
          <w:sz w:val="24"/>
          <w:szCs w:val="24"/>
        </w:rPr>
        <w:t xml:space="preserve"> may be their lower educational attainment, which has been indicated as a factor in preventing better glucose control (Luo et al., </w:t>
      </w:r>
      <w:hyperlink w:anchor="page34" w:history="1">
        <w:r>
          <w:rPr>
            <w:rFonts w:ascii="Gabriola" w:hAnsi="Gabriola" w:cs="Gabriola"/>
            <w:color w:val="000000"/>
            <w:sz w:val="24"/>
            <w:szCs w:val="24"/>
          </w:rPr>
          <w:t xml:space="preserve"> 2015</w:t>
        </w:r>
      </w:hyperlink>
      <w:r>
        <w:rPr>
          <w:rFonts w:ascii="Gabriola" w:hAnsi="Gabriola" w:cs="Gabriola"/>
          <w:color w:val="000000"/>
          <w:sz w:val="24"/>
          <w:szCs w:val="24"/>
        </w:rPr>
        <w:t>). Lower income levels for females may also negatively a</w:t>
      </w:r>
      <w:r>
        <w:rPr>
          <w:rFonts w:ascii="Cambria Math" w:hAnsi="Cambria Math" w:cs="Cambria Math"/>
          <w:color w:val="000000"/>
          <w:sz w:val="24"/>
          <w:szCs w:val="24"/>
        </w:rPr>
        <w:t>ﬀ</w:t>
      </w:r>
      <w:r>
        <w:rPr>
          <w:rFonts w:ascii="Gabriola" w:hAnsi="Gabriola" w:cs="Gabriola"/>
          <w:color w:val="000000"/>
          <w:sz w:val="24"/>
          <w:szCs w:val="24"/>
        </w:rPr>
        <w:t xml:space="preserve">ect the ability to receive adequate treatment following a diagnosis, limiting their ability to change health behaviours (Luo et al., </w:t>
      </w:r>
      <w:hyperlink w:anchor="page34" w:history="1">
        <w:r>
          <w:rPr>
            <w:rFonts w:ascii="Gabriola" w:hAnsi="Gabriola" w:cs="Gabriola"/>
            <w:color w:val="000000"/>
            <w:sz w:val="24"/>
            <w:szCs w:val="24"/>
          </w:rPr>
          <w:t xml:space="preserve"> 2015</w:t>
        </w:r>
      </w:hyperlink>
      <w:r>
        <w:rPr>
          <w:rFonts w:ascii="Gabriola" w:hAnsi="Gabriola" w:cs="Gabriola"/>
          <w:color w:val="000000"/>
          <w:sz w:val="24"/>
          <w:szCs w:val="24"/>
        </w:rPr>
        <w:t xml:space="preserve">). We actually found that women with diabetes tended to live in households with substantially lower expenditure levels, suggesting that lower financial resources may </w:t>
      </w:r>
      <w:del w:id="132" w:author="Pieter" w:date="2016-09-01T17:19:00Z">
        <w:r w:rsidDel="007D3E10">
          <w:rPr>
            <w:rFonts w:ascii="Gabriola" w:hAnsi="Gabriola" w:cs="Gabriola"/>
            <w:color w:val="000000"/>
            <w:sz w:val="24"/>
            <w:szCs w:val="24"/>
          </w:rPr>
          <w:delText xml:space="preserve">actually </w:delText>
        </w:r>
      </w:del>
      <w:r>
        <w:rPr>
          <w:rFonts w:ascii="Gabriola" w:hAnsi="Gabriola" w:cs="Gabriola"/>
          <w:color w:val="000000"/>
          <w:sz w:val="24"/>
          <w:szCs w:val="24"/>
        </w:rPr>
        <w:t xml:space="preserve">be a </w:t>
      </w:r>
      <w:ins w:id="133" w:author="Pieter" w:date="2016-09-01T17:19:00Z">
        <w:r w:rsidR="007D3E10">
          <w:rPr>
            <w:rFonts w:ascii="Gabriola" w:hAnsi="Gabriola" w:cs="Gabriola"/>
            <w:color w:val="000000"/>
            <w:sz w:val="24"/>
            <w:szCs w:val="24"/>
          </w:rPr>
          <w:t xml:space="preserve">potential driver of </w:t>
        </w:r>
      </w:ins>
      <w:del w:id="134" w:author="Pieter" w:date="2016-09-01T17:19:00Z">
        <w:r w:rsidDel="007D3E10">
          <w:rPr>
            <w:rFonts w:ascii="Gabriola" w:hAnsi="Gabriola" w:cs="Gabriola"/>
            <w:color w:val="000000"/>
            <w:sz w:val="24"/>
            <w:szCs w:val="24"/>
          </w:rPr>
          <w:delText xml:space="preserve">reason for </w:delText>
        </w:r>
      </w:del>
      <w:r>
        <w:rPr>
          <w:rFonts w:ascii="Gabriola" w:hAnsi="Gabriola" w:cs="Gabriola"/>
          <w:color w:val="000000"/>
          <w:sz w:val="24"/>
          <w:szCs w:val="24"/>
        </w:rPr>
        <w:t>their</w:t>
      </w:r>
      <w:ins w:id="135" w:author="Pieter" w:date="2016-09-01T17:18:00Z">
        <w:r w:rsidR="007D3E10">
          <w:rPr>
            <w:rFonts w:ascii="Gabriola" w:hAnsi="Gabriola" w:cs="Gabriola"/>
            <w:color w:val="000000"/>
            <w:sz w:val="24"/>
            <w:szCs w:val="24"/>
          </w:rPr>
          <w:t xml:space="preserve"> limited change in behaviour and lead to lower </w:t>
        </w:r>
      </w:ins>
      <w:ins w:id="136" w:author="Pieter" w:date="2016-09-01T17:19:00Z">
        <w:r w:rsidR="007D3E10">
          <w:rPr>
            <w:rFonts w:ascii="Gabriola" w:hAnsi="Gabriola" w:cs="Gabriola"/>
            <w:color w:val="000000"/>
            <w:sz w:val="24"/>
            <w:szCs w:val="24"/>
          </w:rPr>
          <w:t xml:space="preserve">employment chances. </w:t>
        </w:r>
      </w:ins>
      <w:del w:id="137" w:author="Pieter" w:date="2016-09-01T17:20:00Z">
        <w:r w:rsidDel="00745ADE">
          <w:rPr>
            <w:rFonts w:ascii="Gabriola" w:hAnsi="Gabriola" w:cs="Gabriola"/>
            <w:color w:val="000000"/>
            <w:sz w:val="24"/>
            <w:szCs w:val="24"/>
          </w:rPr>
          <w:delText xml:space="preserve"> </w:delText>
        </w:r>
      </w:del>
      <w:del w:id="138" w:author="Pieter" w:date="2016-09-01T17:21:00Z">
        <w:r w:rsidDel="00745ADE">
          <w:rPr>
            <w:rFonts w:ascii="Gabriola" w:hAnsi="Gabriola" w:cs="Gabriola"/>
            <w:color w:val="000000"/>
            <w:sz w:val="24"/>
            <w:szCs w:val="24"/>
          </w:rPr>
          <w:delText xml:space="preserve">higher risk to be unemployed and to </w:delText>
        </w:r>
        <w:commentRangeStart w:id="139"/>
        <w:r w:rsidDel="00745ADE">
          <w:rPr>
            <w:rFonts w:ascii="Gabriola" w:hAnsi="Gabriola" w:cs="Gabriola"/>
            <w:color w:val="000000"/>
            <w:sz w:val="24"/>
            <w:szCs w:val="24"/>
          </w:rPr>
          <w:delText xml:space="preserve">not </w:delText>
        </w:r>
      </w:del>
      <w:commentRangeEnd w:id="139"/>
      <w:r w:rsidR="00745ADE">
        <w:rPr>
          <w:rStyle w:val="CommentReference"/>
        </w:rPr>
        <w:commentReference w:id="139"/>
      </w:r>
      <w:del w:id="141" w:author="Pieter" w:date="2016-09-01T17:21:00Z">
        <w:r w:rsidDel="00745ADE">
          <w:rPr>
            <w:rFonts w:ascii="Gabriola" w:hAnsi="Gabriola" w:cs="Gabriola"/>
            <w:color w:val="000000"/>
            <w:sz w:val="24"/>
            <w:szCs w:val="24"/>
          </w:rPr>
          <w:delText xml:space="preserve">be able to achieve substantial behaviour change. </w:delText>
        </w:r>
      </w:del>
      <w:r>
        <w:rPr>
          <w:rFonts w:ascii="Gabriola" w:hAnsi="Gabriola" w:cs="Gabriola"/>
          <w:color w:val="000000"/>
          <w:sz w:val="24"/>
          <w:szCs w:val="24"/>
        </w:rPr>
        <w:t>Further, there are likely biological factors that lead to worse health outcomes for women compared to men. There is some evidence that, due to di</w:t>
      </w:r>
      <w:r>
        <w:rPr>
          <w:rFonts w:ascii="Cambria Math" w:hAnsi="Cambria Math" w:cs="Cambria Math"/>
          <w:color w:val="000000"/>
          <w:sz w:val="24"/>
          <w:szCs w:val="24"/>
        </w:rPr>
        <w:t>ﬀ</w:t>
      </w:r>
      <w:r>
        <w:rPr>
          <w:rFonts w:ascii="Gabriola" w:hAnsi="Gabriola" w:cs="Gabriola"/>
          <w:color w:val="000000"/>
          <w:sz w:val="24"/>
          <w:szCs w:val="24"/>
        </w:rPr>
        <w:t>erent ways of fat storage between men and women,</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59"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18</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bookmarkStart w:id="142" w:name="page19"/>
      <w:bookmarkEnd w:id="142"/>
      <w:proofErr w:type="gramStart"/>
      <w:r>
        <w:rPr>
          <w:rFonts w:ascii="Gabriola" w:hAnsi="Gabriola" w:cs="Gabriola"/>
          <w:color w:val="000000"/>
          <w:sz w:val="24"/>
          <w:szCs w:val="24"/>
        </w:rPr>
        <w:lastRenderedPageBreak/>
        <w:t>men</w:t>
      </w:r>
      <w:proofErr w:type="gramEnd"/>
      <w:r>
        <w:rPr>
          <w:rFonts w:ascii="Gabriola" w:hAnsi="Gabriola" w:cs="Gabriola"/>
          <w:color w:val="000000"/>
          <w:sz w:val="24"/>
          <w:szCs w:val="24"/>
        </w:rPr>
        <w:t xml:space="preserve"> are more likely to cross the diabetes threshold at an earlier point in time and at a comparatively healthier metabolic state then women (Peters, Huxley, </w:t>
      </w:r>
      <w:proofErr w:type="spellStart"/>
      <w:r>
        <w:rPr>
          <w:rFonts w:ascii="Gabriola" w:hAnsi="Gabriola" w:cs="Gabriola"/>
          <w:color w:val="000000"/>
          <w:sz w:val="24"/>
          <w:szCs w:val="24"/>
        </w:rPr>
        <w:t>Sattar</w:t>
      </w:r>
      <w:proofErr w:type="spellEnd"/>
      <w:r>
        <w:rPr>
          <w:rFonts w:ascii="Gabriola" w:hAnsi="Gabriola" w:cs="Gabriola"/>
          <w:color w:val="000000"/>
          <w:sz w:val="24"/>
          <w:szCs w:val="24"/>
        </w:rPr>
        <w:t xml:space="preserve">, et al., </w:t>
      </w:r>
      <w:hyperlink w:anchor="page34" w:history="1">
        <w:r>
          <w:rPr>
            <w:rFonts w:ascii="Gabriola" w:hAnsi="Gabriola" w:cs="Gabriola"/>
            <w:color w:val="000000"/>
            <w:sz w:val="24"/>
            <w:szCs w:val="24"/>
          </w:rPr>
          <w:t xml:space="preserve"> 2015</w:t>
        </w:r>
      </w:hyperlink>
      <w:r>
        <w:rPr>
          <w:rFonts w:ascii="Gabriola" w:hAnsi="Gabriola" w:cs="Gabriola"/>
          <w:color w:val="000000"/>
          <w:sz w:val="24"/>
          <w:szCs w:val="24"/>
        </w:rPr>
        <w:t xml:space="preserve">; Peters, Huxley, and Woodward, </w:t>
      </w:r>
      <w:hyperlink w:anchor="page34" w:history="1">
        <w:r>
          <w:rPr>
            <w:rFonts w:ascii="Gabriola" w:hAnsi="Gabriola" w:cs="Gabriola"/>
            <w:color w:val="000000"/>
            <w:sz w:val="24"/>
            <w:szCs w:val="24"/>
          </w:rPr>
          <w:t xml:space="preserve"> 2014a,b</w:t>
        </w:r>
      </w:hyperlink>
      <w:r>
        <w:rPr>
          <w:rFonts w:ascii="Gabriola" w:hAnsi="Gabriola" w:cs="Gabriola"/>
          <w:color w:val="000000"/>
          <w:sz w:val="24"/>
          <w:szCs w:val="24"/>
        </w:rPr>
        <w:t xml:space="preserve">). Women are more likely to have </w:t>
      </w:r>
      <w:proofErr w:type="spellStart"/>
      <w:r>
        <w:rPr>
          <w:rFonts w:ascii="Gabriola" w:hAnsi="Gabriola" w:cs="Gabriola"/>
          <w:color w:val="000000"/>
          <w:sz w:val="24"/>
          <w:szCs w:val="24"/>
        </w:rPr>
        <w:t>spend</w:t>
      </w:r>
      <w:proofErr w:type="spellEnd"/>
      <w:r>
        <w:rPr>
          <w:rFonts w:ascii="Gabriola" w:hAnsi="Gabriola" w:cs="Gabriola"/>
          <w:color w:val="000000"/>
          <w:sz w:val="24"/>
          <w:szCs w:val="24"/>
        </w:rPr>
        <w:t xml:space="preserve"> more time in a pre-diabetes stadium (Bertram and </w:t>
      </w:r>
      <w:proofErr w:type="spellStart"/>
      <w:r>
        <w:rPr>
          <w:rFonts w:ascii="Gabriola" w:hAnsi="Gabriola" w:cs="Gabriola"/>
          <w:color w:val="000000"/>
          <w:sz w:val="24"/>
          <w:szCs w:val="24"/>
        </w:rPr>
        <w:t>Vos</w:t>
      </w:r>
      <w:proofErr w:type="spellEnd"/>
      <w:r>
        <w:rPr>
          <w:rFonts w:ascii="Gabriola" w:hAnsi="Gabriola" w:cs="Gabriola"/>
          <w:color w:val="000000"/>
          <w:sz w:val="24"/>
          <w:szCs w:val="24"/>
        </w:rPr>
        <w:t xml:space="preserve">, </w:t>
      </w:r>
      <w:hyperlink w:anchor="page33" w:history="1">
        <w:r>
          <w:rPr>
            <w:rFonts w:ascii="Gabriola" w:hAnsi="Gabriola" w:cs="Gabriola"/>
            <w:color w:val="000000"/>
            <w:sz w:val="24"/>
            <w:szCs w:val="24"/>
          </w:rPr>
          <w:t xml:space="preserve"> 2010),</w:t>
        </w:r>
      </w:hyperlink>
      <w:r>
        <w:rPr>
          <w:rFonts w:ascii="Gabriola" w:hAnsi="Gabriola" w:cs="Gabriola"/>
          <w:color w:val="000000"/>
          <w:sz w:val="24"/>
          <w:szCs w:val="24"/>
        </w:rPr>
        <w:t xml:space="preserve"> and the diabetes threshold is only crossed once the metabolic state of women has significantly deteriorated, leading to a greater risk of cardiovascular disease and stroke (Peters, Huxley, </w:t>
      </w:r>
      <w:proofErr w:type="spellStart"/>
      <w:r>
        <w:rPr>
          <w:rFonts w:ascii="Gabriola" w:hAnsi="Gabriola" w:cs="Gabriola"/>
          <w:color w:val="000000"/>
          <w:sz w:val="24"/>
          <w:szCs w:val="24"/>
        </w:rPr>
        <w:t>Sattar</w:t>
      </w:r>
      <w:proofErr w:type="spellEnd"/>
      <w:r>
        <w:rPr>
          <w:rFonts w:ascii="Gabriola" w:hAnsi="Gabriola" w:cs="Gabriola"/>
          <w:color w:val="000000"/>
          <w:sz w:val="24"/>
          <w:szCs w:val="24"/>
        </w:rPr>
        <w:t xml:space="preserve">, et al., </w:t>
      </w:r>
      <w:hyperlink w:anchor="page34" w:history="1">
        <w:r>
          <w:rPr>
            <w:rFonts w:ascii="Gabriola" w:hAnsi="Gabriola" w:cs="Gabriola"/>
            <w:color w:val="000000"/>
            <w:sz w:val="24"/>
            <w:szCs w:val="24"/>
          </w:rPr>
          <w:t xml:space="preserve"> 2015</w:t>
        </w:r>
      </w:hyperlink>
      <w:r>
        <w:rPr>
          <w:rFonts w:ascii="Gabriola" w:hAnsi="Gabriola" w:cs="Gabriola"/>
          <w:color w:val="000000"/>
          <w:sz w:val="24"/>
          <w:szCs w:val="24"/>
        </w:rPr>
        <w:t xml:space="preserve">). Supporting this, a study for China found a greater prevalence of diabetes comorbidities in Chinese women than men (Liu et al., </w:t>
      </w:r>
      <w:hyperlink w:anchor="page34" w:history="1">
        <w:r>
          <w:rPr>
            <w:rFonts w:ascii="Gabriola" w:hAnsi="Gabriola" w:cs="Gabriola"/>
            <w:color w:val="000000"/>
            <w:sz w:val="24"/>
            <w:szCs w:val="24"/>
          </w:rPr>
          <w:t xml:space="preserve"> 2010</w:t>
        </w:r>
      </w:hyperlink>
      <w:r>
        <w:rPr>
          <w:rFonts w:ascii="Gabriola" w:hAnsi="Gabriola" w:cs="Gabriola"/>
          <w:color w:val="000000"/>
          <w:sz w:val="24"/>
          <w:szCs w:val="24"/>
        </w:rPr>
        <w:t>). In this light it might not be surprising that we find more conclusive evidence of worsening employment probabilities for women than for men. If women are less likely to receive proper treatment and to change their health behaviours and at the same time have a greater risk for complications then men, the long term e</w:t>
      </w:r>
      <w:r>
        <w:rPr>
          <w:rFonts w:ascii="Cambria Math" w:hAnsi="Cambria Math" w:cs="Cambria Math"/>
          <w:color w:val="000000"/>
          <w:sz w:val="24"/>
          <w:szCs w:val="24"/>
        </w:rPr>
        <w:t>ﬀ</w:t>
      </w:r>
      <w:r>
        <w:rPr>
          <w:rFonts w:ascii="Gabriola" w:hAnsi="Gabriola" w:cs="Gabriola"/>
          <w:color w:val="000000"/>
          <w:sz w:val="24"/>
          <w:szCs w:val="24"/>
        </w:rPr>
        <w:t>ects of diabetes on their health are likely more severe than for men and consequently a</w:t>
      </w:r>
      <w:r>
        <w:rPr>
          <w:rFonts w:ascii="Cambria Math" w:hAnsi="Cambria Math" w:cs="Cambria Math"/>
          <w:color w:val="000000"/>
          <w:sz w:val="24"/>
          <w:szCs w:val="24"/>
        </w:rPr>
        <w:t>ﬀ</w:t>
      </w:r>
      <w:r>
        <w:rPr>
          <w:rFonts w:ascii="Gabriola" w:hAnsi="Gabriola" w:cs="Gabriola"/>
          <w:color w:val="000000"/>
          <w:sz w:val="24"/>
          <w:szCs w:val="24"/>
        </w:rPr>
        <w:t>ect their employment status.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8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Pr>
          <w:rFonts w:ascii="Gabriola" w:hAnsi="Gabriola" w:cs="Gabriola"/>
          <w:color w:val="000000"/>
          <w:sz w:val="24"/>
          <w:szCs w:val="24"/>
        </w:rPr>
        <w:t>Compared to the only other study that used population level observational data to investigate the e</w:t>
      </w:r>
      <w:r>
        <w:rPr>
          <w:rFonts w:ascii="Cambria Math" w:hAnsi="Cambria Math" w:cs="Cambria Math"/>
          <w:color w:val="000000"/>
          <w:sz w:val="24"/>
          <w:szCs w:val="24"/>
        </w:rPr>
        <w:t>ﬀ</w:t>
      </w:r>
      <w:r>
        <w:rPr>
          <w:rFonts w:ascii="Gabriola" w:hAnsi="Gabriola" w:cs="Gabriola"/>
          <w:color w:val="000000"/>
          <w:sz w:val="24"/>
          <w:szCs w:val="24"/>
        </w:rPr>
        <w:t xml:space="preserve">ect of a diabetes diagnosis on health behaviours in the USA by Slade </w:t>
      </w:r>
      <w:hyperlink w:anchor="page35" w:history="1">
        <w:r>
          <w:rPr>
            <w:rFonts w:ascii="Gabriola" w:hAnsi="Gabriola" w:cs="Gabriola"/>
            <w:color w:val="000000"/>
            <w:sz w:val="24"/>
            <w:szCs w:val="24"/>
          </w:rPr>
          <w:t xml:space="preserve"> (2012),</w:t>
        </w:r>
      </w:hyperlink>
      <w:r>
        <w:rPr>
          <w:rFonts w:ascii="Gabriola" w:hAnsi="Gabriola" w:cs="Gabriola"/>
          <w:color w:val="000000"/>
          <w:sz w:val="24"/>
          <w:szCs w:val="24"/>
        </w:rPr>
        <w:t xml:space="preserve"> our results paint a somewhat di</w:t>
      </w:r>
      <w:r>
        <w:rPr>
          <w:rFonts w:ascii="Cambria Math" w:hAnsi="Cambria Math" w:cs="Cambria Math"/>
          <w:color w:val="000000"/>
          <w:sz w:val="24"/>
          <w:szCs w:val="24"/>
        </w:rPr>
        <w:t>ﬀ</w:t>
      </w:r>
      <w:r>
        <w:rPr>
          <w:rFonts w:ascii="Gabriola" w:hAnsi="Gabriola" w:cs="Gabriola"/>
          <w:color w:val="000000"/>
          <w:sz w:val="24"/>
          <w:szCs w:val="24"/>
        </w:rPr>
        <w:t>erent picture. While Slade finds a more lasting e</w:t>
      </w:r>
      <w:r>
        <w:rPr>
          <w:rFonts w:ascii="Cambria Math" w:hAnsi="Cambria Math" w:cs="Cambria Math"/>
          <w:color w:val="000000"/>
          <w:sz w:val="24"/>
          <w:szCs w:val="24"/>
        </w:rPr>
        <w:t>ﬀ</w:t>
      </w:r>
      <w:r>
        <w:rPr>
          <w:rFonts w:ascii="Gabriola" w:hAnsi="Gabriola" w:cs="Gabriola"/>
          <w:color w:val="000000"/>
          <w:sz w:val="24"/>
          <w:szCs w:val="24"/>
        </w:rPr>
        <w:t>ect on smoking cessation and alcohol consumption, but not on overweight or obesity, our results indicate lasting e</w:t>
      </w:r>
      <w:r>
        <w:rPr>
          <w:rFonts w:ascii="Cambria Math" w:hAnsi="Cambria Math" w:cs="Cambria Math"/>
          <w:color w:val="000000"/>
          <w:sz w:val="24"/>
          <w:szCs w:val="24"/>
        </w:rPr>
        <w:t>ﬀ</w:t>
      </w:r>
      <w:r>
        <w:rPr>
          <w:rFonts w:ascii="Gabriola" w:hAnsi="Gabriola" w:cs="Gabriola"/>
          <w:color w:val="000000"/>
          <w:sz w:val="24"/>
          <w:szCs w:val="24"/>
        </w:rPr>
        <w:t>ects on male alcohol consumption but not on smoking, and we find evidence for a sustained reduction in male body weight. Nonetheless, one has to keep in mind that we used continuous weight indicators in BMI and waist circumference, Slade investigated the e</w:t>
      </w:r>
      <w:r>
        <w:rPr>
          <w:rFonts w:ascii="Cambria Math" w:hAnsi="Cambria Math" w:cs="Cambria Math"/>
          <w:color w:val="000000"/>
          <w:sz w:val="24"/>
          <w:szCs w:val="24"/>
        </w:rPr>
        <w:t>ﬀ</w:t>
      </w:r>
      <w:r>
        <w:rPr>
          <w:rFonts w:ascii="Gabriola" w:hAnsi="Gabriola" w:cs="Gabriola"/>
          <w:color w:val="000000"/>
          <w:sz w:val="24"/>
          <w:szCs w:val="24"/>
        </w:rPr>
        <w:t>ect on the probability of being obese or overweight, making a direct comparison di</w:t>
      </w:r>
      <w:r>
        <w:rPr>
          <w:rFonts w:ascii="Cambria Math" w:hAnsi="Cambria Math" w:cs="Cambria Math"/>
          <w:color w:val="000000"/>
          <w:sz w:val="24"/>
          <w:szCs w:val="24"/>
        </w:rPr>
        <w:t>ﬃ</w:t>
      </w:r>
      <w:r>
        <w:rPr>
          <w:rFonts w:ascii="Gabriola" w:hAnsi="Gabriola" w:cs="Gabriola"/>
          <w:color w:val="000000"/>
          <w:sz w:val="24"/>
          <w:szCs w:val="24"/>
        </w:rPr>
        <w:t xml:space="preserve">cult. Importantly—and in concordance with our findings—he finds that simple covariate adjustment leads to estimates, indicating an increase in obesity and overweight and underlining the importance of accounting for unobserved heterogeneity and treatment selection. I ALSO DID RUN REGRESSIONS USING OBESITY AND OVER-WEIGHT INDICATORS SUGGESTING THAT </w:t>
      </w:r>
      <w:commentRangeStart w:id="143"/>
      <w:r>
        <w:rPr>
          <w:rFonts w:ascii="Gabriola" w:hAnsi="Gabriola" w:cs="Gabriola"/>
          <w:color w:val="000000"/>
          <w:sz w:val="24"/>
          <w:szCs w:val="24"/>
        </w:rPr>
        <w:t>MEN AFTER A DIAGNOSIS HAVE A LOWER PROBABILITY OF BEING OBESE</w:t>
      </w:r>
      <w:commentRangeEnd w:id="143"/>
      <w:r w:rsidR="00745ADE">
        <w:rPr>
          <w:rStyle w:val="CommentReference"/>
        </w:rPr>
        <w:commentReference w:id="143"/>
      </w:r>
      <w:r>
        <w:rPr>
          <w:rFonts w:ascii="Gabriola" w:hAnsi="Gabriola" w:cs="Gabriola"/>
          <w:color w:val="000000"/>
          <w:sz w:val="24"/>
          <w:szCs w:val="24"/>
        </w:rPr>
        <w:t xml:space="preserve">. NO EFFECT ON OVERWEIGHT. WOULD IT BE WORTHWHILE TO INCLUDE IN THE RESULTS AS WELL? HAVE NOT DONE IT NOW BECAUSE OF SMALL MISTAKE IN CALCULATING THE WEIGHTS FOR THESE OUTCOMES, SO I HAVE TO REESTIMATE THE OBESITY MODELS WHICH TAKES SOME TIME. I HAVE ADDED RESULTS FOR THE FE MODELS FOR NOW THAT SHOW </w:t>
      </w:r>
      <w:proofErr w:type="gramStart"/>
      <w:r>
        <w:rPr>
          <w:rFonts w:ascii="Gabriola" w:hAnsi="Gabriola" w:cs="Gabriola"/>
          <w:color w:val="000000"/>
          <w:sz w:val="24"/>
          <w:szCs w:val="24"/>
        </w:rPr>
        <w:t>ESPECIALLY ,POTENTIALLY</w:t>
      </w:r>
      <w:proofErr w:type="gramEnd"/>
      <w:r>
        <w:rPr>
          <w:rFonts w:ascii="Gabriola" w:hAnsi="Gabriola" w:cs="Gabriola"/>
          <w:color w:val="000000"/>
          <w:sz w:val="24"/>
          <w:szCs w:val="24"/>
        </w:rPr>
        <w:t>, LASTING EF-FECTS FOR MEN TO DROP OUT OF THE OBESITY CATEGORY. THIS IS THE CHINESE OBESITY AND OVERWEIGHT THRESHOLDS OF A BMI OF 28 AND 24 RESPECTIVELY. SEE END OF APPENDIX FOR THE RESULTS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13"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240"/>
        <w:rPr>
          <w:rFonts w:ascii="Times New Roman" w:hAnsi="Times New Roman" w:cs="Amiri"/>
          <w:sz w:val="24"/>
          <w:szCs w:val="24"/>
        </w:rPr>
      </w:pPr>
      <w:r>
        <w:rPr>
          <w:rFonts w:ascii="Gabriola" w:hAnsi="Gabriola" w:cs="Gabriola"/>
          <w:color w:val="000000"/>
          <w:sz w:val="24"/>
          <w:szCs w:val="24"/>
        </w:rPr>
        <w:t>The found adverse e</w:t>
      </w:r>
      <w:r>
        <w:rPr>
          <w:rFonts w:ascii="Cambria Math" w:hAnsi="Cambria Math" w:cs="Cambria Math"/>
          <w:color w:val="000000"/>
          <w:sz w:val="24"/>
          <w:szCs w:val="24"/>
        </w:rPr>
        <w:t>ﬀ</w:t>
      </w:r>
      <w:r>
        <w:rPr>
          <w:rFonts w:ascii="Gabriola" w:hAnsi="Gabriola" w:cs="Gabriola"/>
          <w:color w:val="000000"/>
          <w:sz w:val="24"/>
          <w:szCs w:val="24"/>
        </w:rPr>
        <w:t>ect of self-reported diabetes on employment is in line with other</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8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19</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bookmarkStart w:id="144" w:name="page20"/>
      <w:bookmarkEnd w:id="144"/>
      <w:r>
        <w:rPr>
          <w:rFonts w:ascii="Gabriola" w:hAnsi="Gabriola" w:cs="Gabriola"/>
          <w:color w:val="000000"/>
          <w:sz w:val="24"/>
          <w:szCs w:val="24"/>
        </w:rPr>
        <w:lastRenderedPageBreak/>
        <w:t>studies on the labour market impact of diabetes and in particular with a study from Mexico that, using FE estimates for a similar time period, found significant reductions for both males and females of about 5 percentage points (</w:t>
      </w:r>
      <w:proofErr w:type="spellStart"/>
      <w:r>
        <w:rPr>
          <w:rFonts w:ascii="Gabriola" w:hAnsi="Gabriola" w:cs="Gabriola"/>
          <w:color w:val="000000"/>
          <w:sz w:val="24"/>
          <w:szCs w:val="24"/>
        </w:rPr>
        <w:t>Seuring</w:t>
      </w:r>
      <w:proofErr w:type="spellEnd"/>
      <w:r>
        <w:rPr>
          <w:rFonts w:ascii="Gabriola" w:hAnsi="Gabriola" w:cs="Gabriola"/>
          <w:color w:val="000000"/>
          <w:sz w:val="24"/>
          <w:szCs w:val="24"/>
        </w:rPr>
        <w:t xml:space="preserve">, </w:t>
      </w:r>
      <w:proofErr w:type="spellStart"/>
      <w:r>
        <w:rPr>
          <w:rFonts w:ascii="Gabriola" w:hAnsi="Gabriola" w:cs="Gabriola"/>
          <w:color w:val="000000"/>
          <w:sz w:val="24"/>
          <w:szCs w:val="24"/>
        </w:rPr>
        <w:t>Serneels</w:t>
      </w:r>
      <w:proofErr w:type="spellEnd"/>
      <w:r>
        <w:rPr>
          <w:rFonts w:ascii="Gabriola" w:hAnsi="Gabriola" w:cs="Gabriola"/>
          <w:color w:val="000000"/>
          <w:sz w:val="24"/>
          <w:szCs w:val="24"/>
        </w:rPr>
        <w:t xml:space="preserve">, et al., </w:t>
      </w:r>
      <w:hyperlink w:anchor="page35" w:history="1">
        <w:r>
          <w:rPr>
            <w:rFonts w:ascii="Gabriola" w:hAnsi="Gabriola" w:cs="Gabriola"/>
            <w:color w:val="000000"/>
            <w:sz w:val="24"/>
            <w:szCs w:val="24"/>
          </w:rPr>
          <w:t xml:space="preserve"> 2016),</w:t>
        </w:r>
      </w:hyperlink>
      <w:r>
        <w:rPr>
          <w:rFonts w:ascii="Gabriola" w:hAnsi="Gabriola" w:cs="Gabriola"/>
          <w:color w:val="000000"/>
          <w:sz w:val="24"/>
          <w:szCs w:val="24"/>
        </w:rPr>
        <w:t xml:space="preserve"> with the relative impact being much stronger for women due to their lower overall employment rates.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94"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34"/>
          <w:szCs w:val="34"/>
        </w:rPr>
        <w:t>0.5 Conclusion</w:t>
      </w:r>
    </w:p>
    <w:p w:rsidR="00A846A4" w:rsidRDefault="00A846A4">
      <w:pPr>
        <w:widowControl w:val="0"/>
        <w:autoSpaceDE w:val="0"/>
        <w:autoSpaceDN w:val="0"/>
        <w:adjustRightInd w:val="0"/>
        <w:spacing w:after="0" w:line="324"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Pr>
          <w:rFonts w:ascii="Gabriola" w:hAnsi="Gabriola" w:cs="Gabriola"/>
          <w:color w:val="000000"/>
          <w:sz w:val="24"/>
          <w:szCs w:val="24"/>
        </w:rPr>
        <w:t>Our results indicate changes in male health behaviours after a diabetes diagnosis in China. These findings are robust to the application of two distinct econometric techniques. Fur-</w:t>
      </w:r>
      <w:proofErr w:type="spellStart"/>
      <w:r>
        <w:rPr>
          <w:rFonts w:ascii="Gabriola" w:hAnsi="Gabriola" w:cs="Gabriola"/>
          <w:color w:val="000000"/>
          <w:sz w:val="24"/>
          <w:szCs w:val="24"/>
        </w:rPr>
        <w:t>ther</w:t>
      </w:r>
      <w:proofErr w:type="spellEnd"/>
      <w:r>
        <w:rPr>
          <w:rFonts w:ascii="Gabriola" w:hAnsi="Gabriola" w:cs="Gabriola"/>
          <w:color w:val="000000"/>
          <w:sz w:val="24"/>
          <w:szCs w:val="24"/>
        </w:rPr>
        <w:t>, women likely had to bear a larger diabetes burden also a</w:t>
      </w:r>
      <w:r>
        <w:rPr>
          <w:rFonts w:ascii="Cambria Math" w:hAnsi="Cambria Math" w:cs="Cambria Math"/>
          <w:color w:val="000000"/>
          <w:sz w:val="24"/>
          <w:szCs w:val="24"/>
        </w:rPr>
        <w:t>ﬀ</w:t>
      </w:r>
      <w:r>
        <w:rPr>
          <w:rFonts w:ascii="Gabriola" w:hAnsi="Gabriola" w:cs="Gabriola"/>
          <w:color w:val="000000"/>
          <w:sz w:val="24"/>
          <w:szCs w:val="24"/>
        </w:rPr>
        <w:t>ecting their economic well-being, as evidenced by their reduction in employment probabilities. Potentially, one of the causes of these adverse economic e</w:t>
      </w:r>
      <w:r>
        <w:rPr>
          <w:rFonts w:ascii="Cambria Math" w:hAnsi="Cambria Math" w:cs="Cambria Math"/>
          <w:color w:val="000000"/>
          <w:sz w:val="24"/>
          <w:szCs w:val="24"/>
        </w:rPr>
        <w:t>ﬀ</w:t>
      </w:r>
      <w:r>
        <w:rPr>
          <w:rFonts w:ascii="Gabriola" w:hAnsi="Gabriola" w:cs="Gabriola"/>
          <w:color w:val="000000"/>
          <w:sz w:val="24"/>
          <w:szCs w:val="24"/>
        </w:rPr>
        <w:t>ects is the lower ability of women to successfully change their behaviour as a result of the diagnosis. Further research should try to unravel the mechanisms behind these di</w:t>
      </w:r>
      <w:r>
        <w:rPr>
          <w:rFonts w:ascii="Cambria Math" w:hAnsi="Cambria Math" w:cs="Cambria Math"/>
          <w:color w:val="000000"/>
          <w:sz w:val="24"/>
          <w:szCs w:val="24"/>
        </w:rPr>
        <w:t>ﬀ</w:t>
      </w:r>
      <w:r>
        <w:rPr>
          <w:rFonts w:ascii="Gabriola" w:hAnsi="Gabriola" w:cs="Gabriola"/>
          <w:color w:val="000000"/>
          <w:sz w:val="24"/>
          <w:szCs w:val="24"/>
        </w:rPr>
        <w:t>erential outcomes for men and women. Overall, given the large prevalence of undiagnosed diabetes, our results indicate that an early diagnosis can lead to early behaviour change that may lead to more positive health outcomes for people with diabetes over time. It appears, however, that more emphasis on the adequate treatment options for women may be needed to reduce their burden of diabetes.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36"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34"/>
          <w:szCs w:val="34"/>
        </w:rPr>
        <w:t>Appendix</w:t>
      </w:r>
    </w:p>
    <w:p w:rsidR="00A846A4" w:rsidRDefault="00A846A4">
      <w:pPr>
        <w:widowControl w:val="0"/>
        <w:autoSpaceDE w:val="0"/>
        <w:autoSpaceDN w:val="0"/>
        <w:adjustRightInd w:val="0"/>
        <w:spacing w:after="0" w:line="35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29"/>
          <w:szCs w:val="29"/>
        </w:rPr>
        <w:t>Stabilized weights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0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2460"/>
        <w:rPr>
          <w:rFonts w:ascii="Times New Roman" w:hAnsi="Times New Roman" w:cs="Amiri"/>
          <w:sz w:val="24"/>
          <w:szCs w:val="24"/>
        </w:rPr>
      </w:pPr>
      <w:r>
        <w:rPr>
          <w:rFonts w:ascii="Gabriola" w:hAnsi="Gabriola" w:cs="Gabriola"/>
          <w:color w:val="000000"/>
          <w:sz w:val="24"/>
          <w:szCs w:val="24"/>
        </w:rPr>
        <w:t>Table 0.5: Summary of stabilized weights</w:t>
      </w:r>
    </w:p>
    <w:p w:rsidR="00A846A4"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Ind w:w="160" w:type="dxa"/>
        <w:tblLayout w:type="fixed"/>
        <w:tblCellMar>
          <w:left w:w="0" w:type="dxa"/>
          <w:right w:w="0" w:type="dxa"/>
        </w:tblCellMar>
        <w:tblLook w:val="0000" w:firstRow="0" w:lastRow="0" w:firstColumn="0" w:lastColumn="0" w:noHBand="0" w:noVBand="0"/>
      </w:tblPr>
      <w:tblGrid>
        <w:gridCol w:w="4280"/>
        <w:gridCol w:w="1120"/>
        <w:gridCol w:w="1120"/>
        <w:gridCol w:w="1120"/>
      </w:tblGrid>
      <w:tr w:rsidR="00A846A4">
        <w:trPr>
          <w:trHeight w:val="354"/>
        </w:trPr>
        <w:tc>
          <w:tcPr>
            <w:tcW w:w="42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353" w:lineRule="exact"/>
              <w:jc w:val="center"/>
              <w:rPr>
                <w:rFonts w:ascii="Times New Roman" w:hAnsi="Times New Roman" w:cs="Amiri"/>
                <w:sz w:val="24"/>
                <w:szCs w:val="24"/>
              </w:rPr>
            </w:pPr>
            <w:r>
              <w:rPr>
                <w:rFonts w:ascii="Gabriola" w:hAnsi="Gabriola" w:cs="Gabriola"/>
                <w:color w:val="000000"/>
                <w:sz w:val="24"/>
                <w:szCs w:val="24"/>
              </w:rPr>
              <w:t>Mean</w:t>
            </w:r>
          </w:p>
        </w:tc>
        <w:tc>
          <w:tcPr>
            <w:tcW w:w="11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353" w:lineRule="exact"/>
              <w:jc w:val="center"/>
              <w:rPr>
                <w:rFonts w:ascii="Times New Roman" w:hAnsi="Times New Roman" w:cs="Amiri"/>
                <w:sz w:val="24"/>
                <w:szCs w:val="24"/>
              </w:rPr>
            </w:pPr>
            <w:r>
              <w:rPr>
                <w:rFonts w:ascii="Gabriola" w:hAnsi="Gabriola" w:cs="Gabriola"/>
                <w:color w:val="000000"/>
                <w:sz w:val="24"/>
                <w:szCs w:val="24"/>
              </w:rPr>
              <w:t>Min</w:t>
            </w:r>
          </w:p>
        </w:tc>
        <w:tc>
          <w:tcPr>
            <w:tcW w:w="11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353" w:lineRule="exact"/>
              <w:jc w:val="center"/>
              <w:rPr>
                <w:rFonts w:ascii="Times New Roman" w:hAnsi="Times New Roman" w:cs="Amiri"/>
                <w:sz w:val="24"/>
                <w:szCs w:val="24"/>
              </w:rPr>
            </w:pPr>
            <w:r>
              <w:rPr>
                <w:rFonts w:ascii="Gabriola" w:hAnsi="Gabriola" w:cs="Gabriola"/>
                <w:color w:val="000000"/>
                <w:sz w:val="24"/>
                <w:szCs w:val="24"/>
              </w:rPr>
              <w:t>Max</w:t>
            </w:r>
          </w:p>
        </w:tc>
      </w:tr>
      <w:tr w:rsidR="00A846A4">
        <w:trPr>
          <w:trHeight w:val="62"/>
        </w:trPr>
        <w:tc>
          <w:tcPr>
            <w:tcW w:w="4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r>
      <w:tr w:rsidR="00A846A4">
        <w:trPr>
          <w:trHeight w:val="280"/>
        </w:trPr>
        <w:tc>
          <w:tcPr>
            <w:tcW w:w="4280" w:type="dxa"/>
            <w:tcBorders>
              <w:top w:val="nil"/>
              <w:left w:val="nil"/>
              <w:bottom w:val="nil"/>
              <w:right w:val="nil"/>
            </w:tcBorders>
            <w:vAlign w:val="bottom"/>
          </w:tcPr>
          <w:p w:rsidR="00A846A4" w:rsidRDefault="00C45CDB">
            <w:pPr>
              <w:widowControl w:val="0"/>
              <w:autoSpaceDE w:val="0"/>
              <w:autoSpaceDN w:val="0"/>
              <w:adjustRightInd w:val="0"/>
              <w:spacing w:after="0" w:line="279" w:lineRule="exact"/>
              <w:ind w:left="120"/>
              <w:rPr>
                <w:rFonts w:ascii="Times New Roman" w:hAnsi="Times New Roman" w:cs="Amiri"/>
                <w:sz w:val="24"/>
                <w:szCs w:val="24"/>
              </w:rPr>
            </w:pPr>
            <w:proofErr w:type="spellStart"/>
            <w:r>
              <w:rPr>
                <w:rFonts w:ascii="Gabriola" w:hAnsi="Gabriola" w:cs="Gabriola"/>
                <w:color w:val="000000"/>
                <w:sz w:val="20"/>
                <w:szCs w:val="20"/>
              </w:rPr>
              <w:t>Untruncated</w:t>
            </w:r>
            <w:proofErr w:type="spellEnd"/>
            <w:r>
              <w:rPr>
                <w:rFonts w:ascii="Gabriola" w:hAnsi="Gabriola" w:cs="Gabriola"/>
                <w:color w:val="000000"/>
                <w:sz w:val="20"/>
                <w:szCs w:val="20"/>
              </w:rPr>
              <w:t xml:space="preserve"> (men)</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79" w:lineRule="exact"/>
              <w:jc w:val="center"/>
              <w:rPr>
                <w:rFonts w:ascii="Times New Roman" w:hAnsi="Times New Roman" w:cs="Amiri"/>
                <w:sz w:val="24"/>
                <w:szCs w:val="24"/>
              </w:rPr>
            </w:pPr>
            <w:r>
              <w:rPr>
                <w:rFonts w:ascii="Gabriola" w:hAnsi="Gabriola" w:cs="Gabriola"/>
                <w:color w:val="000000"/>
                <w:sz w:val="20"/>
                <w:szCs w:val="20"/>
              </w:rPr>
              <w:t>1.001343</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79" w:lineRule="exact"/>
              <w:jc w:val="center"/>
              <w:rPr>
                <w:rFonts w:ascii="Times New Roman" w:hAnsi="Times New Roman" w:cs="Amiri"/>
                <w:sz w:val="24"/>
                <w:szCs w:val="24"/>
              </w:rPr>
            </w:pPr>
            <w:r>
              <w:rPr>
                <w:rFonts w:ascii="Gabriola" w:hAnsi="Gabriola" w:cs="Gabriola"/>
                <w:color w:val="000000"/>
                <w:sz w:val="20"/>
                <w:szCs w:val="20"/>
              </w:rPr>
              <w:t>.1740716</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79" w:lineRule="exact"/>
              <w:jc w:val="center"/>
              <w:rPr>
                <w:rFonts w:ascii="Times New Roman" w:hAnsi="Times New Roman" w:cs="Amiri"/>
                <w:sz w:val="24"/>
                <w:szCs w:val="24"/>
              </w:rPr>
            </w:pPr>
            <w:r>
              <w:rPr>
                <w:rFonts w:ascii="Gabriola" w:hAnsi="Gabriola" w:cs="Gabriola"/>
                <w:color w:val="000000"/>
                <w:sz w:val="20"/>
                <w:szCs w:val="20"/>
              </w:rPr>
              <w:t>5.780513</w:t>
            </w:r>
          </w:p>
        </w:tc>
      </w:tr>
      <w:tr w:rsidR="00A846A4">
        <w:trPr>
          <w:trHeight w:val="289"/>
        </w:trPr>
        <w:tc>
          <w:tcPr>
            <w:tcW w:w="428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ind w:left="120"/>
              <w:rPr>
                <w:rFonts w:ascii="Times New Roman" w:hAnsi="Times New Roman" w:cs="Amiri"/>
                <w:sz w:val="24"/>
                <w:szCs w:val="24"/>
              </w:rPr>
            </w:pPr>
            <w:proofErr w:type="spellStart"/>
            <w:r>
              <w:rPr>
                <w:rFonts w:ascii="Gabriola" w:hAnsi="Gabriola" w:cs="Gabriola"/>
                <w:color w:val="000000"/>
                <w:sz w:val="20"/>
                <w:szCs w:val="20"/>
              </w:rPr>
              <w:t>Untruncated</w:t>
            </w:r>
            <w:proofErr w:type="spellEnd"/>
            <w:r>
              <w:rPr>
                <w:rFonts w:ascii="Gabriola" w:hAnsi="Gabriola" w:cs="Gabriola"/>
                <w:color w:val="000000"/>
                <w:sz w:val="20"/>
                <w:szCs w:val="20"/>
              </w:rPr>
              <w:t xml:space="preserve"> (women)</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1.000773</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.1661002</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8.754402</w:t>
            </w:r>
          </w:p>
        </w:tc>
      </w:tr>
      <w:tr w:rsidR="00A846A4">
        <w:trPr>
          <w:trHeight w:val="289"/>
        </w:trPr>
        <w:tc>
          <w:tcPr>
            <w:tcW w:w="428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ind w:left="120"/>
              <w:rPr>
                <w:rFonts w:ascii="Times New Roman" w:hAnsi="Times New Roman" w:cs="Amiri"/>
                <w:sz w:val="24"/>
                <w:szCs w:val="24"/>
              </w:rPr>
            </w:pPr>
            <w:r>
              <w:rPr>
                <w:rFonts w:ascii="Gabriola" w:hAnsi="Gabriola" w:cs="Gabriola"/>
                <w:color w:val="000000"/>
                <w:sz w:val="20"/>
                <w:szCs w:val="20"/>
              </w:rPr>
              <w:t>Truncated 1 and 99 percentile (men)</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.9997768</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.8906016</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1.107517</w:t>
            </w:r>
          </w:p>
        </w:tc>
      </w:tr>
      <w:tr w:rsidR="00A846A4">
        <w:trPr>
          <w:trHeight w:val="335"/>
        </w:trPr>
        <w:tc>
          <w:tcPr>
            <w:tcW w:w="4280" w:type="dxa"/>
            <w:tcBorders>
              <w:top w:val="nil"/>
              <w:left w:val="nil"/>
              <w:bottom w:val="nil"/>
              <w:right w:val="nil"/>
            </w:tcBorders>
            <w:vAlign w:val="bottom"/>
          </w:tcPr>
          <w:p w:rsidR="00A846A4" w:rsidRDefault="00C45CDB">
            <w:pPr>
              <w:widowControl w:val="0"/>
              <w:autoSpaceDE w:val="0"/>
              <w:autoSpaceDN w:val="0"/>
              <w:adjustRightInd w:val="0"/>
              <w:spacing w:after="0" w:line="335" w:lineRule="exact"/>
              <w:ind w:left="120"/>
              <w:rPr>
                <w:rFonts w:ascii="Times New Roman" w:hAnsi="Times New Roman" w:cs="Amiri"/>
                <w:sz w:val="24"/>
                <w:szCs w:val="24"/>
              </w:rPr>
            </w:pPr>
            <w:r>
              <w:rPr>
                <w:rFonts w:ascii="Gabriola" w:hAnsi="Gabriola" w:cs="Gabriola"/>
                <w:color w:val="000000"/>
                <w:sz w:val="24"/>
                <w:szCs w:val="24"/>
              </w:rPr>
              <w:t>Truncated 1 and 99 percentile (women)</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35" w:lineRule="exact"/>
              <w:jc w:val="center"/>
              <w:rPr>
                <w:rFonts w:ascii="Times New Roman" w:hAnsi="Times New Roman" w:cs="Amiri"/>
                <w:sz w:val="24"/>
                <w:szCs w:val="24"/>
              </w:rPr>
            </w:pPr>
            <w:r>
              <w:rPr>
                <w:rFonts w:ascii="Gabriola" w:hAnsi="Gabriola" w:cs="Gabriola"/>
                <w:color w:val="000000"/>
                <w:sz w:val="24"/>
                <w:szCs w:val="24"/>
              </w:rPr>
              <w:t>.9988097</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35" w:lineRule="exact"/>
              <w:jc w:val="center"/>
              <w:rPr>
                <w:rFonts w:ascii="Times New Roman" w:hAnsi="Times New Roman" w:cs="Amiri"/>
                <w:sz w:val="24"/>
                <w:szCs w:val="24"/>
              </w:rPr>
            </w:pPr>
            <w:r>
              <w:rPr>
                <w:rFonts w:ascii="Gabriola" w:hAnsi="Gabriola" w:cs="Gabriola"/>
                <w:color w:val="000000"/>
                <w:sz w:val="24"/>
                <w:szCs w:val="24"/>
              </w:rPr>
              <w:t>.8323757</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35" w:lineRule="exact"/>
              <w:jc w:val="center"/>
              <w:rPr>
                <w:rFonts w:ascii="Times New Roman" w:hAnsi="Times New Roman" w:cs="Amiri"/>
                <w:sz w:val="24"/>
                <w:szCs w:val="24"/>
              </w:rPr>
            </w:pPr>
            <w:r>
              <w:rPr>
                <w:rFonts w:ascii="Gabriola" w:hAnsi="Gabriola" w:cs="Gabriola"/>
                <w:color w:val="000000"/>
                <w:sz w:val="24"/>
                <w:szCs w:val="24"/>
              </w:rPr>
              <w:t>1.119154</w:t>
            </w:r>
          </w:p>
        </w:tc>
      </w:tr>
    </w:tbl>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98"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29"/>
          <w:szCs w:val="29"/>
        </w:rPr>
        <w:t>0.5.1 Duration groups results</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38"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20</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46" w:lineRule="exact"/>
        <w:rPr>
          <w:rFonts w:ascii="Times New Roman" w:hAnsi="Times New Roman" w:cs="Amiri"/>
          <w:sz w:val="24"/>
          <w:szCs w:val="24"/>
        </w:rPr>
      </w:pPr>
      <w:bookmarkStart w:id="145" w:name="page21"/>
      <w:bookmarkEnd w:id="145"/>
    </w:p>
    <w:p w:rsidR="00A846A4" w:rsidRDefault="00C45CDB">
      <w:pPr>
        <w:widowControl w:val="0"/>
        <w:overflowPunct w:val="0"/>
        <w:autoSpaceDE w:val="0"/>
        <w:autoSpaceDN w:val="0"/>
        <w:adjustRightInd w:val="0"/>
        <w:spacing w:after="0" w:line="185" w:lineRule="auto"/>
        <w:ind w:left="1080" w:hanging="1086"/>
        <w:jc w:val="both"/>
        <w:rPr>
          <w:rFonts w:ascii="Times New Roman" w:hAnsi="Times New Roman" w:cs="Amiri"/>
          <w:sz w:val="24"/>
          <w:szCs w:val="24"/>
        </w:rPr>
      </w:pPr>
      <w:r>
        <w:rPr>
          <w:rFonts w:ascii="Gabriola" w:hAnsi="Gabriola" w:cs="Gabriola"/>
          <w:color w:val="000000"/>
        </w:rPr>
        <w:t>Table 0.6: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fixed e</w:t>
      </w:r>
      <w:r>
        <w:rPr>
          <w:rFonts w:ascii="Cambria Math" w:hAnsi="Cambria Math" w:cs="Cambria Math"/>
          <w:color w:val="000000"/>
        </w:rPr>
        <w:t>ﬀ</w:t>
      </w:r>
      <w:r>
        <w:rPr>
          <w:rFonts w:ascii="Gabriola" w:hAnsi="Gabriola" w:cs="Gabriola"/>
          <w:color w:val="000000"/>
        </w:rPr>
        <w:t>ects (duration groups)</w:t>
      </w:r>
    </w:p>
    <w:p w:rsidR="00A846A4"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640"/>
        <w:gridCol w:w="1200"/>
        <w:gridCol w:w="1120"/>
        <w:gridCol w:w="1140"/>
        <w:gridCol w:w="220"/>
        <w:gridCol w:w="920"/>
        <w:gridCol w:w="1360"/>
        <w:gridCol w:w="1420"/>
        <w:gridCol w:w="100"/>
        <w:gridCol w:w="20"/>
      </w:tblGrid>
      <w:tr w:rsidR="00A846A4">
        <w:trPr>
          <w:trHeight w:val="312"/>
        </w:trPr>
        <w:tc>
          <w:tcPr>
            <w:tcW w:w="16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311" w:lineRule="exact"/>
              <w:rPr>
                <w:rFonts w:ascii="Times New Roman" w:hAnsi="Times New Roman" w:cs="Amiri"/>
                <w:sz w:val="24"/>
                <w:szCs w:val="24"/>
              </w:rPr>
            </w:pPr>
            <w:r>
              <w:rPr>
                <w:rFonts w:ascii="Gabriola" w:hAnsi="Gabriola" w:cs="Gabriola"/>
                <w:color w:val="000000"/>
                <w:sz w:val="21"/>
                <w:szCs w:val="21"/>
              </w:rPr>
              <w:t>Odds ratios</w:t>
            </w:r>
          </w:p>
        </w:tc>
        <w:tc>
          <w:tcPr>
            <w:tcW w:w="11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80" w:type="dxa"/>
            <w:gridSpan w:val="3"/>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311" w:lineRule="exact"/>
              <w:ind w:left="200"/>
              <w:rPr>
                <w:rFonts w:ascii="Times New Roman" w:hAnsi="Times New Roman" w:cs="Amiri"/>
                <w:sz w:val="24"/>
                <w:szCs w:val="24"/>
              </w:rPr>
            </w:pPr>
            <w:r>
              <w:rPr>
                <w:rFonts w:ascii="Gabriola" w:hAnsi="Gabriola" w:cs="Gabriola"/>
                <w:color w:val="000000"/>
                <w:sz w:val="21"/>
                <w:szCs w:val="21"/>
              </w:rPr>
              <w:t>Beta coe</w:t>
            </w:r>
            <w:r>
              <w:rPr>
                <w:rFonts w:ascii="Cambria Math" w:hAnsi="Cambria Math" w:cs="Cambria Math"/>
                <w:color w:val="000000"/>
                <w:sz w:val="21"/>
                <w:szCs w:val="21"/>
              </w:rPr>
              <w:t>ﬃ</w:t>
            </w:r>
            <w:r>
              <w:rPr>
                <w:rFonts w:ascii="Gabriola" w:hAnsi="Gabriola" w:cs="Gabriola"/>
                <w:color w:val="000000"/>
                <w:sz w:val="21"/>
                <w:szCs w:val="21"/>
              </w:rPr>
              <w:t>cients</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4"/>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1"/>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right="375"/>
              <w:jc w:val="right"/>
              <w:rPr>
                <w:rFonts w:ascii="Times New Roman" w:hAnsi="Times New Roman" w:cs="Amiri"/>
                <w:sz w:val="24"/>
                <w:szCs w:val="24"/>
              </w:rPr>
            </w:pPr>
            <w:r>
              <w:rPr>
                <w:rFonts w:ascii="Gabriola" w:hAnsi="Gabriola" w:cs="Gabriola"/>
                <w:color w:val="000000"/>
                <w:sz w:val="17"/>
                <w:szCs w:val="17"/>
              </w:rPr>
              <w:t>(1)</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left="460"/>
              <w:rPr>
                <w:rFonts w:ascii="Times New Roman" w:hAnsi="Times New Roman" w:cs="Amiri"/>
                <w:sz w:val="24"/>
                <w:szCs w:val="24"/>
              </w:rPr>
            </w:pPr>
            <w:r>
              <w:rPr>
                <w:rFonts w:ascii="Gabriola" w:hAnsi="Gabriola" w:cs="Gabriola"/>
                <w:color w:val="000000"/>
                <w:sz w:val="17"/>
                <w:szCs w:val="17"/>
              </w:rPr>
              <w:t>(2)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right="295"/>
              <w:jc w:val="right"/>
              <w:rPr>
                <w:rFonts w:ascii="Times New Roman" w:hAnsi="Times New Roman" w:cs="Amiri"/>
                <w:sz w:val="24"/>
                <w:szCs w:val="24"/>
              </w:rPr>
            </w:pPr>
            <w:r>
              <w:rPr>
                <w:rFonts w:ascii="Gabriola" w:hAnsi="Gabriola" w:cs="Gabriola"/>
                <w:color w:val="000000"/>
                <w:sz w:val="17"/>
                <w:szCs w:val="17"/>
              </w:rPr>
              <w:t>(3)</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left="240"/>
              <w:rPr>
                <w:rFonts w:ascii="Times New Roman" w:hAnsi="Times New Roman" w:cs="Amiri"/>
                <w:sz w:val="24"/>
                <w:szCs w:val="24"/>
              </w:rPr>
            </w:pPr>
            <w:r>
              <w:rPr>
                <w:rFonts w:ascii="Gabriola" w:hAnsi="Gabriola" w:cs="Gabriola"/>
                <w:color w:val="000000"/>
                <w:sz w:val="17"/>
                <w:szCs w:val="17"/>
              </w:rPr>
              <w:t>(4)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right="475"/>
              <w:jc w:val="right"/>
              <w:rPr>
                <w:rFonts w:ascii="Times New Roman" w:hAnsi="Times New Roman" w:cs="Amiri"/>
                <w:sz w:val="24"/>
                <w:szCs w:val="24"/>
              </w:rPr>
            </w:pPr>
            <w:r>
              <w:rPr>
                <w:rFonts w:ascii="Gabriola" w:hAnsi="Gabriola" w:cs="Gabriola"/>
                <w:color w:val="000000"/>
                <w:sz w:val="17"/>
                <w:szCs w:val="17"/>
              </w:rPr>
              <w:t>(5)</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left="620"/>
              <w:rPr>
                <w:rFonts w:ascii="Times New Roman" w:hAnsi="Times New Roman" w:cs="Amiri"/>
                <w:sz w:val="24"/>
                <w:szCs w:val="24"/>
              </w:rPr>
            </w:pPr>
            <w:r>
              <w:rPr>
                <w:rFonts w:ascii="Gabriola" w:hAnsi="Gabriola" w:cs="Gabriola"/>
                <w:color w:val="000000"/>
                <w:sz w:val="17"/>
                <w:szCs w:val="17"/>
              </w:rPr>
              <w:t>(6)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jc w:val="right"/>
              <w:rPr>
                <w:rFonts w:ascii="Times New Roman" w:hAnsi="Times New Roman" w:cs="Amiri"/>
                <w:sz w:val="24"/>
                <w:szCs w:val="24"/>
              </w:rPr>
            </w:pPr>
            <w:r>
              <w:rPr>
                <w:rFonts w:ascii="Gabriola" w:hAnsi="Gabriola" w:cs="Gabriola"/>
                <w:color w:val="000000"/>
                <w:sz w:val="21"/>
                <w:szCs w:val="21"/>
              </w:rPr>
              <w:t>Employment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Smoking</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jc w:val="right"/>
              <w:rPr>
                <w:rFonts w:ascii="Times New Roman" w:hAnsi="Times New Roman" w:cs="Amiri"/>
                <w:sz w:val="24"/>
                <w:szCs w:val="24"/>
              </w:rPr>
            </w:pPr>
            <w:r>
              <w:rPr>
                <w:rFonts w:ascii="Gabriola" w:hAnsi="Gabriola" w:cs="Gabriola"/>
                <w:color w:val="000000"/>
                <w:sz w:val="21"/>
                <w:szCs w:val="21"/>
              </w:rPr>
              <w:t>Any alcohol</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80"/>
              <w:rPr>
                <w:rFonts w:ascii="Times New Roman" w:hAnsi="Times New Roman" w:cs="Amiri"/>
                <w:sz w:val="24"/>
                <w:szCs w:val="24"/>
              </w:rPr>
            </w:pPr>
            <w:r>
              <w:rPr>
                <w:rFonts w:ascii="Gabriola" w:hAnsi="Gabriola" w:cs="Gabriola"/>
                <w:color w:val="000000"/>
                <w:sz w:val="21"/>
                <w:szCs w:val="21"/>
              </w:rPr>
              <w:t>BMI</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right="95"/>
              <w:jc w:val="right"/>
              <w:rPr>
                <w:rFonts w:ascii="Times New Roman" w:hAnsi="Times New Roman" w:cs="Amiri"/>
                <w:sz w:val="24"/>
                <w:szCs w:val="24"/>
              </w:rPr>
            </w:pPr>
            <w:r>
              <w:rPr>
                <w:rFonts w:ascii="Gabriola" w:hAnsi="Gabriola" w:cs="Gabriola"/>
                <w:color w:val="000000"/>
                <w:sz w:val="21"/>
                <w:szCs w:val="21"/>
              </w:rPr>
              <w:t>Waist (cm)</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5"/>
        </w:trPr>
        <w:tc>
          <w:tcPr>
            <w:tcW w:w="1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5"/>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4" w:lineRule="exact"/>
              <w:ind w:left="100"/>
              <w:rPr>
                <w:rFonts w:ascii="Times New Roman" w:hAnsi="Times New Roman" w:cs="Amiri"/>
                <w:sz w:val="24"/>
                <w:szCs w:val="24"/>
              </w:rPr>
            </w:pPr>
            <w:r>
              <w:rPr>
                <w:rFonts w:ascii="Gabriola" w:hAnsi="Gabriola" w:cs="Gabriola"/>
                <w:color w:val="000000"/>
                <w:sz w:val="17"/>
                <w:szCs w:val="17"/>
              </w:rPr>
              <w:t>Male sample</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5"/>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100"/>
              <w:rPr>
                <w:rFonts w:ascii="Times New Roman" w:hAnsi="Times New Roman" w:cs="Amiri"/>
                <w:sz w:val="24"/>
                <w:szCs w:val="24"/>
              </w:rPr>
            </w:pPr>
            <w:r>
              <w:rPr>
                <w:rFonts w:ascii="Gabriola" w:hAnsi="Gabriola" w:cs="Gabriola"/>
                <w:color w:val="000000"/>
                <w:sz w:val="18"/>
                <w:szCs w:val="18"/>
              </w:rPr>
              <w:t>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163</w:t>
            </w:r>
            <w:r>
              <w:rPr>
                <w:rFonts w:ascii="MS PGothic" w:eastAsia="MS PGothic" w:hAnsi="Arial" w:cs="MS PGothic" w:hint="eastAsia"/>
                <w:color w:val="000000"/>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200"/>
              <w:rPr>
                <w:rFonts w:ascii="Times New Roman" w:hAnsi="Times New Roman" w:cs="Amiri"/>
                <w:sz w:val="24"/>
                <w:szCs w:val="24"/>
              </w:rPr>
            </w:pPr>
            <w:r>
              <w:rPr>
                <w:rFonts w:ascii="Gabriola" w:hAnsi="Gabriola" w:cs="Gabriola"/>
                <w:color w:val="000000"/>
                <w:sz w:val="18"/>
                <w:szCs w:val="18"/>
              </w:rPr>
              <w:t>-.006</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072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220"/>
              <w:rPr>
                <w:rFonts w:ascii="Times New Roman" w:hAnsi="Times New Roman" w:cs="Amiri"/>
                <w:sz w:val="24"/>
                <w:szCs w:val="24"/>
              </w:rPr>
            </w:pPr>
            <w:r>
              <w:rPr>
                <w:rFonts w:ascii="Gabriola" w:hAnsi="Gabriola" w:cs="Gabriola"/>
                <w:color w:val="000000"/>
                <w:sz w:val="18"/>
                <w:szCs w:val="18"/>
              </w:rPr>
              <w:t>.049</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2</w:t>
            </w:r>
            <w:r>
              <w:rPr>
                <w:rFonts w:ascii="Arial" w:hAnsi="Arial" w:cs="Arial"/>
                <w:i/>
                <w:iCs/>
                <w:color w:val="000000"/>
                <w:sz w:val="21"/>
                <w:szCs w:val="21"/>
              </w:rPr>
              <w:t>.</w:t>
            </w:r>
            <w:r>
              <w:rPr>
                <w:rFonts w:ascii="Arial" w:hAnsi="Arial" w:cs="Arial"/>
                <w:color w:val="000000"/>
                <w:sz w:val="21"/>
                <w:szCs w:val="21"/>
              </w:rPr>
              <w:t>397</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100"/>
              <w:rPr>
                <w:rFonts w:ascii="Times New Roman" w:hAnsi="Times New Roman" w:cs="Amiri"/>
                <w:sz w:val="24"/>
                <w:szCs w:val="24"/>
              </w:rPr>
            </w:pPr>
            <w:r>
              <w:rPr>
                <w:rFonts w:ascii="Gabriola" w:hAnsi="Gabriola" w:cs="Gabriola"/>
                <w:color w:val="000000"/>
                <w:sz w:val="18"/>
                <w:szCs w:val="18"/>
              </w:rPr>
              <w:t>-155.323</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075)</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(.098)</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132)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(.792)</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(2</w:t>
            </w:r>
            <w:r>
              <w:rPr>
                <w:rFonts w:ascii="Arial" w:hAnsi="Arial" w:cs="Arial"/>
                <w:i/>
                <w:iCs/>
                <w:color w:val="000000"/>
                <w:sz w:val="21"/>
                <w:szCs w:val="21"/>
              </w:rPr>
              <w:t>.</w:t>
            </w:r>
            <w:r>
              <w:rPr>
                <w:rFonts w:ascii="Arial" w:hAnsi="Arial" w:cs="Arial"/>
                <w:color w:val="000000"/>
                <w:sz w:val="21"/>
                <w:szCs w:val="21"/>
              </w:rPr>
              <w:t>258)</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(268.552)</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062</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-.023</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067</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-.605</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782</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-254.427</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039)</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(.040)</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045)</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(.252)</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825)</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(92.421)</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3-4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002</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.008</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068</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-.639</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−2</w:t>
            </w:r>
            <w:r>
              <w:rPr>
                <w:rFonts w:ascii="Arial" w:hAnsi="Arial" w:cs="Arial"/>
                <w:i/>
                <w:iCs/>
                <w:color w:val="000000"/>
                <w:sz w:val="21"/>
                <w:szCs w:val="21"/>
              </w:rPr>
              <w:t>.</w:t>
            </w:r>
            <w:r>
              <w:rPr>
                <w:rFonts w:ascii="Arial" w:hAnsi="Arial" w:cs="Arial"/>
                <w:color w:val="000000"/>
                <w:sz w:val="21"/>
                <w:szCs w:val="21"/>
              </w:rPr>
              <w:t>768</w:t>
            </w:r>
            <w:r>
              <w:rPr>
                <w:rFonts w:ascii="MS PGothic" w:eastAsia="MS PGothic" w:hAnsi="Arial" w:cs="MS PGothic" w:hint="eastAsia"/>
                <w:color w:val="000000"/>
                <w:sz w:val="28"/>
                <w:szCs w:val="28"/>
                <w:vertAlign w:val="superscript"/>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-139.397</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050)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(.055)</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052)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(.314)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870)</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(93.516)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5-6</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145</w:t>
            </w:r>
            <w:r>
              <w:rPr>
                <w:rFonts w:ascii="MS PGothic" w:eastAsia="MS PGothic" w:hAnsi="Arial" w:cs="MS PGothic" w:hint="eastAsia"/>
                <w:color w:val="000000"/>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-.023</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-1.183</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901</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-39.053</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081)</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(.077)</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071)</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(.362)</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304)</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(98.730)</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7-8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074</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-.121</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021</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-.751</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−5</w:t>
            </w:r>
            <w:r>
              <w:rPr>
                <w:rFonts w:ascii="Arial" w:hAnsi="Arial" w:cs="Arial"/>
                <w:i/>
                <w:iCs/>
                <w:color w:val="000000"/>
                <w:sz w:val="21"/>
                <w:szCs w:val="21"/>
              </w:rPr>
              <w:t>.</w:t>
            </w:r>
            <w:r>
              <w:rPr>
                <w:rFonts w:ascii="Arial" w:hAnsi="Arial" w:cs="Arial"/>
                <w:color w:val="000000"/>
                <w:sz w:val="21"/>
                <w:szCs w:val="21"/>
              </w:rPr>
              <w:t>037</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-367.421</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079)</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(.100)</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106)</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(.588)</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896)</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(156.656)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9-10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040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-.062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188</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-2.472</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−8</w:t>
            </w:r>
            <w:r>
              <w:rPr>
                <w:rFonts w:ascii="Arial" w:hAnsi="Arial" w:cs="Arial"/>
                <w:i/>
                <w:iCs/>
                <w:color w:val="000000"/>
                <w:sz w:val="21"/>
                <w:szCs w:val="21"/>
              </w:rPr>
              <w:t>.</w:t>
            </w:r>
            <w:r>
              <w:rPr>
                <w:rFonts w:ascii="Arial" w:hAnsi="Arial" w:cs="Arial"/>
                <w:color w:val="000000"/>
                <w:sz w:val="21"/>
                <w:szCs w:val="21"/>
              </w:rPr>
              <w:t>642</w:t>
            </w:r>
            <w:r>
              <w:rPr>
                <w:rFonts w:ascii="MS PGothic" w:eastAsia="MS PGothic" w:hAnsi="Arial" w:cs="MS PGothic" w:hint="eastAsia"/>
                <w:color w:val="000000"/>
                <w:sz w:val="28"/>
                <w:szCs w:val="28"/>
                <w:vertAlign w:val="superscript"/>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-244.372</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159)</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(.157)</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152)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(.741)</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(2</w:t>
            </w:r>
            <w:r>
              <w:rPr>
                <w:rFonts w:ascii="Arial" w:hAnsi="Arial" w:cs="Arial"/>
                <w:i/>
                <w:iCs/>
                <w:color w:val="000000"/>
                <w:sz w:val="21"/>
                <w:szCs w:val="21"/>
              </w:rPr>
              <w:t>.</w:t>
            </w:r>
            <w:r>
              <w:rPr>
                <w:rFonts w:ascii="Arial" w:hAnsi="Arial" w:cs="Arial"/>
                <w:color w:val="000000"/>
                <w:sz w:val="21"/>
                <w:szCs w:val="21"/>
              </w:rPr>
              <w:t>812)</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(201.960)</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11-12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017</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-.037</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114</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-1.835</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−7</w:t>
            </w:r>
            <w:r>
              <w:rPr>
                <w:rFonts w:ascii="Arial" w:hAnsi="Arial" w:cs="Arial"/>
                <w:i/>
                <w:iCs/>
                <w:color w:val="000000"/>
                <w:sz w:val="21"/>
                <w:szCs w:val="21"/>
              </w:rPr>
              <w:t>.</w:t>
            </w:r>
            <w:r>
              <w:rPr>
                <w:rFonts w:ascii="Arial" w:hAnsi="Arial" w:cs="Arial"/>
                <w:color w:val="000000"/>
                <w:sz w:val="21"/>
                <w:szCs w:val="21"/>
              </w:rPr>
              <w:t>465</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-281.008</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240)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(.245)</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187)</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(1.181)</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(3</w:t>
            </w:r>
            <w:r>
              <w:rPr>
                <w:rFonts w:ascii="Arial" w:hAnsi="Arial" w:cs="Arial"/>
                <w:i/>
                <w:iCs/>
                <w:color w:val="000000"/>
                <w:sz w:val="21"/>
                <w:szCs w:val="21"/>
              </w:rPr>
              <w:t>.</w:t>
            </w:r>
            <w:r>
              <w:rPr>
                <w:rFonts w:ascii="Arial" w:hAnsi="Arial" w:cs="Arial"/>
                <w:color w:val="000000"/>
                <w:sz w:val="21"/>
                <w:szCs w:val="21"/>
              </w:rPr>
              <w:t>238)</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(112.461)</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13-14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108</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17"/>
                <w:szCs w:val="17"/>
              </w:rPr>
              <w:t>.308</w:t>
            </w:r>
            <w:r>
              <w:rPr>
                <w:rFonts w:ascii="MS PGothic" w:eastAsia="MS PGothic" w:hAnsi="Gabriola" w:cs="MS PGothic" w:hint="eastAsia"/>
                <w:color w:val="000000"/>
                <w:vertAlign w:val="superscript"/>
              </w:rPr>
              <w:t>∗</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494</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-.524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−3</w:t>
            </w:r>
            <w:r>
              <w:rPr>
                <w:rFonts w:ascii="Arial" w:hAnsi="Arial" w:cs="Arial"/>
                <w:i/>
                <w:iCs/>
                <w:color w:val="000000"/>
                <w:sz w:val="21"/>
                <w:szCs w:val="21"/>
              </w:rPr>
              <w:t>.</w:t>
            </w:r>
            <w:r>
              <w:rPr>
                <w:rFonts w:ascii="Arial" w:hAnsi="Arial" w:cs="Arial"/>
                <w:color w:val="000000"/>
                <w:sz w:val="21"/>
                <w:szCs w:val="21"/>
              </w:rPr>
              <w:t>615</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-235.985</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293)</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(.184)</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306)</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(2.059)</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383)</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(67.961)</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5"/>
        </w:trPr>
        <w:tc>
          <w:tcPr>
            <w:tcW w:w="1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5"/>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4" w:lineRule="exact"/>
              <w:ind w:left="100"/>
              <w:rPr>
                <w:rFonts w:ascii="Times New Roman" w:hAnsi="Times New Roman" w:cs="Amiri"/>
                <w:sz w:val="24"/>
                <w:szCs w:val="24"/>
              </w:rPr>
            </w:pPr>
            <w:r>
              <w:rPr>
                <w:rFonts w:ascii="Gabriola" w:hAnsi="Gabriola" w:cs="Gabriola"/>
                <w:color w:val="000000"/>
                <w:sz w:val="17"/>
                <w:szCs w:val="17"/>
              </w:rPr>
              <w:t>Female sample</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−4</w:t>
            </w:r>
            <w:r>
              <w:rPr>
                <w:rFonts w:ascii="Arial" w:hAnsi="Arial" w:cs="Arial"/>
                <w:i/>
                <w:iCs/>
                <w:color w:val="000000"/>
                <w:sz w:val="21"/>
                <w:szCs w:val="21"/>
              </w:rPr>
              <w:t>.</w:t>
            </w:r>
            <w:r>
              <w:rPr>
                <w:rFonts w:ascii="Arial" w:hAnsi="Arial" w:cs="Arial"/>
                <w:color w:val="000000"/>
                <w:sz w:val="21"/>
                <w:szCs w:val="21"/>
              </w:rPr>
              <w:t>090</w:t>
            </w:r>
          </w:p>
        </w:tc>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5"/>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100"/>
              <w:rPr>
                <w:rFonts w:ascii="Times New Roman" w:hAnsi="Times New Roman" w:cs="Amiri"/>
                <w:sz w:val="24"/>
                <w:szCs w:val="24"/>
              </w:rPr>
            </w:pPr>
            <w:r>
              <w:rPr>
                <w:rFonts w:ascii="Gabriola" w:hAnsi="Gabriola" w:cs="Gabriola"/>
                <w:color w:val="000000"/>
                <w:sz w:val="18"/>
                <w:szCs w:val="18"/>
              </w:rPr>
              <w:t>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098</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200"/>
              <w:rPr>
                <w:rFonts w:ascii="Times New Roman" w:hAnsi="Times New Roman" w:cs="Amiri"/>
                <w:sz w:val="24"/>
                <w:szCs w:val="24"/>
              </w:rPr>
            </w:pPr>
            <w:r>
              <w:rPr>
                <w:rFonts w:ascii="Gabriola" w:hAnsi="Gabriola" w:cs="Gabriola"/>
                <w:color w:val="000000"/>
                <w:sz w:val="14"/>
                <w:szCs w:val="14"/>
              </w:rPr>
              <w:t>-.019</w:t>
            </w:r>
            <w:r>
              <w:rPr>
                <w:rFonts w:ascii="MS PGothic" w:eastAsia="MS PGothic" w:hAnsi="Gabriola" w:cs="MS PGothic" w:hint="eastAsia"/>
                <w:color w:val="000000"/>
                <w:sz w:val="18"/>
                <w:szCs w:val="18"/>
                <w:vertAlign w:val="superscript"/>
              </w:rPr>
              <w:t>∗∗</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067</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220"/>
              <w:rPr>
                <w:rFonts w:ascii="Times New Roman" w:hAnsi="Times New Roman" w:cs="Amiri"/>
                <w:sz w:val="24"/>
                <w:szCs w:val="24"/>
              </w:rPr>
            </w:pPr>
            <w:r>
              <w:rPr>
                <w:rFonts w:ascii="Gabriola" w:hAnsi="Gabriola" w:cs="Gabriola"/>
                <w:color w:val="000000"/>
                <w:sz w:val="18"/>
                <w:szCs w:val="18"/>
              </w:rPr>
              <w:t>-.505</w:t>
            </w:r>
          </w:p>
        </w:tc>
        <w:tc>
          <w:tcPr>
            <w:tcW w:w="13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100"/>
              <w:rPr>
                <w:rFonts w:ascii="Times New Roman" w:hAnsi="Times New Roman" w:cs="Amiri"/>
                <w:sz w:val="24"/>
                <w:szCs w:val="24"/>
              </w:rPr>
            </w:pPr>
            <w:r>
              <w:rPr>
                <w:rFonts w:ascii="Gabriola" w:hAnsi="Gabriola" w:cs="Gabriola"/>
                <w:color w:val="000000"/>
                <w:sz w:val="14"/>
                <w:szCs w:val="14"/>
              </w:rPr>
              <w:t>-340.952</w:t>
            </w:r>
            <w:r>
              <w:rPr>
                <w:rFonts w:ascii="MS PGothic" w:eastAsia="MS PGothic" w:hAnsi="Gabriola" w:cs="MS PGothic" w:hint="eastAsia"/>
                <w:color w:val="000000"/>
                <w:sz w:val="18"/>
                <w:szCs w:val="18"/>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159)</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(.008)</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072)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(.896)</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(3</w:t>
            </w:r>
            <w:r>
              <w:rPr>
                <w:rFonts w:ascii="Arial" w:hAnsi="Arial" w:cs="Arial"/>
                <w:i/>
                <w:iCs/>
                <w:color w:val="000000"/>
                <w:sz w:val="21"/>
                <w:szCs w:val="21"/>
              </w:rPr>
              <w:t>.</w:t>
            </w:r>
            <w:r>
              <w:rPr>
                <w:rFonts w:ascii="Arial" w:hAnsi="Arial" w:cs="Arial"/>
                <w:color w:val="000000"/>
                <w:sz w:val="21"/>
                <w:szCs w:val="21"/>
              </w:rPr>
              <w:t>235)</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(169.411)</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w w:val="91"/>
                <w:sz w:val="21"/>
                <w:szCs w:val="21"/>
              </w:rPr>
              <w:t>−</w:t>
            </w:r>
            <w:r>
              <w:rPr>
                <w:rFonts w:ascii="Arial" w:hAnsi="Arial" w:cs="Arial"/>
                <w:i/>
                <w:iCs/>
                <w:color w:val="000000"/>
                <w:w w:val="91"/>
                <w:sz w:val="21"/>
                <w:szCs w:val="21"/>
              </w:rPr>
              <w:t>.</w:t>
            </w:r>
            <w:r>
              <w:rPr>
                <w:rFonts w:ascii="Arial" w:hAnsi="Arial" w:cs="Arial"/>
                <w:color w:val="000000"/>
                <w:w w:val="91"/>
                <w:sz w:val="21"/>
                <w:szCs w:val="21"/>
              </w:rPr>
              <w:t>103</w:t>
            </w:r>
            <w:r>
              <w:rPr>
                <w:rFonts w:ascii="MS PGothic" w:eastAsia="MS PGothic" w:hAnsi="Arial" w:cs="MS PGothic" w:hint="eastAsia"/>
                <w:color w:val="000000"/>
                <w:w w:val="91"/>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17"/>
                <w:szCs w:val="17"/>
              </w:rPr>
              <w:t>-.034</w:t>
            </w:r>
            <w:r>
              <w:rPr>
                <w:rFonts w:ascii="MS PGothic" w:eastAsia="MS PGothic" w:hAnsi="Gabriola" w:cs="MS PGothic" w:hint="eastAsia"/>
                <w:color w:val="000000"/>
                <w:vertAlign w:val="superscript"/>
              </w:rPr>
              <w:t>∗∗</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036</w:t>
            </w:r>
            <w:r>
              <w:rPr>
                <w:rFonts w:ascii="MS PGothic" w:eastAsia="MS PGothic" w:hAnsi="Arial" w:cs="MS PGothic" w:hint="eastAsia"/>
                <w:color w:val="000000"/>
                <w:sz w:val="28"/>
                <w:szCs w:val="28"/>
                <w:vertAlign w:val="superscript"/>
              </w:rPr>
              <w:t>∗</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-.364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355</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-124.847</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037)</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(.015)</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020)</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(.404)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717)</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(85.402)</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3-4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134</w:t>
            </w:r>
            <w:r>
              <w:rPr>
                <w:rFonts w:ascii="MS PGothic" w:eastAsia="MS PGothic" w:hAnsi="Arial" w:cs="MS PGothic" w:hint="eastAsia"/>
                <w:color w:val="000000"/>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17"/>
                <w:szCs w:val="17"/>
              </w:rPr>
              <w:t>-.028</w:t>
            </w:r>
            <w:r>
              <w:rPr>
                <w:rFonts w:ascii="MS PGothic" w:eastAsia="MS PGothic" w:hAnsi="Gabriola" w:cs="MS PGothic" w:hint="eastAsia"/>
                <w:color w:val="000000"/>
                <w:vertAlign w:val="superscript"/>
              </w:rPr>
              <w:t>∗</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025</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-.648</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896</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45.970</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062)</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(.016)</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036)</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(.435)</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120)</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(79.063)</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5-6</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100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17"/>
                <w:szCs w:val="17"/>
              </w:rPr>
              <w:t>-.079</w:t>
            </w:r>
            <w:r>
              <w:rPr>
                <w:rFonts w:ascii="MS PGothic" w:eastAsia="MS PGothic" w:hAnsi="Gabriola" w:cs="MS PGothic" w:hint="eastAsia"/>
                <w:color w:val="000000"/>
                <w:vertAlign w:val="superscript"/>
              </w:rPr>
              <w:t>∗</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056</w:t>
            </w:r>
            <w:r>
              <w:rPr>
                <w:rFonts w:ascii="MS PGothic" w:eastAsia="MS PGothic" w:hAnsi="Arial" w:cs="MS PGothic" w:hint="eastAsia"/>
                <w:color w:val="000000"/>
                <w:sz w:val="28"/>
                <w:szCs w:val="28"/>
                <w:vertAlign w:val="superscript"/>
              </w:rPr>
              <w:t>∗</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-1.184</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−3</w:t>
            </w:r>
            <w:r>
              <w:rPr>
                <w:rFonts w:ascii="Arial" w:hAnsi="Arial" w:cs="Arial"/>
                <w:i/>
                <w:iCs/>
                <w:color w:val="000000"/>
                <w:sz w:val="21"/>
                <w:szCs w:val="21"/>
              </w:rPr>
              <w:t>.</w:t>
            </w:r>
            <w:r>
              <w:rPr>
                <w:rFonts w:ascii="Arial" w:hAnsi="Arial" w:cs="Arial"/>
                <w:color w:val="000000"/>
                <w:sz w:val="21"/>
                <w:szCs w:val="21"/>
              </w:rPr>
              <w:t>176</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-160.445</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080)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(.045)</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033)</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(.323)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990)</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(83.164)</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7-8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240</w:t>
            </w:r>
            <w:r>
              <w:rPr>
                <w:rFonts w:ascii="MS PGothic" w:eastAsia="MS PGothic" w:hAnsi="Arial" w:cs="MS PGothic" w:hint="eastAsia"/>
                <w:color w:val="000000"/>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-.013</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w w:val="94"/>
                <w:sz w:val="21"/>
                <w:szCs w:val="21"/>
              </w:rPr>
              <w:t>−</w:t>
            </w:r>
            <w:r>
              <w:rPr>
                <w:rFonts w:ascii="Arial" w:hAnsi="Arial" w:cs="Arial"/>
                <w:i/>
                <w:iCs/>
                <w:color w:val="000000"/>
                <w:w w:val="94"/>
                <w:sz w:val="21"/>
                <w:szCs w:val="21"/>
              </w:rPr>
              <w:t>.</w:t>
            </w:r>
            <w:r>
              <w:rPr>
                <w:rFonts w:ascii="Arial" w:hAnsi="Arial" w:cs="Arial"/>
                <w:color w:val="000000"/>
                <w:w w:val="94"/>
                <w:sz w:val="21"/>
                <w:szCs w:val="21"/>
              </w:rPr>
              <w:t>054</w:t>
            </w:r>
            <w:r>
              <w:rPr>
                <w:rFonts w:ascii="MS PGothic" w:eastAsia="MS PGothic" w:hAnsi="Arial" w:cs="MS PGothic" w:hint="eastAsia"/>
                <w:color w:val="000000"/>
                <w:w w:val="94"/>
                <w:sz w:val="28"/>
                <w:szCs w:val="28"/>
                <w:vertAlign w:val="superscript"/>
              </w:rPr>
              <w:t>∗∗</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-1.637</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−3</w:t>
            </w:r>
            <w:r>
              <w:rPr>
                <w:rFonts w:ascii="Arial" w:hAnsi="Arial" w:cs="Arial"/>
                <w:i/>
                <w:iCs/>
                <w:color w:val="000000"/>
                <w:sz w:val="21"/>
                <w:szCs w:val="21"/>
              </w:rPr>
              <w:t>.</w:t>
            </w:r>
            <w:r>
              <w:rPr>
                <w:rFonts w:ascii="Arial" w:hAnsi="Arial" w:cs="Arial"/>
                <w:color w:val="000000"/>
                <w:sz w:val="21"/>
                <w:szCs w:val="21"/>
              </w:rPr>
              <w:t>482</w:t>
            </w:r>
            <w:r>
              <w:rPr>
                <w:rFonts w:ascii="MS PGothic" w:eastAsia="MS PGothic" w:hAnsi="Arial" w:cs="MS PGothic" w:hint="eastAsia"/>
                <w:color w:val="000000"/>
                <w:sz w:val="28"/>
                <w:szCs w:val="28"/>
                <w:vertAlign w:val="superscript"/>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-32.865</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103)</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(.032)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026)</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(.433)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182)</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(117.750)</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9-10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274</w:t>
            </w:r>
            <w:r>
              <w:rPr>
                <w:rFonts w:ascii="MS PGothic" w:eastAsia="MS PGothic" w:hAnsi="Arial" w:cs="MS PGothic" w:hint="eastAsia"/>
                <w:color w:val="000000"/>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.012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062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-.876</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639</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-30.676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128)</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(.031)</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094)</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(.568)</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(2</w:t>
            </w:r>
            <w:r>
              <w:rPr>
                <w:rFonts w:ascii="Arial" w:hAnsi="Arial" w:cs="Arial"/>
                <w:i/>
                <w:iCs/>
                <w:color w:val="000000"/>
                <w:sz w:val="21"/>
                <w:szCs w:val="21"/>
              </w:rPr>
              <w:t>.</w:t>
            </w:r>
            <w:r>
              <w:rPr>
                <w:rFonts w:ascii="Arial" w:hAnsi="Arial" w:cs="Arial"/>
                <w:color w:val="000000"/>
                <w:sz w:val="21"/>
                <w:szCs w:val="21"/>
              </w:rPr>
              <w:t>147)</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(137.658)</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11-12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140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-.189</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059</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-1.163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right="15"/>
              <w:jc w:val="right"/>
              <w:rPr>
                <w:rFonts w:ascii="Times New Roman" w:hAnsi="Times New Roman" w:cs="Amiri"/>
                <w:sz w:val="24"/>
                <w:szCs w:val="24"/>
              </w:rPr>
            </w:pPr>
            <w:r>
              <w:rPr>
                <w:rFonts w:ascii="Arial" w:hAnsi="Arial" w:cs="Arial"/>
                <w:color w:val="000000"/>
                <w:sz w:val="21"/>
                <w:szCs w:val="21"/>
              </w:rPr>
              <w:t>−10</w:t>
            </w:r>
            <w:r>
              <w:rPr>
                <w:rFonts w:ascii="Arial" w:hAnsi="Arial" w:cs="Arial"/>
                <w:i/>
                <w:iCs/>
                <w:color w:val="000000"/>
                <w:sz w:val="21"/>
                <w:szCs w:val="21"/>
              </w:rPr>
              <w:t>.</w:t>
            </w:r>
            <w:r>
              <w:rPr>
                <w:rFonts w:ascii="Arial" w:hAnsi="Arial" w:cs="Arial"/>
                <w:color w:val="000000"/>
                <w:sz w:val="21"/>
                <w:szCs w:val="21"/>
              </w:rPr>
              <w:t>633</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-393.884</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202)</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(.143)</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036)</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(2.344)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618)</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(227.502)</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88" w:lineRule="exact"/>
        <w:rPr>
          <w:rFonts w:ascii="Times New Roman" w:hAnsi="Times New Roman" w:cs="Amiri"/>
          <w:sz w:val="24"/>
          <w:szCs w:val="24"/>
        </w:rPr>
      </w:pPr>
      <w:r>
        <w:rPr>
          <w:noProof/>
        </w:rPr>
        <mc:AlternateContent>
          <mc:Choice Requires="wps">
            <w:drawing>
              <wp:anchor distT="0" distB="0" distL="114300" distR="114300" simplePos="0" relativeHeight="251696128" behindDoc="1" locked="0" layoutInCell="0" allowOverlap="1">
                <wp:simplePos x="0" y="0"/>
                <wp:positionH relativeFrom="column">
                  <wp:posOffset>-1270</wp:posOffset>
                </wp:positionH>
                <wp:positionV relativeFrom="paragraph">
                  <wp:posOffset>39370</wp:posOffset>
                </wp:positionV>
                <wp:extent cx="5791835" cy="0"/>
                <wp:effectExtent l="0" t="3175" r="3810" b="0"/>
                <wp:wrapNone/>
                <wp:docPr id="3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10478">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1pt" to="455.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5tl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" o:allowincell="f" strokecolor="white" strokeweight=".29106mm"/>
            </w:pict>
          </mc:Fallback>
        </mc:AlternateContent>
      </w:r>
    </w:p>
    <w:p w:rsidR="00A846A4" w:rsidRDefault="00C45CDB">
      <w:pPr>
        <w:widowControl w:val="0"/>
        <w:overflowPunct w:val="0"/>
        <w:autoSpaceDE w:val="0"/>
        <w:autoSpaceDN w:val="0"/>
        <w:adjustRightInd w:val="0"/>
        <w:spacing w:after="0" w:line="237" w:lineRule="auto"/>
        <w:ind w:firstLine="50"/>
        <w:jc w:val="both"/>
        <w:rPr>
          <w:rFonts w:ascii="Times New Roman" w:hAnsi="Times New Roman" w:cs="Amiri"/>
          <w:sz w:val="24"/>
          <w:szCs w:val="24"/>
        </w:rPr>
      </w:pPr>
      <w:r>
        <w:rPr>
          <w:rFonts w:ascii="Gabriola" w:hAnsi="Gabriola" w:cs="Gabriola"/>
          <w:color w:val="000000"/>
          <w:sz w:val="21"/>
          <w:szCs w:val="21"/>
        </w:rPr>
        <w:t xml:space="preserve">Notes: Other control variables: age squared, region, urban, education, </w:t>
      </w:r>
      <w:proofErr w:type="spellStart"/>
      <w:proofErr w:type="gramStart"/>
      <w:r>
        <w:rPr>
          <w:rFonts w:ascii="Gabriola" w:hAnsi="Gabriola" w:cs="Gabriola"/>
          <w:color w:val="000000"/>
          <w:sz w:val="21"/>
          <w:szCs w:val="21"/>
        </w:rPr>
        <w:t>han</w:t>
      </w:r>
      <w:proofErr w:type="spellEnd"/>
      <w:proofErr w:type="gramEnd"/>
      <w:r>
        <w:rPr>
          <w:rFonts w:ascii="Gabriola" w:hAnsi="Gabriola" w:cs="Gabriola"/>
          <w:color w:val="000000"/>
          <w:sz w:val="21"/>
          <w:szCs w:val="21"/>
        </w:rPr>
        <w:t xml:space="preserve">, marital status, </w:t>
      </w:r>
      <w:proofErr w:type="spellStart"/>
      <w:r>
        <w:rPr>
          <w:rFonts w:ascii="Gabriola" w:hAnsi="Gabriola" w:cs="Gabriola"/>
          <w:color w:val="000000"/>
          <w:sz w:val="21"/>
          <w:szCs w:val="21"/>
        </w:rPr>
        <w:t>urbaniza-tion</w:t>
      </w:r>
      <w:proofErr w:type="spellEnd"/>
      <w:r>
        <w:rPr>
          <w:rFonts w:ascii="Gabriola" w:hAnsi="Gabriola" w:cs="Gabriola"/>
          <w:color w:val="000000"/>
          <w:sz w:val="21"/>
          <w:szCs w:val="21"/>
        </w:rPr>
        <w:t xml:space="preserve"> index, time dummies, health insurance status, household expenditures. N=13195 (male sample), N=14549 (female sample).</w:t>
      </w:r>
    </w:p>
    <w:p w:rsidR="00A846A4" w:rsidRDefault="00A846A4">
      <w:pPr>
        <w:widowControl w:val="0"/>
        <w:autoSpaceDE w:val="0"/>
        <w:autoSpaceDN w:val="0"/>
        <w:adjustRightInd w:val="0"/>
        <w:spacing w:after="0" w:line="1" w:lineRule="exact"/>
        <w:rPr>
          <w:rFonts w:ascii="Times New Roman" w:hAnsi="Times New Roman" w:cs="Amiri"/>
          <w:sz w:val="24"/>
          <w:szCs w:val="24"/>
        </w:rPr>
      </w:pPr>
    </w:p>
    <w:p w:rsidR="00A846A4" w:rsidRDefault="00C45CDB">
      <w:pPr>
        <w:widowControl w:val="0"/>
        <w:autoSpaceDE w:val="0"/>
        <w:autoSpaceDN w:val="0"/>
        <w:adjustRightInd w:val="0"/>
        <w:spacing w:after="0" w:line="399" w:lineRule="exact"/>
        <w:ind w:left="40"/>
        <w:rPr>
          <w:rFonts w:ascii="Times New Roman" w:hAnsi="Times New Roman" w:cs="Amiri"/>
          <w:sz w:val="24"/>
          <w:szCs w:val="24"/>
        </w:rPr>
      </w:pPr>
      <w:r>
        <w:rPr>
          <w:rFonts w:ascii="MS PGothic" w:eastAsia="MS PGothic" w:hAnsi="Arial" w:cs="MS PGothic" w:hint="eastAsia"/>
          <w:color w:val="000000"/>
          <w:sz w:val="28"/>
          <w:szCs w:val="28"/>
          <w:vertAlign w:val="superscript"/>
        </w:rPr>
        <w:t>∗</w:t>
      </w:r>
      <w:r>
        <w:rPr>
          <w:rFonts w:ascii="Arial" w:hAnsi="Arial" w:cs="Arial"/>
          <w:i/>
          <w:iCs/>
          <w:color w:val="000000"/>
          <w:sz w:val="21"/>
          <w:szCs w:val="21"/>
        </w:rPr>
        <w:t xml:space="preserve"> p &lt; </w:t>
      </w:r>
      <w:r>
        <w:rPr>
          <w:rFonts w:ascii="Arial" w:hAnsi="Arial" w:cs="Arial"/>
          <w:color w:val="000000"/>
          <w:sz w:val="21"/>
          <w:szCs w:val="21"/>
        </w:rPr>
        <w:t>0</w:t>
      </w:r>
      <w:r>
        <w:rPr>
          <w:rFonts w:ascii="Arial" w:hAnsi="Arial" w:cs="Arial"/>
          <w:i/>
          <w:iCs/>
          <w:color w:val="000000"/>
          <w:sz w:val="21"/>
          <w:szCs w:val="21"/>
        </w:rPr>
        <w:t>.</w:t>
      </w:r>
      <w:r>
        <w:rPr>
          <w:rFonts w:ascii="Arial" w:hAnsi="Arial" w:cs="Arial"/>
          <w:color w:val="000000"/>
          <w:sz w:val="21"/>
          <w:szCs w:val="21"/>
        </w:rPr>
        <w:t>10</w:t>
      </w:r>
      <w:r>
        <w:rPr>
          <w:rFonts w:ascii="Gabriola" w:hAnsi="Gabriola" w:cs="Gabriola"/>
          <w:color w:val="000000"/>
          <w:sz w:val="21"/>
          <w:szCs w:val="21"/>
        </w:rPr>
        <w:t>,</w:t>
      </w:r>
      <w:r>
        <w:rPr>
          <w:rFonts w:ascii="Arial" w:hAnsi="Arial" w:cs="Arial"/>
          <w:i/>
          <w:iCs/>
          <w:color w:val="000000"/>
          <w:sz w:val="21"/>
          <w:szCs w:val="21"/>
        </w:rPr>
        <w:t xml:space="preserve"> </w:t>
      </w:r>
      <w:r>
        <w:rPr>
          <w:rFonts w:ascii="MS PGothic" w:eastAsia="MS PGothic" w:hAnsi="Arial" w:cs="MS PGothic" w:hint="eastAsia"/>
          <w:color w:val="000000"/>
          <w:sz w:val="28"/>
          <w:szCs w:val="28"/>
          <w:vertAlign w:val="superscript"/>
        </w:rPr>
        <w:t>∗∗</w:t>
      </w:r>
      <w:r>
        <w:rPr>
          <w:rFonts w:ascii="Arial" w:hAnsi="Arial" w:cs="Arial"/>
          <w:i/>
          <w:iCs/>
          <w:color w:val="000000"/>
          <w:sz w:val="21"/>
          <w:szCs w:val="21"/>
        </w:rPr>
        <w:t xml:space="preserve"> p &lt; </w:t>
      </w:r>
      <w:r>
        <w:rPr>
          <w:rFonts w:ascii="Arial" w:hAnsi="Arial" w:cs="Arial"/>
          <w:color w:val="000000"/>
          <w:sz w:val="21"/>
          <w:szCs w:val="21"/>
        </w:rPr>
        <w:t>0</w:t>
      </w:r>
      <w:r>
        <w:rPr>
          <w:rFonts w:ascii="Arial" w:hAnsi="Arial" w:cs="Arial"/>
          <w:i/>
          <w:iCs/>
          <w:color w:val="000000"/>
          <w:sz w:val="21"/>
          <w:szCs w:val="21"/>
        </w:rPr>
        <w:t>.</w:t>
      </w:r>
      <w:r>
        <w:rPr>
          <w:rFonts w:ascii="Arial" w:hAnsi="Arial" w:cs="Arial"/>
          <w:color w:val="000000"/>
          <w:sz w:val="21"/>
          <w:szCs w:val="21"/>
        </w:rPr>
        <w:t>05</w:t>
      </w:r>
      <w:r>
        <w:rPr>
          <w:rFonts w:ascii="Gabriola" w:hAnsi="Gabriola" w:cs="Gabriola"/>
          <w:color w:val="000000"/>
          <w:sz w:val="21"/>
          <w:szCs w:val="21"/>
        </w:rPr>
        <w:t>,</w:t>
      </w:r>
      <w:r>
        <w:rPr>
          <w:rFonts w:ascii="Arial" w:hAnsi="Arial" w:cs="Arial"/>
          <w:i/>
          <w:iCs/>
          <w:color w:val="000000"/>
          <w:sz w:val="21"/>
          <w:szCs w:val="21"/>
        </w:rPr>
        <w:t xml:space="preserve"> </w:t>
      </w:r>
      <w:r>
        <w:rPr>
          <w:rFonts w:ascii="MS PGothic" w:eastAsia="MS PGothic" w:hAnsi="Arial" w:cs="MS PGothic" w:hint="eastAsia"/>
          <w:color w:val="000000"/>
          <w:sz w:val="28"/>
          <w:szCs w:val="28"/>
          <w:vertAlign w:val="superscript"/>
        </w:rPr>
        <w:t>∗∗∗</w:t>
      </w:r>
      <w:r>
        <w:rPr>
          <w:rFonts w:ascii="Arial" w:hAnsi="Arial" w:cs="Arial"/>
          <w:i/>
          <w:iCs/>
          <w:color w:val="000000"/>
          <w:sz w:val="21"/>
          <w:szCs w:val="21"/>
        </w:rPr>
        <w:t xml:space="preserve"> p &lt; </w:t>
      </w:r>
      <w:r>
        <w:rPr>
          <w:rFonts w:ascii="Arial" w:hAnsi="Arial" w:cs="Arial"/>
          <w:color w:val="000000"/>
          <w:sz w:val="21"/>
          <w:szCs w:val="21"/>
        </w:rPr>
        <w:t>0</w:t>
      </w:r>
      <w:r>
        <w:rPr>
          <w:rFonts w:ascii="Arial" w:hAnsi="Arial" w:cs="Arial"/>
          <w:i/>
          <w:iCs/>
          <w:color w:val="000000"/>
          <w:sz w:val="21"/>
          <w:szCs w:val="21"/>
        </w:rPr>
        <w:t>.</w:t>
      </w:r>
      <w:r>
        <w:rPr>
          <w:rFonts w:ascii="Arial" w:hAnsi="Arial" w:cs="Arial"/>
          <w:color w:val="000000"/>
          <w:sz w:val="21"/>
          <w:szCs w:val="21"/>
        </w:rPr>
        <w:t>01</w:t>
      </w:r>
      <w:r>
        <w:rPr>
          <w:rFonts w:ascii="Gabriola" w:hAnsi="Gabriola" w:cs="Gabriola"/>
          <w:color w:val="000000"/>
          <w:sz w:val="21"/>
          <w:szCs w:val="21"/>
        </w:rPr>
        <w:t>)</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4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21</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46" w:name="page22"/>
      <w:bookmarkEnd w:id="146"/>
    </w:p>
    <w:p w:rsidR="00A846A4" w:rsidRDefault="00A846A4">
      <w:pPr>
        <w:widowControl w:val="0"/>
        <w:autoSpaceDE w:val="0"/>
        <w:autoSpaceDN w:val="0"/>
        <w:adjustRightInd w:val="0"/>
        <w:spacing w:after="0" w:line="36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5" w:lineRule="auto"/>
        <w:ind w:left="1080" w:hanging="1086"/>
        <w:jc w:val="both"/>
        <w:rPr>
          <w:rFonts w:ascii="Times New Roman" w:hAnsi="Times New Roman" w:cs="Amiri"/>
          <w:sz w:val="24"/>
          <w:szCs w:val="24"/>
        </w:rPr>
      </w:pPr>
      <w:r>
        <w:rPr>
          <w:rFonts w:ascii="Gabriola" w:hAnsi="Gabriola" w:cs="Gabriola"/>
          <w:color w:val="000000"/>
        </w:rPr>
        <w:t>Table 0.7: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marginal structural models (duration groups)</w:t>
      </w:r>
    </w:p>
    <w:p w:rsidR="00A846A4"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440"/>
        <w:gridCol w:w="1280"/>
        <w:gridCol w:w="980"/>
        <w:gridCol w:w="1320"/>
        <w:gridCol w:w="1200"/>
        <w:gridCol w:w="1320"/>
        <w:gridCol w:w="1580"/>
        <w:gridCol w:w="20"/>
      </w:tblGrid>
      <w:tr w:rsidR="00A846A4">
        <w:trPr>
          <w:trHeight w:val="254"/>
        </w:trPr>
        <w:tc>
          <w:tcPr>
            <w:tcW w:w="14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1"/>
              <w:jc w:val="right"/>
              <w:rPr>
                <w:rFonts w:ascii="Times New Roman" w:hAnsi="Times New Roman" w:cs="Amiri"/>
                <w:sz w:val="24"/>
                <w:szCs w:val="24"/>
              </w:rPr>
            </w:pPr>
            <w:r>
              <w:rPr>
                <w:rFonts w:ascii="Arial" w:hAnsi="Arial" w:cs="Arial"/>
                <w:color w:val="000000"/>
                <w:sz w:val="20"/>
                <w:szCs w:val="20"/>
              </w:rPr>
              <w:t>(1)</w:t>
            </w:r>
          </w:p>
        </w:tc>
        <w:tc>
          <w:tcPr>
            <w:tcW w:w="9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(2)</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01"/>
              <w:jc w:val="right"/>
              <w:rPr>
                <w:rFonts w:ascii="Times New Roman" w:hAnsi="Times New Roman" w:cs="Amiri"/>
                <w:sz w:val="24"/>
                <w:szCs w:val="24"/>
              </w:rPr>
            </w:pPr>
            <w:r>
              <w:rPr>
                <w:rFonts w:ascii="Arial" w:hAnsi="Arial" w:cs="Arial"/>
                <w:color w:val="000000"/>
                <w:sz w:val="20"/>
                <w:szCs w:val="20"/>
              </w:rPr>
              <w:t>(3)</w:t>
            </w:r>
          </w:p>
        </w:tc>
        <w:tc>
          <w:tcPr>
            <w:tcW w:w="12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1"/>
              <w:jc w:val="right"/>
              <w:rPr>
                <w:rFonts w:ascii="Times New Roman" w:hAnsi="Times New Roman" w:cs="Amiri"/>
                <w:sz w:val="24"/>
                <w:szCs w:val="24"/>
              </w:rPr>
            </w:pPr>
            <w:r>
              <w:rPr>
                <w:rFonts w:ascii="Arial" w:hAnsi="Arial" w:cs="Arial"/>
                <w:color w:val="000000"/>
                <w:sz w:val="20"/>
                <w:szCs w:val="20"/>
              </w:rPr>
              <w:t>(4)</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1"/>
              <w:jc w:val="right"/>
              <w:rPr>
                <w:rFonts w:ascii="Times New Roman" w:hAnsi="Times New Roman" w:cs="Amiri"/>
                <w:sz w:val="24"/>
                <w:szCs w:val="24"/>
              </w:rPr>
            </w:pPr>
            <w:r>
              <w:rPr>
                <w:rFonts w:ascii="Arial" w:hAnsi="Arial" w:cs="Arial"/>
                <w:color w:val="000000"/>
                <w:sz w:val="20"/>
                <w:szCs w:val="20"/>
              </w:rPr>
              <w:t>(5)</w:t>
            </w:r>
          </w:p>
        </w:tc>
        <w:tc>
          <w:tcPr>
            <w:tcW w:w="15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61"/>
              <w:jc w:val="right"/>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1"/>
              <w:jc w:val="right"/>
              <w:rPr>
                <w:rFonts w:ascii="Times New Roman" w:hAnsi="Times New Roman" w:cs="Amiri"/>
                <w:sz w:val="24"/>
                <w:szCs w:val="24"/>
              </w:rPr>
            </w:pPr>
            <w:r>
              <w:rPr>
                <w:rFonts w:ascii="Arial" w:hAnsi="Arial" w:cs="Arial"/>
                <w:color w:val="000000"/>
                <w:sz w:val="20"/>
                <w:szCs w:val="20"/>
              </w:rPr>
              <w:t>Employment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1"/>
              <w:jc w:val="right"/>
              <w:rPr>
                <w:rFonts w:ascii="Times New Roman" w:hAnsi="Times New Roman" w:cs="Amiri"/>
                <w:sz w:val="24"/>
                <w:szCs w:val="24"/>
              </w:rPr>
            </w:pPr>
            <w:r>
              <w:rPr>
                <w:rFonts w:ascii="Arial" w:hAnsi="Arial" w:cs="Arial"/>
                <w:color w:val="000000"/>
                <w:sz w:val="20"/>
                <w:szCs w:val="20"/>
              </w:rPr>
              <w:t>Smoking</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1"/>
              <w:jc w:val="right"/>
              <w:rPr>
                <w:rFonts w:ascii="Times New Roman" w:hAnsi="Times New Roman" w:cs="Amiri"/>
                <w:sz w:val="24"/>
                <w:szCs w:val="24"/>
              </w:rPr>
            </w:pPr>
            <w:r>
              <w:rPr>
                <w:rFonts w:ascii="Arial" w:hAnsi="Arial" w:cs="Arial"/>
                <w:color w:val="000000"/>
                <w:sz w:val="20"/>
                <w:szCs w:val="20"/>
              </w:rPr>
              <w:t>Any alcohol</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1"/>
              <w:jc w:val="right"/>
              <w:rPr>
                <w:rFonts w:ascii="Times New Roman" w:hAnsi="Times New Roman" w:cs="Amiri"/>
                <w:sz w:val="24"/>
                <w:szCs w:val="24"/>
              </w:rPr>
            </w:pPr>
            <w:r>
              <w:rPr>
                <w:rFonts w:ascii="Arial" w:hAnsi="Arial" w:cs="Arial"/>
                <w:color w:val="000000"/>
                <w:sz w:val="20"/>
                <w:szCs w:val="20"/>
              </w:rPr>
              <w:t>BMI</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1"/>
              <w:jc w:val="right"/>
              <w:rPr>
                <w:rFonts w:ascii="Times New Roman" w:hAnsi="Times New Roman" w:cs="Amiri"/>
                <w:sz w:val="24"/>
                <w:szCs w:val="24"/>
              </w:rPr>
            </w:pPr>
            <w:r>
              <w:rPr>
                <w:rFonts w:ascii="Arial" w:hAnsi="Arial" w:cs="Arial"/>
                <w:color w:val="000000"/>
                <w:sz w:val="20"/>
                <w:szCs w:val="20"/>
              </w:rPr>
              <w:t>Waist (cm)</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0"/>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Male sample</w:t>
            </w:r>
          </w:p>
        </w:tc>
        <w:tc>
          <w:tcPr>
            <w:tcW w:w="1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9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−.102</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−.067</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−.811</w:t>
            </w: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5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9"/>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0.049</w:t>
            </w:r>
          </w:p>
        </w:tc>
        <w:tc>
          <w:tcPr>
            <w:tcW w:w="9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0.968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148.433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(.087)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(.139)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(.138)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(.682)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(2.587)</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(369.013)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0.034</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−.028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−.059</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−.535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−1.517</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−121.424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(.038)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(.046)</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(.051)</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(.340)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(.996)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(115.615)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0.012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−.050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161"/>
              <w:jc w:val="right"/>
              <w:rPr>
                <w:rFonts w:ascii="Times New Roman" w:hAnsi="Times New Roman" w:cs="Amiri"/>
                <w:sz w:val="24"/>
                <w:szCs w:val="24"/>
              </w:rPr>
            </w:pPr>
            <w:r>
              <w:rPr>
                <w:rFonts w:ascii="Arial" w:hAnsi="Arial" w:cs="Arial"/>
                <w:color w:val="000000"/>
                <w:sz w:val="20"/>
                <w:szCs w:val="20"/>
              </w:rPr>
              <w:t>−.150</w:t>
            </w:r>
            <w:r>
              <w:rPr>
                <w:rFonts w:ascii="MS PGothic" w:eastAsia="MS PGothic" w:hAnsi="Arial" w:cs="MS PGothic" w:hint="eastAsia"/>
                <w:color w:val="000000"/>
                <w:sz w:val="26"/>
                <w:szCs w:val="26"/>
                <w:vertAlign w:val="superscript"/>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−.795</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−2.312</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−96.393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(.042)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(.063)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(.060)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(.288)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(.712)</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(113.071)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−.139</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−.937</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−.843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−237.957</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(.068)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(.090)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(.078)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(.438)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(1.050)</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(107.745)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0.010</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21"/>
              <w:jc w:val="right"/>
              <w:rPr>
                <w:rFonts w:ascii="Times New Roman" w:hAnsi="Times New Roman" w:cs="Amiri"/>
                <w:sz w:val="24"/>
                <w:szCs w:val="24"/>
              </w:rPr>
            </w:pPr>
            <w:r>
              <w:rPr>
                <w:rFonts w:ascii="Arial" w:hAnsi="Arial" w:cs="Arial"/>
                <w:color w:val="000000"/>
                <w:sz w:val="20"/>
                <w:szCs w:val="20"/>
              </w:rPr>
              <w:t>−.213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−.067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−.995</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−5.401</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−368.463</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(.087)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(.127)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(.132)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(.602)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(1.991)</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(117.513)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−.014</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−.124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−.139</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−2.648</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−7.791</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−300.917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(.136)</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(.155)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(.167)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(.699)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(2.294)</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(184.269)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−.142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−.065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−.272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−.751</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−4.542</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−218.570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(.203)</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(.205)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(.206)</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(1.262)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(3.896)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(212.524)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13-14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−.304</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(.186)</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28" w:lineRule="exact"/>
              <w:ind w:left="100"/>
              <w:rPr>
                <w:rFonts w:ascii="Times New Roman" w:hAnsi="Times New Roman" w:cs="Amiri"/>
                <w:sz w:val="24"/>
                <w:szCs w:val="24"/>
              </w:rPr>
            </w:pPr>
            <w:r>
              <w:rPr>
                <w:rFonts w:ascii="Arial" w:hAnsi="Arial" w:cs="Arial"/>
                <w:color w:val="000000"/>
                <w:w w:val="96"/>
                <w:sz w:val="20"/>
                <w:szCs w:val="20"/>
              </w:rPr>
              <w:t>Female sample</w:t>
            </w:r>
          </w:p>
        </w:tc>
        <w:tc>
          <w:tcPr>
            <w:tcW w:w="1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−1.713</w:t>
            </w:r>
          </w:p>
        </w:tc>
        <w:tc>
          <w:tcPr>
            <w:tcW w:w="15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−82.792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9"/>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0.110</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0.233</w:t>
            </w: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(.132)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(1.158)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(4.483)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(158.560)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−.063</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−.153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−.238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−17.870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(.049)</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(.450)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(.850)</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(59.249)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−.210</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−.409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0.506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11.054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(.071)</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(.537)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(1.229)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(67.419)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−.074</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−.743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−1.038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−104.696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(.087)</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(.396)</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(1.063)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(64.981)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−.262</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−1.721</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121"/>
              <w:jc w:val="right"/>
              <w:rPr>
                <w:rFonts w:ascii="Times New Roman" w:hAnsi="Times New Roman" w:cs="Amiri"/>
                <w:sz w:val="24"/>
                <w:szCs w:val="24"/>
              </w:rPr>
            </w:pPr>
            <w:r>
              <w:rPr>
                <w:rFonts w:ascii="Arial" w:hAnsi="Arial" w:cs="Arial"/>
                <w:color w:val="000000"/>
                <w:sz w:val="20"/>
                <w:szCs w:val="20"/>
              </w:rPr>
              <w:t>−2.724</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−41.099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(.122)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(.464)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(1.315)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(119.484)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−.355</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−1.095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−.012</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80.030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(.172)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(.827)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(2.495)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(122.037)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−.072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−1.739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−10.515</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−275.508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(.213)</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(2.489)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(2.806)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(250.141)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83" w:lineRule="exact"/>
        <w:rPr>
          <w:rFonts w:ascii="Times New Roman" w:hAnsi="Times New Roman" w:cs="Amiri"/>
          <w:sz w:val="24"/>
          <w:szCs w:val="24"/>
        </w:rPr>
      </w:pPr>
      <w:r>
        <w:rPr>
          <w:noProof/>
        </w:rPr>
        <mc:AlternateContent>
          <mc:Choice Requires="wps">
            <w:drawing>
              <wp:anchor distT="0" distB="0" distL="114300" distR="114300" simplePos="0" relativeHeight="251697152" behindDoc="1" locked="0" layoutInCell="0" allowOverlap="1">
                <wp:simplePos x="0" y="0"/>
                <wp:positionH relativeFrom="column">
                  <wp:posOffset>-1270</wp:posOffset>
                </wp:positionH>
                <wp:positionV relativeFrom="paragraph">
                  <wp:posOffset>37465</wp:posOffset>
                </wp:positionV>
                <wp:extent cx="5791835" cy="0"/>
                <wp:effectExtent l="0" t="4445" r="3810" b="0"/>
                <wp:wrapNone/>
                <wp:docPr id="3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82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95pt" to="455.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eiFQIAACo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" o:allowincell="f" strokecolor="white" strokeweight=".27281mm"/>
            </w:pict>
          </mc:Fallback>
        </mc:AlternateContent>
      </w:r>
    </w:p>
    <w:p w:rsidR="00A846A4" w:rsidRDefault="00C45CDB">
      <w:pPr>
        <w:widowControl w:val="0"/>
        <w:overflowPunct w:val="0"/>
        <w:autoSpaceDE w:val="0"/>
        <w:autoSpaceDN w:val="0"/>
        <w:adjustRightInd w:val="0"/>
        <w:spacing w:after="0" w:line="249" w:lineRule="auto"/>
        <w:ind w:firstLine="47"/>
        <w:jc w:val="both"/>
        <w:rPr>
          <w:rFonts w:ascii="Times New Roman" w:hAnsi="Times New Roman" w:cs="Amiri"/>
          <w:sz w:val="24"/>
          <w:szCs w:val="24"/>
        </w:rPr>
      </w:pPr>
      <w:r>
        <w:rPr>
          <w:rFonts w:ascii="Arial" w:hAnsi="Arial" w:cs="Arial"/>
          <w:color w:val="000000"/>
          <w:sz w:val="20"/>
          <w:szCs w:val="20"/>
        </w:rPr>
        <w:t xml:space="preserve">Notes: Other control variables: age, age squared, region, urban, education, </w:t>
      </w:r>
      <w:proofErr w:type="spellStart"/>
      <w:r>
        <w:rPr>
          <w:rFonts w:ascii="Arial" w:hAnsi="Arial" w:cs="Arial"/>
          <w:color w:val="000000"/>
          <w:sz w:val="20"/>
          <w:szCs w:val="20"/>
        </w:rPr>
        <w:t>han</w:t>
      </w:r>
      <w:proofErr w:type="spellEnd"/>
      <w:r>
        <w:rPr>
          <w:rFonts w:ascii="Arial" w:hAnsi="Arial" w:cs="Arial"/>
          <w:color w:val="000000"/>
          <w:sz w:val="20"/>
          <w:szCs w:val="20"/>
        </w:rPr>
        <w:t>, marital status, urbanization index, time dummies, health insurance status, household expenditures. N=13195 (male sample), N=14549 (female sample).</w:t>
      </w:r>
    </w:p>
    <w:p w:rsidR="00A846A4" w:rsidRDefault="00C45CDB">
      <w:pPr>
        <w:widowControl w:val="0"/>
        <w:autoSpaceDE w:val="0"/>
        <w:autoSpaceDN w:val="0"/>
        <w:adjustRightInd w:val="0"/>
        <w:spacing w:after="0" w:line="299" w:lineRule="exact"/>
        <w:ind w:left="40"/>
        <w:rPr>
          <w:rFonts w:ascii="Times New Roman" w:hAnsi="Times New Roman" w:cs="Amiri"/>
          <w:sz w:val="24"/>
          <w:szCs w:val="24"/>
        </w:rPr>
      </w:pP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10,</w:t>
      </w:r>
      <w:r>
        <w:rPr>
          <w:rFonts w:ascii="Arial" w:hAnsi="Arial" w:cs="Arial"/>
          <w:i/>
          <w:iCs/>
          <w:color w:val="000000"/>
          <w:sz w:val="20"/>
          <w:szCs w:val="20"/>
        </w:rPr>
        <w:t xml:space="preserve"> </w:t>
      </w: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05,</w:t>
      </w:r>
      <w:r>
        <w:rPr>
          <w:rFonts w:ascii="Arial" w:hAnsi="Arial" w:cs="Arial"/>
          <w:i/>
          <w:iCs/>
          <w:color w:val="000000"/>
          <w:sz w:val="20"/>
          <w:szCs w:val="20"/>
        </w:rPr>
        <w:t xml:space="preserve"> </w:t>
      </w: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01)</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44"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22</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C45CDB">
      <w:pPr>
        <w:widowControl w:val="0"/>
        <w:autoSpaceDE w:val="0"/>
        <w:autoSpaceDN w:val="0"/>
        <w:adjustRightInd w:val="0"/>
        <w:spacing w:after="0" w:line="240" w:lineRule="auto"/>
        <w:rPr>
          <w:rFonts w:ascii="Times New Roman" w:hAnsi="Times New Roman" w:cs="Amiri"/>
          <w:sz w:val="24"/>
          <w:szCs w:val="24"/>
        </w:rPr>
      </w:pPr>
      <w:bookmarkStart w:id="147" w:name="page23"/>
      <w:bookmarkEnd w:id="147"/>
      <w:r>
        <w:rPr>
          <w:rFonts w:ascii="Arial" w:hAnsi="Arial" w:cs="Arial"/>
          <w:b/>
          <w:bCs/>
          <w:color w:val="000000"/>
          <w:sz w:val="29"/>
          <w:szCs w:val="29"/>
        </w:rPr>
        <w:lastRenderedPageBreak/>
        <w:t>Robustness checks</w:t>
      </w:r>
    </w:p>
    <w:p w:rsidR="00A846A4" w:rsidRDefault="00A846A4">
      <w:pPr>
        <w:widowControl w:val="0"/>
        <w:autoSpaceDE w:val="0"/>
        <w:autoSpaceDN w:val="0"/>
        <w:adjustRightInd w:val="0"/>
        <w:spacing w:after="0" w:line="23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24"/>
          <w:szCs w:val="24"/>
        </w:rPr>
        <w:t>MSMs using truncated weights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080" w:hanging="1086"/>
        <w:jc w:val="both"/>
        <w:rPr>
          <w:rFonts w:ascii="Times New Roman" w:hAnsi="Times New Roman" w:cs="Amiri"/>
          <w:sz w:val="24"/>
          <w:szCs w:val="24"/>
        </w:rPr>
      </w:pPr>
      <w:r>
        <w:rPr>
          <w:rFonts w:ascii="Gabriola" w:hAnsi="Gabriola" w:cs="Gabriola"/>
          <w:color w:val="000000"/>
          <w:sz w:val="24"/>
          <w:szCs w:val="24"/>
        </w:rPr>
        <w:t>Table 0.8: Analysis of the e</w:t>
      </w:r>
      <w:r>
        <w:rPr>
          <w:rFonts w:ascii="Cambria Math" w:hAnsi="Cambria Math" w:cs="Cambria Math"/>
          <w:color w:val="000000"/>
          <w:sz w:val="24"/>
          <w:szCs w:val="24"/>
        </w:rPr>
        <w:t>ﬀ</w:t>
      </w:r>
      <w:r>
        <w:rPr>
          <w:rFonts w:ascii="Gabriola" w:hAnsi="Gabriola" w:cs="Gabriola"/>
          <w:color w:val="000000"/>
          <w:sz w:val="24"/>
          <w:szCs w:val="24"/>
        </w:rPr>
        <w:t>ect of a diabetes diagnosis on employment status and be-</w:t>
      </w:r>
      <w:proofErr w:type="spellStart"/>
      <w:r>
        <w:rPr>
          <w:rFonts w:ascii="Gabriola" w:hAnsi="Gabriola" w:cs="Gabriola"/>
          <w:color w:val="000000"/>
          <w:sz w:val="24"/>
          <w:szCs w:val="24"/>
        </w:rPr>
        <w:t>havioural</w:t>
      </w:r>
      <w:proofErr w:type="spellEnd"/>
      <w:r>
        <w:rPr>
          <w:rFonts w:ascii="Gabriola" w:hAnsi="Gabriola" w:cs="Gabriola"/>
          <w:color w:val="000000"/>
          <w:sz w:val="24"/>
          <w:szCs w:val="24"/>
        </w:rPr>
        <w:t xml:space="preserve"> outcomes using marginal structural models with truncated stabilized weights at 1st and 99th percentile</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920"/>
        <w:gridCol w:w="1220"/>
        <w:gridCol w:w="920"/>
        <w:gridCol w:w="1340"/>
        <w:gridCol w:w="1080"/>
        <w:gridCol w:w="1180"/>
        <w:gridCol w:w="1460"/>
        <w:gridCol w:w="20"/>
      </w:tblGrid>
      <w:tr w:rsidR="00A846A4">
        <w:trPr>
          <w:trHeight w:val="239"/>
        </w:trPr>
        <w:tc>
          <w:tcPr>
            <w:tcW w:w="19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07"/>
              <w:jc w:val="right"/>
              <w:rPr>
                <w:rFonts w:ascii="Times New Roman" w:hAnsi="Times New Roman" w:cs="Amiri"/>
                <w:sz w:val="24"/>
                <w:szCs w:val="24"/>
              </w:rPr>
            </w:pPr>
            <w:r>
              <w:rPr>
                <w:rFonts w:ascii="Arial" w:hAnsi="Arial" w:cs="Arial"/>
                <w:color w:val="000000"/>
                <w:sz w:val="19"/>
                <w:szCs w:val="19"/>
              </w:rPr>
              <w:t>(1)</w:t>
            </w:r>
          </w:p>
        </w:tc>
        <w:tc>
          <w:tcPr>
            <w:tcW w:w="9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67"/>
              <w:jc w:val="right"/>
              <w:rPr>
                <w:rFonts w:ascii="Times New Roman" w:hAnsi="Times New Roman" w:cs="Amiri"/>
                <w:sz w:val="24"/>
                <w:szCs w:val="24"/>
              </w:rPr>
            </w:pPr>
            <w:r>
              <w:rPr>
                <w:rFonts w:ascii="Arial" w:hAnsi="Arial" w:cs="Arial"/>
                <w:color w:val="000000"/>
                <w:sz w:val="19"/>
                <w:szCs w:val="19"/>
              </w:rPr>
              <w:t>(2)</w:t>
            </w:r>
          </w:p>
        </w:tc>
        <w:tc>
          <w:tcPr>
            <w:tcW w:w="13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9"/>
                <w:szCs w:val="19"/>
              </w:rPr>
              <w:t>(3)</w:t>
            </w:r>
          </w:p>
        </w:tc>
        <w:tc>
          <w:tcPr>
            <w:tcW w:w="10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7"/>
              <w:jc w:val="right"/>
              <w:rPr>
                <w:rFonts w:ascii="Times New Roman" w:hAnsi="Times New Roman" w:cs="Amiri"/>
                <w:sz w:val="24"/>
                <w:szCs w:val="24"/>
              </w:rPr>
            </w:pPr>
            <w:r>
              <w:rPr>
                <w:rFonts w:ascii="Arial" w:hAnsi="Arial" w:cs="Arial"/>
                <w:color w:val="000000"/>
                <w:sz w:val="19"/>
                <w:szCs w:val="19"/>
              </w:rPr>
              <w:t>(4)</w:t>
            </w: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07"/>
              <w:jc w:val="right"/>
              <w:rPr>
                <w:rFonts w:ascii="Times New Roman" w:hAnsi="Times New Roman" w:cs="Amiri"/>
                <w:sz w:val="24"/>
                <w:szCs w:val="24"/>
              </w:rPr>
            </w:pPr>
            <w:r>
              <w:rPr>
                <w:rFonts w:ascii="Arial" w:hAnsi="Arial" w:cs="Arial"/>
                <w:color w:val="000000"/>
                <w:sz w:val="19"/>
                <w:szCs w:val="19"/>
              </w:rPr>
              <w:t>(5)</w:t>
            </w:r>
          </w:p>
        </w:tc>
        <w:tc>
          <w:tcPr>
            <w:tcW w:w="14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27"/>
              <w:jc w:val="right"/>
              <w:rPr>
                <w:rFonts w:ascii="Times New Roman" w:hAnsi="Times New Roman" w:cs="Amiri"/>
                <w:sz w:val="24"/>
                <w:szCs w:val="24"/>
              </w:rPr>
            </w:pPr>
            <w:r>
              <w:rPr>
                <w:rFonts w:ascii="Arial" w:hAnsi="Arial" w:cs="Arial"/>
                <w:color w:val="000000"/>
                <w:sz w:val="19"/>
                <w:szCs w:val="19"/>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2"/>
        </w:trPr>
        <w:tc>
          <w:tcPr>
            <w:tcW w:w="1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7"/>
              <w:jc w:val="right"/>
              <w:rPr>
                <w:rFonts w:ascii="Times New Roman" w:hAnsi="Times New Roman" w:cs="Amiri"/>
                <w:sz w:val="24"/>
                <w:szCs w:val="24"/>
              </w:rPr>
            </w:pPr>
            <w:r>
              <w:rPr>
                <w:rFonts w:ascii="Arial" w:hAnsi="Arial" w:cs="Arial"/>
                <w:color w:val="000000"/>
                <w:sz w:val="19"/>
                <w:szCs w:val="19"/>
              </w:rPr>
              <w:t>Employment</w:t>
            </w: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7"/>
              <w:jc w:val="right"/>
              <w:rPr>
                <w:rFonts w:ascii="Times New Roman" w:hAnsi="Times New Roman" w:cs="Amiri"/>
                <w:sz w:val="24"/>
                <w:szCs w:val="24"/>
              </w:rPr>
            </w:pPr>
            <w:r>
              <w:rPr>
                <w:rFonts w:ascii="Arial" w:hAnsi="Arial" w:cs="Arial"/>
                <w:color w:val="000000"/>
                <w:sz w:val="19"/>
                <w:szCs w:val="19"/>
              </w:rPr>
              <w:t>Smoking</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19"/>
                <w:szCs w:val="19"/>
              </w:rPr>
              <w:t>Any alcohol</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7"/>
              <w:jc w:val="right"/>
              <w:rPr>
                <w:rFonts w:ascii="Times New Roman" w:hAnsi="Times New Roman" w:cs="Amiri"/>
                <w:sz w:val="24"/>
                <w:szCs w:val="24"/>
              </w:rPr>
            </w:pPr>
            <w:r>
              <w:rPr>
                <w:rFonts w:ascii="Arial" w:hAnsi="Arial" w:cs="Arial"/>
                <w:color w:val="000000"/>
                <w:sz w:val="19"/>
                <w:szCs w:val="19"/>
              </w:rPr>
              <w:t>BMI</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7"/>
              <w:jc w:val="right"/>
              <w:rPr>
                <w:rFonts w:ascii="Times New Roman" w:hAnsi="Times New Roman" w:cs="Amiri"/>
                <w:sz w:val="24"/>
                <w:szCs w:val="24"/>
              </w:rPr>
            </w:pPr>
            <w:r>
              <w:rPr>
                <w:rFonts w:ascii="Arial" w:hAnsi="Arial" w:cs="Arial"/>
                <w:color w:val="000000"/>
                <w:sz w:val="19"/>
                <w:szCs w:val="19"/>
              </w:rPr>
              <w:t>Waist (cm)</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7"/>
              <w:jc w:val="right"/>
              <w:rPr>
                <w:rFonts w:ascii="Times New Roman" w:hAnsi="Times New Roman" w:cs="Amiri"/>
                <w:sz w:val="24"/>
                <w:szCs w:val="24"/>
              </w:rPr>
            </w:pPr>
            <w:r>
              <w:rPr>
                <w:rFonts w:ascii="Arial" w:hAnsi="Arial" w:cs="Arial"/>
                <w:color w:val="000000"/>
                <w:sz w:val="19"/>
                <w:szCs w:val="19"/>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8"/>
        </w:trPr>
        <w:tc>
          <w:tcPr>
            <w:tcW w:w="1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42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1"/>
        </w:trPr>
        <w:tc>
          <w:tcPr>
            <w:tcW w:w="1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4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20"/>
              <w:rPr>
                <w:rFonts w:ascii="Times New Roman" w:hAnsi="Times New Roman" w:cs="Amiri"/>
                <w:sz w:val="24"/>
                <w:szCs w:val="24"/>
              </w:rPr>
            </w:pPr>
            <w:r>
              <w:rPr>
                <w:rFonts w:ascii="Arial" w:hAnsi="Arial" w:cs="Arial"/>
                <w:i/>
                <w:iCs/>
                <w:color w:val="000000"/>
                <w:w w:val="95"/>
                <w:sz w:val="19"/>
                <w:szCs w:val="19"/>
              </w:rPr>
              <w:t>Self-reported diabetes</w:t>
            </w: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9"/>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Male sample</w:t>
            </w: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7"/>
              <w:jc w:val="right"/>
              <w:rPr>
                <w:rFonts w:ascii="Times New Roman" w:hAnsi="Times New Roman" w:cs="Amiri"/>
                <w:sz w:val="24"/>
                <w:szCs w:val="24"/>
              </w:rPr>
            </w:pPr>
            <w:r>
              <w:rPr>
                <w:rFonts w:ascii="Arial" w:hAnsi="Arial" w:cs="Arial"/>
                <w:color w:val="000000"/>
                <w:sz w:val="19"/>
                <w:szCs w:val="19"/>
              </w:rPr>
              <w:t>−.026</w:t>
            </w: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−.053</w:t>
            </w:r>
            <w:r>
              <w:rPr>
                <w:rFonts w:ascii="MS PGothic" w:eastAsia="MS PGothic" w:hAnsi="Arial" w:cs="MS PGothic" w:hint="eastAsia"/>
                <w:color w:val="000000"/>
                <w:sz w:val="24"/>
                <w:szCs w:val="24"/>
                <w:vertAlign w:val="superscript"/>
              </w:rPr>
              <w:t>∗</w:t>
            </w: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20"/>
              <w:rPr>
                <w:rFonts w:ascii="Times New Roman" w:hAnsi="Times New Roman" w:cs="Amiri"/>
                <w:sz w:val="24"/>
                <w:szCs w:val="24"/>
              </w:rPr>
            </w:pPr>
            <w:r>
              <w:rPr>
                <w:rFonts w:ascii="Arial" w:hAnsi="Arial" w:cs="Arial"/>
                <w:color w:val="000000"/>
                <w:sz w:val="19"/>
                <w:szCs w:val="19"/>
              </w:rPr>
              <w:t>−.132</w:t>
            </w:r>
            <w:r>
              <w:rPr>
                <w:rFonts w:ascii="MS PGothic" w:eastAsia="MS PGothic" w:hAnsi="Arial" w:cs="MS PGothic" w:hint="eastAsia"/>
                <w:color w:val="000000"/>
                <w:sz w:val="24"/>
                <w:szCs w:val="24"/>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280"/>
              <w:rPr>
                <w:rFonts w:ascii="Times New Roman" w:hAnsi="Times New Roman" w:cs="Amiri"/>
                <w:sz w:val="24"/>
                <w:szCs w:val="24"/>
              </w:rPr>
            </w:pPr>
            <w:r>
              <w:rPr>
                <w:rFonts w:ascii="Arial" w:hAnsi="Arial" w:cs="Arial"/>
                <w:color w:val="000000"/>
                <w:sz w:val="19"/>
                <w:szCs w:val="19"/>
              </w:rPr>
              <w:t>−.707</w:t>
            </w:r>
            <w:r>
              <w:rPr>
                <w:rFonts w:ascii="MS PGothic" w:eastAsia="MS PGothic" w:hAnsi="Arial" w:cs="MS PGothic" w:hint="eastAsia"/>
                <w:color w:val="000000"/>
                <w:sz w:val="24"/>
                <w:szCs w:val="24"/>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07"/>
              <w:jc w:val="right"/>
              <w:rPr>
                <w:rFonts w:ascii="Times New Roman" w:hAnsi="Times New Roman" w:cs="Amiri"/>
                <w:sz w:val="24"/>
                <w:szCs w:val="24"/>
              </w:rPr>
            </w:pPr>
            <w:r>
              <w:rPr>
                <w:rFonts w:ascii="Arial" w:hAnsi="Arial" w:cs="Arial"/>
                <w:color w:val="000000"/>
                <w:sz w:val="19"/>
                <w:szCs w:val="19"/>
              </w:rPr>
              <w:t>−1.426</w:t>
            </w:r>
            <w:r>
              <w:rPr>
                <w:rFonts w:ascii="MS PGothic" w:eastAsia="MS PGothic" w:hAnsi="Arial" w:cs="MS PGothic" w:hint="eastAsia"/>
                <w:color w:val="000000"/>
                <w:sz w:val="24"/>
                <w:szCs w:val="24"/>
                <w:vertAlign w:val="superscript"/>
              </w:rPr>
              <w:t>∗∗</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47"/>
              <w:jc w:val="right"/>
              <w:rPr>
                <w:rFonts w:ascii="Times New Roman" w:hAnsi="Times New Roman" w:cs="Amiri"/>
                <w:sz w:val="24"/>
                <w:szCs w:val="24"/>
              </w:rPr>
            </w:pPr>
            <w:r>
              <w:rPr>
                <w:rFonts w:ascii="Arial" w:hAnsi="Arial" w:cs="Arial"/>
                <w:color w:val="000000"/>
                <w:sz w:val="19"/>
                <w:szCs w:val="19"/>
              </w:rPr>
              <w:t>−200.750</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5"/>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6"/>
                <w:sz w:val="19"/>
                <w:szCs w:val="19"/>
              </w:rPr>
              <w:t>Self-reported diabetes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2"/>
        </w:trPr>
        <w:tc>
          <w:tcPr>
            <w:tcW w:w="1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Female sample</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(.025)</w:t>
            </w: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
              <w:jc w:val="right"/>
              <w:rPr>
                <w:rFonts w:ascii="Times New Roman" w:hAnsi="Times New Roman" w:cs="Amiri"/>
                <w:sz w:val="24"/>
                <w:szCs w:val="24"/>
              </w:rPr>
            </w:pPr>
            <w:r>
              <w:rPr>
                <w:rFonts w:ascii="Arial" w:hAnsi="Arial" w:cs="Arial"/>
                <w:color w:val="000000"/>
                <w:sz w:val="19"/>
                <w:szCs w:val="19"/>
              </w:rPr>
              <w:t>(.031)</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19"/>
                <w:szCs w:val="19"/>
              </w:rPr>
              <w:t>(.034)</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(.188)</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(.560)</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7"/>
              <w:jc w:val="right"/>
              <w:rPr>
                <w:rFonts w:ascii="Times New Roman" w:hAnsi="Times New Roman" w:cs="Amiri"/>
                <w:sz w:val="24"/>
                <w:szCs w:val="24"/>
              </w:rPr>
            </w:pPr>
            <w:r>
              <w:rPr>
                <w:rFonts w:ascii="Arial" w:hAnsi="Arial" w:cs="Arial"/>
                <w:color w:val="000000"/>
                <w:sz w:val="19"/>
                <w:szCs w:val="19"/>
              </w:rPr>
              <w:t>(54.156)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8"/>
        </w:trPr>
        <w:tc>
          <w:tcPr>
            <w:tcW w:w="1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−.138</w:t>
            </w:r>
            <w:r>
              <w:rPr>
                <w:rFonts w:ascii="MS PGothic" w:eastAsia="MS PGothic" w:hAnsi="Arial" w:cs="MS PGothic" w:hint="eastAsia"/>
                <w:color w:val="000000"/>
                <w:sz w:val="24"/>
                <w:szCs w:val="24"/>
                <w:vertAlign w:val="superscript"/>
              </w:rPr>
              <w:t>∗∗∗</w:t>
            </w: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−.017</w:t>
            </w:r>
            <w:r>
              <w:rPr>
                <w:rFonts w:ascii="MS PGothic" w:eastAsia="MS PGothic" w:hAnsi="Arial" w:cs="MS PGothic" w:hint="eastAsia"/>
                <w:color w:val="000000"/>
                <w:sz w:val="24"/>
                <w:szCs w:val="24"/>
                <w:vertAlign w:val="superscript"/>
              </w:rPr>
              <w:t>∗</w:t>
            </w: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20"/>
              <w:rPr>
                <w:rFonts w:ascii="Times New Roman" w:hAnsi="Times New Roman" w:cs="Amiri"/>
                <w:sz w:val="24"/>
                <w:szCs w:val="24"/>
              </w:rPr>
            </w:pPr>
            <w:r>
              <w:rPr>
                <w:rFonts w:ascii="Arial" w:hAnsi="Arial" w:cs="Arial"/>
                <w:color w:val="000000"/>
                <w:sz w:val="19"/>
                <w:szCs w:val="19"/>
              </w:rPr>
              <w:t>−.076</w:t>
            </w:r>
            <w:r>
              <w:rPr>
                <w:rFonts w:ascii="MS PGothic" w:eastAsia="MS PGothic" w:hAnsi="Arial" w:cs="MS PGothic" w:hint="eastAsia"/>
                <w:color w:val="000000"/>
                <w:sz w:val="24"/>
                <w:szCs w:val="24"/>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7"/>
              <w:jc w:val="right"/>
              <w:rPr>
                <w:rFonts w:ascii="Times New Roman" w:hAnsi="Times New Roman" w:cs="Amiri"/>
                <w:sz w:val="24"/>
                <w:szCs w:val="24"/>
              </w:rPr>
            </w:pPr>
            <w:r>
              <w:rPr>
                <w:rFonts w:ascii="Arial" w:hAnsi="Arial" w:cs="Arial"/>
                <w:color w:val="000000"/>
                <w:sz w:val="19"/>
                <w:szCs w:val="19"/>
              </w:rPr>
              <w:t>−.243</w:t>
            </w: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87"/>
              <w:jc w:val="right"/>
              <w:rPr>
                <w:rFonts w:ascii="Times New Roman" w:hAnsi="Times New Roman" w:cs="Amiri"/>
                <w:sz w:val="24"/>
                <w:szCs w:val="24"/>
              </w:rPr>
            </w:pPr>
            <w:r>
              <w:rPr>
                <w:rFonts w:ascii="Arial" w:hAnsi="Arial" w:cs="Arial"/>
                <w:color w:val="000000"/>
                <w:sz w:val="19"/>
                <w:szCs w:val="19"/>
              </w:rPr>
              <w:t>−61.998</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5"/>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6"/>
                <w:sz w:val="19"/>
                <w:szCs w:val="19"/>
              </w:rPr>
              <w:t>Self-reported diabetes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7"/>
              <w:jc w:val="right"/>
              <w:rPr>
                <w:rFonts w:ascii="Times New Roman" w:hAnsi="Times New Roman" w:cs="Amiri"/>
                <w:sz w:val="24"/>
                <w:szCs w:val="24"/>
              </w:rPr>
            </w:pPr>
            <w:r>
              <w:rPr>
                <w:rFonts w:ascii="Arial" w:hAnsi="Arial" w:cs="Arial"/>
                <w:color w:val="000000"/>
                <w:sz w:val="19"/>
                <w:szCs w:val="19"/>
              </w:rPr>
              <w:t>0.058</w:t>
            </w: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2"/>
        </w:trPr>
        <w:tc>
          <w:tcPr>
            <w:tcW w:w="1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(.029)</w:t>
            </w: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
              <w:jc w:val="right"/>
              <w:rPr>
                <w:rFonts w:ascii="Times New Roman" w:hAnsi="Times New Roman" w:cs="Amiri"/>
                <w:sz w:val="24"/>
                <w:szCs w:val="24"/>
              </w:rPr>
            </w:pPr>
            <w:r>
              <w:rPr>
                <w:rFonts w:ascii="Arial" w:hAnsi="Arial" w:cs="Arial"/>
                <w:color w:val="000000"/>
                <w:sz w:val="19"/>
                <w:szCs w:val="19"/>
              </w:rPr>
              <w:t>(.009)</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19"/>
                <w:szCs w:val="19"/>
              </w:rPr>
              <w:t>(.023)</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(.252)</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(.640)</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7"/>
              <w:jc w:val="right"/>
              <w:rPr>
                <w:rFonts w:ascii="Times New Roman" w:hAnsi="Times New Roman" w:cs="Amiri"/>
                <w:sz w:val="24"/>
                <w:szCs w:val="24"/>
              </w:rPr>
            </w:pPr>
            <w:r>
              <w:rPr>
                <w:rFonts w:ascii="Arial" w:hAnsi="Arial" w:cs="Arial"/>
                <w:color w:val="000000"/>
                <w:sz w:val="19"/>
                <w:szCs w:val="19"/>
              </w:rPr>
              <w:t>(35.849)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07"/>
        </w:trPr>
        <w:tc>
          <w:tcPr>
            <w:tcW w:w="1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242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1"/>
        </w:trPr>
        <w:tc>
          <w:tcPr>
            <w:tcW w:w="1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4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20"/>
              <w:rPr>
                <w:rFonts w:ascii="Times New Roman" w:hAnsi="Times New Roman" w:cs="Amiri"/>
                <w:sz w:val="24"/>
                <w:szCs w:val="24"/>
              </w:rPr>
            </w:pPr>
            <w:r>
              <w:rPr>
                <w:rFonts w:ascii="Arial" w:hAnsi="Arial" w:cs="Arial"/>
                <w:i/>
                <w:iCs/>
                <w:color w:val="000000"/>
                <w:w w:val="96"/>
                <w:sz w:val="19"/>
                <w:szCs w:val="19"/>
              </w:rPr>
              <w:t>Years since diagnosis</w:t>
            </w: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9"/>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Male sample</w:t>
            </w: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67"/>
              <w:jc w:val="right"/>
              <w:rPr>
                <w:rFonts w:ascii="Times New Roman" w:hAnsi="Times New Roman" w:cs="Amiri"/>
                <w:sz w:val="24"/>
                <w:szCs w:val="24"/>
              </w:rPr>
            </w:pPr>
            <w:r>
              <w:rPr>
                <w:rFonts w:ascii="Arial" w:hAnsi="Arial" w:cs="Arial"/>
                <w:color w:val="000000"/>
                <w:sz w:val="19"/>
                <w:szCs w:val="19"/>
              </w:rPr>
              <w:t>−.009</w:t>
            </w:r>
            <w:r>
              <w:rPr>
                <w:rFonts w:ascii="MS PGothic" w:eastAsia="MS PGothic" w:hAnsi="Arial" w:cs="MS PGothic" w:hint="eastAsia"/>
                <w:color w:val="000000"/>
                <w:sz w:val="24"/>
                <w:szCs w:val="24"/>
                <w:vertAlign w:val="superscript"/>
              </w:rPr>
              <w:t>∗</w:t>
            </w: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−.011</w:t>
            </w:r>
            <w:r>
              <w:rPr>
                <w:rFonts w:ascii="MS PGothic" w:eastAsia="MS PGothic" w:hAnsi="Arial" w:cs="MS PGothic" w:hint="eastAsia"/>
                <w:color w:val="000000"/>
                <w:sz w:val="24"/>
                <w:szCs w:val="24"/>
                <w:vertAlign w:val="superscript"/>
              </w:rPr>
              <w:t>∗</w:t>
            </w: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20"/>
              <w:rPr>
                <w:rFonts w:ascii="Times New Roman" w:hAnsi="Times New Roman" w:cs="Amiri"/>
                <w:sz w:val="24"/>
                <w:szCs w:val="24"/>
              </w:rPr>
            </w:pPr>
            <w:r>
              <w:rPr>
                <w:rFonts w:ascii="Arial" w:hAnsi="Arial" w:cs="Arial"/>
                <w:color w:val="000000"/>
                <w:sz w:val="19"/>
                <w:szCs w:val="19"/>
              </w:rPr>
              <w:t>−.021</w:t>
            </w:r>
            <w:r>
              <w:rPr>
                <w:rFonts w:ascii="MS PGothic" w:eastAsia="MS PGothic" w:hAnsi="Arial" w:cs="MS PGothic" w:hint="eastAsia"/>
                <w:color w:val="000000"/>
                <w:sz w:val="24"/>
                <w:szCs w:val="24"/>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280"/>
              <w:rPr>
                <w:rFonts w:ascii="Times New Roman" w:hAnsi="Times New Roman" w:cs="Amiri"/>
                <w:sz w:val="24"/>
                <w:szCs w:val="24"/>
              </w:rPr>
            </w:pPr>
            <w:r>
              <w:rPr>
                <w:rFonts w:ascii="Arial" w:hAnsi="Arial" w:cs="Arial"/>
                <w:color w:val="000000"/>
                <w:sz w:val="19"/>
                <w:szCs w:val="19"/>
              </w:rPr>
              <w:t>−.145</w:t>
            </w:r>
            <w:r>
              <w:rPr>
                <w:rFonts w:ascii="MS PGothic" w:eastAsia="MS PGothic" w:hAnsi="Arial" w:cs="MS PGothic" w:hint="eastAsia"/>
                <w:color w:val="000000"/>
                <w:sz w:val="24"/>
                <w:szCs w:val="24"/>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−.377</w:t>
            </w:r>
            <w:r>
              <w:rPr>
                <w:rFonts w:ascii="MS PGothic" w:eastAsia="MS PGothic" w:hAnsi="Arial" w:cs="MS PGothic" w:hint="eastAsia"/>
                <w:color w:val="000000"/>
                <w:sz w:val="24"/>
                <w:szCs w:val="24"/>
                <w:vertAlign w:val="superscript"/>
              </w:rPr>
              <w:t>∗∗∗</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47"/>
              <w:jc w:val="right"/>
              <w:rPr>
                <w:rFonts w:ascii="Times New Roman" w:hAnsi="Times New Roman" w:cs="Amiri"/>
                <w:sz w:val="24"/>
                <w:szCs w:val="24"/>
              </w:rPr>
            </w:pPr>
            <w:r>
              <w:rPr>
                <w:rFonts w:ascii="Arial" w:hAnsi="Arial" w:cs="Arial"/>
                <w:color w:val="000000"/>
                <w:sz w:val="19"/>
                <w:szCs w:val="19"/>
              </w:rPr>
              <w:t>−34.287</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5"/>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Time since diagnosis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2"/>
        </w:trPr>
        <w:tc>
          <w:tcPr>
            <w:tcW w:w="1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Female sample</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(.005)</w:t>
            </w: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
              <w:jc w:val="right"/>
              <w:rPr>
                <w:rFonts w:ascii="Times New Roman" w:hAnsi="Times New Roman" w:cs="Amiri"/>
                <w:sz w:val="24"/>
                <w:szCs w:val="24"/>
              </w:rPr>
            </w:pPr>
            <w:r>
              <w:rPr>
                <w:rFonts w:ascii="Arial" w:hAnsi="Arial" w:cs="Arial"/>
                <w:color w:val="000000"/>
                <w:sz w:val="19"/>
                <w:szCs w:val="19"/>
              </w:rPr>
              <w:t>(.006)</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19"/>
                <w:szCs w:val="19"/>
              </w:rPr>
              <w:t>(.006)</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(.037)</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(.102)</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7"/>
              <w:jc w:val="right"/>
              <w:rPr>
                <w:rFonts w:ascii="Times New Roman" w:hAnsi="Times New Roman" w:cs="Amiri"/>
                <w:sz w:val="24"/>
                <w:szCs w:val="24"/>
              </w:rPr>
            </w:pPr>
            <w:r>
              <w:rPr>
                <w:rFonts w:ascii="Arial" w:hAnsi="Arial" w:cs="Arial"/>
                <w:color w:val="000000"/>
                <w:sz w:val="19"/>
                <w:szCs w:val="19"/>
              </w:rPr>
              <w:t>(9.612)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8"/>
        </w:trPr>
        <w:tc>
          <w:tcPr>
            <w:tcW w:w="1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−.027</w:t>
            </w:r>
            <w:r>
              <w:rPr>
                <w:rFonts w:ascii="MS PGothic" w:eastAsia="MS PGothic" w:hAnsi="Arial" w:cs="MS PGothic" w:hint="eastAsia"/>
                <w:color w:val="000000"/>
                <w:sz w:val="24"/>
                <w:szCs w:val="24"/>
                <w:vertAlign w:val="superscript"/>
              </w:rPr>
              <w:t>∗∗∗</w:t>
            </w: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−.003</w:t>
            </w:r>
            <w:r>
              <w:rPr>
                <w:rFonts w:ascii="MS PGothic" w:eastAsia="MS PGothic" w:hAnsi="Arial" w:cs="MS PGothic" w:hint="eastAsia"/>
                <w:color w:val="000000"/>
                <w:sz w:val="24"/>
                <w:szCs w:val="24"/>
                <w:vertAlign w:val="superscript"/>
              </w:rPr>
              <w:t>∗</w:t>
            </w: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20"/>
              <w:rPr>
                <w:rFonts w:ascii="Times New Roman" w:hAnsi="Times New Roman" w:cs="Amiri"/>
                <w:sz w:val="24"/>
                <w:szCs w:val="24"/>
              </w:rPr>
            </w:pPr>
            <w:r>
              <w:rPr>
                <w:rFonts w:ascii="Arial" w:hAnsi="Arial" w:cs="Arial"/>
                <w:color w:val="000000"/>
                <w:sz w:val="19"/>
                <w:szCs w:val="19"/>
              </w:rPr>
              <w:t>−.015</w:t>
            </w:r>
            <w:r>
              <w:rPr>
                <w:rFonts w:ascii="MS PGothic" w:eastAsia="MS PGothic" w:hAnsi="Arial" w:cs="MS PGothic" w:hint="eastAsia"/>
                <w:color w:val="000000"/>
                <w:sz w:val="24"/>
                <w:szCs w:val="24"/>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280"/>
              <w:rPr>
                <w:rFonts w:ascii="Times New Roman" w:hAnsi="Times New Roman" w:cs="Amiri"/>
                <w:sz w:val="24"/>
                <w:szCs w:val="24"/>
              </w:rPr>
            </w:pPr>
            <w:r>
              <w:rPr>
                <w:rFonts w:ascii="Arial" w:hAnsi="Arial" w:cs="Arial"/>
                <w:color w:val="000000"/>
                <w:sz w:val="19"/>
                <w:szCs w:val="19"/>
              </w:rPr>
              <w:t>−.093</w:t>
            </w:r>
            <w:r>
              <w:rPr>
                <w:rFonts w:ascii="MS PGothic" w:eastAsia="MS PGothic" w:hAnsi="Arial" w:cs="MS PGothic" w:hint="eastAsia"/>
                <w:color w:val="000000"/>
                <w:sz w:val="24"/>
                <w:szCs w:val="24"/>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7"/>
              <w:jc w:val="right"/>
              <w:rPr>
                <w:rFonts w:ascii="Times New Roman" w:hAnsi="Times New Roman" w:cs="Amiri"/>
                <w:sz w:val="24"/>
                <w:szCs w:val="24"/>
              </w:rPr>
            </w:pPr>
            <w:r>
              <w:rPr>
                <w:rFonts w:ascii="Arial" w:hAnsi="Arial" w:cs="Arial"/>
                <w:color w:val="000000"/>
                <w:sz w:val="19"/>
                <w:szCs w:val="19"/>
              </w:rPr>
              <w:t>−.086</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87"/>
              <w:jc w:val="right"/>
              <w:rPr>
                <w:rFonts w:ascii="Times New Roman" w:hAnsi="Times New Roman" w:cs="Amiri"/>
                <w:sz w:val="24"/>
                <w:szCs w:val="24"/>
              </w:rPr>
            </w:pPr>
            <w:r>
              <w:rPr>
                <w:rFonts w:ascii="Arial" w:hAnsi="Arial" w:cs="Arial"/>
                <w:color w:val="000000"/>
                <w:sz w:val="19"/>
                <w:szCs w:val="19"/>
              </w:rPr>
              <w:t>−10.750</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5"/>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Time since diagnosis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2"/>
        </w:trPr>
        <w:tc>
          <w:tcPr>
            <w:tcW w:w="1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(.007)</w:t>
            </w: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
              <w:jc w:val="right"/>
              <w:rPr>
                <w:rFonts w:ascii="Times New Roman" w:hAnsi="Times New Roman" w:cs="Amiri"/>
                <w:sz w:val="24"/>
                <w:szCs w:val="24"/>
              </w:rPr>
            </w:pPr>
            <w:r>
              <w:rPr>
                <w:rFonts w:ascii="Arial" w:hAnsi="Arial" w:cs="Arial"/>
                <w:color w:val="000000"/>
                <w:sz w:val="19"/>
                <w:szCs w:val="19"/>
              </w:rPr>
              <w:t>(.001)</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19"/>
                <w:szCs w:val="19"/>
              </w:rPr>
              <w:t>(.006)</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(.047)</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(.128)</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7"/>
              <w:jc w:val="right"/>
              <w:rPr>
                <w:rFonts w:ascii="Times New Roman" w:hAnsi="Times New Roman" w:cs="Amiri"/>
                <w:sz w:val="24"/>
                <w:szCs w:val="24"/>
              </w:rPr>
            </w:pPr>
            <w:r>
              <w:rPr>
                <w:rFonts w:ascii="Arial" w:hAnsi="Arial" w:cs="Arial"/>
                <w:color w:val="000000"/>
                <w:sz w:val="19"/>
                <w:szCs w:val="19"/>
              </w:rPr>
              <w:t>(6.455)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77" w:lineRule="exact"/>
        <w:rPr>
          <w:rFonts w:ascii="Times New Roman" w:hAnsi="Times New Roman" w:cs="Amiri"/>
          <w:sz w:val="24"/>
          <w:szCs w:val="24"/>
        </w:rPr>
      </w:pPr>
      <w:r>
        <w:rPr>
          <w:noProof/>
        </w:rPr>
        <mc:AlternateContent>
          <mc:Choice Requires="wps">
            <w:drawing>
              <wp:anchor distT="0" distB="0" distL="114300" distR="114300" simplePos="0" relativeHeight="251698176" behindDoc="1" locked="0" layoutInCell="0" allowOverlap="1">
                <wp:simplePos x="0" y="0"/>
                <wp:positionH relativeFrom="column">
                  <wp:posOffset>-1270</wp:posOffset>
                </wp:positionH>
                <wp:positionV relativeFrom="paragraph">
                  <wp:posOffset>34290</wp:posOffset>
                </wp:positionV>
                <wp:extent cx="5791835" cy="0"/>
                <wp:effectExtent l="0" t="1270" r="3810" b="0"/>
                <wp:wrapNone/>
                <wp:docPr id="3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25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7pt" to="455.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" o:allowincell="f" strokecolor="white" strokeweight=".25714mm"/>
            </w:pict>
          </mc:Fallback>
        </mc:AlternateContent>
      </w:r>
    </w:p>
    <w:p w:rsidR="00A846A4" w:rsidRDefault="00C45CDB">
      <w:pPr>
        <w:widowControl w:val="0"/>
        <w:overflowPunct w:val="0"/>
        <w:autoSpaceDE w:val="0"/>
        <w:autoSpaceDN w:val="0"/>
        <w:adjustRightInd w:val="0"/>
        <w:spacing w:after="0" w:line="270" w:lineRule="auto"/>
        <w:ind w:firstLine="44"/>
        <w:jc w:val="both"/>
        <w:rPr>
          <w:rFonts w:ascii="Times New Roman" w:hAnsi="Times New Roman" w:cs="Amiri"/>
          <w:sz w:val="24"/>
          <w:szCs w:val="24"/>
        </w:rPr>
      </w:pPr>
      <w:r>
        <w:rPr>
          <w:rFonts w:ascii="Arial" w:hAnsi="Arial" w:cs="Arial"/>
          <w:color w:val="000000"/>
          <w:sz w:val="19"/>
          <w:szCs w:val="19"/>
        </w:rPr>
        <w:t xml:space="preserve">Notes: Standard errors in parentheses. Other control variables: age squared, region, urban, education, </w:t>
      </w:r>
      <w:proofErr w:type="spellStart"/>
      <w:proofErr w:type="gramStart"/>
      <w:r>
        <w:rPr>
          <w:rFonts w:ascii="Arial" w:hAnsi="Arial" w:cs="Arial"/>
          <w:color w:val="000000"/>
          <w:sz w:val="19"/>
          <w:szCs w:val="19"/>
        </w:rPr>
        <w:t>han</w:t>
      </w:r>
      <w:proofErr w:type="spellEnd"/>
      <w:proofErr w:type="gramEnd"/>
      <w:r>
        <w:rPr>
          <w:rFonts w:ascii="Arial" w:hAnsi="Arial" w:cs="Arial"/>
          <w:color w:val="000000"/>
          <w:sz w:val="19"/>
          <w:szCs w:val="19"/>
        </w:rPr>
        <w:t>, marital status, urbanization index, time dummies, health insurance status, household expenditures. N=13231 (male sample), N=14630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047"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29"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23</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047"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48" w:name="page24"/>
      <w:bookmarkEnd w:id="148"/>
    </w:p>
    <w:p w:rsidR="00A846A4" w:rsidRDefault="00A846A4">
      <w:pPr>
        <w:widowControl w:val="0"/>
        <w:autoSpaceDE w:val="0"/>
        <w:autoSpaceDN w:val="0"/>
        <w:adjustRightInd w:val="0"/>
        <w:spacing w:after="0" w:line="357"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080" w:hanging="1086"/>
        <w:jc w:val="both"/>
        <w:rPr>
          <w:rFonts w:ascii="Times New Roman" w:hAnsi="Times New Roman" w:cs="Amiri"/>
          <w:sz w:val="24"/>
          <w:szCs w:val="24"/>
        </w:rPr>
      </w:pPr>
      <w:r>
        <w:rPr>
          <w:rFonts w:ascii="Gabriola" w:hAnsi="Gabriola" w:cs="Gabriola"/>
          <w:color w:val="000000"/>
          <w:sz w:val="24"/>
          <w:szCs w:val="24"/>
        </w:rPr>
        <w:t>Table 0.9: E</w:t>
      </w:r>
      <w:r>
        <w:rPr>
          <w:rFonts w:ascii="Cambria Math" w:hAnsi="Cambria Math" w:cs="Cambria Math"/>
          <w:color w:val="000000"/>
          <w:sz w:val="24"/>
          <w:szCs w:val="24"/>
        </w:rPr>
        <w:t>ﬀ</w:t>
      </w:r>
      <w:r>
        <w:rPr>
          <w:rFonts w:ascii="Gabriola" w:hAnsi="Gabriola" w:cs="Gabriola"/>
          <w:color w:val="000000"/>
          <w:sz w:val="24"/>
          <w:szCs w:val="24"/>
        </w:rPr>
        <w:t xml:space="preserve">ect of time since diabetes diagnosis on employment status and behavioural outcomes using MSM with truncated stabilized weights (1st and 99th </w:t>
      </w:r>
      <w:proofErr w:type="spellStart"/>
      <w:r>
        <w:rPr>
          <w:rFonts w:ascii="Gabriola" w:hAnsi="Gabriola" w:cs="Gabriola"/>
          <w:color w:val="000000"/>
          <w:sz w:val="24"/>
          <w:szCs w:val="24"/>
        </w:rPr>
        <w:t>pct</w:t>
      </w:r>
      <w:proofErr w:type="spellEnd"/>
      <w:r>
        <w:rPr>
          <w:rFonts w:ascii="Gabriola" w:hAnsi="Gabriola" w:cs="Gabriola"/>
          <w:color w:val="000000"/>
          <w:sz w:val="24"/>
          <w:szCs w:val="24"/>
        </w:rPr>
        <w:t xml:space="preserve">; </w:t>
      </w:r>
      <w:proofErr w:type="spellStart"/>
      <w:r>
        <w:rPr>
          <w:rFonts w:ascii="Gabriola" w:hAnsi="Gabriola" w:cs="Gabriola"/>
          <w:color w:val="000000"/>
          <w:sz w:val="24"/>
          <w:szCs w:val="24"/>
        </w:rPr>
        <w:t>im-puted</w:t>
      </w:r>
      <w:proofErr w:type="spellEnd"/>
      <w:r>
        <w:rPr>
          <w:rFonts w:ascii="Gabriola" w:hAnsi="Gabriola" w:cs="Gabriola"/>
          <w:color w:val="000000"/>
          <w:sz w:val="24"/>
          <w:szCs w:val="24"/>
        </w:rPr>
        <w:t>)</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440"/>
        <w:gridCol w:w="1280"/>
        <w:gridCol w:w="980"/>
        <w:gridCol w:w="1320"/>
        <w:gridCol w:w="1200"/>
        <w:gridCol w:w="1320"/>
        <w:gridCol w:w="1580"/>
        <w:gridCol w:w="20"/>
      </w:tblGrid>
      <w:tr w:rsidR="00A846A4">
        <w:trPr>
          <w:trHeight w:val="254"/>
        </w:trPr>
        <w:tc>
          <w:tcPr>
            <w:tcW w:w="14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1"/>
              <w:jc w:val="right"/>
              <w:rPr>
                <w:rFonts w:ascii="Times New Roman" w:hAnsi="Times New Roman" w:cs="Amiri"/>
                <w:sz w:val="24"/>
                <w:szCs w:val="24"/>
              </w:rPr>
            </w:pPr>
            <w:r>
              <w:rPr>
                <w:rFonts w:ascii="Arial" w:hAnsi="Arial" w:cs="Arial"/>
                <w:color w:val="000000"/>
                <w:sz w:val="20"/>
                <w:szCs w:val="20"/>
              </w:rPr>
              <w:t>(1)</w:t>
            </w:r>
          </w:p>
        </w:tc>
        <w:tc>
          <w:tcPr>
            <w:tcW w:w="9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(2)</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01"/>
              <w:jc w:val="right"/>
              <w:rPr>
                <w:rFonts w:ascii="Times New Roman" w:hAnsi="Times New Roman" w:cs="Amiri"/>
                <w:sz w:val="24"/>
                <w:szCs w:val="24"/>
              </w:rPr>
            </w:pPr>
            <w:r>
              <w:rPr>
                <w:rFonts w:ascii="Arial" w:hAnsi="Arial" w:cs="Arial"/>
                <w:color w:val="000000"/>
                <w:sz w:val="20"/>
                <w:szCs w:val="20"/>
              </w:rPr>
              <w:t>(3)</w:t>
            </w:r>
          </w:p>
        </w:tc>
        <w:tc>
          <w:tcPr>
            <w:tcW w:w="12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1"/>
              <w:jc w:val="right"/>
              <w:rPr>
                <w:rFonts w:ascii="Times New Roman" w:hAnsi="Times New Roman" w:cs="Amiri"/>
                <w:sz w:val="24"/>
                <w:szCs w:val="24"/>
              </w:rPr>
            </w:pPr>
            <w:r>
              <w:rPr>
                <w:rFonts w:ascii="Arial" w:hAnsi="Arial" w:cs="Arial"/>
                <w:color w:val="000000"/>
                <w:sz w:val="20"/>
                <w:szCs w:val="20"/>
              </w:rPr>
              <w:t>(4)</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1"/>
              <w:jc w:val="right"/>
              <w:rPr>
                <w:rFonts w:ascii="Times New Roman" w:hAnsi="Times New Roman" w:cs="Amiri"/>
                <w:sz w:val="24"/>
                <w:szCs w:val="24"/>
              </w:rPr>
            </w:pPr>
            <w:r>
              <w:rPr>
                <w:rFonts w:ascii="Arial" w:hAnsi="Arial" w:cs="Arial"/>
                <w:color w:val="000000"/>
                <w:sz w:val="20"/>
                <w:szCs w:val="20"/>
              </w:rPr>
              <w:t>(5)</w:t>
            </w:r>
          </w:p>
        </w:tc>
        <w:tc>
          <w:tcPr>
            <w:tcW w:w="15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61"/>
              <w:jc w:val="right"/>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1"/>
              <w:jc w:val="right"/>
              <w:rPr>
                <w:rFonts w:ascii="Times New Roman" w:hAnsi="Times New Roman" w:cs="Amiri"/>
                <w:sz w:val="24"/>
                <w:szCs w:val="24"/>
              </w:rPr>
            </w:pPr>
            <w:r>
              <w:rPr>
                <w:rFonts w:ascii="Arial" w:hAnsi="Arial" w:cs="Arial"/>
                <w:color w:val="000000"/>
                <w:sz w:val="20"/>
                <w:szCs w:val="20"/>
              </w:rPr>
              <w:t>Employment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1"/>
              <w:jc w:val="right"/>
              <w:rPr>
                <w:rFonts w:ascii="Times New Roman" w:hAnsi="Times New Roman" w:cs="Amiri"/>
                <w:sz w:val="24"/>
                <w:szCs w:val="24"/>
              </w:rPr>
            </w:pPr>
            <w:r>
              <w:rPr>
                <w:rFonts w:ascii="Arial" w:hAnsi="Arial" w:cs="Arial"/>
                <w:color w:val="000000"/>
                <w:sz w:val="20"/>
                <w:szCs w:val="20"/>
              </w:rPr>
              <w:t>Smoking</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1"/>
              <w:jc w:val="right"/>
              <w:rPr>
                <w:rFonts w:ascii="Times New Roman" w:hAnsi="Times New Roman" w:cs="Amiri"/>
                <w:sz w:val="24"/>
                <w:szCs w:val="24"/>
              </w:rPr>
            </w:pPr>
            <w:r>
              <w:rPr>
                <w:rFonts w:ascii="Arial" w:hAnsi="Arial" w:cs="Arial"/>
                <w:color w:val="000000"/>
                <w:sz w:val="20"/>
                <w:szCs w:val="20"/>
              </w:rPr>
              <w:t>Any alcohol</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1"/>
              <w:jc w:val="right"/>
              <w:rPr>
                <w:rFonts w:ascii="Times New Roman" w:hAnsi="Times New Roman" w:cs="Amiri"/>
                <w:sz w:val="24"/>
                <w:szCs w:val="24"/>
              </w:rPr>
            </w:pPr>
            <w:r>
              <w:rPr>
                <w:rFonts w:ascii="Arial" w:hAnsi="Arial" w:cs="Arial"/>
                <w:color w:val="000000"/>
                <w:sz w:val="20"/>
                <w:szCs w:val="20"/>
              </w:rPr>
              <w:t>BMI</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1"/>
              <w:jc w:val="right"/>
              <w:rPr>
                <w:rFonts w:ascii="Times New Roman" w:hAnsi="Times New Roman" w:cs="Amiri"/>
                <w:sz w:val="24"/>
                <w:szCs w:val="24"/>
              </w:rPr>
            </w:pPr>
            <w:r>
              <w:rPr>
                <w:rFonts w:ascii="Arial" w:hAnsi="Arial" w:cs="Arial"/>
                <w:color w:val="000000"/>
                <w:sz w:val="20"/>
                <w:szCs w:val="20"/>
              </w:rPr>
              <w:t>Waist (cm)</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28" w:lineRule="exact"/>
              <w:ind w:left="100"/>
              <w:rPr>
                <w:rFonts w:ascii="Times New Roman" w:hAnsi="Times New Roman" w:cs="Amiri"/>
                <w:sz w:val="24"/>
                <w:szCs w:val="24"/>
              </w:rPr>
            </w:pPr>
            <w:r>
              <w:rPr>
                <w:rFonts w:ascii="Arial" w:hAnsi="Arial" w:cs="Arial"/>
                <w:color w:val="000000"/>
                <w:sz w:val="20"/>
                <w:szCs w:val="20"/>
              </w:rPr>
              <w:t>Male sample</w:t>
            </w:r>
          </w:p>
        </w:tc>
        <w:tc>
          <w:tcPr>
            <w:tcW w:w="1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−.102</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−.067</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−.345</w:t>
            </w: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5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−86.368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9"/>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0.075</w:t>
            </w:r>
          </w:p>
        </w:tc>
        <w:tc>
          <w:tcPr>
            <w:tcW w:w="9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2.302</w:t>
            </w:r>
          </w:p>
        </w:tc>
        <w:tc>
          <w:tcPr>
            <w:tcW w:w="15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(.077)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(.139)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(.138)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(.839)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(2.872)</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(247.229)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0.012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−.028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−.059</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−.375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−.812</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−224.716</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(.036)</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(.046)</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(.051)</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(.297)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(.957)</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(95.028)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−.018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−.050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161"/>
              <w:jc w:val="right"/>
              <w:rPr>
                <w:rFonts w:ascii="Times New Roman" w:hAnsi="Times New Roman" w:cs="Amiri"/>
                <w:sz w:val="24"/>
                <w:szCs w:val="24"/>
              </w:rPr>
            </w:pPr>
            <w:r>
              <w:rPr>
                <w:rFonts w:ascii="Arial" w:hAnsi="Arial" w:cs="Arial"/>
                <w:color w:val="000000"/>
                <w:sz w:val="20"/>
                <w:szCs w:val="20"/>
              </w:rPr>
              <w:t>−.150</w:t>
            </w:r>
            <w:r>
              <w:rPr>
                <w:rFonts w:ascii="MS PGothic" w:eastAsia="MS PGothic" w:hAnsi="Arial" w:cs="MS PGothic" w:hint="eastAsia"/>
                <w:color w:val="000000"/>
                <w:sz w:val="26"/>
                <w:szCs w:val="26"/>
                <w:vertAlign w:val="superscript"/>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−.723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−1.965</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−167.769</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(.042)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(.063)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(.060)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(.735)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(86.996)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−.139</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−1.034</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−.891</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−203.814</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(.066)</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(.090)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(.078)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(.392)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(1.096)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(102.051)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0.018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21"/>
              <w:jc w:val="right"/>
              <w:rPr>
                <w:rFonts w:ascii="Times New Roman" w:hAnsi="Times New Roman" w:cs="Amiri"/>
                <w:sz w:val="24"/>
                <w:szCs w:val="24"/>
              </w:rPr>
            </w:pPr>
            <w:r>
              <w:rPr>
                <w:rFonts w:ascii="Arial" w:hAnsi="Arial" w:cs="Arial"/>
                <w:color w:val="000000"/>
                <w:sz w:val="20"/>
                <w:szCs w:val="20"/>
              </w:rPr>
              <w:t>−.213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−.067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−.944</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−4.935</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−347.441</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(.084)</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(.127)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(.132)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(.563)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(1.846)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(125.660)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−.033</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−.124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−.139</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−2.627</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−6.998</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−232.656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(.122)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(.155)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(.167)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(.689)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(2.453)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(177.019)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−.151</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−.065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−.272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−.889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−4.363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−212.318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(.202)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(.205)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(.206)</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(1.123)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(3.500)</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(189.967)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13-14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−.305</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(.185)</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28" w:lineRule="exact"/>
              <w:ind w:left="100"/>
              <w:rPr>
                <w:rFonts w:ascii="Times New Roman" w:hAnsi="Times New Roman" w:cs="Amiri"/>
                <w:sz w:val="24"/>
                <w:szCs w:val="24"/>
              </w:rPr>
            </w:pPr>
            <w:r>
              <w:rPr>
                <w:rFonts w:ascii="Arial" w:hAnsi="Arial" w:cs="Arial"/>
                <w:color w:val="000000"/>
                <w:w w:val="96"/>
                <w:sz w:val="20"/>
                <w:szCs w:val="20"/>
              </w:rPr>
              <w:t>Female sample</w:t>
            </w:r>
          </w:p>
        </w:tc>
        <w:tc>
          <w:tcPr>
            <w:tcW w:w="1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−.060</w:t>
            </w:r>
          </w:p>
        </w:tc>
        <w:tc>
          <w:tcPr>
            <w:tcW w:w="15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−104.652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9"/>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0.112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0.685</w:t>
            </w: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(.128)</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(1.289)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(4.993)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(158.546)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−.104</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0.205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0.698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−18.334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(.047)</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(.452)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(.834)</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(64.456)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−.208</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−.299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0.889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6.982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(.068)</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(.520)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(1.191)</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(65.213)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−.138</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−.569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−.793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−122.064</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(.082)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(.364)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(1.087)</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(64.349)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−.249</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−1.662</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−2.125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−5.039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(.121)</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(.502)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(1.315)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(120.139)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−.373</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−1.019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0.409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72.475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(.169)</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(.829)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(2.523)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(132.027)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−.087</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−1.858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−10.814</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−251.975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(.214)</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(2.510)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(2.749)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(234.610)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83" w:lineRule="exact"/>
        <w:rPr>
          <w:rFonts w:ascii="Times New Roman" w:hAnsi="Times New Roman" w:cs="Amiri"/>
          <w:sz w:val="24"/>
          <w:szCs w:val="24"/>
        </w:rPr>
      </w:pPr>
      <w:r>
        <w:rPr>
          <w:noProof/>
        </w:rPr>
        <mc:AlternateContent>
          <mc:Choice Requires="wps">
            <w:drawing>
              <wp:anchor distT="0" distB="0" distL="114300" distR="114300" simplePos="0" relativeHeight="251699200" behindDoc="1" locked="0" layoutInCell="0" allowOverlap="1">
                <wp:simplePos x="0" y="0"/>
                <wp:positionH relativeFrom="column">
                  <wp:posOffset>-1270</wp:posOffset>
                </wp:positionH>
                <wp:positionV relativeFrom="paragraph">
                  <wp:posOffset>37465</wp:posOffset>
                </wp:positionV>
                <wp:extent cx="5791835" cy="0"/>
                <wp:effectExtent l="0" t="3810" r="3810" b="0"/>
                <wp:wrapNone/>
                <wp:docPr id="2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82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95pt" to="455.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Fg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" o:allowincell="f" strokecolor="white" strokeweight=".27281mm"/>
            </w:pict>
          </mc:Fallback>
        </mc:AlternateContent>
      </w:r>
    </w:p>
    <w:p w:rsidR="00A846A4" w:rsidRDefault="00C45CDB">
      <w:pPr>
        <w:widowControl w:val="0"/>
        <w:overflowPunct w:val="0"/>
        <w:autoSpaceDE w:val="0"/>
        <w:autoSpaceDN w:val="0"/>
        <w:adjustRightInd w:val="0"/>
        <w:spacing w:after="0" w:line="273" w:lineRule="auto"/>
        <w:ind w:firstLine="47"/>
        <w:jc w:val="both"/>
        <w:rPr>
          <w:rFonts w:ascii="Times New Roman" w:hAnsi="Times New Roman" w:cs="Amiri"/>
          <w:sz w:val="24"/>
          <w:szCs w:val="24"/>
        </w:rPr>
      </w:pPr>
      <w:r>
        <w:rPr>
          <w:rFonts w:ascii="Arial" w:hAnsi="Arial" w:cs="Arial"/>
          <w:color w:val="000000"/>
          <w:sz w:val="20"/>
          <w:szCs w:val="20"/>
        </w:rPr>
        <w:t xml:space="preserve">Notes: Standard errors in parentheses. Other control variables: age squared, region, urban, education, Han, marital status, urbanization index, time dummies, health insurance status, </w:t>
      </w:r>
      <w:proofErr w:type="gramStart"/>
      <w:r>
        <w:rPr>
          <w:rFonts w:ascii="Arial" w:hAnsi="Arial" w:cs="Arial"/>
          <w:color w:val="000000"/>
          <w:sz w:val="20"/>
          <w:szCs w:val="20"/>
        </w:rPr>
        <w:t>household</w:t>
      </w:r>
      <w:proofErr w:type="gramEnd"/>
      <w:r>
        <w:rPr>
          <w:rFonts w:ascii="Arial" w:hAnsi="Arial" w:cs="Arial"/>
          <w:color w:val="000000"/>
          <w:sz w:val="20"/>
          <w:szCs w:val="20"/>
        </w:rPr>
        <w:t xml:space="preserve"> expenditures. N=13195 (male sample), N=14549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31"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24</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C45CDB">
      <w:pPr>
        <w:widowControl w:val="0"/>
        <w:autoSpaceDE w:val="0"/>
        <w:autoSpaceDN w:val="0"/>
        <w:adjustRightInd w:val="0"/>
        <w:spacing w:after="0" w:line="240" w:lineRule="auto"/>
        <w:rPr>
          <w:rFonts w:ascii="Times New Roman" w:hAnsi="Times New Roman" w:cs="Amiri"/>
          <w:sz w:val="24"/>
          <w:szCs w:val="24"/>
        </w:rPr>
      </w:pPr>
      <w:bookmarkStart w:id="149" w:name="page25"/>
      <w:bookmarkEnd w:id="149"/>
      <w:r>
        <w:rPr>
          <w:rFonts w:ascii="Arial" w:hAnsi="Arial" w:cs="Arial"/>
          <w:b/>
          <w:bCs/>
          <w:color w:val="000000"/>
          <w:sz w:val="24"/>
          <w:szCs w:val="24"/>
        </w:rPr>
        <w:lastRenderedPageBreak/>
        <w:t>Only covariate adjustment</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5" w:lineRule="auto"/>
        <w:ind w:left="1200" w:hanging="1203"/>
        <w:jc w:val="both"/>
        <w:rPr>
          <w:rFonts w:ascii="Times New Roman" w:hAnsi="Times New Roman" w:cs="Amiri"/>
          <w:sz w:val="24"/>
          <w:szCs w:val="24"/>
        </w:rPr>
      </w:pPr>
      <w:r>
        <w:rPr>
          <w:rFonts w:ascii="Gabriola" w:hAnsi="Gabriola" w:cs="Gabriola"/>
          <w:color w:val="000000"/>
        </w:rPr>
        <w:t>Table 0.10: Analysis of the e</w:t>
      </w:r>
      <w:r>
        <w:rPr>
          <w:rFonts w:ascii="Cambria Math" w:hAnsi="Cambria Math" w:cs="Cambria Math"/>
          <w:color w:val="000000"/>
        </w:rPr>
        <w:t>ﬀ</w:t>
      </w:r>
      <w:r>
        <w:rPr>
          <w:rFonts w:ascii="Gabriola" w:hAnsi="Gabriola" w:cs="Gabriola"/>
          <w:color w:val="000000"/>
        </w:rPr>
        <w:t>ect of a diabetes diagnosis on employment status and be-</w:t>
      </w:r>
      <w:proofErr w:type="spellStart"/>
      <w:r>
        <w:rPr>
          <w:rFonts w:ascii="Gabriola" w:hAnsi="Gabriola" w:cs="Gabriola"/>
          <w:color w:val="000000"/>
        </w:rPr>
        <w:t>havioural</w:t>
      </w:r>
      <w:proofErr w:type="spellEnd"/>
      <w:r>
        <w:rPr>
          <w:rFonts w:ascii="Gabriola" w:hAnsi="Gabriola" w:cs="Gabriola"/>
          <w:color w:val="000000"/>
        </w:rPr>
        <w:t xml:space="preserve"> outcomes only using covariate adjustment</w:t>
      </w:r>
    </w:p>
    <w:p w:rsidR="00A846A4"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900"/>
        <w:gridCol w:w="1220"/>
        <w:gridCol w:w="1020"/>
        <w:gridCol w:w="1320"/>
        <w:gridCol w:w="1040"/>
        <w:gridCol w:w="1180"/>
        <w:gridCol w:w="1440"/>
        <w:gridCol w:w="20"/>
      </w:tblGrid>
      <w:tr w:rsidR="00A846A4">
        <w:trPr>
          <w:trHeight w:val="236"/>
        </w:trPr>
        <w:tc>
          <w:tcPr>
            <w:tcW w:w="190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8"/>
              <w:jc w:val="right"/>
              <w:rPr>
                <w:rFonts w:ascii="Times New Roman" w:hAnsi="Times New Roman" w:cs="Amiri"/>
                <w:sz w:val="24"/>
                <w:szCs w:val="24"/>
              </w:rPr>
            </w:pPr>
            <w:r>
              <w:rPr>
                <w:rFonts w:ascii="Arial" w:hAnsi="Arial" w:cs="Arial"/>
                <w:color w:val="000000"/>
                <w:sz w:val="18"/>
                <w:szCs w:val="18"/>
              </w:rPr>
              <w:t>(1)</w:t>
            </w:r>
          </w:p>
        </w:tc>
        <w:tc>
          <w:tcPr>
            <w:tcW w:w="10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328"/>
              <w:jc w:val="right"/>
              <w:rPr>
                <w:rFonts w:ascii="Times New Roman" w:hAnsi="Times New Roman" w:cs="Amiri"/>
                <w:sz w:val="24"/>
                <w:szCs w:val="24"/>
              </w:rPr>
            </w:pPr>
            <w:r>
              <w:rPr>
                <w:rFonts w:ascii="Arial" w:hAnsi="Arial" w:cs="Arial"/>
                <w:color w:val="000000"/>
                <w:sz w:val="18"/>
                <w:szCs w:val="18"/>
              </w:rPr>
              <w:t>(2)</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460"/>
              <w:rPr>
                <w:rFonts w:ascii="Times New Roman" w:hAnsi="Times New Roman" w:cs="Amiri"/>
                <w:sz w:val="24"/>
                <w:szCs w:val="24"/>
              </w:rPr>
            </w:pPr>
            <w:r>
              <w:rPr>
                <w:rFonts w:ascii="Arial" w:hAnsi="Arial" w:cs="Arial"/>
                <w:color w:val="000000"/>
                <w:sz w:val="18"/>
                <w:szCs w:val="18"/>
              </w:rPr>
              <w:t>(3)</w:t>
            </w:r>
          </w:p>
        </w:tc>
        <w:tc>
          <w:tcPr>
            <w:tcW w:w="10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320"/>
              <w:rPr>
                <w:rFonts w:ascii="Times New Roman" w:hAnsi="Times New Roman" w:cs="Amiri"/>
                <w:sz w:val="24"/>
                <w:szCs w:val="24"/>
              </w:rPr>
            </w:pPr>
            <w:r>
              <w:rPr>
                <w:rFonts w:ascii="Arial" w:hAnsi="Arial" w:cs="Arial"/>
                <w:color w:val="000000"/>
                <w:sz w:val="18"/>
                <w:szCs w:val="18"/>
              </w:rPr>
              <w:t>(4)</w:t>
            </w: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460"/>
              <w:rPr>
                <w:rFonts w:ascii="Times New Roman" w:hAnsi="Times New Roman" w:cs="Amiri"/>
                <w:sz w:val="24"/>
                <w:szCs w:val="24"/>
              </w:rPr>
            </w:pPr>
            <w:r>
              <w:rPr>
                <w:rFonts w:ascii="Arial" w:hAnsi="Arial" w:cs="Arial"/>
                <w:color w:val="000000"/>
                <w:sz w:val="18"/>
                <w:szCs w:val="18"/>
              </w:rPr>
              <w:t>(5)</w:t>
            </w:r>
          </w:p>
        </w:tc>
        <w:tc>
          <w:tcPr>
            <w:tcW w:w="14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28"/>
              <w:jc w:val="right"/>
              <w:rPr>
                <w:rFonts w:ascii="Times New Roman" w:hAnsi="Times New Roman" w:cs="Amiri"/>
                <w:sz w:val="24"/>
                <w:szCs w:val="24"/>
              </w:rPr>
            </w:pPr>
            <w:r>
              <w:rPr>
                <w:rFonts w:ascii="Arial" w:hAnsi="Arial" w:cs="Arial"/>
                <w:color w:val="000000"/>
                <w:sz w:val="18"/>
                <w:szCs w:val="18"/>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7"/>
        </w:trPr>
        <w:tc>
          <w:tcPr>
            <w:tcW w:w="1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8"/>
              <w:jc w:val="right"/>
              <w:rPr>
                <w:rFonts w:ascii="Times New Roman" w:hAnsi="Times New Roman" w:cs="Amiri"/>
                <w:sz w:val="24"/>
                <w:szCs w:val="24"/>
              </w:rPr>
            </w:pPr>
            <w:r>
              <w:rPr>
                <w:rFonts w:ascii="Arial" w:hAnsi="Arial" w:cs="Arial"/>
                <w:color w:val="000000"/>
                <w:sz w:val="18"/>
                <w:szCs w:val="18"/>
              </w:rPr>
              <w:t>Employment</w:t>
            </w:r>
          </w:p>
        </w:tc>
        <w:tc>
          <w:tcPr>
            <w:tcW w:w="10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8"/>
              <w:jc w:val="right"/>
              <w:rPr>
                <w:rFonts w:ascii="Times New Roman" w:hAnsi="Times New Roman" w:cs="Amiri"/>
                <w:sz w:val="24"/>
                <w:szCs w:val="24"/>
              </w:rPr>
            </w:pPr>
            <w:r>
              <w:rPr>
                <w:rFonts w:ascii="Arial" w:hAnsi="Arial" w:cs="Arial"/>
                <w:color w:val="000000"/>
                <w:sz w:val="18"/>
                <w:szCs w:val="18"/>
              </w:rPr>
              <w:t>Smoking</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8"/>
                <w:szCs w:val="18"/>
              </w:rPr>
              <w:t>Any alcohol</w:t>
            </w: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8"/>
              <w:jc w:val="right"/>
              <w:rPr>
                <w:rFonts w:ascii="Times New Roman" w:hAnsi="Times New Roman" w:cs="Amiri"/>
                <w:sz w:val="24"/>
                <w:szCs w:val="24"/>
              </w:rPr>
            </w:pPr>
            <w:r>
              <w:rPr>
                <w:rFonts w:ascii="Arial" w:hAnsi="Arial" w:cs="Arial"/>
                <w:color w:val="000000"/>
                <w:sz w:val="18"/>
                <w:szCs w:val="18"/>
              </w:rPr>
              <w:t>BMI</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18"/>
                <w:szCs w:val="18"/>
              </w:rPr>
              <w:t>Waist (cm)</w:t>
            </w:r>
          </w:p>
        </w:tc>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8"/>
              <w:jc w:val="right"/>
              <w:rPr>
                <w:rFonts w:ascii="Times New Roman" w:hAnsi="Times New Roman" w:cs="Amiri"/>
                <w:sz w:val="24"/>
                <w:szCs w:val="24"/>
              </w:rPr>
            </w:pPr>
            <w:r>
              <w:rPr>
                <w:rFonts w:ascii="Arial" w:hAnsi="Arial" w:cs="Arial"/>
                <w:color w:val="000000"/>
                <w:sz w:val="18"/>
                <w:szCs w:val="18"/>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8"/>
        </w:trPr>
        <w:tc>
          <w:tcPr>
            <w:tcW w:w="19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36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8"/>
        </w:trPr>
        <w:tc>
          <w:tcPr>
            <w:tcW w:w="1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3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40"/>
              <w:rPr>
                <w:rFonts w:ascii="Times New Roman" w:hAnsi="Times New Roman" w:cs="Amiri"/>
                <w:sz w:val="24"/>
                <w:szCs w:val="24"/>
              </w:rPr>
            </w:pPr>
            <w:r>
              <w:rPr>
                <w:rFonts w:ascii="Arial" w:hAnsi="Arial" w:cs="Arial"/>
                <w:i/>
                <w:iCs/>
                <w:color w:val="000000"/>
                <w:sz w:val="18"/>
                <w:szCs w:val="18"/>
              </w:rPr>
              <w:t>Self-reported diabetes</w:t>
            </w: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5"/>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Male sample</w:t>
            </w:r>
          </w:p>
        </w:tc>
        <w:tc>
          <w:tcPr>
            <w:tcW w:w="1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320"/>
              <w:rPr>
                <w:rFonts w:ascii="Times New Roman" w:hAnsi="Times New Roman" w:cs="Amiri"/>
                <w:sz w:val="24"/>
                <w:szCs w:val="24"/>
              </w:rPr>
            </w:pPr>
            <w:r>
              <w:rPr>
                <w:rFonts w:ascii="Arial" w:hAnsi="Arial" w:cs="Arial"/>
                <w:color w:val="000000"/>
                <w:sz w:val="18"/>
                <w:szCs w:val="18"/>
              </w:rPr>
              <w:t>−.074</w:t>
            </w:r>
            <w:r>
              <w:rPr>
                <w:rFonts w:ascii="MS PGothic" w:eastAsia="MS PGothic" w:hAnsi="Arial" w:cs="MS PGothic" w:hint="eastAsia"/>
                <w:color w:val="000000"/>
                <w:sz w:val="24"/>
                <w:szCs w:val="24"/>
                <w:vertAlign w:val="superscript"/>
              </w:rPr>
              <w:t>∗∗</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00"/>
              <w:rPr>
                <w:rFonts w:ascii="Times New Roman" w:hAnsi="Times New Roman" w:cs="Amiri"/>
                <w:sz w:val="24"/>
                <w:szCs w:val="24"/>
              </w:rPr>
            </w:pPr>
            <w:r>
              <w:rPr>
                <w:rFonts w:ascii="Arial" w:hAnsi="Arial" w:cs="Arial"/>
                <w:color w:val="000000"/>
                <w:sz w:val="18"/>
                <w:szCs w:val="18"/>
              </w:rPr>
              <w:t>−.119</w:t>
            </w:r>
            <w:r>
              <w:rPr>
                <w:rFonts w:ascii="MS PGothic" w:eastAsia="MS PGothic" w:hAnsi="Arial" w:cs="MS PGothic" w:hint="eastAsia"/>
                <w:color w:val="000000"/>
                <w:sz w:val="24"/>
                <w:szCs w:val="24"/>
                <w:vertAlign w:val="superscript"/>
              </w:rPr>
              <w:t>∗∗∗</w:t>
            </w:r>
          </w:p>
        </w:tc>
        <w:tc>
          <w:tcPr>
            <w:tcW w:w="1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48"/>
              <w:jc w:val="right"/>
              <w:rPr>
                <w:rFonts w:ascii="Times New Roman" w:hAnsi="Times New Roman" w:cs="Amiri"/>
                <w:sz w:val="24"/>
                <w:szCs w:val="24"/>
              </w:rPr>
            </w:pPr>
            <w:r>
              <w:rPr>
                <w:rFonts w:ascii="Arial" w:hAnsi="Arial" w:cs="Arial"/>
                <w:color w:val="000000"/>
                <w:sz w:val="18"/>
                <w:szCs w:val="18"/>
              </w:rPr>
              <w:t>−165.647</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2"/>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Self-reported diabetes</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8"/>
              <w:jc w:val="right"/>
              <w:rPr>
                <w:rFonts w:ascii="Times New Roman" w:hAnsi="Times New Roman" w:cs="Amiri"/>
                <w:sz w:val="24"/>
                <w:szCs w:val="24"/>
              </w:rPr>
            </w:pPr>
            <w:r>
              <w:rPr>
                <w:rFonts w:ascii="Arial" w:hAnsi="Arial" w:cs="Arial"/>
                <w:color w:val="000000"/>
                <w:sz w:val="18"/>
                <w:szCs w:val="18"/>
              </w:rPr>
              <w:t>0.006</w:t>
            </w:r>
          </w:p>
        </w:tc>
        <w:tc>
          <w:tcPr>
            <w:tcW w:w="10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320"/>
              <w:rPr>
                <w:rFonts w:ascii="Times New Roman" w:hAnsi="Times New Roman" w:cs="Amiri"/>
                <w:sz w:val="24"/>
                <w:szCs w:val="24"/>
              </w:rPr>
            </w:pPr>
            <w:r>
              <w:rPr>
                <w:rFonts w:ascii="Arial" w:hAnsi="Arial" w:cs="Arial"/>
                <w:color w:val="000000"/>
                <w:sz w:val="18"/>
                <w:szCs w:val="18"/>
              </w:rPr>
              <w:t>0.925</w:t>
            </w:r>
            <w:r>
              <w:rPr>
                <w:rFonts w:ascii="MS PGothic" w:eastAsia="MS PGothic" w:hAnsi="Arial" w:cs="MS PGothic" w:hint="eastAsia"/>
                <w:color w:val="000000"/>
                <w:sz w:val="24"/>
                <w:szCs w:val="24"/>
                <w:vertAlign w:val="superscript"/>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460"/>
              <w:rPr>
                <w:rFonts w:ascii="Times New Roman" w:hAnsi="Times New Roman" w:cs="Amiri"/>
                <w:sz w:val="24"/>
                <w:szCs w:val="24"/>
              </w:rPr>
            </w:pPr>
            <w:r>
              <w:rPr>
                <w:rFonts w:ascii="Arial" w:hAnsi="Arial" w:cs="Arial"/>
                <w:color w:val="000000"/>
                <w:sz w:val="18"/>
                <w:szCs w:val="18"/>
              </w:rPr>
              <w:t>2.964</w:t>
            </w:r>
            <w:r>
              <w:rPr>
                <w:rFonts w:ascii="MS PGothic" w:eastAsia="MS PGothic" w:hAnsi="Arial" w:cs="MS PGothic" w:hint="eastAsia"/>
                <w:color w:val="000000"/>
                <w:sz w:val="24"/>
                <w:szCs w:val="24"/>
                <w:vertAlign w:val="superscript"/>
              </w:rPr>
              <w:t>∗∗∗</w:t>
            </w:r>
          </w:p>
        </w:tc>
        <w:tc>
          <w:tcPr>
            <w:tcW w:w="1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7"/>
        </w:trPr>
        <w:tc>
          <w:tcPr>
            <w:tcW w:w="19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Female sample</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8"/>
              <w:jc w:val="right"/>
              <w:rPr>
                <w:rFonts w:ascii="Times New Roman" w:hAnsi="Times New Roman" w:cs="Amiri"/>
                <w:sz w:val="24"/>
                <w:szCs w:val="24"/>
              </w:rPr>
            </w:pPr>
            <w:r>
              <w:rPr>
                <w:rFonts w:ascii="Arial" w:hAnsi="Arial" w:cs="Arial"/>
                <w:color w:val="000000"/>
                <w:sz w:val="18"/>
                <w:szCs w:val="18"/>
              </w:rPr>
              <w:t>(.023)</w:t>
            </w:r>
          </w:p>
        </w:tc>
        <w:tc>
          <w:tcPr>
            <w:tcW w:w="10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8"/>
              <w:jc w:val="right"/>
              <w:rPr>
                <w:rFonts w:ascii="Times New Roman" w:hAnsi="Times New Roman" w:cs="Amiri"/>
                <w:sz w:val="24"/>
                <w:szCs w:val="24"/>
              </w:rPr>
            </w:pPr>
            <w:r>
              <w:rPr>
                <w:rFonts w:ascii="Arial" w:hAnsi="Arial" w:cs="Arial"/>
                <w:color w:val="000000"/>
                <w:sz w:val="18"/>
                <w:szCs w:val="18"/>
              </w:rPr>
              <w:t>(.036)</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(.033)</w:t>
            </w: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(.289)</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(.817)</w:t>
            </w:r>
          </w:p>
        </w:tc>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8"/>
              <w:jc w:val="right"/>
              <w:rPr>
                <w:rFonts w:ascii="Times New Roman" w:hAnsi="Times New Roman" w:cs="Amiri"/>
                <w:sz w:val="24"/>
                <w:szCs w:val="24"/>
              </w:rPr>
            </w:pPr>
            <w:r>
              <w:rPr>
                <w:rFonts w:ascii="Arial" w:hAnsi="Arial" w:cs="Arial"/>
                <w:color w:val="000000"/>
                <w:sz w:val="18"/>
                <w:szCs w:val="18"/>
              </w:rPr>
              <w:t>(50.101)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7"/>
        </w:trPr>
        <w:tc>
          <w:tcPr>
            <w:tcW w:w="19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48"/>
              <w:jc w:val="right"/>
              <w:rPr>
                <w:rFonts w:ascii="Times New Roman" w:hAnsi="Times New Roman" w:cs="Amiri"/>
                <w:sz w:val="24"/>
                <w:szCs w:val="24"/>
              </w:rPr>
            </w:pPr>
            <w:r>
              <w:rPr>
                <w:rFonts w:ascii="Arial" w:hAnsi="Arial" w:cs="Arial"/>
                <w:color w:val="000000"/>
                <w:sz w:val="18"/>
                <w:szCs w:val="18"/>
              </w:rPr>
              <w:t>−.100</w:t>
            </w:r>
            <w:r>
              <w:rPr>
                <w:rFonts w:ascii="MS PGothic" w:eastAsia="MS PGothic" w:hAnsi="Arial" w:cs="MS PGothic" w:hint="eastAsia"/>
                <w:color w:val="000000"/>
                <w:sz w:val="24"/>
                <w:szCs w:val="24"/>
                <w:vertAlign w:val="superscript"/>
              </w:rPr>
              <w:t>∗∗∗</w:t>
            </w:r>
          </w:p>
        </w:tc>
        <w:tc>
          <w:tcPr>
            <w:tcW w:w="10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−.007</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00"/>
              <w:rPr>
                <w:rFonts w:ascii="Times New Roman" w:hAnsi="Times New Roman" w:cs="Amiri"/>
                <w:sz w:val="24"/>
                <w:szCs w:val="24"/>
              </w:rPr>
            </w:pPr>
            <w:r>
              <w:rPr>
                <w:rFonts w:ascii="Arial" w:hAnsi="Arial" w:cs="Arial"/>
                <w:color w:val="000000"/>
                <w:sz w:val="18"/>
                <w:szCs w:val="18"/>
              </w:rPr>
              <w:t>−.072</w:t>
            </w:r>
            <w:r>
              <w:rPr>
                <w:rFonts w:ascii="MS PGothic" w:eastAsia="MS PGothic" w:hAnsi="Arial" w:cs="MS PGothic" w:hint="eastAsia"/>
                <w:color w:val="000000"/>
                <w:sz w:val="24"/>
                <w:szCs w:val="24"/>
                <w:vertAlign w:val="superscript"/>
              </w:rPr>
              <w:t>∗∗∗</w:t>
            </w:r>
          </w:p>
        </w:tc>
        <w:tc>
          <w:tcPr>
            <w:tcW w:w="1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8"/>
              <w:jc w:val="right"/>
              <w:rPr>
                <w:rFonts w:ascii="Times New Roman" w:hAnsi="Times New Roman" w:cs="Amiri"/>
                <w:sz w:val="24"/>
                <w:szCs w:val="24"/>
              </w:rPr>
            </w:pPr>
            <w:r>
              <w:rPr>
                <w:rFonts w:ascii="Arial" w:hAnsi="Arial" w:cs="Arial"/>
                <w:color w:val="000000"/>
                <w:sz w:val="18"/>
                <w:szCs w:val="18"/>
              </w:rPr>
              <w:t>−33.807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2"/>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Self-reported diabetes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320"/>
              <w:rPr>
                <w:rFonts w:ascii="Times New Roman" w:hAnsi="Times New Roman" w:cs="Amiri"/>
                <w:sz w:val="24"/>
                <w:szCs w:val="24"/>
              </w:rPr>
            </w:pPr>
            <w:r>
              <w:rPr>
                <w:rFonts w:ascii="Arial" w:hAnsi="Arial" w:cs="Arial"/>
                <w:color w:val="000000"/>
                <w:sz w:val="18"/>
                <w:szCs w:val="18"/>
              </w:rPr>
              <w:t>1.805</w:t>
            </w:r>
            <w:r>
              <w:rPr>
                <w:rFonts w:ascii="MS PGothic" w:eastAsia="MS PGothic" w:hAnsi="Arial" w:cs="MS PGothic" w:hint="eastAsia"/>
                <w:color w:val="000000"/>
                <w:sz w:val="24"/>
                <w:szCs w:val="24"/>
                <w:vertAlign w:val="superscript"/>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460"/>
              <w:rPr>
                <w:rFonts w:ascii="Times New Roman" w:hAnsi="Times New Roman" w:cs="Amiri"/>
                <w:sz w:val="24"/>
                <w:szCs w:val="24"/>
              </w:rPr>
            </w:pPr>
            <w:r>
              <w:rPr>
                <w:rFonts w:ascii="Arial" w:hAnsi="Arial" w:cs="Arial"/>
                <w:color w:val="000000"/>
                <w:sz w:val="18"/>
                <w:szCs w:val="18"/>
              </w:rPr>
              <w:t>4.619</w:t>
            </w:r>
            <w:r>
              <w:rPr>
                <w:rFonts w:ascii="MS PGothic" w:eastAsia="MS PGothic" w:hAnsi="Arial" w:cs="MS PGothic" w:hint="eastAsia"/>
                <w:color w:val="000000"/>
                <w:sz w:val="24"/>
                <w:szCs w:val="24"/>
                <w:vertAlign w:val="superscript"/>
              </w:rPr>
              <w:t>∗∗∗</w:t>
            </w:r>
          </w:p>
        </w:tc>
        <w:tc>
          <w:tcPr>
            <w:tcW w:w="1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7"/>
        </w:trPr>
        <w:tc>
          <w:tcPr>
            <w:tcW w:w="1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8"/>
              <w:jc w:val="right"/>
              <w:rPr>
                <w:rFonts w:ascii="Times New Roman" w:hAnsi="Times New Roman" w:cs="Amiri"/>
                <w:sz w:val="24"/>
                <w:szCs w:val="24"/>
              </w:rPr>
            </w:pPr>
            <w:r>
              <w:rPr>
                <w:rFonts w:ascii="Arial" w:hAnsi="Arial" w:cs="Arial"/>
                <w:color w:val="000000"/>
                <w:sz w:val="18"/>
                <w:szCs w:val="18"/>
              </w:rPr>
              <w:t>(.029)</w:t>
            </w:r>
          </w:p>
        </w:tc>
        <w:tc>
          <w:tcPr>
            <w:tcW w:w="10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8"/>
              <w:jc w:val="right"/>
              <w:rPr>
                <w:rFonts w:ascii="Times New Roman" w:hAnsi="Times New Roman" w:cs="Amiri"/>
                <w:sz w:val="24"/>
                <w:szCs w:val="24"/>
              </w:rPr>
            </w:pPr>
            <w:r>
              <w:rPr>
                <w:rFonts w:ascii="Arial" w:hAnsi="Arial" w:cs="Arial"/>
                <w:color w:val="000000"/>
                <w:sz w:val="18"/>
                <w:szCs w:val="18"/>
              </w:rPr>
              <w:t>(.011)</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(.023)</w:t>
            </w: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(.354)</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(.877)</w:t>
            </w:r>
          </w:p>
        </w:tc>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8"/>
              <w:jc w:val="right"/>
              <w:rPr>
                <w:rFonts w:ascii="Times New Roman" w:hAnsi="Times New Roman" w:cs="Amiri"/>
                <w:sz w:val="24"/>
                <w:szCs w:val="24"/>
              </w:rPr>
            </w:pPr>
            <w:r>
              <w:rPr>
                <w:rFonts w:ascii="Arial" w:hAnsi="Arial" w:cs="Arial"/>
                <w:color w:val="000000"/>
                <w:sz w:val="18"/>
                <w:szCs w:val="18"/>
              </w:rPr>
              <w:t>(33.783)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06"/>
        </w:trPr>
        <w:tc>
          <w:tcPr>
            <w:tcW w:w="19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0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236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8"/>
        </w:trPr>
        <w:tc>
          <w:tcPr>
            <w:tcW w:w="1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3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40"/>
              <w:rPr>
                <w:rFonts w:ascii="Times New Roman" w:hAnsi="Times New Roman" w:cs="Amiri"/>
                <w:sz w:val="24"/>
                <w:szCs w:val="24"/>
              </w:rPr>
            </w:pPr>
            <w:r>
              <w:rPr>
                <w:rFonts w:ascii="Arial" w:hAnsi="Arial" w:cs="Arial"/>
                <w:i/>
                <w:iCs/>
                <w:color w:val="000000"/>
                <w:sz w:val="18"/>
                <w:szCs w:val="18"/>
              </w:rPr>
              <w:t>Years since diagnosis</w:t>
            </w: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5"/>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Male sample</w:t>
            </w: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8"/>
              <w:jc w:val="right"/>
              <w:rPr>
                <w:rFonts w:ascii="Times New Roman" w:hAnsi="Times New Roman" w:cs="Amiri"/>
                <w:sz w:val="24"/>
                <w:szCs w:val="24"/>
              </w:rPr>
            </w:pPr>
            <w:r>
              <w:rPr>
                <w:rFonts w:ascii="Arial" w:hAnsi="Arial" w:cs="Arial"/>
                <w:color w:val="000000"/>
                <w:sz w:val="18"/>
                <w:szCs w:val="18"/>
              </w:rPr>
              <w:t>−.002</w:t>
            </w:r>
          </w:p>
        </w:tc>
        <w:tc>
          <w:tcPr>
            <w:tcW w:w="10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320"/>
              <w:rPr>
                <w:rFonts w:ascii="Times New Roman" w:hAnsi="Times New Roman" w:cs="Amiri"/>
                <w:sz w:val="24"/>
                <w:szCs w:val="24"/>
              </w:rPr>
            </w:pPr>
            <w:r>
              <w:rPr>
                <w:rFonts w:ascii="Arial" w:hAnsi="Arial" w:cs="Arial"/>
                <w:color w:val="000000"/>
                <w:sz w:val="18"/>
                <w:szCs w:val="18"/>
              </w:rPr>
              <w:t>−.052</w:t>
            </w:r>
            <w:r>
              <w:rPr>
                <w:rFonts w:ascii="MS PGothic" w:eastAsia="MS PGothic" w:hAnsi="Arial" w:cs="MS PGothic" w:hint="eastAsia"/>
                <w:color w:val="000000"/>
                <w:sz w:val="24"/>
                <w:szCs w:val="24"/>
                <w:vertAlign w:val="superscript"/>
              </w:rPr>
              <w:t>∗</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00"/>
              <w:rPr>
                <w:rFonts w:ascii="Times New Roman" w:hAnsi="Times New Roman" w:cs="Amiri"/>
                <w:sz w:val="24"/>
                <w:szCs w:val="24"/>
              </w:rPr>
            </w:pPr>
            <w:r>
              <w:rPr>
                <w:rFonts w:ascii="Arial" w:hAnsi="Arial" w:cs="Arial"/>
                <w:color w:val="000000"/>
                <w:sz w:val="18"/>
                <w:szCs w:val="18"/>
              </w:rPr>
              <w:t>−.017</w:t>
            </w:r>
            <w:r>
              <w:rPr>
                <w:rFonts w:ascii="MS PGothic" w:eastAsia="MS PGothic" w:hAnsi="Arial" w:cs="MS PGothic" w:hint="eastAsia"/>
                <w:color w:val="000000"/>
                <w:sz w:val="24"/>
                <w:szCs w:val="24"/>
                <w:vertAlign w:val="superscript"/>
              </w:rPr>
              <w:t>∗∗</w:t>
            </w:r>
          </w:p>
        </w:tc>
        <w:tc>
          <w:tcPr>
            <w:tcW w:w="1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48"/>
              <w:jc w:val="right"/>
              <w:rPr>
                <w:rFonts w:ascii="Times New Roman" w:hAnsi="Times New Roman" w:cs="Amiri"/>
                <w:sz w:val="24"/>
                <w:szCs w:val="24"/>
              </w:rPr>
            </w:pPr>
            <w:r>
              <w:rPr>
                <w:rFonts w:ascii="Arial" w:hAnsi="Arial" w:cs="Arial"/>
                <w:color w:val="000000"/>
                <w:sz w:val="18"/>
                <w:szCs w:val="18"/>
              </w:rPr>
              <w:t>−27.700</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2"/>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Time since diagnosis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right="168"/>
              <w:jc w:val="right"/>
              <w:rPr>
                <w:rFonts w:ascii="Times New Roman" w:hAnsi="Times New Roman" w:cs="Amiri"/>
                <w:sz w:val="24"/>
                <w:szCs w:val="24"/>
              </w:rPr>
            </w:pPr>
            <w:r>
              <w:rPr>
                <w:rFonts w:ascii="Arial" w:hAnsi="Arial" w:cs="Arial"/>
                <w:color w:val="000000"/>
                <w:sz w:val="18"/>
                <w:szCs w:val="18"/>
              </w:rPr>
              <w:t>0.107</w:t>
            </w:r>
            <w:r>
              <w:rPr>
                <w:rFonts w:ascii="MS PGothic" w:eastAsia="MS PGothic" w:hAnsi="Arial" w:cs="MS PGothic" w:hint="eastAsia"/>
                <w:color w:val="000000"/>
                <w:sz w:val="24"/>
                <w:szCs w:val="24"/>
                <w:vertAlign w:val="superscript"/>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460"/>
              <w:rPr>
                <w:rFonts w:ascii="Times New Roman" w:hAnsi="Times New Roman" w:cs="Amiri"/>
                <w:sz w:val="24"/>
                <w:szCs w:val="24"/>
              </w:rPr>
            </w:pPr>
            <w:r>
              <w:rPr>
                <w:rFonts w:ascii="Arial" w:hAnsi="Arial" w:cs="Arial"/>
                <w:color w:val="000000"/>
                <w:sz w:val="18"/>
                <w:szCs w:val="18"/>
              </w:rPr>
              <w:t>0.318</w:t>
            </w:r>
            <w:r>
              <w:rPr>
                <w:rFonts w:ascii="MS PGothic" w:eastAsia="MS PGothic" w:hAnsi="Arial" w:cs="MS PGothic" w:hint="eastAsia"/>
                <w:color w:val="000000"/>
                <w:sz w:val="24"/>
                <w:szCs w:val="24"/>
                <w:vertAlign w:val="superscript"/>
              </w:rPr>
              <w:t>∗∗</w:t>
            </w:r>
          </w:p>
        </w:tc>
        <w:tc>
          <w:tcPr>
            <w:tcW w:w="1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7"/>
        </w:trPr>
        <w:tc>
          <w:tcPr>
            <w:tcW w:w="19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Female sample</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8"/>
              <w:jc w:val="right"/>
              <w:rPr>
                <w:rFonts w:ascii="Times New Roman" w:hAnsi="Times New Roman" w:cs="Amiri"/>
                <w:sz w:val="24"/>
                <w:szCs w:val="24"/>
              </w:rPr>
            </w:pPr>
            <w:r>
              <w:rPr>
                <w:rFonts w:ascii="Arial" w:hAnsi="Arial" w:cs="Arial"/>
                <w:color w:val="000000"/>
                <w:sz w:val="18"/>
                <w:szCs w:val="18"/>
              </w:rPr>
              <w:t>(.005)</w:t>
            </w:r>
          </w:p>
        </w:tc>
        <w:tc>
          <w:tcPr>
            <w:tcW w:w="10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8"/>
              <w:jc w:val="right"/>
              <w:rPr>
                <w:rFonts w:ascii="Times New Roman" w:hAnsi="Times New Roman" w:cs="Amiri"/>
                <w:sz w:val="24"/>
                <w:szCs w:val="24"/>
              </w:rPr>
            </w:pPr>
            <w:r>
              <w:rPr>
                <w:rFonts w:ascii="Arial" w:hAnsi="Arial" w:cs="Arial"/>
                <w:color w:val="000000"/>
                <w:sz w:val="18"/>
                <w:szCs w:val="18"/>
              </w:rPr>
              <w:t>(.031)</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(.007)</w:t>
            </w: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(.058)</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(.161)</w:t>
            </w:r>
          </w:p>
        </w:tc>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8"/>
              <w:jc w:val="right"/>
              <w:rPr>
                <w:rFonts w:ascii="Times New Roman" w:hAnsi="Times New Roman" w:cs="Amiri"/>
                <w:sz w:val="24"/>
                <w:szCs w:val="24"/>
              </w:rPr>
            </w:pPr>
            <w:r>
              <w:rPr>
                <w:rFonts w:ascii="Arial" w:hAnsi="Arial" w:cs="Arial"/>
                <w:color w:val="000000"/>
                <w:sz w:val="18"/>
                <w:szCs w:val="18"/>
              </w:rPr>
              <w:t>(9.297)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7"/>
        </w:trPr>
        <w:tc>
          <w:tcPr>
            <w:tcW w:w="19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48"/>
              <w:jc w:val="right"/>
              <w:rPr>
                <w:rFonts w:ascii="Times New Roman" w:hAnsi="Times New Roman" w:cs="Amiri"/>
                <w:sz w:val="24"/>
                <w:szCs w:val="24"/>
              </w:rPr>
            </w:pPr>
            <w:r>
              <w:rPr>
                <w:rFonts w:ascii="Arial" w:hAnsi="Arial" w:cs="Arial"/>
                <w:color w:val="000000"/>
                <w:sz w:val="18"/>
                <w:szCs w:val="18"/>
              </w:rPr>
              <w:t>−.019</w:t>
            </w:r>
            <w:r>
              <w:rPr>
                <w:rFonts w:ascii="MS PGothic" w:eastAsia="MS PGothic" w:hAnsi="Arial" w:cs="MS PGothic" w:hint="eastAsia"/>
                <w:color w:val="000000"/>
                <w:sz w:val="24"/>
                <w:szCs w:val="24"/>
                <w:vertAlign w:val="superscript"/>
              </w:rPr>
              <w:t>∗∗∗</w:t>
            </w:r>
          </w:p>
        </w:tc>
        <w:tc>
          <w:tcPr>
            <w:tcW w:w="10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−.030</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00"/>
              <w:rPr>
                <w:rFonts w:ascii="Times New Roman" w:hAnsi="Times New Roman" w:cs="Amiri"/>
                <w:sz w:val="24"/>
                <w:szCs w:val="24"/>
              </w:rPr>
            </w:pPr>
            <w:r>
              <w:rPr>
                <w:rFonts w:ascii="Arial" w:hAnsi="Arial" w:cs="Arial"/>
                <w:color w:val="000000"/>
                <w:sz w:val="18"/>
                <w:szCs w:val="18"/>
              </w:rPr>
              <w:t>−.014</w:t>
            </w:r>
            <w:r>
              <w:rPr>
                <w:rFonts w:ascii="MS PGothic" w:eastAsia="MS PGothic" w:hAnsi="Arial" w:cs="MS PGothic" w:hint="eastAsia"/>
                <w:color w:val="000000"/>
                <w:sz w:val="24"/>
                <w:szCs w:val="24"/>
                <w:vertAlign w:val="superscript"/>
              </w:rPr>
              <w:t>∗∗</w:t>
            </w:r>
          </w:p>
        </w:tc>
        <w:tc>
          <w:tcPr>
            <w:tcW w:w="1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8"/>
              <w:jc w:val="right"/>
              <w:rPr>
                <w:rFonts w:ascii="Times New Roman" w:hAnsi="Times New Roman" w:cs="Amiri"/>
                <w:sz w:val="24"/>
                <w:szCs w:val="24"/>
              </w:rPr>
            </w:pPr>
            <w:r>
              <w:rPr>
                <w:rFonts w:ascii="Arial" w:hAnsi="Arial" w:cs="Arial"/>
                <w:color w:val="000000"/>
                <w:sz w:val="18"/>
                <w:szCs w:val="18"/>
              </w:rPr>
              <w:t>−4.186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2"/>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Time since diagnosis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320"/>
              <w:rPr>
                <w:rFonts w:ascii="Times New Roman" w:hAnsi="Times New Roman" w:cs="Amiri"/>
                <w:sz w:val="24"/>
                <w:szCs w:val="24"/>
              </w:rPr>
            </w:pPr>
            <w:r>
              <w:rPr>
                <w:rFonts w:ascii="Arial" w:hAnsi="Arial" w:cs="Arial"/>
                <w:color w:val="000000"/>
                <w:sz w:val="18"/>
                <w:szCs w:val="18"/>
              </w:rPr>
              <w:t>0.245</w:t>
            </w:r>
            <w:r>
              <w:rPr>
                <w:rFonts w:ascii="MS PGothic" w:eastAsia="MS PGothic" w:hAnsi="Arial" w:cs="MS PGothic" w:hint="eastAsia"/>
                <w:color w:val="000000"/>
                <w:sz w:val="24"/>
                <w:szCs w:val="24"/>
                <w:vertAlign w:val="superscript"/>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460"/>
              <w:rPr>
                <w:rFonts w:ascii="Times New Roman" w:hAnsi="Times New Roman" w:cs="Amiri"/>
                <w:sz w:val="24"/>
                <w:szCs w:val="24"/>
              </w:rPr>
            </w:pPr>
            <w:r>
              <w:rPr>
                <w:rFonts w:ascii="Arial" w:hAnsi="Arial" w:cs="Arial"/>
                <w:color w:val="000000"/>
                <w:sz w:val="18"/>
                <w:szCs w:val="18"/>
              </w:rPr>
              <w:t>0.645</w:t>
            </w:r>
            <w:r>
              <w:rPr>
                <w:rFonts w:ascii="MS PGothic" w:eastAsia="MS PGothic" w:hAnsi="Arial" w:cs="MS PGothic" w:hint="eastAsia"/>
                <w:color w:val="000000"/>
                <w:sz w:val="24"/>
                <w:szCs w:val="24"/>
                <w:vertAlign w:val="superscript"/>
              </w:rPr>
              <w:t>∗∗∗</w:t>
            </w:r>
          </w:p>
        </w:tc>
        <w:tc>
          <w:tcPr>
            <w:tcW w:w="1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7"/>
        </w:trPr>
        <w:tc>
          <w:tcPr>
            <w:tcW w:w="1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8"/>
              <w:jc w:val="right"/>
              <w:rPr>
                <w:rFonts w:ascii="Times New Roman" w:hAnsi="Times New Roman" w:cs="Amiri"/>
                <w:sz w:val="24"/>
                <w:szCs w:val="24"/>
              </w:rPr>
            </w:pPr>
            <w:r>
              <w:rPr>
                <w:rFonts w:ascii="Arial" w:hAnsi="Arial" w:cs="Arial"/>
                <w:color w:val="000000"/>
                <w:sz w:val="18"/>
                <w:szCs w:val="18"/>
              </w:rPr>
              <w:t>(.007)</w:t>
            </w:r>
          </w:p>
        </w:tc>
        <w:tc>
          <w:tcPr>
            <w:tcW w:w="10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8"/>
              <w:jc w:val="right"/>
              <w:rPr>
                <w:rFonts w:ascii="Times New Roman" w:hAnsi="Times New Roman" w:cs="Amiri"/>
                <w:sz w:val="24"/>
                <w:szCs w:val="24"/>
              </w:rPr>
            </w:pPr>
            <w:r>
              <w:rPr>
                <w:rFonts w:ascii="Arial" w:hAnsi="Arial" w:cs="Arial"/>
                <w:color w:val="000000"/>
                <w:sz w:val="18"/>
                <w:szCs w:val="18"/>
              </w:rPr>
              <w:t>(.079)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(.006)</w:t>
            </w: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(.067)</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(.178)</w:t>
            </w:r>
          </w:p>
        </w:tc>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8"/>
              <w:jc w:val="right"/>
              <w:rPr>
                <w:rFonts w:ascii="Times New Roman" w:hAnsi="Times New Roman" w:cs="Amiri"/>
                <w:sz w:val="24"/>
                <w:szCs w:val="24"/>
              </w:rPr>
            </w:pPr>
            <w:r>
              <w:rPr>
                <w:rFonts w:ascii="Arial" w:hAnsi="Arial" w:cs="Arial"/>
                <w:color w:val="000000"/>
                <w:sz w:val="18"/>
                <w:szCs w:val="18"/>
              </w:rPr>
              <w:t>(6.113)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77" w:lineRule="exact"/>
        <w:rPr>
          <w:rFonts w:ascii="Times New Roman" w:hAnsi="Times New Roman" w:cs="Amiri"/>
          <w:sz w:val="24"/>
          <w:szCs w:val="24"/>
        </w:rPr>
      </w:pPr>
      <w:r>
        <w:rPr>
          <w:noProof/>
        </w:rPr>
        <mc:AlternateContent>
          <mc:Choice Requires="wps">
            <w:drawing>
              <wp:anchor distT="0" distB="0" distL="114300" distR="114300" simplePos="0" relativeHeight="251700224" behindDoc="1" locked="0" layoutInCell="0" allowOverlap="1">
                <wp:simplePos x="0" y="0"/>
                <wp:positionH relativeFrom="column">
                  <wp:posOffset>-1270</wp:posOffset>
                </wp:positionH>
                <wp:positionV relativeFrom="paragraph">
                  <wp:posOffset>34925</wp:posOffset>
                </wp:positionV>
                <wp:extent cx="5791835" cy="0"/>
                <wp:effectExtent l="0" t="3810" r="3810" b="0"/>
                <wp:wrapNone/>
                <wp:docPr id="28"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1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75pt" to="455.9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Js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" o:allowincell="f" strokecolor="white" strokeweight=".25347mm"/>
            </w:pict>
          </mc:Fallback>
        </mc:AlternateContent>
      </w:r>
    </w:p>
    <w:p w:rsidR="00A846A4" w:rsidRDefault="00C45CDB">
      <w:pPr>
        <w:widowControl w:val="0"/>
        <w:overflowPunct w:val="0"/>
        <w:autoSpaceDE w:val="0"/>
        <w:autoSpaceDN w:val="0"/>
        <w:adjustRightInd w:val="0"/>
        <w:spacing w:after="0" w:line="286" w:lineRule="auto"/>
        <w:ind w:firstLine="44"/>
        <w:jc w:val="both"/>
        <w:rPr>
          <w:rFonts w:ascii="Times New Roman" w:hAnsi="Times New Roman" w:cs="Amiri"/>
          <w:sz w:val="24"/>
          <w:szCs w:val="24"/>
        </w:rPr>
      </w:pPr>
      <w:r>
        <w:rPr>
          <w:rFonts w:ascii="Arial" w:hAnsi="Arial" w:cs="Arial"/>
          <w:color w:val="000000"/>
          <w:sz w:val="18"/>
          <w:szCs w:val="18"/>
        </w:rPr>
        <w:t xml:space="preserve">Notes: Standard errors in parentheses. Other control variables: Age, age squared, region, urban, education, </w:t>
      </w:r>
      <w:proofErr w:type="spellStart"/>
      <w:r>
        <w:rPr>
          <w:rFonts w:ascii="Arial" w:hAnsi="Arial" w:cs="Arial"/>
          <w:color w:val="000000"/>
          <w:sz w:val="18"/>
          <w:szCs w:val="18"/>
        </w:rPr>
        <w:t>han</w:t>
      </w:r>
      <w:proofErr w:type="spellEnd"/>
      <w:r>
        <w:rPr>
          <w:rFonts w:ascii="Arial" w:hAnsi="Arial" w:cs="Arial"/>
          <w:color w:val="000000"/>
          <w:sz w:val="18"/>
          <w:szCs w:val="18"/>
        </w:rPr>
        <w:t>, marital status, urbanization index, time dummies, health insurance status, household expenditures. N=23697 (male sample), N=23913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8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25</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50" w:name="page26"/>
      <w:bookmarkEnd w:id="150"/>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0.11: Analysis of the e</w:t>
      </w:r>
      <w:r>
        <w:rPr>
          <w:rFonts w:ascii="Cambria Math" w:hAnsi="Cambria Math" w:cs="Cambria Math"/>
          <w:color w:val="000000"/>
          <w:sz w:val="24"/>
          <w:szCs w:val="24"/>
        </w:rPr>
        <w:t>ﬀ</w:t>
      </w:r>
      <w:r>
        <w:rPr>
          <w:rFonts w:ascii="Gabriola" w:hAnsi="Gabriola" w:cs="Gabriola"/>
          <w:color w:val="000000"/>
          <w:sz w:val="24"/>
          <w:szCs w:val="24"/>
        </w:rPr>
        <w:t>ect of time since diabetes diagnosis on employment status and behavioural outcomes using covariate adjustment (duration groups) (</w:t>
      </w:r>
      <w:proofErr w:type="spellStart"/>
      <w:r>
        <w:rPr>
          <w:rFonts w:ascii="Gabriola" w:hAnsi="Gabriola" w:cs="Gabriola"/>
          <w:color w:val="000000"/>
          <w:sz w:val="24"/>
          <w:szCs w:val="24"/>
        </w:rPr>
        <w:t>im-puted</w:t>
      </w:r>
      <w:proofErr w:type="spellEnd"/>
      <w:r>
        <w:rPr>
          <w:rFonts w:ascii="Gabriola" w:hAnsi="Gabriola" w:cs="Gabriola"/>
          <w:color w:val="000000"/>
          <w:sz w:val="24"/>
          <w:szCs w:val="24"/>
        </w:rPr>
        <w:t>)</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420"/>
        <w:gridCol w:w="1300"/>
        <w:gridCol w:w="1080"/>
        <w:gridCol w:w="1380"/>
        <w:gridCol w:w="1160"/>
        <w:gridCol w:w="1260"/>
        <w:gridCol w:w="1520"/>
        <w:gridCol w:w="20"/>
      </w:tblGrid>
      <w:tr w:rsidR="00A846A4">
        <w:trPr>
          <w:trHeight w:val="251"/>
        </w:trPr>
        <w:tc>
          <w:tcPr>
            <w:tcW w:w="14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42"/>
              <w:jc w:val="right"/>
              <w:rPr>
                <w:rFonts w:ascii="Times New Roman" w:hAnsi="Times New Roman" w:cs="Amiri"/>
                <w:sz w:val="24"/>
                <w:szCs w:val="24"/>
              </w:rPr>
            </w:pPr>
            <w:r>
              <w:rPr>
                <w:rFonts w:ascii="Arial" w:hAnsi="Arial" w:cs="Arial"/>
                <w:color w:val="000000"/>
                <w:sz w:val="20"/>
                <w:szCs w:val="20"/>
              </w:rPr>
              <w:t>(1)</w:t>
            </w:r>
          </w:p>
        </w:tc>
        <w:tc>
          <w:tcPr>
            <w:tcW w:w="10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(2)</w:t>
            </w:r>
          </w:p>
        </w:tc>
        <w:tc>
          <w:tcPr>
            <w:tcW w:w="13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42"/>
              <w:jc w:val="right"/>
              <w:rPr>
                <w:rFonts w:ascii="Times New Roman" w:hAnsi="Times New Roman" w:cs="Amiri"/>
                <w:sz w:val="24"/>
                <w:szCs w:val="24"/>
              </w:rPr>
            </w:pPr>
            <w:r>
              <w:rPr>
                <w:rFonts w:ascii="Arial" w:hAnsi="Arial" w:cs="Arial"/>
                <w:color w:val="000000"/>
                <w:sz w:val="20"/>
                <w:szCs w:val="20"/>
              </w:rPr>
              <w:t>(3)</w:t>
            </w:r>
          </w:p>
        </w:tc>
        <w:tc>
          <w:tcPr>
            <w:tcW w:w="11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380"/>
              <w:rPr>
                <w:rFonts w:ascii="Times New Roman" w:hAnsi="Times New Roman" w:cs="Amiri"/>
                <w:sz w:val="24"/>
                <w:szCs w:val="24"/>
              </w:rPr>
            </w:pPr>
            <w:r>
              <w:rPr>
                <w:rFonts w:ascii="Arial" w:hAnsi="Arial" w:cs="Arial"/>
                <w:color w:val="000000"/>
                <w:sz w:val="20"/>
                <w:szCs w:val="20"/>
              </w:rPr>
              <w:t>(4)</w:t>
            </w:r>
          </w:p>
        </w:tc>
        <w:tc>
          <w:tcPr>
            <w:tcW w:w="12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20"/>
                <w:szCs w:val="20"/>
              </w:rPr>
              <w:t>(5)</w:t>
            </w:r>
          </w:p>
        </w:tc>
        <w:tc>
          <w:tcPr>
            <w:tcW w:w="15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62"/>
              <w:jc w:val="right"/>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2"/>
              <w:jc w:val="right"/>
              <w:rPr>
                <w:rFonts w:ascii="Times New Roman" w:hAnsi="Times New Roman" w:cs="Amiri"/>
                <w:sz w:val="24"/>
                <w:szCs w:val="24"/>
              </w:rPr>
            </w:pPr>
            <w:r>
              <w:rPr>
                <w:rFonts w:ascii="Arial" w:hAnsi="Arial" w:cs="Arial"/>
                <w:color w:val="000000"/>
                <w:sz w:val="20"/>
                <w:szCs w:val="20"/>
              </w:rPr>
              <w:t>Employment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2"/>
              <w:jc w:val="right"/>
              <w:rPr>
                <w:rFonts w:ascii="Times New Roman" w:hAnsi="Times New Roman" w:cs="Amiri"/>
                <w:sz w:val="24"/>
                <w:szCs w:val="24"/>
              </w:rPr>
            </w:pPr>
            <w:r>
              <w:rPr>
                <w:rFonts w:ascii="Arial" w:hAnsi="Arial" w:cs="Arial"/>
                <w:color w:val="000000"/>
                <w:sz w:val="20"/>
                <w:szCs w:val="20"/>
              </w:rPr>
              <w:t>Smoking</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Any alcohol</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2"/>
              <w:jc w:val="right"/>
              <w:rPr>
                <w:rFonts w:ascii="Times New Roman" w:hAnsi="Times New Roman" w:cs="Amiri"/>
                <w:sz w:val="24"/>
                <w:szCs w:val="24"/>
              </w:rPr>
            </w:pPr>
            <w:r>
              <w:rPr>
                <w:rFonts w:ascii="Arial" w:hAnsi="Arial" w:cs="Arial"/>
                <w:color w:val="000000"/>
                <w:sz w:val="20"/>
                <w:szCs w:val="20"/>
              </w:rPr>
              <w:t>BMI</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2"/>
              <w:jc w:val="right"/>
              <w:rPr>
                <w:rFonts w:ascii="Times New Roman" w:hAnsi="Times New Roman" w:cs="Amiri"/>
                <w:sz w:val="24"/>
                <w:szCs w:val="24"/>
              </w:rPr>
            </w:pPr>
            <w:r>
              <w:rPr>
                <w:rFonts w:ascii="Arial" w:hAnsi="Arial" w:cs="Arial"/>
                <w:color w:val="000000"/>
                <w:sz w:val="20"/>
                <w:szCs w:val="20"/>
              </w:rPr>
              <w:t>Waist (cm)</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25" w:lineRule="exact"/>
              <w:ind w:left="100"/>
              <w:rPr>
                <w:rFonts w:ascii="Times New Roman" w:hAnsi="Times New Roman" w:cs="Amiri"/>
                <w:sz w:val="24"/>
                <w:szCs w:val="24"/>
              </w:rPr>
            </w:pPr>
            <w:r>
              <w:rPr>
                <w:rFonts w:ascii="Arial" w:hAnsi="Arial" w:cs="Arial"/>
                <w:color w:val="000000"/>
                <w:sz w:val="20"/>
                <w:szCs w:val="20"/>
              </w:rPr>
              <w:t>Male sample</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−.095</w:t>
            </w:r>
          </w:p>
        </w:tc>
        <w:tc>
          <w:tcPr>
            <w:tcW w:w="13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−.045</w:t>
            </w:r>
          </w:p>
        </w:tc>
        <w:tc>
          <w:tcPr>
            <w:tcW w:w="1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−7.725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0.067</w:t>
            </w: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35" w:lineRule="exact"/>
              <w:ind w:left="380"/>
              <w:rPr>
                <w:rFonts w:ascii="Times New Roman" w:hAnsi="Times New Roman" w:cs="Amiri"/>
                <w:sz w:val="24"/>
                <w:szCs w:val="24"/>
              </w:rPr>
            </w:pPr>
            <w:r>
              <w:rPr>
                <w:rFonts w:ascii="Arial" w:hAnsi="Arial" w:cs="Arial"/>
                <w:color w:val="000000"/>
                <w:sz w:val="20"/>
                <w:szCs w:val="20"/>
              </w:rPr>
              <w:t>1.763</w:t>
            </w:r>
            <w:r>
              <w:rPr>
                <w:rFonts w:ascii="MS PGothic" w:eastAsia="MS PGothic" w:hAnsi="Arial" w:cs="MS PGothic" w:hint="eastAsia"/>
                <w:color w:val="000000"/>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35" w:lineRule="exact"/>
              <w:ind w:left="460"/>
              <w:rPr>
                <w:rFonts w:ascii="Times New Roman" w:hAnsi="Times New Roman" w:cs="Amiri"/>
                <w:sz w:val="24"/>
                <w:szCs w:val="24"/>
              </w:rPr>
            </w:pPr>
            <w:r>
              <w:rPr>
                <w:rFonts w:ascii="Arial" w:hAnsi="Arial" w:cs="Arial"/>
                <w:color w:val="000000"/>
                <w:sz w:val="20"/>
                <w:szCs w:val="20"/>
              </w:rPr>
              <w:t>7.505</w:t>
            </w:r>
            <w:r>
              <w:rPr>
                <w:rFonts w:ascii="MS PGothic" w:eastAsia="MS PGothic" w:hAnsi="Arial" w:cs="MS PGothic" w:hint="eastAsia"/>
                <w:color w:val="000000"/>
                <w:sz w:val="26"/>
                <w:szCs w:val="26"/>
                <w:vertAlign w:val="superscript"/>
              </w:rPr>
              <w:t>∗∗∗</w:t>
            </w: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(.060)</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(.136)</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(.136)</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(.737)</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(2.581)</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(222.633)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0.027</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40"/>
              <w:rPr>
                <w:rFonts w:ascii="Times New Roman" w:hAnsi="Times New Roman" w:cs="Amiri"/>
                <w:sz w:val="24"/>
                <w:szCs w:val="24"/>
              </w:rPr>
            </w:pPr>
            <w:r>
              <w:rPr>
                <w:rFonts w:ascii="Arial" w:hAnsi="Arial" w:cs="Arial"/>
                <w:color w:val="000000"/>
                <w:sz w:val="20"/>
                <w:szCs w:val="20"/>
              </w:rPr>
              <w:t>−.087</w:t>
            </w:r>
            <w:r>
              <w:rPr>
                <w:rFonts w:ascii="MS PGothic" w:eastAsia="MS PGothic" w:hAnsi="Arial" w:cs="MS PGothic" w:hint="eastAsia"/>
                <w:color w:val="000000"/>
                <w:sz w:val="26"/>
                <w:szCs w:val="26"/>
                <w:vertAlign w:val="superscript"/>
              </w:rPr>
              <w:t>∗</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40"/>
              <w:rPr>
                <w:rFonts w:ascii="Times New Roman" w:hAnsi="Times New Roman" w:cs="Amiri"/>
                <w:sz w:val="24"/>
                <w:szCs w:val="24"/>
              </w:rPr>
            </w:pPr>
            <w:r>
              <w:rPr>
                <w:rFonts w:ascii="Arial" w:hAnsi="Arial" w:cs="Arial"/>
                <w:color w:val="000000"/>
                <w:sz w:val="20"/>
                <w:szCs w:val="20"/>
              </w:rPr>
              <w:t>−.104</w:t>
            </w:r>
            <w:r>
              <w:rPr>
                <w:rFonts w:ascii="MS PGothic" w:eastAsia="MS PGothic" w:hAnsi="Arial" w:cs="MS PGothic" w:hint="eastAsia"/>
                <w:color w:val="000000"/>
                <w:sz w:val="26"/>
                <w:szCs w:val="26"/>
                <w:vertAlign w:val="superscript"/>
              </w:rPr>
              <w:t>∗∗</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80"/>
              <w:rPr>
                <w:rFonts w:ascii="Times New Roman" w:hAnsi="Times New Roman" w:cs="Amiri"/>
                <w:sz w:val="24"/>
                <w:szCs w:val="24"/>
              </w:rPr>
            </w:pPr>
            <w:r>
              <w:rPr>
                <w:rFonts w:ascii="Arial" w:hAnsi="Arial" w:cs="Arial"/>
                <w:color w:val="000000"/>
                <w:w w:val="99"/>
                <w:sz w:val="20"/>
                <w:szCs w:val="20"/>
              </w:rPr>
              <w:t>1.247</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60"/>
              <w:rPr>
                <w:rFonts w:ascii="Times New Roman" w:hAnsi="Times New Roman" w:cs="Amiri"/>
                <w:sz w:val="24"/>
                <w:szCs w:val="24"/>
              </w:rPr>
            </w:pPr>
            <w:r>
              <w:rPr>
                <w:rFonts w:ascii="Arial" w:hAnsi="Arial" w:cs="Arial"/>
                <w:color w:val="000000"/>
                <w:sz w:val="20"/>
                <w:szCs w:val="20"/>
              </w:rPr>
              <w:t>3.518</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280"/>
              <w:rPr>
                <w:rFonts w:ascii="Times New Roman" w:hAnsi="Times New Roman" w:cs="Amiri"/>
                <w:sz w:val="24"/>
                <w:szCs w:val="24"/>
              </w:rPr>
            </w:pPr>
            <w:r>
              <w:rPr>
                <w:rFonts w:ascii="Arial" w:hAnsi="Arial" w:cs="Arial"/>
                <w:color w:val="000000"/>
                <w:sz w:val="20"/>
                <w:szCs w:val="20"/>
              </w:rPr>
              <w:t>−214.457</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(.027)</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(.049)</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(.047)</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(.294)</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(.944)</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(78.407)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0.002</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−.019</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40"/>
              <w:rPr>
                <w:rFonts w:ascii="Times New Roman" w:hAnsi="Times New Roman" w:cs="Amiri"/>
                <w:sz w:val="24"/>
                <w:szCs w:val="24"/>
              </w:rPr>
            </w:pPr>
            <w:r>
              <w:rPr>
                <w:rFonts w:ascii="Arial" w:hAnsi="Arial" w:cs="Arial"/>
                <w:color w:val="000000"/>
                <w:sz w:val="20"/>
                <w:szCs w:val="20"/>
              </w:rPr>
              <w:t>−.146</w:t>
            </w:r>
            <w:r>
              <w:rPr>
                <w:rFonts w:ascii="MS PGothic" w:eastAsia="MS PGothic" w:hAnsi="Arial" w:cs="MS PGothic" w:hint="eastAsia"/>
                <w:color w:val="000000"/>
                <w:sz w:val="26"/>
                <w:szCs w:val="26"/>
                <w:vertAlign w:val="superscript"/>
              </w:rPr>
              <w:t>∗∗</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80"/>
              <w:rPr>
                <w:rFonts w:ascii="Times New Roman" w:hAnsi="Times New Roman" w:cs="Amiri"/>
                <w:sz w:val="24"/>
                <w:szCs w:val="24"/>
              </w:rPr>
            </w:pPr>
            <w:r>
              <w:rPr>
                <w:rFonts w:ascii="Arial" w:hAnsi="Arial" w:cs="Arial"/>
                <w:color w:val="000000"/>
                <w:w w:val="99"/>
                <w:sz w:val="20"/>
                <w:szCs w:val="20"/>
              </w:rPr>
              <w:t>1.406</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60"/>
              <w:rPr>
                <w:rFonts w:ascii="Times New Roman" w:hAnsi="Times New Roman" w:cs="Amiri"/>
                <w:sz w:val="24"/>
                <w:szCs w:val="24"/>
              </w:rPr>
            </w:pPr>
            <w:r>
              <w:rPr>
                <w:rFonts w:ascii="Arial" w:hAnsi="Arial" w:cs="Arial"/>
                <w:color w:val="000000"/>
                <w:sz w:val="20"/>
                <w:szCs w:val="20"/>
              </w:rPr>
              <w:t>3.208</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−127.663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(.039)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(.060)</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(.058)</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(.435)</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(1.131)</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(86.377)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−.078</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−.114</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−.132</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0.857</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80"/>
              <w:rPr>
                <w:rFonts w:ascii="Times New Roman" w:hAnsi="Times New Roman" w:cs="Amiri"/>
                <w:sz w:val="24"/>
                <w:szCs w:val="24"/>
              </w:rPr>
            </w:pPr>
            <w:r>
              <w:rPr>
                <w:rFonts w:ascii="Arial" w:hAnsi="Arial" w:cs="Arial"/>
                <w:color w:val="000000"/>
                <w:w w:val="99"/>
                <w:sz w:val="20"/>
                <w:szCs w:val="20"/>
              </w:rPr>
              <w:t>4.054</w:t>
            </w:r>
            <w:r>
              <w:rPr>
                <w:rFonts w:ascii="MS PGothic" w:eastAsia="MS PGothic" w:hAnsi="Arial" w:cs="MS PGothic" w:hint="eastAsia"/>
                <w:color w:val="000000"/>
                <w:w w:val="99"/>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−146.275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(.058)</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(.084)</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(.084)</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(.619)</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(1.425)</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(101.505)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0.075</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40"/>
              <w:rPr>
                <w:rFonts w:ascii="Times New Roman" w:hAnsi="Times New Roman" w:cs="Amiri"/>
                <w:sz w:val="24"/>
                <w:szCs w:val="24"/>
              </w:rPr>
            </w:pPr>
            <w:r>
              <w:rPr>
                <w:rFonts w:ascii="Arial" w:hAnsi="Arial" w:cs="Arial"/>
                <w:color w:val="000000"/>
                <w:sz w:val="20"/>
                <w:szCs w:val="20"/>
              </w:rPr>
              <w:t>−.291</w:t>
            </w:r>
            <w:r>
              <w:rPr>
                <w:rFonts w:ascii="MS PGothic" w:eastAsia="MS PGothic" w:hAnsi="Arial" w:cs="MS PGothic" w:hint="eastAsia"/>
                <w:color w:val="000000"/>
                <w:sz w:val="26"/>
                <w:szCs w:val="26"/>
                <w:vertAlign w:val="superscript"/>
              </w:rPr>
              <w:t>∗∗</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0.001</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0.308</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−.579</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280"/>
              <w:rPr>
                <w:rFonts w:ascii="Times New Roman" w:hAnsi="Times New Roman" w:cs="Amiri"/>
                <w:sz w:val="24"/>
                <w:szCs w:val="24"/>
              </w:rPr>
            </w:pPr>
            <w:r>
              <w:rPr>
                <w:rFonts w:ascii="Arial" w:hAnsi="Arial" w:cs="Arial"/>
                <w:color w:val="000000"/>
                <w:sz w:val="20"/>
                <w:szCs w:val="20"/>
              </w:rPr>
              <w:t>−326.239</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(.053)</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(.126)</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(.129)</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(.532)</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(2.014)</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(129.013)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0.082</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−.025</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−.037</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−.603</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−1.740</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−144.106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(.083)</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(.138)</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(.149)</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(.959)</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(2.495)</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(171.510)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−.151</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−.175</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−1.601</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−6.070</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−140.067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(.230)</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(.220)</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(1.094)</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(4.376)</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(195.607)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13-14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−.246</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0.265</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−1.131</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−34.363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(.152)</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(2.421)</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(4.340)</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(176.819)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25" w:lineRule="exact"/>
              <w:ind w:left="100"/>
              <w:rPr>
                <w:rFonts w:ascii="Times New Roman" w:hAnsi="Times New Roman" w:cs="Amiri"/>
                <w:sz w:val="24"/>
                <w:szCs w:val="24"/>
              </w:rPr>
            </w:pPr>
            <w:r>
              <w:rPr>
                <w:rFonts w:ascii="Arial" w:hAnsi="Arial" w:cs="Arial"/>
                <w:color w:val="000000"/>
                <w:w w:val="95"/>
                <w:sz w:val="20"/>
                <w:szCs w:val="20"/>
              </w:rPr>
              <w:t>Female sample</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−83.493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0.083</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2"/>
              <w:jc w:val="right"/>
              <w:rPr>
                <w:rFonts w:ascii="Times New Roman" w:hAnsi="Times New Roman" w:cs="Amiri"/>
                <w:sz w:val="24"/>
                <w:szCs w:val="24"/>
              </w:rPr>
            </w:pPr>
            <w:r>
              <w:rPr>
                <w:rFonts w:ascii="Arial" w:hAnsi="Arial" w:cs="Arial"/>
                <w:color w:val="000000"/>
                <w:sz w:val="20"/>
                <w:szCs w:val="20"/>
              </w:rPr>
              <w:t>0.025</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0.030</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35" w:lineRule="exact"/>
              <w:ind w:left="380"/>
              <w:rPr>
                <w:rFonts w:ascii="Times New Roman" w:hAnsi="Times New Roman" w:cs="Amiri"/>
                <w:sz w:val="24"/>
                <w:szCs w:val="24"/>
              </w:rPr>
            </w:pPr>
            <w:r>
              <w:rPr>
                <w:rFonts w:ascii="Arial" w:hAnsi="Arial" w:cs="Arial"/>
                <w:color w:val="000000"/>
                <w:w w:val="99"/>
                <w:sz w:val="20"/>
                <w:szCs w:val="20"/>
              </w:rPr>
              <w:t>3.742</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35" w:lineRule="exact"/>
              <w:ind w:left="460"/>
              <w:rPr>
                <w:rFonts w:ascii="Times New Roman" w:hAnsi="Times New Roman" w:cs="Amiri"/>
                <w:sz w:val="24"/>
                <w:szCs w:val="24"/>
              </w:rPr>
            </w:pPr>
            <w:r>
              <w:rPr>
                <w:rFonts w:ascii="Arial" w:hAnsi="Arial" w:cs="Arial"/>
                <w:color w:val="000000"/>
                <w:sz w:val="20"/>
                <w:szCs w:val="20"/>
              </w:rPr>
              <w:t>8.177</w:t>
            </w:r>
            <w:r>
              <w:rPr>
                <w:rFonts w:ascii="MS PGothic" w:eastAsia="MS PGothic" w:hAnsi="Arial" w:cs="MS PGothic" w:hint="eastAsia"/>
                <w:color w:val="000000"/>
                <w:sz w:val="26"/>
                <w:szCs w:val="26"/>
                <w:vertAlign w:val="superscript"/>
              </w:rPr>
              <w:t>∗</w:t>
            </w: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(.115)</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(.067)</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(.107)</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(.995)</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(4.255)</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(139.371)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right="122"/>
              <w:jc w:val="right"/>
              <w:rPr>
                <w:rFonts w:ascii="Times New Roman" w:hAnsi="Times New Roman" w:cs="Amiri"/>
                <w:sz w:val="24"/>
                <w:szCs w:val="24"/>
              </w:rPr>
            </w:pPr>
            <w:r>
              <w:rPr>
                <w:rFonts w:ascii="Arial" w:hAnsi="Arial" w:cs="Arial"/>
                <w:color w:val="000000"/>
                <w:sz w:val="20"/>
                <w:szCs w:val="20"/>
              </w:rPr>
              <w:t>−.101</w:t>
            </w:r>
            <w:r>
              <w:rPr>
                <w:rFonts w:ascii="MS PGothic" w:eastAsia="MS PGothic" w:hAnsi="Arial" w:cs="MS PGothic" w:hint="eastAsia"/>
                <w:color w:val="000000"/>
                <w:sz w:val="26"/>
                <w:szCs w:val="26"/>
                <w:vertAlign w:val="superscript"/>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−.014</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40"/>
              <w:rPr>
                <w:rFonts w:ascii="Times New Roman" w:hAnsi="Times New Roman" w:cs="Amiri"/>
                <w:sz w:val="24"/>
                <w:szCs w:val="24"/>
              </w:rPr>
            </w:pPr>
            <w:r>
              <w:rPr>
                <w:rFonts w:ascii="Arial" w:hAnsi="Arial" w:cs="Arial"/>
                <w:color w:val="000000"/>
                <w:sz w:val="20"/>
                <w:szCs w:val="20"/>
              </w:rPr>
              <w:t>−.056</w:t>
            </w:r>
            <w:r>
              <w:rPr>
                <w:rFonts w:ascii="MS PGothic" w:eastAsia="MS PGothic" w:hAnsi="Arial" w:cs="MS PGothic" w:hint="eastAsia"/>
                <w:color w:val="000000"/>
                <w:sz w:val="26"/>
                <w:szCs w:val="26"/>
                <w:vertAlign w:val="superscript"/>
              </w:rPr>
              <w:t>∗∗∗</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80"/>
              <w:rPr>
                <w:rFonts w:ascii="Times New Roman" w:hAnsi="Times New Roman" w:cs="Amiri"/>
                <w:sz w:val="24"/>
                <w:szCs w:val="24"/>
              </w:rPr>
            </w:pPr>
            <w:r>
              <w:rPr>
                <w:rFonts w:ascii="Arial" w:hAnsi="Arial" w:cs="Arial"/>
                <w:color w:val="000000"/>
                <w:w w:val="99"/>
                <w:sz w:val="20"/>
                <w:szCs w:val="20"/>
              </w:rPr>
              <w:t>2.096</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60"/>
              <w:rPr>
                <w:rFonts w:ascii="Times New Roman" w:hAnsi="Times New Roman" w:cs="Amiri"/>
                <w:sz w:val="24"/>
                <w:szCs w:val="24"/>
              </w:rPr>
            </w:pPr>
            <w:r>
              <w:rPr>
                <w:rFonts w:ascii="Arial" w:hAnsi="Arial" w:cs="Arial"/>
                <w:color w:val="000000"/>
                <w:sz w:val="20"/>
                <w:szCs w:val="20"/>
              </w:rPr>
              <w:t>5.256</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−23.578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(.044)</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(.009)</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(.018)</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(.455)</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(.943)</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(59.415)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right="122"/>
              <w:jc w:val="right"/>
              <w:rPr>
                <w:rFonts w:ascii="Times New Roman" w:hAnsi="Times New Roman" w:cs="Amiri"/>
                <w:sz w:val="24"/>
                <w:szCs w:val="24"/>
              </w:rPr>
            </w:pPr>
            <w:r>
              <w:rPr>
                <w:rFonts w:ascii="Arial" w:hAnsi="Arial" w:cs="Arial"/>
                <w:color w:val="000000"/>
                <w:sz w:val="20"/>
                <w:szCs w:val="20"/>
              </w:rPr>
              <w:t>−.132</w:t>
            </w:r>
            <w:r>
              <w:rPr>
                <w:rFonts w:ascii="MS PGothic" w:eastAsia="MS PGothic" w:hAnsi="Arial" w:cs="MS PGothic" w:hint="eastAsia"/>
                <w:color w:val="000000"/>
                <w:sz w:val="26"/>
                <w:szCs w:val="26"/>
                <w:vertAlign w:val="superscript"/>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−.018</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40"/>
              <w:rPr>
                <w:rFonts w:ascii="Times New Roman" w:hAnsi="Times New Roman" w:cs="Amiri"/>
                <w:sz w:val="24"/>
                <w:szCs w:val="24"/>
              </w:rPr>
            </w:pPr>
            <w:r>
              <w:rPr>
                <w:rFonts w:ascii="Arial" w:hAnsi="Arial" w:cs="Arial"/>
                <w:color w:val="000000"/>
                <w:sz w:val="20"/>
                <w:szCs w:val="20"/>
              </w:rPr>
              <w:t>−.059</w:t>
            </w:r>
            <w:r>
              <w:rPr>
                <w:rFonts w:ascii="MS PGothic" w:eastAsia="MS PGothic" w:hAnsi="Arial" w:cs="MS PGothic" w:hint="eastAsia"/>
                <w:color w:val="000000"/>
                <w:sz w:val="26"/>
                <w:szCs w:val="26"/>
                <w:vertAlign w:val="superscript"/>
              </w:rPr>
              <w:t>∗∗</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80"/>
              <w:rPr>
                <w:rFonts w:ascii="Times New Roman" w:hAnsi="Times New Roman" w:cs="Amiri"/>
                <w:sz w:val="24"/>
                <w:szCs w:val="24"/>
              </w:rPr>
            </w:pPr>
            <w:r>
              <w:rPr>
                <w:rFonts w:ascii="Arial" w:hAnsi="Arial" w:cs="Arial"/>
                <w:color w:val="000000"/>
                <w:w w:val="99"/>
                <w:sz w:val="20"/>
                <w:szCs w:val="20"/>
              </w:rPr>
              <w:t>1.833</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60"/>
              <w:rPr>
                <w:rFonts w:ascii="Times New Roman" w:hAnsi="Times New Roman" w:cs="Amiri"/>
                <w:sz w:val="24"/>
                <w:szCs w:val="24"/>
              </w:rPr>
            </w:pPr>
            <w:r>
              <w:rPr>
                <w:rFonts w:ascii="Arial" w:hAnsi="Arial" w:cs="Arial"/>
                <w:color w:val="000000"/>
                <w:sz w:val="20"/>
                <w:szCs w:val="20"/>
              </w:rPr>
              <w:t>5.405</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57.985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(.066)</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(.012)</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(.023)</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(.544)</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(1.432)</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(63.186)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−.071</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−.014</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40"/>
              <w:rPr>
                <w:rFonts w:ascii="Times New Roman" w:hAnsi="Times New Roman" w:cs="Amiri"/>
                <w:sz w:val="24"/>
                <w:szCs w:val="24"/>
              </w:rPr>
            </w:pPr>
            <w:r>
              <w:rPr>
                <w:rFonts w:ascii="Arial" w:hAnsi="Arial" w:cs="Arial"/>
                <w:color w:val="000000"/>
                <w:sz w:val="20"/>
                <w:szCs w:val="20"/>
              </w:rPr>
              <w:t>−.059</w:t>
            </w:r>
            <w:r>
              <w:rPr>
                <w:rFonts w:ascii="MS PGothic" w:eastAsia="MS PGothic" w:hAnsi="Arial" w:cs="MS PGothic" w:hint="eastAsia"/>
                <w:color w:val="000000"/>
                <w:sz w:val="26"/>
                <w:szCs w:val="26"/>
                <w:vertAlign w:val="superscript"/>
              </w:rPr>
              <w:t>∗</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80"/>
              <w:rPr>
                <w:rFonts w:ascii="Times New Roman" w:hAnsi="Times New Roman" w:cs="Amiri"/>
                <w:sz w:val="24"/>
                <w:szCs w:val="24"/>
              </w:rPr>
            </w:pPr>
            <w:r>
              <w:rPr>
                <w:rFonts w:ascii="Arial" w:hAnsi="Arial" w:cs="Arial"/>
                <w:color w:val="000000"/>
                <w:w w:val="99"/>
                <w:sz w:val="20"/>
                <w:szCs w:val="20"/>
              </w:rPr>
              <w:t>1.416</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60"/>
              <w:rPr>
                <w:rFonts w:ascii="Times New Roman" w:hAnsi="Times New Roman" w:cs="Amiri"/>
                <w:sz w:val="24"/>
                <w:szCs w:val="24"/>
              </w:rPr>
            </w:pPr>
            <w:r>
              <w:rPr>
                <w:rFonts w:ascii="Arial" w:hAnsi="Arial" w:cs="Arial"/>
                <w:color w:val="000000"/>
                <w:sz w:val="20"/>
                <w:szCs w:val="20"/>
              </w:rPr>
              <w:t>3.092</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−77.020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(.079)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(.015)</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(.032)</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(.485)</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(1.519)</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(64.878)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−.132</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2"/>
              <w:jc w:val="right"/>
              <w:rPr>
                <w:rFonts w:ascii="Times New Roman" w:hAnsi="Times New Roman" w:cs="Amiri"/>
                <w:sz w:val="24"/>
                <w:szCs w:val="24"/>
              </w:rPr>
            </w:pPr>
            <w:r>
              <w:rPr>
                <w:rFonts w:ascii="Arial" w:hAnsi="Arial" w:cs="Arial"/>
                <w:color w:val="000000"/>
                <w:sz w:val="20"/>
                <w:szCs w:val="20"/>
              </w:rPr>
              <w:t>0.013</w:t>
            </w: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0.536</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2.251</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69.285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(.125)</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(.030)</w:t>
            </w: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(.851)</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(1.878)</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(116.795)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−.223</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2"/>
              <w:jc w:val="right"/>
              <w:rPr>
                <w:rFonts w:ascii="Times New Roman" w:hAnsi="Times New Roman" w:cs="Amiri"/>
                <w:sz w:val="24"/>
                <w:szCs w:val="24"/>
              </w:rPr>
            </w:pPr>
            <w:r>
              <w:rPr>
                <w:rFonts w:ascii="Arial" w:hAnsi="Arial" w:cs="Arial"/>
                <w:color w:val="000000"/>
                <w:sz w:val="20"/>
                <w:szCs w:val="20"/>
              </w:rPr>
              <w:t>0.012</w:t>
            </w: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1.453</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80"/>
              <w:rPr>
                <w:rFonts w:ascii="Times New Roman" w:hAnsi="Times New Roman" w:cs="Amiri"/>
                <w:sz w:val="24"/>
                <w:szCs w:val="24"/>
              </w:rPr>
            </w:pPr>
            <w:r>
              <w:rPr>
                <w:rFonts w:ascii="Arial" w:hAnsi="Arial" w:cs="Arial"/>
                <w:color w:val="000000"/>
                <w:sz w:val="20"/>
                <w:szCs w:val="20"/>
              </w:rPr>
              <w:t>5.297</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151.466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(.194)</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(.030)</w:t>
            </w: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(1.357)</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(2.988)</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(127.461)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0.007</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−.352</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right="42"/>
              <w:jc w:val="right"/>
              <w:rPr>
                <w:rFonts w:ascii="Times New Roman" w:hAnsi="Times New Roman" w:cs="Amiri"/>
                <w:sz w:val="24"/>
                <w:szCs w:val="24"/>
              </w:rPr>
            </w:pPr>
            <w:r>
              <w:rPr>
                <w:rFonts w:ascii="Arial" w:hAnsi="Arial" w:cs="Arial"/>
                <w:color w:val="000000"/>
                <w:sz w:val="20"/>
                <w:szCs w:val="20"/>
              </w:rPr>
              <w:t>−7.653</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−162.492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(.230)</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(1.479)</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(2.436)</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(213.782)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82" w:lineRule="exact"/>
        <w:rPr>
          <w:rFonts w:ascii="Times New Roman" w:hAnsi="Times New Roman" w:cs="Amiri"/>
          <w:sz w:val="24"/>
          <w:szCs w:val="24"/>
        </w:rPr>
      </w:pPr>
      <w:r>
        <w:rPr>
          <w:noProof/>
        </w:rPr>
        <mc:AlternateContent>
          <mc:Choice Requires="wps">
            <w:drawing>
              <wp:anchor distT="0" distB="0" distL="114300" distR="114300" simplePos="0" relativeHeight="251701248" behindDoc="1" locked="0" layoutInCell="0" allowOverlap="1">
                <wp:simplePos x="0" y="0"/>
                <wp:positionH relativeFrom="column">
                  <wp:posOffset>-1270</wp:posOffset>
                </wp:positionH>
                <wp:positionV relativeFrom="paragraph">
                  <wp:posOffset>36830</wp:posOffset>
                </wp:positionV>
                <wp:extent cx="5791835" cy="0"/>
                <wp:effectExtent l="0" t="3810" r="3810" b="0"/>
                <wp:wrapNone/>
                <wp:docPr id="2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2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9pt" to="45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P2FQ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" o:allowincell="f" strokecolor="white" strokeweight=".27011mm"/>
            </w:pict>
          </mc:Fallback>
        </mc:AlternateContent>
      </w:r>
    </w:p>
    <w:p w:rsidR="00A846A4" w:rsidRDefault="00C45CDB">
      <w:pPr>
        <w:widowControl w:val="0"/>
        <w:overflowPunct w:val="0"/>
        <w:autoSpaceDE w:val="0"/>
        <w:autoSpaceDN w:val="0"/>
        <w:adjustRightInd w:val="0"/>
        <w:spacing w:after="0" w:line="269" w:lineRule="auto"/>
        <w:ind w:firstLine="46"/>
        <w:jc w:val="both"/>
        <w:rPr>
          <w:rFonts w:ascii="Times New Roman" w:hAnsi="Times New Roman" w:cs="Amiri"/>
          <w:sz w:val="24"/>
          <w:szCs w:val="24"/>
        </w:rPr>
      </w:pPr>
      <w:r>
        <w:rPr>
          <w:rFonts w:ascii="Arial" w:hAnsi="Arial" w:cs="Arial"/>
          <w:color w:val="000000"/>
          <w:sz w:val="20"/>
          <w:szCs w:val="20"/>
        </w:rPr>
        <w:t xml:space="preserve">Notes: Standard errors in parentheses. Other control variables: age, age squared, region, urban, education, </w:t>
      </w:r>
      <w:proofErr w:type="spellStart"/>
      <w:r>
        <w:rPr>
          <w:rFonts w:ascii="Arial" w:hAnsi="Arial" w:cs="Arial"/>
          <w:color w:val="000000"/>
          <w:sz w:val="20"/>
          <w:szCs w:val="20"/>
        </w:rPr>
        <w:t>han</w:t>
      </w:r>
      <w:proofErr w:type="spellEnd"/>
      <w:r>
        <w:rPr>
          <w:rFonts w:ascii="Arial" w:hAnsi="Arial" w:cs="Arial"/>
          <w:color w:val="000000"/>
          <w:sz w:val="20"/>
          <w:szCs w:val="20"/>
        </w:rPr>
        <w:t>, marital status, urbanization index, time dummies, health insurance status, household expenditures. N=23661 (male sample), N=23830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8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26</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C45CDB">
      <w:pPr>
        <w:widowControl w:val="0"/>
        <w:autoSpaceDE w:val="0"/>
        <w:autoSpaceDN w:val="0"/>
        <w:adjustRightInd w:val="0"/>
        <w:spacing w:after="0" w:line="240" w:lineRule="auto"/>
        <w:rPr>
          <w:rFonts w:ascii="Times New Roman" w:hAnsi="Times New Roman" w:cs="Amiri"/>
          <w:sz w:val="24"/>
          <w:szCs w:val="24"/>
        </w:rPr>
      </w:pPr>
      <w:bookmarkStart w:id="151" w:name="page27"/>
      <w:bookmarkEnd w:id="151"/>
      <w:r>
        <w:rPr>
          <w:rFonts w:ascii="Arial" w:hAnsi="Arial" w:cs="Arial"/>
          <w:b/>
          <w:bCs/>
          <w:color w:val="000000"/>
          <w:sz w:val="24"/>
          <w:szCs w:val="24"/>
        </w:rPr>
        <w:lastRenderedPageBreak/>
        <w:t>Results using non-imputed data</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0.12: Analysis of the e</w:t>
      </w:r>
      <w:r>
        <w:rPr>
          <w:rFonts w:ascii="Cambria Math" w:hAnsi="Cambria Math" w:cs="Cambria Math"/>
          <w:color w:val="000000"/>
          <w:sz w:val="24"/>
          <w:szCs w:val="24"/>
        </w:rPr>
        <w:t>ﬀ</w:t>
      </w:r>
      <w:r>
        <w:rPr>
          <w:rFonts w:ascii="Gabriola" w:hAnsi="Gabriola" w:cs="Gabriola"/>
          <w:color w:val="000000"/>
          <w:sz w:val="24"/>
          <w:szCs w:val="24"/>
        </w:rPr>
        <w:t>ect of a diabetes diagnosis on employment status and be-</w:t>
      </w:r>
      <w:proofErr w:type="spellStart"/>
      <w:r>
        <w:rPr>
          <w:rFonts w:ascii="Gabriola" w:hAnsi="Gabriola" w:cs="Gabriola"/>
          <w:color w:val="000000"/>
          <w:sz w:val="24"/>
          <w:szCs w:val="24"/>
        </w:rPr>
        <w:t>havioural</w:t>
      </w:r>
      <w:proofErr w:type="spellEnd"/>
      <w:r>
        <w:rPr>
          <w:rFonts w:ascii="Gabriola" w:hAnsi="Gabriola" w:cs="Gabriola"/>
          <w:color w:val="000000"/>
          <w:sz w:val="24"/>
          <w:szCs w:val="24"/>
        </w:rPr>
        <w:t xml:space="preserve"> outcomes using fixed e</w:t>
      </w:r>
      <w:r>
        <w:rPr>
          <w:rFonts w:ascii="Cambria Math" w:hAnsi="Cambria Math" w:cs="Cambria Math"/>
          <w:color w:val="000000"/>
          <w:sz w:val="24"/>
          <w:szCs w:val="24"/>
        </w:rPr>
        <w:t>ﬀ</w:t>
      </w:r>
      <w:r>
        <w:rPr>
          <w:rFonts w:ascii="Gabriola" w:hAnsi="Gabriola" w:cs="Gabriola"/>
          <w:color w:val="000000"/>
          <w:sz w:val="24"/>
          <w:szCs w:val="24"/>
        </w:rPr>
        <w:t>ects and marginal structural models (no imputation)</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460"/>
        <w:gridCol w:w="1340"/>
        <w:gridCol w:w="1080"/>
        <w:gridCol w:w="1400"/>
        <w:gridCol w:w="1180"/>
        <w:gridCol w:w="1200"/>
        <w:gridCol w:w="1460"/>
        <w:gridCol w:w="20"/>
      </w:tblGrid>
      <w:tr w:rsidR="00A846A4">
        <w:trPr>
          <w:trHeight w:val="257"/>
        </w:trPr>
        <w:tc>
          <w:tcPr>
            <w:tcW w:w="14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3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80"/>
              <w:jc w:val="right"/>
              <w:rPr>
                <w:rFonts w:ascii="Times New Roman" w:hAnsi="Times New Roman" w:cs="Amiri"/>
                <w:sz w:val="24"/>
                <w:szCs w:val="24"/>
              </w:rPr>
            </w:pPr>
            <w:r>
              <w:rPr>
                <w:rFonts w:ascii="Arial" w:hAnsi="Arial" w:cs="Arial"/>
                <w:color w:val="000000"/>
                <w:sz w:val="20"/>
                <w:szCs w:val="20"/>
              </w:rPr>
              <w:t>(1)</w:t>
            </w:r>
          </w:p>
        </w:tc>
        <w:tc>
          <w:tcPr>
            <w:tcW w:w="10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340"/>
              <w:jc w:val="right"/>
              <w:rPr>
                <w:rFonts w:ascii="Times New Roman" w:hAnsi="Times New Roman" w:cs="Amiri"/>
                <w:sz w:val="24"/>
                <w:szCs w:val="24"/>
              </w:rPr>
            </w:pPr>
            <w:r>
              <w:rPr>
                <w:rFonts w:ascii="Arial" w:hAnsi="Arial" w:cs="Arial"/>
                <w:color w:val="000000"/>
                <w:sz w:val="20"/>
                <w:szCs w:val="20"/>
              </w:rPr>
              <w:t>(2)</w:t>
            </w:r>
          </w:p>
        </w:tc>
        <w:tc>
          <w:tcPr>
            <w:tcW w:w="14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61"/>
              <w:jc w:val="right"/>
              <w:rPr>
                <w:rFonts w:ascii="Times New Roman" w:hAnsi="Times New Roman" w:cs="Amiri"/>
                <w:sz w:val="24"/>
                <w:szCs w:val="24"/>
              </w:rPr>
            </w:pPr>
            <w:r>
              <w:rPr>
                <w:rFonts w:ascii="Arial" w:hAnsi="Arial" w:cs="Arial"/>
                <w:color w:val="000000"/>
                <w:sz w:val="20"/>
                <w:szCs w:val="20"/>
              </w:rPr>
              <w:t>(3)</w:t>
            </w: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00"/>
              <w:jc w:val="right"/>
              <w:rPr>
                <w:rFonts w:ascii="Times New Roman" w:hAnsi="Times New Roman" w:cs="Amiri"/>
                <w:sz w:val="24"/>
                <w:szCs w:val="24"/>
              </w:rPr>
            </w:pPr>
            <w:r>
              <w:rPr>
                <w:rFonts w:ascii="Arial" w:hAnsi="Arial" w:cs="Arial"/>
                <w:color w:val="000000"/>
                <w:sz w:val="20"/>
                <w:szCs w:val="20"/>
              </w:rPr>
              <w:t>(4)</w:t>
            </w:r>
          </w:p>
        </w:tc>
        <w:tc>
          <w:tcPr>
            <w:tcW w:w="12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0"/>
              <w:jc w:val="right"/>
              <w:rPr>
                <w:rFonts w:ascii="Times New Roman" w:hAnsi="Times New Roman" w:cs="Amiri"/>
                <w:sz w:val="24"/>
                <w:szCs w:val="24"/>
              </w:rPr>
            </w:pPr>
            <w:r>
              <w:rPr>
                <w:rFonts w:ascii="Arial" w:hAnsi="Arial" w:cs="Arial"/>
                <w:color w:val="000000"/>
                <w:sz w:val="20"/>
                <w:szCs w:val="20"/>
              </w:rPr>
              <w:t>(5)</w:t>
            </w:r>
          </w:p>
        </w:tc>
        <w:tc>
          <w:tcPr>
            <w:tcW w:w="14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Employment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Smoking</w:t>
            </w:r>
          </w:p>
        </w:tc>
        <w:tc>
          <w:tcPr>
            <w:tcW w:w="14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1"/>
              <w:jc w:val="right"/>
              <w:rPr>
                <w:rFonts w:ascii="Times New Roman" w:hAnsi="Times New Roman" w:cs="Amiri"/>
                <w:sz w:val="24"/>
                <w:szCs w:val="24"/>
              </w:rPr>
            </w:pPr>
            <w:r>
              <w:rPr>
                <w:rFonts w:ascii="Arial" w:hAnsi="Arial" w:cs="Arial"/>
                <w:color w:val="000000"/>
                <w:sz w:val="20"/>
                <w:szCs w:val="20"/>
              </w:rPr>
              <w:t>Any alcohol</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20"/>
              <w:jc w:val="right"/>
              <w:rPr>
                <w:rFonts w:ascii="Times New Roman" w:hAnsi="Times New Roman" w:cs="Amiri"/>
                <w:sz w:val="24"/>
                <w:szCs w:val="24"/>
              </w:rPr>
            </w:pPr>
            <w:r>
              <w:rPr>
                <w:rFonts w:ascii="Arial" w:hAnsi="Arial" w:cs="Arial"/>
                <w:color w:val="000000"/>
                <w:sz w:val="20"/>
                <w:szCs w:val="20"/>
              </w:rPr>
              <w:t>BMI</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Waist (cm)</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w w:val="96"/>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58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25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0" w:lineRule="exact"/>
              <w:ind w:right="560"/>
              <w:jc w:val="right"/>
              <w:rPr>
                <w:rFonts w:ascii="Times New Roman" w:hAnsi="Times New Roman" w:cs="Amiri"/>
                <w:sz w:val="24"/>
                <w:szCs w:val="24"/>
              </w:rPr>
            </w:pPr>
            <w:r>
              <w:rPr>
                <w:rFonts w:ascii="Gabriola" w:hAnsi="Gabriola" w:cs="Gabriola"/>
                <w:i/>
                <w:iCs/>
                <w:color w:val="000000"/>
                <w:sz w:val="19"/>
                <w:szCs w:val="19"/>
              </w:rPr>
              <w:t>Fixed e</w:t>
            </w:r>
            <w:r>
              <w:rPr>
                <w:rFonts w:ascii="Cambria Math" w:hAnsi="Cambria Math" w:cs="Cambria Math"/>
                <w:i/>
                <w:iCs/>
                <w:color w:val="000000"/>
                <w:sz w:val="19"/>
                <w:szCs w:val="19"/>
              </w:rPr>
              <w:t>ﬀ</w:t>
            </w:r>
            <w:r>
              <w:rPr>
                <w:rFonts w:ascii="Gabriola" w:hAnsi="Gabriola" w:cs="Gabriola"/>
                <w:i/>
                <w:iCs/>
                <w:color w:val="000000"/>
                <w:sz w:val="19"/>
                <w:szCs w:val="19"/>
              </w:rPr>
              <w:t>ects</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Male sample</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−.000</w:t>
            </w:r>
          </w:p>
        </w:tc>
        <w:tc>
          <w:tcPr>
            <w:tcW w:w="14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sz w:val="20"/>
                <w:szCs w:val="20"/>
              </w:rPr>
              <w:t>−.063</w:t>
            </w:r>
            <w:r>
              <w:rPr>
                <w:rFonts w:ascii="MS PGothic" w:eastAsia="MS PGothic" w:hAnsi="Arial" w:cs="MS PGothic" w:hint="eastAsia"/>
                <w:color w:val="000000"/>
                <w:sz w:val="26"/>
                <w:szCs w:val="26"/>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−.868</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−2.448</w:t>
            </w:r>
            <w:r>
              <w:rPr>
                <w:rFonts w:ascii="MS PGothic" w:eastAsia="MS PGothic" w:hAnsi="Arial" w:cs="MS PGothic" w:hint="eastAsia"/>
                <w:color w:val="000000"/>
                <w:sz w:val="26"/>
                <w:szCs w:val="26"/>
                <w:vertAlign w:val="superscript"/>
              </w:rPr>
              <w:t>∗∗∗</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center"/>
              <w:rPr>
                <w:rFonts w:ascii="Times New Roman" w:hAnsi="Times New Roman" w:cs="Amiri"/>
                <w:sz w:val="24"/>
                <w:szCs w:val="24"/>
              </w:rPr>
            </w:pPr>
            <w:r>
              <w:rPr>
                <w:rFonts w:ascii="Arial" w:hAnsi="Arial" w:cs="Arial"/>
                <w:color w:val="000000"/>
                <w:w w:val="92"/>
                <w:sz w:val="20"/>
                <w:szCs w:val="20"/>
              </w:rPr>
              <w:t>−152.027</w:t>
            </w:r>
            <w:r>
              <w:rPr>
                <w:rFonts w:ascii="MS PGothic" w:eastAsia="MS PGothic" w:hAnsi="Arial" w:cs="MS PGothic" w:hint="eastAsia"/>
                <w:color w:val="000000"/>
                <w:w w:val="92"/>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Diabetes</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0.028</w:t>
            </w: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7"/>
                <w:sz w:val="20"/>
                <w:szCs w:val="20"/>
              </w:rPr>
              <w:t>Female sample</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(.030)</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(.033)</w:t>
            </w:r>
          </w:p>
        </w:tc>
        <w:tc>
          <w:tcPr>
            <w:tcW w:w="14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(.034)</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(.170)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(.517)</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(68.421)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02"/>
        </w:trPr>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60"/>
              <w:rPr>
                <w:rFonts w:ascii="Times New Roman" w:hAnsi="Times New Roman" w:cs="Amiri"/>
                <w:sz w:val="24"/>
                <w:szCs w:val="24"/>
              </w:rPr>
            </w:pPr>
            <w:r>
              <w:rPr>
                <w:rFonts w:ascii="Arial" w:hAnsi="Arial" w:cs="Arial"/>
                <w:color w:val="000000"/>
                <w:sz w:val="20"/>
                <w:szCs w:val="20"/>
              </w:rPr>
              <w:t>−.107</w:t>
            </w:r>
            <w:r>
              <w:rPr>
                <w:rFonts w:ascii="MS PGothic" w:eastAsia="MS PGothic" w:hAnsi="Arial" w:cs="MS PGothic" w:hint="eastAsia"/>
                <w:color w:val="000000"/>
                <w:sz w:val="26"/>
                <w:szCs w:val="26"/>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20"/>
              <w:rPr>
                <w:rFonts w:ascii="Times New Roman" w:hAnsi="Times New Roman" w:cs="Amiri"/>
                <w:sz w:val="24"/>
                <w:szCs w:val="24"/>
              </w:rPr>
            </w:pPr>
            <w:r>
              <w:rPr>
                <w:rFonts w:ascii="Arial" w:hAnsi="Arial" w:cs="Arial"/>
                <w:color w:val="000000"/>
                <w:sz w:val="20"/>
                <w:szCs w:val="20"/>
              </w:rPr>
              <w:t>−.024</w:t>
            </w:r>
            <w:r>
              <w:rPr>
                <w:rFonts w:ascii="MS PGothic" w:eastAsia="MS PGothic" w:hAnsi="Arial" w:cs="MS PGothic" w:hint="eastAsia"/>
                <w:color w:val="000000"/>
                <w:sz w:val="26"/>
                <w:szCs w:val="26"/>
                <w:vertAlign w:val="superscript"/>
              </w:rPr>
              <w:t>∗∗</w:t>
            </w:r>
          </w:p>
        </w:tc>
        <w:tc>
          <w:tcPr>
            <w:tcW w:w="14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1"/>
              <w:jc w:val="right"/>
              <w:rPr>
                <w:rFonts w:ascii="Times New Roman" w:hAnsi="Times New Roman" w:cs="Amiri"/>
                <w:sz w:val="24"/>
                <w:szCs w:val="24"/>
              </w:rPr>
            </w:pPr>
            <w:r>
              <w:rPr>
                <w:rFonts w:ascii="Arial" w:hAnsi="Arial" w:cs="Arial"/>
                <w:color w:val="000000"/>
                <w:sz w:val="20"/>
                <w:szCs w:val="20"/>
              </w:rPr>
              <w:t>−.022</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−.638</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−1.049</w:t>
            </w:r>
            <w:r>
              <w:rPr>
                <w:rFonts w:ascii="MS PGothic" w:eastAsia="MS PGothic" w:hAnsi="Arial" w:cs="MS PGothic" w:hint="eastAsia"/>
                <w:color w:val="000000"/>
                <w:sz w:val="26"/>
                <w:szCs w:val="26"/>
                <w:vertAlign w:val="superscript"/>
              </w:rPr>
              <w:t>∗</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center"/>
              <w:rPr>
                <w:rFonts w:ascii="Times New Roman" w:hAnsi="Times New Roman" w:cs="Amiri"/>
                <w:sz w:val="24"/>
                <w:szCs w:val="24"/>
              </w:rPr>
            </w:pPr>
            <w:r>
              <w:rPr>
                <w:rFonts w:ascii="Arial" w:hAnsi="Arial" w:cs="Arial"/>
                <w:color w:val="000000"/>
                <w:w w:val="93"/>
                <w:sz w:val="20"/>
                <w:szCs w:val="20"/>
              </w:rPr>
              <w:t>−81.554</w:t>
            </w:r>
            <w:r>
              <w:rPr>
                <w:rFonts w:ascii="MS PGothic" w:eastAsia="MS PGothic" w:hAnsi="Arial" w:cs="MS PGothic" w:hint="eastAsia"/>
                <w:color w:val="000000"/>
                <w:w w:val="93"/>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Diabetes</w:t>
            </w: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(.034)</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(.012)</w:t>
            </w:r>
          </w:p>
        </w:tc>
        <w:tc>
          <w:tcPr>
            <w:tcW w:w="14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(.019)</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(.288)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(.636)</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(48.970)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14"/>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258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25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0" w:lineRule="exact"/>
              <w:jc w:val="right"/>
              <w:rPr>
                <w:rFonts w:ascii="Times New Roman" w:hAnsi="Times New Roman" w:cs="Amiri"/>
                <w:sz w:val="24"/>
                <w:szCs w:val="24"/>
              </w:rPr>
            </w:pPr>
            <w:r>
              <w:rPr>
                <w:rFonts w:ascii="Gabriola" w:hAnsi="Gabriola" w:cs="Gabriola"/>
                <w:i/>
                <w:iCs/>
                <w:color w:val="000000"/>
                <w:sz w:val="19"/>
                <w:szCs w:val="19"/>
              </w:rPr>
              <w:t>Marginal structural model</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Male sample</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−.042</w:t>
            </w:r>
          </w:p>
        </w:tc>
        <w:tc>
          <w:tcPr>
            <w:tcW w:w="14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sz w:val="20"/>
                <w:szCs w:val="20"/>
              </w:rPr>
              <w:t>−.112</w:t>
            </w:r>
            <w:r>
              <w:rPr>
                <w:rFonts w:ascii="MS PGothic" w:eastAsia="MS PGothic" w:hAnsi="Arial" w:cs="MS PGothic" w:hint="eastAsia"/>
                <w:color w:val="000000"/>
                <w:sz w:val="26"/>
                <w:szCs w:val="26"/>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−.641</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−1.224</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−152.149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Diabetes</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0.050</w:t>
            </w: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7"/>
                <w:sz w:val="20"/>
                <w:szCs w:val="20"/>
              </w:rPr>
              <w:t>Female sample</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(.046)</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(.041)</w:t>
            </w:r>
          </w:p>
        </w:tc>
        <w:tc>
          <w:tcPr>
            <w:tcW w:w="14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(.049)</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(.220)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(.803)</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(123.921)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02"/>
        </w:trPr>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60"/>
              <w:rPr>
                <w:rFonts w:ascii="Times New Roman" w:hAnsi="Times New Roman" w:cs="Amiri"/>
                <w:sz w:val="24"/>
                <w:szCs w:val="24"/>
              </w:rPr>
            </w:pPr>
            <w:r>
              <w:rPr>
                <w:rFonts w:ascii="Arial" w:hAnsi="Arial" w:cs="Arial"/>
                <w:color w:val="000000"/>
                <w:sz w:val="20"/>
                <w:szCs w:val="20"/>
              </w:rPr>
              <w:t>−.081</w:t>
            </w:r>
            <w:r>
              <w:rPr>
                <w:rFonts w:ascii="MS PGothic" w:eastAsia="MS PGothic" w:hAnsi="Arial" w:cs="MS PGothic" w:hint="eastAsia"/>
                <w:color w:val="000000"/>
                <w:sz w:val="26"/>
                <w:szCs w:val="26"/>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20"/>
              <w:rPr>
                <w:rFonts w:ascii="Times New Roman" w:hAnsi="Times New Roman" w:cs="Amiri"/>
                <w:sz w:val="24"/>
                <w:szCs w:val="24"/>
              </w:rPr>
            </w:pPr>
            <w:r>
              <w:rPr>
                <w:rFonts w:ascii="Arial" w:hAnsi="Arial" w:cs="Arial"/>
                <w:color w:val="000000"/>
                <w:sz w:val="20"/>
                <w:szCs w:val="20"/>
              </w:rPr>
              <w:t>−.028</w:t>
            </w:r>
            <w:r>
              <w:rPr>
                <w:rFonts w:ascii="MS PGothic" w:eastAsia="MS PGothic" w:hAnsi="Arial" w:cs="MS PGothic" w:hint="eastAsia"/>
                <w:color w:val="000000"/>
                <w:sz w:val="26"/>
                <w:szCs w:val="26"/>
                <w:vertAlign w:val="superscript"/>
              </w:rPr>
              <w:t>∗</w:t>
            </w:r>
          </w:p>
        </w:tc>
        <w:tc>
          <w:tcPr>
            <w:tcW w:w="14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1"/>
              <w:jc w:val="right"/>
              <w:rPr>
                <w:rFonts w:ascii="Times New Roman" w:hAnsi="Times New Roman" w:cs="Amiri"/>
                <w:sz w:val="24"/>
                <w:szCs w:val="24"/>
              </w:rPr>
            </w:pPr>
            <w:r>
              <w:rPr>
                <w:rFonts w:ascii="Arial" w:hAnsi="Arial" w:cs="Arial"/>
                <w:color w:val="000000"/>
                <w:sz w:val="20"/>
                <w:szCs w:val="20"/>
              </w:rPr>
              <w:t>−.075</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−.583</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−.935</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−50.350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Diabetes</w:t>
            </w: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(.049)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(.015)</w:t>
            </w:r>
          </w:p>
        </w:tc>
        <w:tc>
          <w:tcPr>
            <w:tcW w:w="14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(.045)</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(.393)</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(.866)</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(56.914)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83" w:lineRule="exact"/>
        <w:rPr>
          <w:rFonts w:ascii="Times New Roman" w:hAnsi="Times New Roman" w:cs="Amiri"/>
          <w:sz w:val="24"/>
          <w:szCs w:val="24"/>
        </w:rPr>
      </w:pPr>
      <w:r>
        <w:rPr>
          <w:noProof/>
        </w:rPr>
        <mc:AlternateContent>
          <mc:Choice Requires="wps">
            <w:drawing>
              <wp:anchor distT="0" distB="0" distL="114300" distR="114300" simplePos="0" relativeHeight="251702272" behindDoc="1" locked="0" layoutInCell="0" allowOverlap="1">
                <wp:simplePos x="0" y="0"/>
                <wp:positionH relativeFrom="column">
                  <wp:posOffset>-1270</wp:posOffset>
                </wp:positionH>
                <wp:positionV relativeFrom="paragraph">
                  <wp:posOffset>36830</wp:posOffset>
                </wp:positionV>
                <wp:extent cx="5791835" cy="0"/>
                <wp:effectExtent l="0" t="3175" r="3810" b="0"/>
                <wp:wrapNone/>
                <wp:docPr id="26"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94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9pt" to="45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aEiEwIAACoEAAAOAAAAZHJzL2Uyb0RvYy54bWysU82O2jAQvlfqO1i+QxI2sB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" o:allowincell="f" strokecolor="white" strokeweight=".27625mm"/>
            </w:pict>
          </mc:Fallback>
        </mc:AlternateContent>
      </w:r>
    </w:p>
    <w:p w:rsidR="00A846A4" w:rsidRDefault="00C45CDB">
      <w:pPr>
        <w:widowControl w:val="0"/>
        <w:overflowPunct w:val="0"/>
        <w:autoSpaceDE w:val="0"/>
        <w:autoSpaceDN w:val="0"/>
        <w:adjustRightInd w:val="0"/>
        <w:spacing w:after="0" w:line="270" w:lineRule="auto"/>
        <w:ind w:firstLine="47"/>
        <w:jc w:val="both"/>
        <w:rPr>
          <w:rFonts w:ascii="Times New Roman" w:hAnsi="Times New Roman" w:cs="Amiri"/>
          <w:sz w:val="24"/>
          <w:szCs w:val="24"/>
        </w:rPr>
      </w:pPr>
      <w:r>
        <w:rPr>
          <w:rFonts w:ascii="Arial" w:hAnsi="Arial" w:cs="Arial"/>
          <w:color w:val="000000"/>
          <w:sz w:val="20"/>
          <w:szCs w:val="20"/>
        </w:rPr>
        <w:t xml:space="preserve">Notes: Standard errors in parentheses. Other control variables: age (only MSM), age squared, region, urban, education, </w:t>
      </w:r>
      <w:proofErr w:type="spellStart"/>
      <w:r>
        <w:rPr>
          <w:rFonts w:ascii="Arial" w:hAnsi="Arial" w:cs="Arial"/>
          <w:color w:val="000000"/>
          <w:sz w:val="20"/>
          <w:szCs w:val="20"/>
        </w:rPr>
        <w:t>han</w:t>
      </w:r>
      <w:proofErr w:type="spellEnd"/>
      <w:r>
        <w:rPr>
          <w:rFonts w:ascii="Arial" w:hAnsi="Arial" w:cs="Arial"/>
          <w:color w:val="000000"/>
          <w:sz w:val="20"/>
          <w:szCs w:val="20"/>
        </w:rPr>
        <w:t>, marital status, urbanization index, time dummies, health insurance status, household expenditures. FE: N=21444 (male sample), N=23128 (female sample), MSM: N=10039 (male sample), N=11489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3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27</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52" w:name="page28"/>
      <w:bookmarkEnd w:id="152"/>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5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0.13: Analysis of the e</w:t>
      </w:r>
      <w:r>
        <w:rPr>
          <w:rFonts w:ascii="Cambria Math" w:hAnsi="Cambria Math" w:cs="Cambria Math"/>
          <w:color w:val="000000"/>
          <w:sz w:val="24"/>
          <w:szCs w:val="24"/>
        </w:rPr>
        <w:t>ﬀ</w:t>
      </w:r>
      <w:r>
        <w:rPr>
          <w:rFonts w:ascii="Gabriola" w:hAnsi="Gabriola" w:cs="Gabriola"/>
          <w:color w:val="000000"/>
          <w:sz w:val="24"/>
          <w:szCs w:val="24"/>
        </w:rPr>
        <w:t>ect of time since diabetes diagnosis on employment status and behavioural outcomes using fixed e</w:t>
      </w:r>
      <w:r>
        <w:rPr>
          <w:rFonts w:ascii="Cambria Math" w:hAnsi="Cambria Math" w:cs="Cambria Math"/>
          <w:color w:val="000000"/>
          <w:sz w:val="24"/>
          <w:szCs w:val="24"/>
        </w:rPr>
        <w:t>ﬀ</w:t>
      </w:r>
      <w:r>
        <w:rPr>
          <w:rFonts w:ascii="Gabriola" w:hAnsi="Gabriola" w:cs="Gabriola"/>
          <w:color w:val="000000"/>
          <w:sz w:val="24"/>
          <w:szCs w:val="24"/>
        </w:rPr>
        <w:t>ects and marginal structural models (non-imputed)</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880"/>
        <w:gridCol w:w="1260"/>
        <w:gridCol w:w="440"/>
        <w:gridCol w:w="500"/>
        <w:gridCol w:w="560"/>
        <w:gridCol w:w="780"/>
        <w:gridCol w:w="440"/>
        <w:gridCol w:w="740"/>
        <w:gridCol w:w="480"/>
        <w:gridCol w:w="640"/>
        <w:gridCol w:w="500"/>
        <w:gridCol w:w="900"/>
        <w:gridCol w:w="20"/>
      </w:tblGrid>
      <w:tr w:rsidR="00A846A4">
        <w:trPr>
          <w:trHeight w:val="247"/>
        </w:trPr>
        <w:tc>
          <w:tcPr>
            <w:tcW w:w="18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5"/>
              <w:jc w:val="right"/>
              <w:rPr>
                <w:rFonts w:ascii="Times New Roman" w:hAnsi="Times New Roman" w:cs="Amiri"/>
                <w:sz w:val="24"/>
                <w:szCs w:val="24"/>
              </w:rPr>
            </w:pPr>
            <w:r>
              <w:rPr>
                <w:rFonts w:ascii="Arial" w:hAnsi="Arial" w:cs="Arial"/>
                <w:color w:val="000000"/>
                <w:sz w:val="19"/>
                <w:szCs w:val="19"/>
              </w:rPr>
              <w:t>(1)</w:t>
            </w:r>
          </w:p>
        </w:tc>
        <w:tc>
          <w:tcPr>
            <w:tcW w:w="94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19"/>
                <w:szCs w:val="19"/>
              </w:rPr>
              <w:t>(2)</w:t>
            </w:r>
          </w:p>
        </w:tc>
        <w:tc>
          <w:tcPr>
            <w:tcW w:w="134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25"/>
              <w:jc w:val="right"/>
              <w:rPr>
                <w:rFonts w:ascii="Times New Roman" w:hAnsi="Times New Roman" w:cs="Amiri"/>
                <w:sz w:val="24"/>
                <w:szCs w:val="24"/>
              </w:rPr>
            </w:pPr>
            <w:r>
              <w:rPr>
                <w:rFonts w:ascii="Arial" w:hAnsi="Arial" w:cs="Arial"/>
                <w:color w:val="000000"/>
                <w:sz w:val="19"/>
                <w:szCs w:val="19"/>
              </w:rPr>
              <w:t>(3)</w:t>
            </w:r>
          </w:p>
        </w:tc>
        <w:tc>
          <w:tcPr>
            <w:tcW w:w="118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04"/>
              <w:jc w:val="right"/>
              <w:rPr>
                <w:rFonts w:ascii="Times New Roman" w:hAnsi="Times New Roman" w:cs="Amiri"/>
                <w:sz w:val="24"/>
                <w:szCs w:val="24"/>
              </w:rPr>
            </w:pPr>
            <w:r>
              <w:rPr>
                <w:rFonts w:ascii="Arial" w:hAnsi="Arial" w:cs="Arial"/>
                <w:color w:val="000000"/>
                <w:sz w:val="19"/>
                <w:szCs w:val="19"/>
              </w:rPr>
              <w:t>(4)</w:t>
            </w:r>
          </w:p>
        </w:tc>
        <w:tc>
          <w:tcPr>
            <w:tcW w:w="112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19"/>
                <w:szCs w:val="19"/>
              </w:rPr>
              <w:t>(5)</w:t>
            </w:r>
          </w:p>
        </w:tc>
        <w:tc>
          <w:tcPr>
            <w:tcW w:w="50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84"/>
              <w:jc w:val="right"/>
              <w:rPr>
                <w:rFonts w:ascii="Times New Roman" w:hAnsi="Times New Roman" w:cs="Amiri"/>
                <w:sz w:val="24"/>
                <w:szCs w:val="24"/>
              </w:rPr>
            </w:pPr>
            <w:r>
              <w:rPr>
                <w:rFonts w:ascii="Arial" w:hAnsi="Arial" w:cs="Arial"/>
                <w:color w:val="000000"/>
                <w:sz w:val="19"/>
                <w:szCs w:val="19"/>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
              <w:jc w:val="right"/>
              <w:rPr>
                <w:rFonts w:ascii="Times New Roman" w:hAnsi="Times New Roman" w:cs="Amiri"/>
                <w:sz w:val="24"/>
                <w:szCs w:val="24"/>
              </w:rPr>
            </w:pPr>
            <w:r>
              <w:rPr>
                <w:rFonts w:ascii="Arial" w:hAnsi="Arial" w:cs="Arial"/>
                <w:color w:val="000000"/>
                <w:sz w:val="19"/>
                <w:szCs w:val="19"/>
              </w:rPr>
              <w:t>Employment</w:t>
            </w:r>
          </w:p>
        </w:tc>
        <w:tc>
          <w:tcPr>
            <w:tcW w:w="9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
              <w:jc w:val="right"/>
              <w:rPr>
                <w:rFonts w:ascii="Times New Roman" w:hAnsi="Times New Roman" w:cs="Amiri"/>
                <w:sz w:val="24"/>
                <w:szCs w:val="24"/>
              </w:rPr>
            </w:pPr>
            <w:r>
              <w:rPr>
                <w:rFonts w:ascii="Arial" w:hAnsi="Arial" w:cs="Arial"/>
                <w:color w:val="000000"/>
                <w:sz w:val="19"/>
                <w:szCs w:val="19"/>
              </w:rPr>
              <w:t>Smoking</w:t>
            </w:r>
          </w:p>
        </w:tc>
        <w:tc>
          <w:tcPr>
            <w:tcW w:w="13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5"/>
              <w:jc w:val="right"/>
              <w:rPr>
                <w:rFonts w:ascii="Times New Roman" w:hAnsi="Times New Roman" w:cs="Amiri"/>
                <w:sz w:val="24"/>
                <w:szCs w:val="24"/>
              </w:rPr>
            </w:pPr>
            <w:r>
              <w:rPr>
                <w:rFonts w:ascii="Arial" w:hAnsi="Arial" w:cs="Arial"/>
                <w:color w:val="000000"/>
                <w:sz w:val="19"/>
                <w:szCs w:val="19"/>
              </w:rPr>
              <w:t>Any alcohol</w:t>
            </w:r>
          </w:p>
        </w:tc>
        <w:tc>
          <w:tcPr>
            <w:tcW w:w="11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44"/>
              <w:jc w:val="right"/>
              <w:rPr>
                <w:rFonts w:ascii="Times New Roman" w:hAnsi="Times New Roman" w:cs="Amiri"/>
                <w:sz w:val="24"/>
                <w:szCs w:val="24"/>
              </w:rPr>
            </w:pPr>
            <w:r>
              <w:rPr>
                <w:rFonts w:ascii="Arial" w:hAnsi="Arial" w:cs="Arial"/>
                <w:color w:val="000000"/>
                <w:sz w:val="19"/>
                <w:szCs w:val="19"/>
              </w:rPr>
              <w:t>BMI</w:t>
            </w:r>
          </w:p>
        </w:tc>
        <w:tc>
          <w:tcPr>
            <w:tcW w:w="11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4"/>
              <w:jc w:val="right"/>
              <w:rPr>
                <w:rFonts w:ascii="Times New Roman" w:hAnsi="Times New Roman" w:cs="Amiri"/>
                <w:sz w:val="24"/>
                <w:szCs w:val="24"/>
              </w:rPr>
            </w:pPr>
            <w:r>
              <w:rPr>
                <w:rFonts w:ascii="Arial" w:hAnsi="Arial" w:cs="Arial"/>
                <w:color w:val="000000"/>
                <w:sz w:val="19"/>
                <w:szCs w:val="19"/>
              </w:rPr>
              <w:t>Waist (cm)</w:t>
            </w:r>
          </w:p>
        </w:tc>
        <w:tc>
          <w:tcPr>
            <w:tcW w:w="14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
              <w:jc w:val="right"/>
              <w:rPr>
                <w:rFonts w:ascii="Times New Roman" w:hAnsi="Times New Roman" w:cs="Amiri"/>
                <w:sz w:val="24"/>
                <w:szCs w:val="24"/>
              </w:rPr>
            </w:pPr>
            <w:r>
              <w:rPr>
                <w:rFonts w:ascii="Arial" w:hAnsi="Arial" w:cs="Arial"/>
                <w:color w:val="000000"/>
                <w:sz w:val="19"/>
                <w:szCs w:val="19"/>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8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960" w:type="dxa"/>
            <w:gridSpan w:val="3"/>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0"/>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960" w:type="dxa"/>
            <w:gridSpan w:val="3"/>
            <w:tcBorders>
              <w:top w:val="nil"/>
              <w:left w:val="nil"/>
              <w:bottom w:val="nil"/>
              <w:right w:val="nil"/>
            </w:tcBorders>
            <w:vAlign w:val="bottom"/>
          </w:tcPr>
          <w:p w:rsidR="00A846A4" w:rsidRDefault="00C45CDB">
            <w:pPr>
              <w:widowControl w:val="0"/>
              <w:autoSpaceDE w:val="0"/>
              <w:autoSpaceDN w:val="0"/>
              <w:adjustRightInd w:val="0"/>
              <w:spacing w:after="0" w:line="260" w:lineRule="exact"/>
              <w:ind w:right="504"/>
              <w:jc w:val="right"/>
              <w:rPr>
                <w:rFonts w:ascii="Times New Roman" w:hAnsi="Times New Roman" w:cs="Amiri"/>
                <w:sz w:val="24"/>
                <w:szCs w:val="24"/>
              </w:rPr>
            </w:pPr>
            <w:r>
              <w:rPr>
                <w:rFonts w:ascii="Gabriola" w:hAnsi="Gabriola" w:cs="Gabriola"/>
                <w:i/>
                <w:iCs/>
                <w:color w:val="000000"/>
                <w:sz w:val="18"/>
                <w:szCs w:val="18"/>
              </w:rPr>
              <w:t>Fixed e</w:t>
            </w:r>
            <w:r>
              <w:rPr>
                <w:rFonts w:ascii="Cambria Math" w:hAnsi="Cambria Math" w:cs="Cambria Math"/>
                <w:i/>
                <w:iCs/>
                <w:color w:val="000000"/>
                <w:sz w:val="18"/>
                <w:szCs w:val="18"/>
              </w:rPr>
              <w:t>ﬀ</w:t>
            </w:r>
            <w:r>
              <w:rPr>
                <w:rFonts w:ascii="Gabriola" w:hAnsi="Gabriola" w:cs="Gabriola"/>
                <w:i/>
                <w:iCs/>
                <w:color w:val="000000"/>
                <w:sz w:val="18"/>
                <w:szCs w:val="18"/>
              </w:rPr>
              <w:t>ects</w:t>
            </w:r>
          </w:p>
        </w:tc>
        <w:tc>
          <w:tcPr>
            <w:tcW w:w="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9"/>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Male sample</w:t>
            </w:r>
          </w:p>
        </w:tc>
        <w:tc>
          <w:tcPr>
            <w:tcW w:w="1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5"/>
              <w:jc w:val="right"/>
              <w:rPr>
                <w:rFonts w:ascii="Times New Roman" w:hAnsi="Times New Roman" w:cs="Amiri"/>
                <w:sz w:val="24"/>
                <w:szCs w:val="24"/>
              </w:rPr>
            </w:pPr>
            <w:r>
              <w:rPr>
                <w:rFonts w:ascii="Arial" w:hAnsi="Arial" w:cs="Arial"/>
                <w:color w:val="000000"/>
                <w:sz w:val="19"/>
                <w:szCs w:val="19"/>
              </w:rPr>
              <w:t>.003</w:t>
            </w:r>
          </w:p>
        </w:tc>
        <w:tc>
          <w:tcPr>
            <w:tcW w:w="94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4"/>
              <w:jc w:val="right"/>
              <w:rPr>
                <w:rFonts w:ascii="Times New Roman" w:hAnsi="Times New Roman" w:cs="Amiri"/>
                <w:sz w:val="24"/>
                <w:szCs w:val="24"/>
              </w:rPr>
            </w:pPr>
            <w:r>
              <w:rPr>
                <w:rFonts w:ascii="Arial" w:hAnsi="Arial" w:cs="Arial"/>
                <w:color w:val="000000"/>
                <w:sz w:val="19"/>
                <w:szCs w:val="19"/>
              </w:rPr>
              <w:t>0.005</w:t>
            </w:r>
          </w:p>
        </w:tc>
        <w:tc>
          <w:tcPr>
            <w:tcW w:w="5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5"/>
              <w:jc w:val="right"/>
              <w:rPr>
                <w:rFonts w:ascii="Times New Roman" w:hAnsi="Times New Roman" w:cs="Amiri"/>
                <w:sz w:val="24"/>
                <w:szCs w:val="24"/>
              </w:rPr>
            </w:pPr>
            <w:r>
              <w:rPr>
                <w:rFonts w:ascii="Arial" w:hAnsi="Arial" w:cs="Arial"/>
                <w:color w:val="000000"/>
                <w:w w:val="86"/>
                <w:sz w:val="19"/>
                <w:szCs w:val="19"/>
              </w:rPr>
              <w:t>.003</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87" w:lineRule="exact"/>
              <w:rPr>
                <w:rFonts w:ascii="Times New Roman" w:hAnsi="Times New Roman" w:cs="Amiri"/>
                <w:sz w:val="24"/>
                <w:szCs w:val="24"/>
              </w:rPr>
            </w:pPr>
            <w:r>
              <w:rPr>
                <w:rFonts w:ascii="Arial" w:hAnsi="Arial" w:cs="Arial"/>
                <w:color w:val="000000"/>
                <w:sz w:val="19"/>
                <w:szCs w:val="19"/>
              </w:rPr>
              <w:t>.164</w:t>
            </w:r>
            <w:r>
              <w:rPr>
                <w:rFonts w:ascii="MS PGothic" w:eastAsia="MS PGothic" w:hAnsi="Arial" w:cs="MS PGothic" w:hint="eastAsia"/>
                <w:color w:val="000000"/>
                <w:sz w:val="25"/>
                <w:szCs w:val="25"/>
                <w:vertAlign w:val="superscript"/>
              </w:rPr>
              <w:t>∗∗∗</w:t>
            </w:r>
          </w:p>
        </w:tc>
        <w:tc>
          <w:tcPr>
            <w:tcW w:w="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6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87" w:lineRule="exact"/>
              <w:ind w:right="4"/>
              <w:jc w:val="right"/>
              <w:rPr>
                <w:rFonts w:ascii="Times New Roman" w:hAnsi="Times New Roman" w:cs="Amiri"/>
                <w:sz w:val="24"/>
                <w:szCs w:val="24"/>
              </w:rPr>
            </w:pPr>
            <w:r>
              <w:rPr>
                <w:rFonts w:ascii="Arial" w:hAnsi="Arial" w:cs="Arial"/>
                <w:color w:val="000000"/>
                <w:w w:val="83"/>
                <w:sz w:val="19"/>
                <w:szCs w:val="19"/>
              </w:rPr>
              <w:t>.581</w:t>
            </w:r>
            <w:r>
              <w:rPr>
                <w:rFonts w:ascii="MS PGothic" w:eastAsia="MS PGothic" w:hAnsi="Arial" w:cs="MS PGothic" w:hint="eastAsia"/>
                <w:color w:val="000000"/>
                <w:w w:val="83"/>
                <w:sz w:val="25"/>
                <w:szCs w:val="25"/>
                <w:vertAlign w:val="superscript"/>
              </w:rPr>
              <w:t>∗∗∗</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w w:val="85"/>
                <w:sz w:val="19"/>
                <w:szCs w:val="19"/>
              </w:rPr>
              <w:t>22.700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73"/>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72" w:lineRule="exact"/>
              <w:ind w:left="100"/>
              <w:rPr>
                <w:rFonts w:ascii="Times New Roman" w:hAnsi="Times New Roman" w:cs="Amiri"/>
                <w:sz w:val="24"/>
                <w:szCs w:val="24"/>
              </w:rPr>
            </w:pPr>
            <w:r>
              <w:rPr>
                <w:rFonts w:ascii="Arial" w:hAnsi="Arial" w:cs="Arial"/>
                <w:color w:val="000000"/>
                <w:sz w:val="7"/>
                <w:szCs w:val="7"/>
              </w:rPr>
              <w:t>Time since diagnosis</w:t>
            </w:r>
          </w:p>
        </w:tc>
        <w:tc>
          <w:tcPr>
            <w:tcW w:w="1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94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20"/>
              <w:rPr>
                <w:rFonts w:ascii="Times New Roman" w:hAnsi="Times New Roman" w:cs="Amiri"/>
                <w:sz w:val="24"/>
                <w:szCs w:val="24"/>
              </w:rPr>
            </w:pPr>
            <w:r>
              <w:rPr>
                <w:rFonts w:ascii="Arial" w:hAnsi="Arial" w:cs="Arial"/>
                <w:color w:val="000000"/>
                <w:sz w:val="19"/>
                <w:szCs w:val="19"/>
              </w:rPr>
              <w:t>−</w:t>
            </w:r>
          </w:p>
        </w:tc>
        <w:tc>
          <w:tcPr>
            <w:tcW w:w="7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80"/>
              <w:rPr>
                <w:rFonts w:ascii="Times New Roman" w:hAnsi="Times New Roman" w:cs="Amiri"/>
                <w:sz w:val="24"/>
                <w:szCs w:val="24"/>
              </w:rPr>
            </w:pPr>
            <w:r>
              <w:rPr>
                <w:rFonts w:ascii="Arial" w:hAnsi="Arial" w:cs="Arial"/>
                <w:color w:val="000000"/>
                <w:sz w:val="19"/>
                <w:szCs w:val="19"/>
              </w:rPr>
              <w:t>−</w:t>
            </w:r>
          </w:p>
        </w:tc>
        <w:tc>
          <w:tcPr>
            <w:tcW w:w="7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6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9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60"/>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160" w:lineRule="exact"/>
              <w:ind w:right="565"/>
              <w:jc w:val="right"/>
              <w:rPr>
                <w:rFonts w:ascii="Times New Roman" w:hAnsi="Times New Roman" w:cs="Amiri"/>
                <w:sz w:val="24"/>
                <w:szCs w:val="24"/>
              </w:rPr>
            </w:pPr>
            <w:r>
              <w:rPr>
                <w:rFonts w:ascii="Arial" w:hAnsi="Arial" w:cs="Arial"/>
                <w:color w:val="000000"/>
                <w:sz w:val="18"/>
                <w:szCs w:val="18"/>
              </w:rPr>
              <w:t>−</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18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Female sample</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5"/>
              <w:jc w:val="right"/>
              <w:rPr>
                <w:rFonts w:ascii="Times New Roman" w:hAnsi="Times New Roman" w:cs="Amiri"/>
                <w:sz w:val="24"/>
                <w:szCs w:val="24"/>
              </w:rPr>
            </w:pPr>
            <w:r>
              <w:rPr>
                <w:rFonts w:ascii="Arial" w:hAnsi="Arial" w:cs="Arial"/>
                <w:color w:val="000000"/>
                <w:sz w:val="19"/>
                <w:szCs w:val="19"/>
              </w:rPr>
              <w:t>(.008)</w:t>
            </w:r>
          </w:p>
        </w:tc>
        <w:tc>
          <w:tcPr>
            <w:tcW w:w="9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9"/>
                <w:szCs w:val="19"/>
              </w:rPr>
              <w:t>(.007)</w:t>
            </w:r>
          </w:p>
        </w:tc>
        <w:tc>
          <w:tcPr>
            <w:tcW w:w="13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5"/>
              <w:jc w:val="right"/>
              <w:rPr>
                <w:rFonts w:ascii="Times New Roman" w:hAnsi="Times New Roman" w:cs="Amiri"/>
                <w:sz w:val="24"/>
                <w:szCs w:val="24"/>
              </w:rPr>
            </w:pPr>
            <w:r>
              <w:rPr>
                <w:rFonts w:ascii="Arial" w:hAnsi="Arial" w:cs="Arial"/>
                <w:color w:val="000000"/>
                <w:sz w:val="19"/>
                <w:szCs w:val="19"/>
              </w:rPr>
              <w:t>(.007)</w:t>
            </w:r>
          </w:p>
        </w:tc>
        <w:tc>
          <w:tcPr>
            <w:tcW w:w="11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4"/>
              <w:jc w:val="right"/>
              <w:rPr>
                <w:rFonts w:ascii="Times New Roman" w:hAnsi="Times New Roman" w:cs="Amiri"/>
                <w:sz w:val="24"/>
                <w:szCs w:val="24"/>
              </w:rPr>
            </w:pPr>
            <w:r>
              <w:rPr>
                <w:rFonts w:ascii="Arial" w:hAnsi="Arial" w:cs="Arial"/>
                <w:color w:val="000000"/>
                <w:sz w:val="19"/>
                <w:szCs w:val="19"/>
              </w:rPr>
              <w:t>(.044)</w:t>
            </w:r>
          </w:p>
        </w:tc>
        <w:tc>
          <w:tcPr>
            <w:tcW w:w="11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4"/>
              <w:jc w:val="right"/>
              <w:rPr>
                <w:rFonts w:ascii="Times New Roman" w:hAnsi="Times New Roman" w:cs="Amiri"/>
                <w:sz w:val="24"/>
                <w:szCs w:val="24"/>
              </w:rPr>
            </w:pPr>
            <w:r>
              <w:rPr>
                <w:rFonts w:ascii="Arial" w:hAnsi="Arial" w:cs="Arial"/>
                <w:color w:val="000000"/>
                <w:sz w:val="19"/>
                <w:szCs w:val="19"/>
              </w:rPr>
              <w:t>(.121)</w:t>
            </w:r>
          </w:p>
        </w:tc>
        <w:tc>
          <w:tcPr>
            <w:tcW w:w="14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19"/>
                <w:szCs w:val="19"/>
              </w:rPr>
              <w:t>(12.487)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6"/>
        </w:trPr>
        <w:tc>
          <w:tcPr>
            <w:tcW w:w="18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68" w:lineRule="exact"/>
              <w:ind w:right="85"/>
              <w:jc w:val="right"/>
              <w:rPr>
                <w:rFonts w:ascii="Times New Roman" w:hAnsi="Times New Roman" w:cs="Amiri"/>
                <w:sz w:val="24"/>
                <w:szCs w:val="24"/>
              </w:rPr>
            </w:pPr>
            <w:r>
              <w:rPr>
                <w:rFonts w:ascii="Arial" w:hAnsi="Arial" w:cs="Arial"/>
                <w:color w:val="000000"/>
                <w:sz w:val="19"/>
                <w:szCs w:val="19"/>
              </w:rPr>
              <w:t>.026</w:t>
            </w:r>
            <w:r>
              <w:rPr>
                <w:rFonts w:ascii="MS PGothic" w:eastAsia="MS PGothic" w:hAnsi="Arial" w:cs="MS PGothic" w:hint="eastAsia"/>
                <w:color w:val="000000"/>
                <w:sz w:val="25"/>
                <w:szCs w:val="25"/>
                <w:vertAlign w:val="superscript"/>
              </w:rPr>
              <w:t>∗∗</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68" w:lineRule="exact"/>
              <w:ind w:right="4"/>
              <w:jc w:val="right"/>
              <w:rPr>
                <w:rFonts w:ascii="Times New Roman" w:hAnsi="Times New Roman" w:cs="Amiri"/>
                <w:sz w:val="24"/>
                <w:szCs w:val="24"/>
              </w:rPr>
            </w:pPr>
            <w:r>
              <w:rPr>
                <w:rFonts w:ascii="Arial" w:hAnsi="Arial" w:cs="Arial"/>
                <w:color w:val="000000"/>
                <w:w w:val="83"/>
                <w:sz w:val="19"/>
                <w:szCs w:val="19"/>
              </w:rPr>
              <w:t>.006</w:t>
            </w:r>
            <w:r>
              <w:rPr>
                <w:rFonts w:ascii="MS PGothic" w:eastAsia="MS PGothic" w:hAnsi="Arial" w:cs="MS PGothic" w:hint="eastAsia"/>
                <w:color w:val="000000"/>
                <w:w w:val="83"/>
                <w:sz w:val="25"/>
                <w:szCs w:val="25"/>
                <w:vertAlign w:val="superscript"/>
              </w:rPr>
              <w:t>∗</w:t>
            </w:r>
          </w:p>
        </w:tc>
        <w:tc>
          <w:tcPr>
            <w:tcW w:w="5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5"/>
              <w:jc w:val="right"/>
              <w:rPr>
                <w:rFonts w:ascii="Times New Roman" w:hAnsi="Times New Roman" w:cs="Amiri"/>
                <w:sz w:val="24"/>
                <w:szCs w:val="24"/>
              </w:rPr>
            </w:pPr>
            <w:r>
              <w:rPr>
                <w:rFonts w:ascii="Arial" w:hAnsi="Arial" w:cs="Arial"/>
                <w:color w:val="000000"/>
                <w:w w:val="86"/>
                <w:sz w:val="19"/>
                <w:szCs w:val="19"/>
              </w:rPr>
              <w:t>.005</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68" w:lineRule="exact"/>
              <w:rPr>
                <w:rFonts w:ascii="Times New Roman" w:hAnsi="Times New Roman" w:cs="Amiri"/>
                <w:sz w:val="24"/>
                <w:szCs w:val="24"/>
              </w:rPr>
            </w:pPr>
            <w:r>
              <w:rPr>
                <w:rFonts w:ascii="Arial" w:hAnsi="Arial" w:cs="Arial"/>
                <w:color w:val="000000"/>
                <w:sz w:val="19"/>
                <w:szCs w:val="19"/>
              </w:rPr>
              <w:t>.163</w:t>
            </w:r>
            <w:r>
              <w:rPr>
                <w:rFonts w:ascii="MS PGothic" w:eastAsia="MS PGothic" w:hAnsi="Arial" w:cs="MS PGothic" w:hint="eastAsia"/>
                <w:color w:val="000000"/>
                <w:sz w:val="25"/>
                <w:szCs w:val="25"/>
                <w:vertAlign w:val="superscript"/>
              </w:rPr>
              <w:t>∗∗</w:t>
            </w:r>
          </w:p>
        </w:tc>
        <w:tc>
          <w:tcPr>
            <w:tcW w:w="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6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68" w:lineRule="exact"/>
              <w:ind w:right="124"/>
              <w:jc w:val="right"/>
              <w:rPr>
                <w:rFonts w:ascii="Times New Roman" w:hAnsi="Times New Roman" w:cs="Amiri"/>
                <w:sz w:val="24"/>
                <w:szCs w:val="24"/>
              </w:rPr>
            </w:pPr>
            <w:r>
              <w:rPr>
                <w:rFonts w:ascii="Arial" w:hAnsi="Arial" w:cs="Arial"/>
                <w:color w:val="000000"/>
                <w:w w:val="88"/>
                <w:sz w:val="19"/>
                <w:szCs w:val="19"/>
              </w:rPr>
              <w:t>.325</w:t>
            </w:r>
            <w:r>
              <w:rPr>
                <w:rFonts w:ascii="MS PGothic" w:eastAsia="MS PGothic" w:hAnsi="Arial" w:cs="MS PGothic" w:hint="eastAsia"/>
                <w:color w:val="000000"/>
                <w:w w:val="88"/>
                <w:sz w:val="25"/>
                <w:szCs w:val="25"/>
                <w:vertAlign w:val="superscript"/>
              </w:rPr>
              <w:t>∗</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9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w w:val="85"/>
                <w:sz w:val="19"/>
                <w:szCs w:val="19"/>
              </w:rPr>
              <w:t>16.888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73"/>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72" w:lineRule="exact"/>
              <w:ind w:left="100"/>
              <w:rPr>
                <w:rFonts w:ascii="Times New Roman" w:hAnsi="Times New Roman" w:cs="Amiri"/>
                <w:sz w:val="24"/>
                <w:szCs w:val="24"/>
              </w:rPr>
            </w:pPr>
            <w:r>
              <w:rPr>
                <w:rFonts w:ascii="Arial" w:hAnsi="Arial" w:cs="Arial"/>
                <w:color w:val="000000"/>
                <w:sz w:val="7"/>
                <w:szCs w:val="7"/>
              </w:rPr>
              <w:t>Time since diagnosis</w:t>
            </w:r>
          </w:p>
        </w:tc>
        <w:tc>
          <w:tcPr>
            <w:tcW w:w="1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00"/>
              <w:rPr>
                <w:rFonts w:ascii="Times New Roman" w:hAnsi="Times New Roman" w:cs="Amiri"/>
                <w:sz w:val="24"/>
                <w:szCs w:val="24"/>
              </w:rPr>
            </w:pPr>
            <w:r>
              <w:rPr>
                <w:rFonts w:ascii="Arial" w:hAnsi="Arial" w:cs="Arial"/>
                <w:color w:val="000000"/>
                <w:sz w:val="19"/>
                <w:szCs w:val="19"/>
              </w:rPr>
              <w:t>−</w:t>
            </w:r>
          </w:p>
        </w:tc>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20"/>
              <w:rPr>
                <w:rFonts w:ascii="Times New Roman" w:hAnsi="Times New Roman" w:cs="Amiri"/>
                <w:sz w:val="24"/>
                <w:szCs w:val="24"/>
              </w:rPr>
            </w:pPr>
            <w:r>
              <w:rPr>
                <w:rFonts w:ascii="Arial" w:hAnsi="Arial" w:cs="Arial"/>
                <w:color w:val="000000"/>
                <w:sz w:val="19"/>
                <w:szCs w:val="19"/>
              </w:rPr>
              <w:t>−</w:t>
            </w:r>
          </w:p>
        </w:tc>
        <w:tc>
          <w:tcPr>
            <w:tcW w:w="7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80"/>
              <w:rPr>
                <w:rFonts w:ascii="Times New Roman" w:hAnsi="Times New Roman" w:cs="Amiri"/>
                <w:sz w:val="24"/>
                <w:szCs w:val="24"/>
              </w:rPr>
            </w:pPr>
            <w:r>
              <w:rPr>
                <w:rFonts w:ascii="Arial" w:hAnsi="Arial" w:cs="Arial"/>
                <w:color w:val="000000"/>
                <w:sz w:val="19"/>
                <w:szCs w:val="19"/>
              </w:rPr>
              <w:t>−</w:t>
            </w:r>
          </w:p>
        </w:tc>
        <w:tc>
          <w:tcPr>
            <w:tcW w:w="7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6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9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60"/>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160" w:lineRule="exact"/>
              <w:ind w:right="565"/>
              <w:jc w:val="right"/>
              <w:rPr>
                <w:rFonts w:ascii="Times New Roman" w:hAnsi="Times New Roman" w:cs="Amiri"/>
                <w:sz w:val="24"/>
                <w:szCs w:val="24"/>
              </w:rPr>
            </w:pPr>
            <w:r>
              <w:rPr>
                <w:rFonts w:ascii="Arial" w:hAnsi="Arial" w:cs="Arial"/>
                <w:color w:val="000000"/>
                <w:sz w:val="18"/>
                <w:szCs w:val="18"/>
              </w:rPr>
              <w:t>−</w:t>
            </w:r>
          </w:p>
        </w:tc>
        <w:tc>
          <w:tcPr>
            <w:tcW w:w="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5"/>
              <w:jc w:val="right"/>
              <w:rPr>
                <w:rFonts w:ascii="Times New Roman" w:hAnsi="Times New Roman" w:cs="Amiri"/>
                <w:sz w:val="24"/>
                <w:szCs w:val="24"/>
              </w:rPr>
            </w:pPr>
            <w:r>
              <w:rPr>
                <w:rFonts w:ascii="Arial" w:hAnsi="Arial" w:cs="Arial"/>
                <w:color w:val="000000"/>
                <w:sz w:val="19"/>
                <w:szCs w:val="19"/>
              </w:rPr>
              <w:t>(.009)</w:t>
            </w:r>
          </w:p>
        </w:tc>
        <w:tc>
          <w:tcPr>
            <w:tcW w:w="9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9"/>
                <w:szCs w:val="19"/>
              </w:rPr>
              <w:t>(.002)</w:t>
            </w:r>
          </w:p>
        </w:tc>
        <w:tc>
          <w:tcPr>
            <w:tcW w:w="13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5"/>
              <w:jc w:val="right"/>
              <w:rPr>
                <w:rFonts w:ascii="Times New Roman" w:hAnsi="Times New Roman" w:cs="Amiri"/>
                <w:sz w:val="24"/>
                <w:szCs w:val="24"/>
              </w:rPr>
            </w:pPr>
            <w:r>
              <w:rPr>
                <w:rFonts w:ascii="Arial" w:hAnsi="Arial" w:cs="Arial"/>
                <w:color w:val="000000"/>
                <w:sz w:val="19"/>
                <w:szCs w:val="19"/>
              </w:rPr>
              <w:t>(.004)</w:t>
            </w:r>
          </w:p>
        </w:tc>
        <w:tc>
          <w:tcPr>
            <w:tcW w:w="11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4"/>
              <w:jc w:val="right"/>
              <w:rPr>
                <w:rFonts w:ascii="Times New Roman" w:hAnsi="Times New Roman" w:cs="Amiri"/>
                <w:sz w:val="24"/>
                <w:szCs w:val="24"/>
              </w:rPr>
            </w:pPr>
            <w:r>
              <w:rPr>
                <w:rFonts w:ascii="Arial" w:hAnsi="Arial" w:cs="Arial"/>
                <w:color w:val="000000"/>
                <w:sz w:val="19"/>
                <w:szCs w:val="19"/>
              </w:rPr>
              <w:t>(.060)</w:t>
            </w:r>
          </w:p>
        </w:tc>
        <w:tc>
          <w:tcPr>
            <w:tcW w:w="11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4"/>
              <w:jc w:val="right"/>
              <w:rPr>
                <w:rFonts w:ascii="Times New Roman" w:hAnsi="Times New Roman" w:cs="Amiri"/>
                <w:sz w:val="24"/>
                <w:szCs w:val="24"/>
              </w:rPr>
            </w:pPr>
            <w:r>
              <w:rPr>
                <w:rFonts w:ascii="Arial" w:hAnsi="Arial" w:cs="Arial"/>
                <w:color w:val="000000"/>
                <w:sz w:val="19"/>
                <w:szCs w:val="19"/>
              </w:rPr>
              <w:t>(.148)</w:t>
            </w:r>
          </w:p>
        </w:tc>
        <w:tc>
          <w:tcPr>
            <w:tcW w:w="14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19"/>
                <w:szCs w:val="19"/>
              </w:rPr>
              <w:t>(10.337)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12"/>
        </w:trPr>
        <w:tc>
          <w:tcPr>
            <w:tcW w:w="18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2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2520" w:type="dxa"/>
            <w:gridSpan w:val="4"/>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9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0"/>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2520" w:type="dxa"/>
            <w:gridSpan w:val="4"/>
            <w:tcBorders>
              <w:top w:val="nil"/>
              <w:left w:val="nil"/>
              <w:bottom w:val="nil"/>
              <w:right w:val="nil"/>
            </w:tcBorders>
            <w:vAlign w:val="bottom"/>
          </w:tcPr>
          <w:p w:rsidR="00A846A4" w:rsidRDefault="00C45CDB">
            <w:pPr>
              <w:widowControl w:val="0"/>
              <w:autoSpaceDE w:val="0"/>
              <w:autoSpaceDN w:val="0"/>
              <w:adjustRightInd w:val="0"/>
              <w:spacing w:after="0" w:line="260" w:lineRule="exact"/>
              <w:jc w:val="right"/>
              <w:rPr>
                <w:rFonts w:ascii="Times New Roman" w:hAnsi="Times New Roman" w:cs="Amiri"/>
                <w:sz w:val="24"/>
                <w:szCs w:val="24"/>
              </w:rPr>
            </w:pPr>
            <w:r>
              <w:rPr>
                <w:rFonts w:ascii="Gabriola" w:hAnsi="Gabriola" w:cs="Gabriola"/>
                <w:i/>
                <w:iCs/>
                <w:color w:val="000000"/>
                <w:sz w:val="18"/>
                <w:szCs w:val="18"/>
              </w:rPr>
              <w:t>Marginal structural model</w:t>
            </w:r>
          </w:p>
        </w:tc>
        <w:tc>
          <w:tcPr>
            <w:tcW w:w="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9"/>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Male sample</w:t>
            </w:r>
          </w:p>
        </w:tc>
        <w:tc>
          <w:tcPr>
            <w:tcW w:w="1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4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4"/>
              <w:jc w:val="right"/>
              <w:rPr>
                <w:rFonts w:ascii="Times New Roman" w:hAnsi="Times New Roman" w:cs="Amiri"/>
                <w:sz w:val="24"/>
                <w:szCs w:val="24"/>
              </w:rPr>
            </w:pPr>
            <w:r>
              <w:rPr>
                <w:rFonts w:ascii="Arial" w:hAnsi="Arial" w:cs="Arial"/>
                <w:color w:val="000000"/>
                <w:sz w:val="19"/>
                <w:szCs w:val="19"/>
              </w:rPr>
              <w:t>−.020</w:t>
            </w:r>
          </w:p>
        </w:tc>
        <w:tc>
          <w:tcPr>
            <w:tcW w:w="134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5"/>
              <w:jc w:val="right"/>
              <w:rPr>
                <w:rFonts w:ascii="Times New Roman" w:hAnsi="Times New Roman" w:cs="Amiri"/>
                <w:sz w:val="24"/>
                <w:szCs w:val="24"/>
              </w:rPr>
            </w:pPr>
            <w:r>
              <w:rPr>
                <w:rFonts w:ascii="Arial" w:hAnsi="Arial" w:cs="Arial"/>
                <w:color w:val="000000"/>
                <w:sz w:val="19"/>
                <w:szCs w:val="19"/>
              </w:rPr>
              <w:t>−.024</w:t>
            </w:r>
          </w:p>
        </w:tc>
        <w:tc>
          <w:tcPr>
            <w:tcW w:w="118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87" w:lineRule="exact"/>
              <w:ind w:left="280"/>
              <w:rPr>
                <w:rFonts w:ascii="Times New Roman" w:hAnsi="Times New Roman" w:cs="Amiri"/>
                <w:sz w:val="24"/>
                <w:szCs w:val="24"/>
              </w:rPr>
            </w:pPr>
            <w:r>
              <w:rPr>
                <w:rFonts w:ascii="Arial" w:hAnsi="Arial" w:cs="Arial"/>
                <w:color w:val="000000"/>
                <w:sz w:val="19"/>
                <w:szCs w:val="19"/>
              </w:rPr>
              <w:t>−.221</w:t>
            </w:r>
            <w:r>
              <w:rPr>
                <w:rFonts w:ascii="MS PGothic" w:eastAsia="MS PGothic" w:hAnsi="Arial" w:cs="MS PGothic" w:hint="eastAsia"/>
                <w:color w:val="000000"/>
                <w:sz w:val="25"/>
                <w:szCs w:val="25"/>
                <w:vertAlign w:val="superscript"/>
              </w:rPr>
              <w:t>∗∗</w:t>
            </w:r>
          </w:p>
        </w:tc>
        <w:tc>
          <w:tcPr>
            <w:tcW w:w="112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87" w:lineRule="exact"/>
              <w:ind w:left="340"/>
              <w:rPr>
                <w:rFonts w:ascii="Times New Roman" w:hAnsi="Times New Roman" w:cs="Amiri"/>
                <w:sz w:val="24"/>
                <w:szCs w:val="24"/>
              </w:rPr>
            </w:pPr>
            <w:r>
              <w:rPr>
                <w:rFonts w:ascii="Arial" w:hAnsi="Arial" w:cs="Arial"/>
                <w:color w:val="000000"/>
                <w:sz w:val="19"/>
                <w:szCs w:val="19"/>
              </w:rPr>
              <w:t>−.705</w:t>
            </w:r>
            <w:r>
              <w:rPr>
                <w:rFonts w:ascii="MS PGothic" w:eastAsia="MS PGothic" w:hAnsi="Arial" w:cs="MS PGothic" w:hint="eastAsia"/>
                <w:color w:val="000000"/>
                <w:sz w:val="25"/>
                <w:szCs w:val="25"/>
                <w:vertAlign w:val="superscript"/>
              </w:rPr>
              <w:t>∗∗</w:t>
            </w:r>
          </w:p>
        </w:tc>
        <w:tc>
          <w:tcPr>
            <w:tcW w:w="140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87" w:lineRule="exact"/>
              <w:ind w:left="340"/>
              <w:rPr>
                <w:rFonts w:ascii="Times New Roman" w:hAnsi="Times New Roman" w:cs="Amiri"/>
                <w:sz w:val="24"/>
                <w:szCs w:val="24"/>
              </w:rPr>
            </w:pPr>
            <w:r>
              <w:rPr>
                <w:rFonts w:ascii="Arial" w:hAnsi="Arial" w:cs="Arial"/>
                <w:color w:val="000000"/>
                <w:sz w:val="19"/>
                <w:szCs w:val="19"/>
              </w:rPr>
              <w:t>−80.594</w:t>
            </w:r>
            <w:r>
              <w:rPr>
                <w:rFonts w:ascii="MS PGothic" w:eastAsia="MS PGothic" w:hAnsi="Arial" w:cs="MS PGothic" w:hint="eastAsia"/>
                <w:color w:val="000000"/>
                <w:sz w:val="25"/>
                <w:szCs w:val="25"/>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3"/>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9"/>
                <w:sz w:val="19"/>
                <w:szCs w:val="19"/>
              </w:rPr>
              <w:t>Time since diagnosis</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5"/>
              <w:jc w:val="right"/>
              <w:rPr>
                <w:rFonts w:ascii="Times New Roman" w:hAnsi="Times New Roman" w:cs="Amiri"/>
                <w:sz w:val="24"/>
                <w:szCs w:val="24"/>
              </w:rPr>
            </w:pPr>
            <w:r>
              <w:rPr>
                <w:rFonts w:ascii="Arial" w:hAnsi="Arial" w:cs="Arial"/>
                <w:color w:val="000000"/>
                <w:sz w:val="19"/>
                <w:szCs w:val="19"/>
              </w:rPr>
              <w:t>0.027</w:t>
            </w:r>
          </w:p>
        </w:tc>
        <w:tc>
          <w:tcPr>
            <w:tcW w:w="94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4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8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2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0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18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Female sample</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5"/>
              <w:jc w:val="right"/>
              <w:rPr>
                <w:rFonts w:ascii="Times New Roman" w:hAnsi="Times New Roman" w:cs="Amiri"/>
                <w:sz w:val="24"/>
                <w:szCs w:val="24"/>
              </w:rPr>
            </w:pPr>
            <w:r>
              <w:rPr>
                <w:rFonts w:ascii="Arial" w:hAnsi="Arial" w:cs="Arial"/>
                <w:color w:val="000000"/>
                <w:sz w:val="19"/>
                <w:szCs w:val="19"/>
              </w:rPr>
              <w:t>(.018)</w:t>
            </w:r>
          </w:p>
        </w:tc>
        <w:tc>
          <w:tcPr>
            <w:tcW w:w="9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9"/>
                <w:szCs w:val="19"/>
              </w:rPr>
              <w:t>(.016)</w:t>
            </w:r>
          </w:p>
        </w:tc>
        <w:tc>
          <w:tcPr>
            <w:tcW w:w="13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5"/>
              <w:jc w:val="right"/>
              <w:rPr>
                <w:rFonts w:ascii="Times New Roman" w:hAnsi="Times New Roman" w:cs="Amiri"/>
                <w:sz w:val="24"/>
                <w:szCs w:val="24"/>
              </w:rPr>
            </w:pPr>
            <w:r>
              <w:rPr>
                <w:rFonts w:ascii="Arial" w:hAnsi="Arial" w:cs="Arial"/>
                <w:color w:val="000000"/>
                <w:sz w:val="19"/>
                <w:szCs w:val="19"/>
              </w:rPr>
              <w:t>(.017)</w:t>
            </w:r>
          </w:p>
        </w:tc>
        <w:tc>
          <w:tcPr>
            <w:tcW w:w="11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4"/>
              <w:jc w:val="right"/>
              <w:rPr>
                <w:rFonts w:ascii="Times New Roman" w:hAnsi="Times New Roman" w:cs="Amiri"/>
                <w:sz w:val="24"/>
                <w:szCs w:val="24"/>
              </w:rPr>
            </w:pPr>
            <w:r>
              <w:rPr>
                <w:rFonts w:ascii="Arial" w:hAnsi="Arial" w:cs="Arial"/>
                <w:color w:val="000000"/>
                <w:sz w:val="19"/>
                <w:szCs w:val="19"/>
              </w:rPr>
              <w:t>(.087)</w:t>
            </w:r>
          </w:p>
        </w:tc>
        <w:tc>
          <w:tcPr>
            <w:tcW w:w="11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4"/>
              <w:jc w:val="right"/>
              <w:rPr>
                <w:rFonts w:ascii="Times New Roman" w:hAnsi="Times New Roman" w:cs="Amiri"/>
                <w:sz w:val="24"/>
                <w:szCs w:val="24"/>
              </w:rPr>
            </w:pPr>
            <w:r>
              <w:rPr>
                <w:rFonts w:ascii="Arial" w:hAnsi="Arial" w:cs="Arial"/>
                <w:color w:val="000000"/>
                <w:sz w:val="19"/>
                <w:szCs w:val="19"/>
              </w:rPr>
              <w:t>(.295)</w:t>
            </w:r>
          </w:p>
        </w:tc>
        <w:tc>
          <w:tcPr>
            <w:tcW w:w="14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19"/>
                <w:szCs w:val="19"/>
              </w:rPr>
              <w:t>(39.681)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6"/>
        </w:trPr>
        <w:tc>
          <w:tcPr>
            <w:tcW w:w="18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5"/>
              <w:jc w:val="right"/>
              <w:rPr>
                <w:rFonts w:ascii="Times New Roman" w:hAnsi="Times New Roman" w:cs="Amiri"/>
                <w:sz w:val="24"/>
                <w:szCs w:val="24"/>
              </w:rPr>
            </w:pPr>
            <w:r>
              <w:rPr>
                <w:rFonts w:ascii="Arial" w:hAnsi="Arial" w:cs="Arial"/>
                <w:color w:val="000000"/>
                <w:sz w:val="19"/>
                <w:szCs w:val="19"/>
              </w:rPr>
              <w:t>.030</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4"/>
              <w:jc w:val="right"/>
              <w:rPr>
                <w:rFonts w:ascii="Times New Roman" w:hAnsi="Times New Roman" w:cs="Amiri"/>
                <w:sz w:val="24"/>
                <w:szCs w:val="24"/>
              </w:rPr>
            </w:pPr>
            <w:r>
              <w:rPr>
                <w:rFonts w:ascii="Arial" w:hAnsi="Arial" w:cs="Arial"/>
                <w:color w:val="000000"/>
                <w:w w:val="86"/>
                <w:sz w:val="19"/>
                <w:szCs w:val="19"/>
              </w:rPr>
              <w:t>.009</w:t>
            </w:r>
          </w:p>
        </w:tc>
        <w:tc>
          <w:tcPr>
            <w:tcW w:w="5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5"/>
              <w:jc w:val="right"/>
              <w:rPr>
                <w:rFonts w:ascii="Times New Roman" w:hAnsi="Times New Roman" w:cs="Amiri"/>
                <w:sz w:val="24"/>
                <w:szCs w:val="24"/>
              </w:rPr>
            </w:pPr>
            <w:r>
              <w:rPr>
                <w:rFonts w:ascii="Arial" w:hAnsi="Arial" w:cs="Arial"/>
                <w:color w:val="000000"/>
                <w:w w:val="86"/>
                <w:sz w:val="19"/>
                <w:szCs w:val="19"/>
              </w:rPr>
              <w:t>.039</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68" w:lineRule="exact"/>
              <w:ind w:right="244"/>
              <w:jc w:val="right"/>
              <w:rPr>
                <w:rFonts w:ascii="Times New Roman" w:hAnsi="Times New Roman" w:cs="Amiri"/>
                <w:sz w:val="24"/>
                <w:szCs w:val="24"/>
              </w:rPr>
            </w:pPr>
            <w:r>
              <w:rPr>
                <w:rFonts w:ascii="Arial" w:hAnsi="Arial" w:cs="Arial"/>
                <w:color w:val="000000"/>
                <w:w w:val="83"/>
                <w:sz w:val="19"/>
                <w:szCs w:val="19"/>
              </w:rPr>
              <w:t>.413</w:t>
            </w:r>
            <w:r>
              <w:rPr>
                <w:rFonts w:ascii="MS PGothic" w:eastAsia="MS PGothic" w:hAnsi="Arial" w:cs="MS PGothic" w:hint="eastAsia"/>
                <w:color w:val="000000"/>
                <w:w w:val="83"/>
                <w:sz w:val="25"/>
                <w:szCs w:val="25"/>
                <w:vertAlign w:val="superscript"/>
              </w:rPr>
              <w:t>∗</w:t>
            </w:r>
          </w:p>
        </w:tc>
        <w:tc>
          <w:tcPr>
            <w:tcW w:w="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6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4"/>
              <w:jc w:val="right"/>
              <w:rPr>
                <w:rFonts w:ascii="Times New Roman" w:hAnsi="Times New Roman" w:cs="Amiri"/>
                <w:sz w:val="24"/>
                <w:szCs w:val="24"/>
              </w:rPr>
            </w:pPr>
            <w:r>
              <w:rPr>
                <w:rFonts w:ascii="Arial" w:hAnsi="Arial" w:cs="Arial"/>
                <w:color w:val="000000"/>
                <w:w w:val="86"/>
                <w:sz w:val="19"/>
                <w:szCs w:val="19"/>
              </w:rPr>
              <w:t>.598</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9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w w:val="85"/>
                <w:sz w:val="19"/>
                <w:szCs w:val="19"/>
              </w:rPr>
              <w:t>14.552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73"/>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72" w:lineRule="exact"/>
              <w:ind w:left="100"/>
              <w:rPr>
                <w:rFonts w:ascii="Times New Roman" w:hAnsi="Times New Roman" w:cs="Amiri"/>
                <w:sz w:val="24"/>
                <w:szCs w:val="24"/>
              </w:rPr>
            </w:pPr>
            <w:r>
              <w:rPr>
                <w:rFonts w:ascii="Arial" w:hAnsi="Arial" w:cs="Arial"/>
                <w:color w:val="000000"/>
                <w:sz w:val="7"/>
                <w:szCs w:val="7"/>
              </w:rPr>
              <w:t>Time since diagnosis</w:t>
            </w:r>
          </w:p>
        </w:tc>
        <w:tc>
          <w:tcPr>
            <w:tcW w:w="1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00"/>
              <w:rPr>
                <w:rFonts w:ascii="Times New Roman" w:hAnsi="Times New Roman" w:cs="Amiri"/>
                <w:sz w:val="24"/>
                <w:szCs w:val="24"/>
              </w:rPr>
            </w:pPr>
            <w:r>
              <w:rPr>
                <w:rFonts w:ascii="Arial" w:hAnsi="Arial" w:cs="Arial"/>
                <w:color w:val="000000"/>
                <w:sz w:val="19"/>
                <w:szCs w:val="19"/>
              </w:rPr>
              <w:t>−</w:t>
            </w:r>
          </w:p>
        </w:tc>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20"/>
              <w:rPr>
                <w:rFonts w:ascii="Times New Roman" w:hAnsi="Times New Roman" w:cs="Amiri"/>
                <w:sz w:val="24"/>
                <w:szCs w:val="24"/>
              </w:rPr>
            </w:pPr>
            <w:r>
              <w:rPr>
                <w:rFonts w:ascii="Arial" w:hAnsi="Arial" w:cs="Arial"/>
                <w:color w:val="000000"/>
                <w:sz w:val="19"/>
                <w:szCs w:val="19"/>
              </w:rPr>
              <w:t>−</w:t>
            </w:r>
          </w:p>
        </w:tc>
        <w:tc>
          <w:tcPr>
            <w:tcW w:w="7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80"/>
              <w:rPr>
                <w:rFonts w:ascii="Times New Roman" w:hAnsi="Times New Roman" w:cs="Amiri"/>
                <w:sz w:val="24"/>
                <w:szCs w:val="24"/>
              </w:rPr>
            </w:pPr>
            <w:r>
              <w:rPr>
                <w:rFonts w:ascii="Arial" w:hAnsi="Arial" w:cs="Arial"/>
                <w:color w:val="000000"/>
                <w:sz w:val="19"/>
                <w:szCs w:val="19"/>
              </w:rPr>
              <w:t>−</w:t>
            </w:r>
          </w:p>
        </w:tc>
        <w:tc>
          <w:tcPr>
            <w:tcW w:w="7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6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9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60"/>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160" w:lineRule="exact"/>
              <w:ind w:right="565"/>
              <w:jc w:val="right"/>
              <w:rPr>
                <w:rFonts w:ascii="Times New Roman" w:hAnsi="Times New Roman" w:cs="Amiri"/>
                <w:sz w:val="24"/>
                <w:szCs w:val="24"/>
              </w:rPr>
            </w:pPr>
            <w:r>
              <w:rPr>
                <w:rFonts w:ascii="Arial" w:hAnsi="Arial" w:cs="Arial"/>
                <w:color w:val="000000"/>
                <w:sz w:val="18"/>
                <w:szCs w:val="18"/>
              </w:rPr>
              <w:t>−</w:t>
            </w:r>
          </w:p>
        </w:tc>
        <w:tc>
          <w:tcPr>
            <w:tcW w:w="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5"/>
              <w:jc w:val="right"/>
              <w:rPr>
                <w:rFonts w:ascii="Times New Roman" w:hAnsi="Times New Roman" w:cs="Amiri"/>
                <w:sz w:val="24"/>
                <w:szCs w:val="24"/>
              </w:rPr>
            </w:pPr>
            <w:r>
              <w:rPr>
                <w:rFonts w:ascii="Arial" w:hAnsi="Arial" w:cs="Arial"/>
                <w:color w:val="000000"/>
                <w:sz w:val="19"/>
                <w:szCs w:val="19"/>
              </w:rPr>
              <w:t>(.022)</w:t>
            </w:r>
          </w:p>
        </w:tc>
        <w:tc>
          <w:tcPr>
            <w:tcW w:w="9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9"/>
                <w:szCs w:val="19"/>
              </w:rPr>
              <w:t>(.006)</w:t>
            </w:r>
          </w:p>
        </w:tc>
        <w:tc>
          <w:tcPr>
            <w:tcW w:w="13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5"/>
              <w:jc w:val="right"/>
              <w:rPr>
                <w:rFonts w:ascii="Times New Roman" w:hAnsi="Times New Roman" w:cs="Amiri"/>
                <w:sz w:val="24"/>
                <w:szCs w:val="24"/>
              </w:rPr>
            </w:pPr>
            <w:r>
              <w:rPr>
                <w:rFonts w:ascii="Arial" w:hAnsi="Arial" w:cs="Arial"/>
                <w:color w:val="000000"/>
                <w:sz w:val="19"/>
                <w:szCs w:val="19"/>
              </w:rPr>
              <w:t>(.025)</w:t>
            </w:r>
          </w:p>
        </w:tc>
        <w:tc>
          <w:tcPr>
            <w:tcW w:w="11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4"/>
              <w:jc w:val="right"/>
              <w:rPr>
                <w:rFonts w:ascii="Times New Roman" w:hAnsi="Times New Roman" w:cs="Amiri"/>
                <w:sz w:val="24"/>
                <w:szCs w:val="24"/>
              </w:rPr>
            </w:pPr>
            <w:r>
              <w:rPr>
                <w:rFonts w:ascii="Arial" w:hAnsi="Arial" w:cs="Arial"/>
                <w:color w:val="000000"/>
                <w:sz w:val="19"/>
                <w:szCs w:val="19"/>
              </w:rPr>
              <w:t>(.216)</w:t>
            </w:r>
          </w:p>
        </w:tc>
        <w:tc>
          <w:tcPr>
            <w:tcW w:w="11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4"/>
              <w:jc w:val="right"/>
              <w:rPr>
                <w:rFonts w:ascii="Times New Roman" w:hAnsi="Times New Roman" w:cs="Amiri"/>
                <w:sz w:val="24"/>
                <w:szCs w:val="24"/>
              </w:rPr>
            </w:pPr>
            <w:r>
              <w:rPr>
                <w:rFonts w:ascii="Arial" w:hAnsi="Arial" w:cs="Arial"/>
                <w:color w:val="000000"/>
                <w:sz w:val="19"/>
                <w:szCs w:val="19"/>
              </w:rPr>
              <w:t>(.376)</w:t>
            </w:r>
          </w:p>
        </w:tc>
        <w:tc>
          <w:tcPr>
            <w:tcW w:w="14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19"/>
                <w:szCs w:val="19"/>
              </w:rPr>
              <w:t>(24.269)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82" w:lineRule="exact"/>
        <w:rPr>
          <w:rFonts w:ascii="Times New Roman" w:hAnsi="Times New Roman" w:cs="Amiri"/>
          <w:sz w:val="24"/>
          <w:szCs w:val="24"/>
        </w:rPr>
      </w:pPr>
      <w:r>
        <w:rPr>
          <w:noProof/>
        </w:rPr>
        <mc:AlternateContent>
          <mc:Choice Requires="wps">
            <w:drawing>
              <wp:anchor distT="0" distB="0" distL="114300" distR="114300" simplePos="0" relativeHeight="251703296" behindDoc="1" locked="0" layoutInCell="0" allowOverlap="1">
                <wp:simplePos x="0" y="0"/>
                <wp:positionH relativeFrom="column">
                  <wp:posOffset>-1270</wp:posOffset>
                </wp:positionH>
                <wp:positionV relativeFrom="paragraph">
                  <wp:posOffset>36830</wp:posOffset>
                </wp:positionV>
                <wp:extent cx="5791835" cy="0"/>
                <wp:effectExtent l="0" t="3810" r="3810" b="0"/>
                <wp:wrapNone/>
                <wp:docPr id="2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57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9pt" to="45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WKFQ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" o:allowincell="f" strokecolor="white" strokeweight=".26583mm"/>
            </w:pict>
          </mc:Fallback>
        </mc:AlternateContent>
      </w:r>
    </w:p>
    <w:p w:rsidR="00A846A4" w:rsidRDefault="00C45CDB">
      <w:pPr>
        <w:widowControl w:val="0"/>
        <w:overflowPunct w:val="0"/>
        <w:autoSpaceDE w:val="0"/>
        <w:autoSpaceDN w:val="0"/>
        <w:adjustRightInd w:val="0"/>
        <w:spacing w:after="0" w:line="274" w:lineRule="auto"/>
        <w:ind w:firstLine="46"/>
        <w:jc w:val="both"/>
        <w:rPr>
          <w:rFonts w:ascii="Times New Roman" w:hAnsi="Times New Roman" w:cs="Amiri"/>
          <w:sz w:val="24"/>
          <w:szCs w:val="24"/>
        </w:rPr>
      </w:pPr>
      <w:r>
        <w:rPr>
          <w:rFonts w:ascii="Arial" w:hAnsi="Arial" w:cs="Arial"/>
          <w:color w:val="000000"/>
          <w:sz w:val="19"/>
          <w:szCs w:val="19"/>
        </w:rPr>
        <w:t xml:space="preserve">Notes: Standard errors in parentheses. Other control variables: age (only MSM) age squared, region, urban, education, </w:t>
      </w:r>
      <w:proofErr w:type="spellStart"/>
      <w:proofErr w:type="gramStart"/>
      <w:r>
        <w:rPr>
          <w:rFonts w:ascii="Arial" w:hAnsi="Arial" w:cs="Arial"/>
          <w:color w:val="000000"/>
          <w:sz w:val="19"/>
          <w:szCs w:val="19"/>
        </w:rPr>
        <w:t>han</w:t>
      </w:r>
      <w:proofErr w:type="spellEnd"/>
      <w:proofErr w:type="gramEnd"/>
      <w:r>
        <w:rPr>
          <w:rFonts w:ascii="Arial" w:hAnsi="Arial" w:cs="Arial"/>
          <w:color w:val="000000"/>
          <w:sz w:val="19"/>
          <w:szCs w:val="19"/>
        </w:rPr>
        <w:t xml:space="preserve">, marital status, urbanization index, time dummies, health insurance status, household </w:t>
      </w:r>
      <w:proofErr w:type="spellStart"/>
      <w:r>
        <w:rPr>
          <w:rFonts w:ascii="Arial" w:hAnsi="Arial" w:cs="Arial"/>
          <w:color w:val="000000"/>
          <w:sz w:val="19"/>
          <w:szCs w:val="19"/>
        </w:rPr>
        <w:t>expen-ditures</w:t>
      </w:r>
      <w:proofErr w:type="spellEnd"/>
      <w:r>
        <w:rPr>
          <w:rFonts w:ascii="Arial" w:hAnsi="Arial" w:cs="Arial"/>
          <w:color w:val="000000"/>
          <w:sz w:val="19"/>
          <w:szCs w:val="19"/>
        </w:rPr>
        <w:t>. FE: N=22066 (male sample), N=23051 (female sample), MSM: N=10028 (male sample), N=11465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30"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28</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53" w:name="page29"/>
      <w:bookmarkEnd w:id="153"/>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20"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5" w:lineRule="auto"/>
        <w:ind w:left="1200" w:hanging="1203"/>
        <w:jc w:val="both"/>
        <w:rPr>
          <w:rFonts w:ascii="Times New Roman" w:hAnsi="Times New Roman" w:cs="Amiri"/>
          <w:sz w:val="24"/>
          <w:szCs w:val="24"/>
        </w:rPr>
      </w:pPr>
      <w:r>
        <w:rPr>
          <w:rFonts w:ascii="Gabriola" w:hAnsi="Gabriola" w:cs="Gabriola"/>
          <w:color w:val="000000"/>
        </w:rPr>
        <w:t>Table 0.14: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fixed e</w:t>
      </w:r>
      <w:r>
        <w:rPr>
          <w:rFonts w:ascii="Cambria Math" w:hAnsi="Cambria Math" w:cs="Cambria Math"/>
          <w:color w:val="000000"/>
        </w:rPr>
        <w:t>ﬀ</w:t>
      </w:r>
      <w:r>
        <w:rPr>
          <w:rFonts w:ascii="Gabriola" w:hAnsi="Gabriola" w:cs="Gabriola"/>
          <w:color w:val="000000"/>
        </w:rPr>
        <w:t>ects (duration groups) (non-imputed)</w:t>
      </w:r>
    </w:p>
    <w:p w:rsidR="00A846A4"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460"/>
        <w:gridCol w:w="1300"/>
        <w:gridCol w:w="980"/>
        <w:gridCol w:w="1360"/>
        <w:gridCol w:w="1220"/>
        <w:gridCol w:w="1320"/>
        <w:gridCol w:w="1480"/>
        <w:gridCol w:w="20"/>
      </w:tblGrid>
      <w:tr w:rsidR="00A846A4">
        <w:trPr>
          <w:trHeight w:val="258"/>
        </w:trPr>
        <w:tc>
          <w:tcPr>
            <w:tcW w:w="14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3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40"/>
              <w:jc w:val="right"/>
              <w:rPr>
                <w:rFonts w:ascii="Times New Roman" w:hAnsi="Times New Roman" w:cs="Amiri"/>
                <w:sz w:val="24"/>
                <w:szCs w:val="24"/>
              </w:rPr>
            </w:pPr>
            <w:r>
              <w:rPr>
                <w:rFonts w:ascii="Arial" w:hAnsi="Arial" w:cs="Arial"/>
                <w:color w:val="000000"/>
                <w:sz w:val="20"/>
                <w:szCs w:val="20"/>
              </w:rPr>
              <w:t>(1)</w:t>
            </w:r>
          </w:p>
        </w:tc>
        <w:tc>
          <w:tcPr>
            <w:tcW w:w="9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(2)</w:t>
            </w:r>
          </w:p>
        </w:tc>
        <w:tc>
          <w:tcPr>
            <w:tcW w:w="13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20"/>
              <w:jc w:val="right"/>
              <w:rPr>
                <w:rFonts w:ascii="Times New Roman" w:hAnsi="Times New Roman" w:cs="Amiri"/>
                <w:sz w:val="24"/>
                <w:szCs w:val="24"/>
              </w:rPr>
            </w:pPr>
            <w:r>
              <w:rPr>
                <w:rFonts w:ascii="Arial" w:hAnsi="Arial" w:cs="Arial"/>
                <w:color w:val="000000"/>
                <w:sz w:val="20"/>
                <w:szCs w:val="20"/>
              </w:rPr>
              <w:t>(3)</w:t>
            </w:r>
          </w:p>
        </w:tc>
        <w:tc>
          <w:tcPr>
            <w:tcW w:w="12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80"/>
              <w:jc w:val="right"/>
              <w:rPr>
                <w:rFonts w:ascii="Times New Roman" w:hAnsi="Times New Roman" w:cs="Amiri"/>
                <w:sz w:val="24"/>
                <w:szCs w:val="24"/>
              </w:rPr>
            </w:pPr>
            <w:r>
              <w:rPr>
                <w:rFonts w:ascii="Arial" w:hAnsi="Arial" w:cs="Arial"/>
                <w:color w:val="000000"/>
                <w:sz w:val="20"/>
                <w:szCs w:val="20"/>
              </w:rPr>
              <w:t>(4)</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0"/>
              <w:jc w:val="right"/>
              <w:rPr>
                <w:rFonts w:ascii="Times New Roman" w:hAnsi="Times New Roman" w:cs="Amiri"/>
                <w:sz w:val="24"/>
                <w:szCs w:val="24"/>
              </w:rPr>
            </w:pPr>
            <w:r>
              <w:rPr>
                <w:rFonts w:ascii="Arial" w:hAnsi="Arial" w:cs="Arial"/>
                <w:color w:val="000000"/>
                <w:sz w:val="20"/>
                <w:szCs w:val="20"/>
              </w:rPr>
              <w:t>(5)</w:t>
            </w:r>
          </w:p>
        </w:tc>
        <w:tc>
          <w:tcPr>
            <w:tcW w:w="14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00"/>
              <w:jc w:val="right"/>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
              <w:jc w:val="right"/>
              <w:rPr>
                <w:rFonts w:ascii="Times New Roman" w:hAnsi="Times New Roman" w:cs="Amiri"/>
                <w:sz w:val="24"/>
                <w:szCs w:val="24"/>
              </w:rPr>
            </w:pPr>
            <w:r>
              <w:rPr>
                <w:rFonts w:ascii="Arial" w:hAnsi="Arial" w:cs="Arial"/>
                <w:color w:val="000000"/>
                <w:sz w:val="20"/>
                <w:szCs w:val="20"/>
              </w:rPr>
              <w:t>Employment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
              <w:jc w:val="right"/>
              <w:rPr>
                <w:rFonts w:ascii="Times New Roman" w:hAnsi="Times New Roman" w:cs="Amiri"/>
                <w:sz w:val="24"/>
                <w:szCs w:val="24"/>
              </w:rPr>
            </w:pPr>
            <w:r>
              <w:rPr>
                <w:rFonts w:ascii="Arial" w:hAnsi="Arial" w:cs="Arial"/>
                <w:color w:val="000000"/>
                <w:sz w:val="20"/>
                <w:szCs w:val="20"/>
              </w:rPr>
              <w:t>Smoking</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0"/>
              <w:jc w:val="right"/>
              <w:rPr>
                <w:rFonts w:ascii="Times New Roman" w:hAnsi="Times New Roman" w:cs="Amiri"/>
                <w:sz w:val="24"/>
                <w:szCs w:val="24"/>
              </w:rPr>
            </w:pPr>
            <w:r>
              <w:rPr>
                <w:rFonts w:ascii="Arial" w:hAnsi="Arial" w:cs="Arial"/>
                <w:color w:val="000000"/>
                <w:sz w:val="20"/>
                <w:szCs w:val="20"/>
              </w:rPr>
              <w:t>Any alcohol</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0"/>
              <w:jc w:val="right"/>
              <w:rPr>
                <w:rFonts w:ascii="Times New Roman" w:hAnsi="Times New Roman" w:cs="Amiri"/>
                <w:sz w:val="24"/>
                <w:szCs w:val="24"/>
              </w:rPr>
            </w:pPr>
            <w:r>
              <w:rPr>
                <w:rFonts w:ascii="Arial" w:hAnsi="Arial" w:cs="Arial"/>
                <w:color w:val="000000"/>
                <w:sz w:val="20"/>
                <w:szCs w:val="20"/>
              </w:rPr>
              <w:t>BMI</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Waist (cm)</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Male sample</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9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−.014</w:t>
            </w:r>
          </w:p>
        </w:tc>
        <w:tc>
          <w:tcPr>
            <w:tcW w:w="13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−.009</w:t>
            </w: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−268.692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0.132</w:t>
            </w:r>
          </w:p>
        </w:tc>
        <w:tc>
          <w:tcPr>
            <w:tcW w:w="9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0.125</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1.439</w:t>
            </w:r>
          </w:p>
        </w:tc>
        <w:tc>
          <w:tcPr>
            <w:tcW w:w="1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(.072)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(.085)</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(.136)</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(.702)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(1.879)</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(215.527)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0.065</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−.013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−.053</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80"/>
              <w:jc w:val="right"/>
              <w:rPr>
                <w:rFonts w:ascii="Times New Roman" w:hAnsi="Times New Roman" w:cs="Amiri"/>
                <w:sz w:val="24"/>
                <w:szCs w:val="24"/>
              </w:rPr>
            </w:pPr>
            <w:r>
              <w:rPr>
                <w:rFonts w:ascii="Arial" w:hAnsi="Arial" w:cs="Arial"/>
                <w:color w:val="000000"/>
                <w:sz w:val="20"/>
                <w:szCs w:val="20"/>
              </w:rPr>
              <w:t>−.849</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−2.391</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−244.075</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(.039)</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(.041)</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(.045)</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(.212)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(.663)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(91.888)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0.009</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0.058</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−.035</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220"/>
              <w:jc w:val="right"/>
              <w:rPr>
                <w:rFonts w:ascii="Times New Roman" w:hAnsi="Times New Roman" w:cs="Amiri"/>
                <w:sz w:val="24"/>
                <w:szCs w:val="24"/>
              </w:rPr>
            </w:pPr>
            <w:r>
              <w:rPr>
                <w:rFonts w:ascii="Arial" w:hAnsi="Arial" w:cs="Arial"/>
                <w:color w:val="000000"/>
                <w:sz w:val="20"/>
                <w:szCs w:val="20"/>
              </w:rPr>
              <w:t>−.720</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−2.642</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−105.039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(.048)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(.054)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(.053)</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(.334)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(.824)</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(100.459)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−.127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0.029</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−.006</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80"/>
              <w:jc w:val="right"/>
              <w:rPr>
                <w:rFonts w:ascii="Times New Roman" w:hAnsi="Times New Roman" w:cs="Amiri"/>
                <w:sz w:val="24"/>
                <w:szCs w:val="24"/>
              </w:rPr>
            </w:pPr>
            <w:r>
              <w:rPr>
                <w:rFonts w:ascii="Arial" w:hAnsi="Arial" w:cs="Arial"/>
                <w:color w:val="000000"/>
                <w:sz w:val="20"/>
                <w:szCs w:val="20"/>
              </w:rPr>
              <w:t>−1.168</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−1.733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−14.828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(.080)</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(.079)</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(.078)</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(.351)</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(1.204)</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(104.926)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0.118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−.089</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0.030</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−.617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−4.227</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−319.563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(.081)</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(.090)</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(.087)</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(.537)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(1.871)</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(166.278)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0.018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0.030</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−.115</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80"/>
              <w:jc w:val="right"/>
              <w:rPr>
                <w:rFonts w:ascii="Times New Roman" w:hAnsi="Times New Roman" w:cs="Amiri"/>
                <w:sz w:val="24"/>
                <w:szCs w:val="24"/>
              </w:rPr>
            </w:pPr>
            <w:r>
              <w:rPr>
                <w:rFonts w:ascii="Arial" w:hAnsi="Arial" w:cs="Arial"/>
                <w:color w:val="000000"/>
                <w:sz w:val="20"/>
                <w:szCs w:val="20"/>
              </w:rPr>
              <w:t>−2.199</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−9.351</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−189.090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(.154)</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(.132)</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(.145)</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(.659)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(2.503)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(224.518)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−.032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0.097</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0.058</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−2.060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−9.185</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−162.422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(.250)</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(.200)</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(.097)</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(1.074)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(2.868)</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(94.541)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13-14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−.116</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right"/>
              <w:rPr>
                <w:rFonts w:ascii="Times New Roman" w:hAnsi="Times New Roman" w:cs="Amiri"/>
                <w:sz w:val="24"/>
                <w:szCs w:val="24"/>
              </w:rPr>
            </w:pPr>
            <w:r>
              <w:rPr>
                <w:rFonts w:ascii="Arial" w:hAnsi="Arial" w:cs="Arial"/>
                <w:color w:val="000000"/>
                <w:sz w:val="20"/>
                <w:szCs w:val="20"/>
              </w:rPr>
              <w:t>0.341</w:t>
            </w:r>
            <w:r>
              <w:rPr>
                <w:rFonts w:ascii="MS PGothic" w:eastAsia="MS PGothic" w:hAnsi="Arial" w:cs="MS PGothic" w:hint="eastAsia"/>
                <w:color w:val="000000"/>
                <w:sz w:val="26"/>
                <w:szCs w:val="26"/>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0.599</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−.527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−3.481</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−146.776</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(.312)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(.153)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(.311)</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(1.959)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(.864)</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(68.253)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7"/>
                <w:sz w:val="20"/>
                <w:szCs w:val="20"/>
              </w:rPr>
              <w:t>Female sample</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9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right"/>
              <w:rPr>
                <w:rFonts w:ascii="Times New Roman" w:hAnsi="Times New Roman" w:cs="Amiri"/>
                <w:sz w:val="24"/>
                <w:szCs w:val="24"/>
              </w:rPr>
            </w:pPr>
            <w:r>
              <w:rPr>
                <w:rFonts w:ascii="Arial" w:hAnsi="Arial" w:cs="Arial"/>
                <w:color w:val="000000"/>
                <w:sz w:val="20"/>
                <w:szCs w:val="20"/>
              </w:rPr>
              <w:t>−.019</w:t>
            </w:r>
            <w:r>
              <w:rPr>
                <w:rFonts w:ascii="MS PGothic" w:eastAsia="MS PGothic" w:hAnsi="Arial" w:cs="MS PGothic" w:hint="eastAsia"/>
                <w:color w:val="000000"/>
                <w:sz w:val="26"/>
                <w:szCs w:val="26"/>
                <w:vertAlign w:val="superscript"/>
              </w:rPr>
              <w:t>∗</w:t>
            </w:r>
          </w:p>
        </w:tc>
        <w:tc>
          <w:tcPr>
            <w:tcW w:w="13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−.811</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−4.079</w:t>
            </w:r>
          </w:p>
        </w:tc>
        <w:tc>
          <w:tcPr>
            <w:tcW w:w="1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−372.137</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0.117</w:t>
            </w:r>
          </w:p>
        </w:tc>
        <w:tc>
          <w:tcPr>
            <w:tcW w:w="9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0.066</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(.154)</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(.008)</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(.072)</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(.912)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(3.403)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(171.871)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60"/>
              <w:jc w:val="right"/>
              <w:rPr>
                <w:rFonts w:ascii="Times New Roman" w:hAnsi="Times New Roman" w:cs="Amiri"/>
                <w:sz w:val="24"/>
                <w:szCs w:val="24"/>
              </w:rPr>
            </w:pPr>
            <w:r>
              <w:rPr>
                <w:rFonts w:ascii="Arial" w:hAnsi="Arial" w:cs="Arial"/>
                <w:color w:val="000000"/>
                <w:sz w:val="20"/>
                <w:szCs w:val="20"/>
              </w:rPr>
              <w:t>−.091</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right"/>
              <w:rPr>
                <w:rFonts w:ascii="Times New Roman" w:hAnsi="Times New Roman" w:cs="Amiri"/>
                <w:sz w:val="24"/>
                <w:szCs w:val="24"/>
              </w:rPr>
            </w:pPr>
            <w:r>
              <w:rPr>
                <w:rFonts w:ascii="Arial" w:hAnsi="Arial" w:cs="Arial"/>
                <w:color w:val="000000"/>
                <w:sz w:val="20"/>
                <w:szCs w:val="20"/>
              </w:rPr>
              <w:t>−.032</w:t>
            </w:r>
            <w:r>
              <w:rPr>
                <w:rFonts w:ascii="MS PGothic" w:eastAsia="MS PGothic" w:hAnsi="Arial" w:cs="MS PGothic" w:hint="eastAsia"/>
                <w:color w:val="000000"/>
                <w:sz w:val="26"/>
                <w:szCs w:val="26"/>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−.037</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−.324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−.383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−133.764</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(.037)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(.014)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(.021)</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(.417)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(.681)</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(61.475)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60"/>
              <w:jc w:val="right"/>
              <w:rPr>
                <w:rFonts w:ascii="Times New Roman" w:hAnsi="Times New Roman" w:cs="Amiri"/>
                <w:sz w:val="24"/>
                <w:szCs w:val="24"/>
              </w:rPr>
            </w:pPr>
            <w:r>
              <w:rPr>
                <w:rFonts w:ascii="Arial" w:hAnsi="Arial" w:cs="Arial"/>
                <w:color w:val="000000"/>
                <w:sz w:val="20"/>
                <w:szCs w:val="20"/>
              </w:rPr>
              <w:t>−.144</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−.024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−.025</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−.857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−1.051</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26.559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(.061)</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(.014)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(.039)</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(.458)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(1.184)</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(85.752)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−.118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−.080</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240"/>
              <w:jc w:val="right"/>
              <w:rPr>
                <w:rFonts w:ascii="Times New Roman" w:hAnsi="Times New Roman" w:cs="Amiri"/>
                <w:sz w:val="24"/>
                <w:szCs w:val="24"/>
              </w:rPr>
            </w:pPr>
            <w:r>
              <w:rPr>
                <w:rFonts w:ascii="Arial" w:hAnsi="Arial" w:cs="Arial"/>
                <w:color w:val="000000"/>
                <w:sz w:val="20"/>
                <w:szCs w:val="20"/>
              </w:rPr>
              <w:t>−.062</w:t>
            </w:r>
            <w:r>
              <w:rPr>
                <w:rFonts w:ascii="MS PGothic" w:eastAsia="MS PGothic" w:hAnsi="Arial" w:cs="MS PGothic" w:hint="eastAsia"/>
                <w:color w:val="000000"/>
                <w:sz w:val="26"/>
                <w:szCs w:val="26"/>
                <w:vertAlign w:val="superscript"/>
              </w:rPr>
              <w:t>∗</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80"/>
              <w:jc w:val="right"/>
              <w:rPr>
                <w:rFonts w:ascii="Times New Roman" w:hAnsi="Times New Roman" w:cs="Amiri"/>
                <w:sz w:val="24"/>
                <w:szCs w:val="24"/>
              </w:rPr>
            </w:pPr>
            <w:r>
              <w:rPr>
                <w:rFonts w:ascii="Arial" w:hAnsi="Arial" w:cs="Arial"/>
                <w:color w:val="000000"/>
                <w:sz w:val="20"/>
                <w:szCs w:val="20"/>
              </w:rPr>
              <w:t>−1.243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−2.531</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−190.484</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(.080)</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(.046)</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(.031)</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(.348)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(.958)</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(94.117)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60"/>
              <w:jc w:val="right"/>
              <w:rPr>
                <w:rFonts w:ascii="Times New Roman" w:hAnsi="Times New Roman" w:cs="Amiri"/>
                <w:sz w:val="24"/>
                <w:szCs w:val="24"/>
              </w:rPr>
            </w:pPr>
            <w:r>
              <w:rPr>
                <w:rFonts w:ascii="Arial" w:hAnsi="Arial" w:cs="Arial"/>
                <w:color w:val="000000"/>
                <w:sz w:val="20"/>
                <w:szCs w:val="20"/>
              </w:rPr>
              <w:t>−.255</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0.004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−.050</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80"/>
              <w:jc w:val="right"/>
              <w:rPr>
                <w:rFonts w:ascii="Times New Roman" w:hAnsi="Times New Roman" w:cs="Amiri"/>
                <w:sz w:val="24"/>
                <w:szCs w:val="24"/>
              </w:rPr>
            </w:pPr>
            <w:r>
              <w:rPr>
                <w:rFonts w:ascii="Arial" w:hAnsi="Arial" w:cs="Arial"/>
                <w:color w:val="000000"/>
                <w:sz w:val="20"/>
                <w:szCs w:val="20"/>
              </w:rPr>
              <w:t>−1.823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−3.976</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−47.473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(.102)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(.020)</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(.026)</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(.454)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(1.217)</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(133.625)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60"/>
              <w:jc w:val="right"/>
              <w:rPr>
                <w:rFonts w:ascii="Times New Roman" w:hAnsi="Times New Roman" w:cs="Amiri"/>
                <w:sz w:val="24"/>
                <w:szCs w:val="24"/>
              </w:rPr>
            </w:pPr>
            <w:r>
              <w:rPr>
                <w:rFonts w:ascii="Arial" w:hAnsi="Arial" w:cs="Arial"/>
                <w:color w:val="000000"/>
                <w:sz w:val="20"/>
                <w:szCs w:val="20"/>
              </w:rPr>
              <w:t>−.249</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0.016</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0.064</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−1.121</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−.803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−89.938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(.125)</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(.033)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(.102)</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(.653)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(2.277)</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(136.611)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−.197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−.224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−.069</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−.878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40"/>
              <w:jc w:val="right"/>
              <w:rPr>
                <w:rFonts w:ascii="Times New Roman" w:hAnsi="Times New Roman" w:cs="Amiri"/>
                <w:sz w:val="24"/>
                <w:szCs w:val="24"/>
              </w:rPr>
            </w:pPr>
            <w:r>
              <w:rPr>
                <w:rFonts w:ascii="Arial" w:hAnsi="Arial" w:cs="Arial"/>
                <w:color w:val="000000"/>
                <w:sz w:val="20"/>
                <w:szCs w:val="20"/>
              </w:rPr>
              <w:t>−10.898</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−563.138</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(.170)</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(.172)</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(.041)</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(2.888)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(1.724)</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(240.085)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83" w:lineRule="exact"/>
        <w:rPr>
          <w:rFonts w:ascii="Times New Roman" w:hAnsi="Times New Roman" w:cs="Amiri"/>
          <w:sz w:val="24"/>
          <w:szCs w:val="24"/>
        </w:rPr>
      </w:pPr>
      <w:r>
        <w:rPr>
          <w:noProof/>
        </w:rPr>
        <mc:AlternateContent>
          <mc:Choice Requires="wps">
            <w:drawing>
              <wp:anchor distT="0" distB="0" distL="114300" distR="114300" simplePos="0" relativeHeight="251704320" behindDoc="1" locked="0" layoutInCell="0" allowOverlap="1">
                <wp:simplePos x="0" y="0"/>
                <wp:positionH relativeFrom="column">
                  <wp:posOffset>-1270</wp:posOffset>
                </wp:positionH>
                <wp:positionV relativeFrom="paragraph">
                  <wp:posOffset>37465</wp:posOffset>
                </wp:positionV>
                <wp:extent cx="5791835" cy="0"/>
                <wp:effectExtent l="0" t="0" r="3810" b="0"/>
                <wp:wrapNone/>
                <wp:docPr id="2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97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95pt" to="455.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qCFQ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" o:allowincell="f" strokecolor="white" strokeweight=".27708mm"/>
            </w:pict>
          </mc:Fallback>
        </mc:AlternateContent>
      </w:r>
    </w:p>
    <w:p w:rsidR="00A846A4" w:rsidRDefault="00C45CDB">
      <w:pPr>
        <w:widowControl w:val="0"/>
        <w:overflowPunct w:val="0"/>
        <w:autoSpaceDE w:val="0"/>
        <w:autoSpaceDN w:val="0"/>
        <w:adjustRightInd w:val="0"/>
        <w:spacing w:after="0" w:line="280" w:lineRule="auto"/>
        <w:ind w:firstLine="48"/>
        <w:jc w:val="both"/>
        <w:rPr>
          <w:rFonts w:ascii="Times New Roman" w:hAnsi="Times New Roman" w:cs="Amiri"/>
          <w:sz w:val="24"/>
          <w:szCs w:val="24"/>
        </w:rPr>
      </w:pPr>
      <w:r>
        <w:rPr>
          <w:rFonts w:ascii="Arial" w:hAnsi="Arial" w:cs="Arial"/>
          <w:color w:val="000000"/>
          <w:sz w:val="20"/>
          <w:szCs w:val="20"/>
        </w:rPr>
        <w:t xml:space="preserve">Notes: Standard errors in parentheses. Other control variables: age squared, region, urban, education, </w:t>
      </w:r>
      <w:proofErr w:type="spellStart"/>
      <w:proofErr w:type="gramStart"/>
      <w:r>
        <w:rPr>
          <w:rFonts w:ascii="Arial" w:hAnsi="Arial" w:cs="Arial"/>
          <w:color w:val="000000"/>
          <w:sz w:val="20"/>
          <w:szCs w:val="20"/>
        </w:rPr>
        <w:t>han</w:t>
      </w:r>
      <w:proofErr w:type="spellEnd"/>
      <w:proofErr w:type="gramEnd"/>
      <w:r>
        <w:rPr>
          <w:rFonts w:ascii="Arial" w:hAnsi="Arial" w:cs="Arial"/>
          <w:color w:val="000000"/>
          <w:sz w:val="20"/>
          <w:szCs w:val="20"/>
        </w:rPr>
        <w:t>, marital status, urbanization index, time dummies, health insurance status, household expenditures. N=22066 (male sample), N=23051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8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29</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54" w:name="page30"/>
      <w:bookmarkEnd w:id="154"/>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07"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0.15: Analysis of the e</w:t>
      </w:r>
      <w:r>
        <w:rPr>
          <w:rFonts w:ascii="Cambria Math" w:hAnsi="Cambria Math" w:cs="Cambria Math"/>
          <w:color w:val="000000"/>
          <w:sz w:val="24"/>
          <w:szCs w:val="24"/>
        </w:rPr>
        <w:t>ﬀ</w:t>
      </w:r>
      <w:r>
        <w:rPr>
          <w:rFonts w:ascii="Gabriola" w:hAnsi="Gabriola" w:cs="Gabriola"/>
          <w:color w:val="000000"/>
          <w:sz w:val="24"/>
          <w:szCs w:val="24"/>
        </w:rPr>
        <w:t>ect of time since diabetes diagnosis on employment status and behavioural outcomes using marginal structural models (duration groups) (non-imputed)</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460"/>
        <w:gridCol w:w="1340"/>
        <w:gridCol w:w="1080"/>
        <w:gridCol w:w="1320"/>
        <w:gridCol w:w="1060"/>
        <w:gridCol w:w="1300"/>
        <w:gridCol w:w="1560"/>
        <w:gridCol w:w="20"/>
      </w:tblGrid>
      <w:tr w:rsidR="00A846A4">
        <w:trPr>
          <w:trHeight w:val="257"/>
        </w:trPr>
        <w:tc>
          <w:tcPr>
            <w:tcW w:w="14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3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w w:val="97"/>
                <w:sz w:val="20"/>
                <w:szCs w:val="20"/>
              </w:rPr>
              <w:t>(1)</w:t>
            </w:r>
          </w:p>
        </w:tc>
        <w:tc>
          <w:tcPr>
            <w:tcW w:w="10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(2)</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(3)</w:t>
            </w:r>
          </w:p>
        </w:tc>
        <w:tc>
          <w:tcPr>
            <w:tcW w:w="10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360"/>
              <w:jc w:val="right"/>
              <w:rPr>
                <w:rFonts w:ascii="Times New Roman" w:hAnsi="Times New Roman" w:cs="Amiri"/>
                <w:sz w:val="24"/>
                <w:szCs w:val="24"/>
              </w:rPr>
            </w:pPr>
            <w:r>
              <w:rPr>
                <w:rFonts w:ascii="Arial" w:hAnsi="Arial" w:cs="Arial"/>
                <w:color w:val="000000"/>
                <w:sz w:val="20"/>
                <w:szCs w:val="20"/>
              </w:rPr>
              <w:t>(4)</w:t>
            </w:r>
          </w:p>
        </w:tc>
        <w:tc>
          <w:tcPr>
            <w:tcW w:w="13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0"/>
              <w:jc w:val="right"/>
              <w:rPr>
                <w:rFonts w:ascii="Times New Roman" w:hAnsi="Times New Roman" w:cs="Amiri"/>
                <w:sz w:val="24"/>
                <w:szCs w:val="24"/>
              </w:rPr>
            </w:pPr>
            <w:r>
              <w:rPr>
                <w:rFonts w:ascii="Arial" w:hAnsi="Arial" w:cs="Arial"/>
                <w:color w:val="000000"/>
                <w:sz w:val="20"/>
                <w:szCs w:val="20"/>
              </w:rPr>
              <w:t>(5)</w:t>
            </w:r>
          </w:p>
        </w:tc>
        <w:tc>
          <w:tcPr>
            <w:tcW w:w="15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80"/>
              <w:jc w:val="right"/>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Employment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Smoking</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Any alcohol</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BMI</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Waist (cm)</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Male sample</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−.149</w:t>
            </w:r>
          </w:p>
        </w:tc>
        <w:tc>
          <w:tcPr>
            <w:tcW w:w="10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00"/>
              <w:jc w:val="right"/>
              <w:rPr>
                <w:rFonts w:ascii="Times New Roman" w:hAnsi="Times New Roman" w:cs="Amiri"/>
                <w:sz w:val="24"/>
                <w:szCs w:val="24"/>
              </w:rPr>
            </w:pPr>
            <w:r>
              <w:rPr>
                <w:rFonts w:ascii="Arial" w:hAnsi="Arial" w:cs="Arial"/>
                <w:color w:val="000000"/>
                <w:sz w:val="20"/>
                <w:szCs w:val="20"/>
              </w:rPr>
              <w:t>−1.004</w:t>
            </w:r>
            <w:r>
              <w:rPr>
                <w:rFonts w:ascii="MS PGothic" w:eastAsia="MS PGothic" w:hAnsi="Arial" w:cs="MS PGothic" w:hint="eastAsia"/>
                <w:color w:val="000000"/>
                <w:sz w:val="26"/>
                <w:szCs w:val="26"/>
                <w:vertAlign w:val="superscript"/>
              </w:rPr>
              <w:t>∗</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0.107</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0.051</w:t>
            </w: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1.113</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0"/>
              <w:jc w:val="right"/>
              <w:rPr>
                <w:rFonts w:ascii="Times New Roman" w:hAnsi="Times New Roman" w:cs="Amiri"/>
                <w:sz w:val="24"/>
                <w:szCs w:val="24"/>
              </w:rPr>
            </w:pPr>
            <w:r>
              <w:rPr>
                <w:rFonts w:ascii="Arial" w:hAnsi="Arial" w:cs="Arial"/>
                <w:color w:val="000000"/>
                <w:sz w:val="20"/>
                <w:szCs w:val="20"/>
              </w:rPr>
              <w:t>314.866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(.080)</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(.150)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(.175)</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(.562)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(1.103)</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(409.370)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0.038</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−.050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−.050</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20"/>
              <w:jc w:val="right"/>
              <w:rPr>
                <w:rFonts w:ascii="Times New Roman" w:hAnsi="Times New Roman" w:cs="Amiri"/>
                <w:sz w:val="24"/>
                <w:szCs w:val="24"/>
              </w:rPr>
            </w:pPr>
            <w:r>
              <w:rPr>
                <w:rFonts w:ascii="Arial" w:hAnsi="Arial" w:cs="Arial"/>
                <w:color w:val="000000"/>
                <w:sz w:val="20"/>
                <w:szCs w:val="20"/>
              </w:rPr>
              <w:t>−.609</w:t>
            </w:r>
            <w:r>
              <w:rPr>
                <w:rFonts w:ascii="MS PGothic" w:eastAsia="MS PGothic" w:hAnsi="Arial" w:cs="MS PGothic" w:hint="eastAsia"/>
                <w:color w:val="000000"/>
                <w:sz w:val="26"/>
                <w:szCs w:val="26"/>
                <w:vertAlign w:val="superscript"/>
              </w:rPr>
              <w:t>∗∗</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40"/>
              <w:rPr>
                <w:rFonts w:ascii="Times New Roman" w:hAnsi="Times New Roman" w:cs="Amiri"/>
                <w:sz w:val="24"/>
                <w:szCs w:val="24"/>
              </w:rPr>
            </w:pPr>
            <w:r>
              <w:rPr>
                <w:rFonts w:ascii="Arial" w:hAnsi="Arial" w:cs="Arial"/>
                <w:color w:val="000000"/>
                <w:sz w:val="20"/>
                <w:szCs w:val="20"/>
              </w:rPr>
              <w:t>−1.727</w:t>
            </w:r>
            <w:r>
              <w:rPr>
                <w:rFonts w:ascii="MS PGothic" w:eastAsia="MS PGothic" w:hAnsi="Arial" w:cs="MS PGothic" w:hint="eastAsia"/>
                <w:color w:val="000000"/>
                <w:sz w:val="26"/>
                <w:szCs w:val="26"/>
                <w:vertAlign w:val="superscript"/>
              </w:rPr>
              <w:t>∗</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0"/>
              <w:jc w:val="right"/>
              <w:rPr>
                <w:rFonts w:ascii="Times New Roman" w:hAnsi="Times New Roman" w:cs="Amiri"/>
                <w:sz w:val="24"/>
                <w:szCs w:val="24"/>
              </w:rPr>
            </w:pPr>
            <w:r>
              <w:rPr>
                <w:rFonts w:ascii="Arial" w:hAnsi="Arial" w:cs="Arial"/>
                <w:color w:val="000000"/>
                <w:sz w:val="20"/>
                <w:szCs w:val="20"/>
              </w:rPr>
              <w:t>−146.884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(.047)</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(.052)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(.057)</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(.284)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(.973)</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(148.251)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0.000</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−.038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−.095</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20"/>
              <w:jc w:val="right"/>
              <w:rPr>
                <w:rFonts w:ascii="Times New Roman" w:hAnsi="Times New Roman" w:cs="Amiri"/>
                <w:sz w:val="24"/>
                <w:szCs w:val="24"/>
              </w:rPr>
            </w:pPr>
            <w:r>
              <w:rPr>
                <w:rFonts w:ascii="Arial" w:hAnsi="Arial" w:cs="Arial"/>
                <w:color w:val="000000"/>
                <w:sz w:val="20"/>
                <w:szCs w:val="20"/>
              </w:rPr>
              <w:t>−1.028</w:t>
            </w:r>
            <w:r>
              <w:rPr>
                <w:rFonts w:ascii="MS PGothic" w:eastAsia="MS PGothic" w:hAnsi="Arial" w:cs="MS PGothic" w:hint="eastAsia"/>
                <w:color w:val="000000"/>
                <w:sz w:val="26"/>
                <w:szCs w:val="26"/>
                <w:vertAlign w:val="superscript"/>
              </w:rPr>
              <w:t>∗∗</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−3.164</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60"/>
              <w:jc w:val="right"/>
              <w:rPr>
                <w:rFonts w:ascii="Times New Roman" w:hAnsi="Times New Roman" w:cs="Amiri"/>
                <w:sz w:val="24"/>
                <w:szCs w:val="24"/>
              </w:rPr>
            </w:pPr>
            <w:r>
              <w:rPr>
                <w:rFonts w:ascii="Arial" w:hAnsi="Arial" w:cs="Arial"/>
                <w:color w:val="000000"/>
                <w:sz w:val="20"/>
                <w:szCs w:val="20"/>
              </w:rPr>
              <w:t>−695.698</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(.159)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(.117)</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(.460)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(2.066)</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(190.065)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7"/>
                <w:sz w:val="20"/>
                <w:szCs w:val="20"/>
              </w:rPr>
              <w:t>Female sample</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−.102</w:t>
            </w:r>
          </w:p>
        </w:tc>
        <w:tc>
          <w:tcPr>
            <w:tcW w:w="13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−1.362</w:t>
            </w:r>
          </w:p>
        </w:tc>
        <w:tc>
          <w:tcPr>
            <w:tcW w:w="15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0"/>
              <w:jc w:val="right"/>
              <w:rPr>
                <w:rFonts w:ascii="Times New Roman" w:hAnsi="Times New Roman" w:cs="Amiri"/>
                <w:sz w:val="24"/>
                <w:szCs w:val="24"/>
              </w:rPr>
            </w:pPr>
            <w:r>
              <w:rPr>
                <w:rFonts w:ascii="Arial" w:hAnsi="Arial" w:cs="Arial"/>
                <w:color w:val="000000"/>
                <w:sz w:val="20"/>
                <w:szCs w:val="20"/>
              </w:rPr>
              <w:t>−111.379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0.134</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0.000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0.000</w:t>
            </w:r>
          </w:p>
        </w:tc>
        <w:tc>
          <w:tcPr>
            <w:tcW w:w="10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5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(.179)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(1.544)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(6.099)</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(207.839)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−.079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right"/>
              <w:rPr>
                <w:rFonts w:ascii="Times New Roman" w:hAnsi="Times New Roman" w:cs="Amiri"/>
                <w:sz w:val="24"/>
                <w:szCs w:val="24"/>
              </w:rPr>
            </w:pPr>
            <w:r>
              <w:rPr>
                <w:rFonts w:ascii="Arial" w:hAnsi="Arial" w:cs="Arial"/>
                <w:color w:val="000000"/>
                <w:sz w:val="20"/>
                <w:szCs w:val="20"/>
              </w:rPr>
              <w:t>−.019</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220"/>
              <w:jc w:val="right"/>
              <w:rPr>
                <w:rFonts w:ascii="Times New Roman" w:hAnsi="Times New Roman" w:cs="Amiri"/>
                <w:sz w:val="24"/>
                <w:szCs w:val="24"/>
              </w:rPr>
            </w:pPr>
            <w:r>
              <w:rPr>
                <w:rFonts w:ascii="Arial" w:hAnsi="Arial" w:cs="Arial"/>
                <w:color w:val="000000"/>
                <w:sz w:val="20"/>
                <w:szCs w:val="20"/>
              </w:rPr>
              <w:t>−.052</w:t>
            </w:r>
            <w:r>
              <w:rPr>
                <w:rFonts w:ascii="MS PGothic" w:eastAsia="MS PGothic" w:hAnsi="Arial" w:cs="MS PGothic" w:hint="eastAsia"/>
                <w:color w:val="000000"/>
                <w:sz w:val="26"/>
                <w:szCs w:val="26"/>
                <w:vertAlign w:val="superscript"/>
              </w:rPr>
              <w:t>∗</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−.484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−.581</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0"/>
              <w:jc w:val="right"/>
              <w:rPr>
                <w:rFonts w:ascii="Times New Roman" w:hAnsi="Times New Roman" w:cs="Amiri"/>
                <w:sz w:val="24"/>
                <w:szCs w:val="24"/>
              </w:rPr>
            </w:pPr>
            <w:r>
              <w:rPr>
                <w:rFonts w:ascii="Arial" w:hAnsi="Arial" w:cs="Arial"/>
                <w:color w:val="000000"/>
                <w:sz w:val="20"/>
                <w:szCs w:val="20"/>
              </w:rPr>
              <w:t>−32.105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(.069)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(.008)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(.029)</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(.487)</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(1.006)</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(67.670)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0.000</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0.000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0.000</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00"/>
              <w:jc w:val="right"/>
              <w:rPr>
                <w:rFonts w:ascii="Times New Roman" w:hAnsi="Times New Roman" w:cs="Amiri"/>
                <w:sz w:val="24"/>
                <w:szCs w:val="24"/>
              </w:rPr>
            </w:pPr>
            <w:r>
              <w:rPr>
                <w:rFonts w:ascii="Arial" w:hAnsi="Arial" w:cs="Arial"/>
                <w:color w:val="000000"/>
                <w:sz w:val="20"/>
                <w:szCs w:val="20"/>
              </w:rPr>
              <w:t>−5.590</w:t>
            </w:r>
            <w:r>
              <w:rPr>
                <w:rFonts w:ascii="MS PGothic" w:eastAsia="MS PGothic" w:hAnsi="Arial" w:cs="MS PGothic" w:hint="eastAsia"/>
                <w:color w:val="000000"/>
                <w:sz w:val="26"/>
                <w:szCs w:val="26"/>
                <w:vertAlign w:val="superscript"/>
              </w:rPr>
              <w:t>∗</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40"/>
              <w:rPr>
                <w:rFonts w:ascii="Times New Roman" w:hAnsi="Times New Roman" w:cs="Amiri"/>
                <w:sz w:val="24"/>
                <w:szCs w:val="24"/>
              </w:rPr>
            </w:pPr>
            <w:r>
              <w:rPr>
                <w:rFonts w:ascii="Arial" w:hAnsi="Arial" w:cs="Arial"/>
                <w:color w:val="000000"/>
                <w:sz w:val="20"/>
                <w:szCs w:val="20"/>
              </w:rPr>
              <w:t>−8.485</w:t>
            </w:r>
            <w:r>
              <w:rPr>
                <w:rFonts w:ascii="MS PGothic" w:eastAsia="MS PGothic" w:hAnsi="Arial" w:cs="MS PGothic" w:hint="eastAsia"/>
                <w:color w:val="000000"/>
                <w:sz w:val="26"/>
                <w:szCs w:val="26"/>
                <w:vertAlign w:val="superscript"/>
              </w:rPr>
              <w:t>∗∗∗</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0"/>
              <w:jc w:val="right"/>
              <w:rPr>
                <w:rFonts w:ascii="Times New Roman" w:hAnsi="Times New Roman" w:cs="Amiri"/>
                <w:sz w:val="24"/>
                <w:szCs w:val="24"/>
              </w:rPr>
            </w:pPr>
            <w:r>
              <w:rPr>
                <w:rFonts w:ascii="Arial" w:hAnsi="Arial" w:cs="Arial"/>
                <w:color w:val="000000"/>
                <w:sz w:val="20"/>
                <w:szCs w:val="20"/>
              </w:rPr>
              <w:t>1.258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(3.286)</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(1.792)</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(258.264)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83" w:lineRule="exact"/>
        <w:rPr>
          <w:rFonts w:ascii="Times New Roman" w:hAnsi="Times New Roman" w:cs="Amiri"/>
          <w:sz w:val="24"/>
          <w:szCs w:val="24"/>
        </w:rPr>
      </w:pPr>
      <w:r>
        <w:rPr>
          <w:noProof/>
        </w:rPr>
        <mc:AlternateContent>
          <mc:Choice Requires="wps">
            <w:drawing>
              <wp:anchor distT="0" distB="0" distL="114300" distR="114300" simplePos="0" relativeHeight="251705344" behindDoc="1" locked="0" layoutInCell="0" allowOverlap="1">
                <wp:simplePos x="0" y="0"/>
                <wp:positionH relativeFrom="column">
                  <wp:posOffset>-1270</wp:posOffset>
                </wp:positionH>
                <wp:positionV relativeFrom="paragraph">
                  <wp:posOffset>36830</wp:posOffset>
                </wp:positionV>
                <wp:extent cx="5791835" cy="0"/>
                <wp:effectExtent l="0" t="0" r="3810" b="1270"/>
                <wp:wrapNone/>
                <wp:docPr id="2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94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9pt" to="45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IpFQ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" o:allowincell="f" strokecolor="white" strokeweight=".27625mm"/>
            </w:pict>
          </mc:Fallback>
        </mc:AlternateContent>
      </w:r>
    </w:p>
    <w:p w:rsidR="00A846A4" w:rsidRDefault="00C45CDB">
      <w:pPr>
        <w:widowControl w:val="0"/>
        <w:overflowPunct w:val="0"/>
        <w:autoSpaceDE w:val="0"/>
        <w:autoSpaceDN w:val="0"/>
        <w:adjustRightInd w:val="0"/>
        <w:spacing w:after="0" w:line="279" w:lineRule="auto"/>
        <w:ind w:firstLine="47"/>
        <w:jc w:val="both"/>
        <w:rPr>
          <w:rFonts w:ascii="Times New Roman" w:hAnsi="Times New Roman" w:cs="Amiri"/>
          <w:sz w:val="24"/>
          <w:szCs w:val="24"/>
        </w:rPr>
      </w:pPr>
      <w:r>
        <w:rPr>
          <w:rFonts w:ascii="Arial" w:hAnsi="Arial" w:cs="Arial"/>
          <w:color w:val="000000"/>
          <w:sz w:val="20"/>
          <w:szCs w:val="20"/>
        </w:rPr>
        <w:t xml:space="preserve">Notes: Due to Standard errors in parentheses. Other control variables: Age, age squared, region, </w:t>
      </w:r>
      <w:proofErr w:type="spellStart"/>
      <w:r>
        <w:rPr>
          <w:rFonts w:ascii="Arial" w:hAnsi="Arial" w:cs="Arial"/>
          <w:color w:val="000000"/>
          <w:sz w:val="20"/>
          <w:szCs w:val="20"/>
        </w:rPr>
        <w:t>ur</w:t>
      </w:r>
      <w:proofErr w:type="spellEnd"/>
      <w:r>
        <w:rPr>
          <w:rFonts w:ascii="Arial" w:hAnsi="Arial" w:cs="Arial"/>
          <w:color w:val="000000"/>
          <w:sz w:val="20"/>
          <w:szCs w:val="20"/>
        </w:rPr>
        <w:t xml:space="preserve">-ban, education, </w:t>
      </w:r>
      <w:proofErr w:type="spellStart"/>
      <w:r>
        <w:rPr>
          <w:rFonts w:ascii="Arial" w:hAnsi="Arial" w:cs="Arial"/>
          <w:color w:val="000000"/>
          <w:sz w:val="20"/>
          <w:szCs w:val="20"/>
        </w:rPr>
        <w:t>han</w:t>
      </w:r>
      <w:proofErr w:type="spellEnd"/>
      <w:r>
        <w:rPr>
          <w:rFonts w:ascii="Arial" w:hAnsi="Arial" w:cs="Arial"/>
          <w:color w:val="000000"/>
          <w:sz w:val="20"/>
          <w:szCs w:val="20"/>
        </w:rPr>
        <w:t>, marital status, urbanization index, time dummies, health insurance status, household expenditures. N=10028 (male sample), N=11465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74"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30</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C45CDB">
      <w:pPr>
        <w:widowControl w:val="0"/>
        <w:autoSpaceDE w:val="0"/>
        <w:autoSpaceDN w:val="0"/>
        <w:adjustRightInd w:val="0"/>
        <w:spacing w:after="0" w:line="240" w:lineRule="auto"/>
        <w:rPr>
          <w:rFonts w:ascii="Times New Roman" w:hAnsi="Times New Roman" w:cs="Amiri"/>
          <w:sz w:val="24"/>
          <w:szCs w:val="24"/>
        </w:rPr>
      </w:pPr>
      <w:bookmarkStart w:id="155" w:name="page31"/>
      <w:bookmarkEnd w:id="155"/>
      <w:r>
        <w:rPr>
          <w:rFonts w:ascii="Arial" w:hAnsi="Arial" w:cs="Arial"/>
          <w:b/>
          <w:bCs/>
          <w:color w:val="000000"/>
          <w:sz w:val="29"/>
          <w:szCs w:val="29"/>
        </w:rPr>
        <w:lastRenderedPageBreak/>
        <w:t>Overweight and obesity results (only FE so far)</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2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0.16: Analysis of the e</w:t>
      </w:r>
      <w:r>
        <w:rPr>
          <w:rFonts w:ascii="Cambria Math" w:hAnsi="Cambria Math" w:cs="Cambria Math"/>
          <w:color w:val="000000"/>
          <w:sz w:val="24"/>
          <w:szCs w:val="24"/>
        </w:rPr>
        <w:t>ﬀ</w:t>
      </w:r>
      <w:r>
        <w:rPr>
          <w:rFonts w:ascii="Gabriola" w:hAnsi="Gabriola" w:cs="Gabriola"/>
          <w:color w:val="000000"/>
          <w:sz w:val="24"/>
          <w:szCs w:val="24"/>
        </w:rPr>
        <w:t>ect of a diabetes diagnosis on overweight and obesity using FE models</w:t>
      </w:r>
    </w:p>
    <w:p w:rsidR="00A846A4" w:rsidRDefault="00A846A4">
      <w:pPr>
        <w:widowControl w:val="0"/>
        <w:autoSpaceDE w:val="0"/>
        <w:autoSpaceDN w:val="0"/>
        <w:adjustRightInd w:val="0"/>
        <w:spacing w:after="0" w:line="203"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880"/>
        <w:gridCol w:w="1180"/>
        <w:gridCol w:w="680"/>
        <w:gridCol w:w="160"/>
        <w:gridCol w:w="1560"/>
        <w:gridCol w:w="3580"/>
        <w:gridCol w:w="80"/>
      </w:tblGrid>
      <w:tr w:rsidR="00A846A4">
        <w:trPr>
          <w:trHeight w:val="259"/>
        </w:trPr>
        <w:tc>
          <w:tcPr>
            <w:tcW w:w="18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7"/>
                <w:szCs w:val="17"/>
              </w:rPr>
              <w:t>Males</w:t>
            </w:r>
          </w:p>
        </w:tc>
        <w:tc>
          <w:tcPr>
            <w:tcW w:w="6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5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366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720"/>
              <w:rPr>
                <w:rFonts w:ascii="Times New Roman" w:hAnsi="Times New Roman" w:cs="Amiri"/>
                <w:sz w:val="24"/>
                <w:szCs w:val="24"/>
              </w:rPr>
            </w:pPr>
            <w:r>
              <w:rPr>
                <w:rFonts w:ascii="Arial" w:hAnsi="Arial" w:cs="Arial"/>
                <w:color w:val="000000"/>
                <w:sz w:val="17"/>
                <w:szCs w:val="17"/>
              </w:rPr>
              <w:t>Females</w:t>
            </w:r>
          </w:p>
        </w:tc>
      </w:tr>
      <w:tr w:rsidR="00A846A4">
        <w:trPr>
          <w:trHeight w:val="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6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r>
      <w:tr w:rsidR="00A846A4">
        <w:trPr>
          <w:trHeight w:val="196"/>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3"/>
              <w:jc w:val="right"/>
              <w:rPr>
                <w:rFonts w:ascii="Times New Roman" w:hAnsi="Times New Roman" w:cs="Amiri"/>
                <w:sz w:val="24"/>
                <w:szCs w:val="24"/>
              </w:rPr>
            </w:pPr>
            <w:r>
              <w:rPr>
                <w:rFonts w:ascii="Arial" w:hAnsi="Arial" w:cs="Arial"/>
                <w:color w:val="000000"/>
                <w:sz w:val="17"/>
                <w:szCs w:val="17"/>
              </w:rPr>
              <w:t>(1)</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60"/>
              <w:rPr>
                <w:rFonts w:ascii="Times New Roman" w:hAnsi="Times New Roman" w:cs="Amiri"/>
                <w:sz w:val="24"/>
                <w:szCs w:val="24"/>
              </w:rPr>
            </w:pPr>
            <w:r>
              <w:rPr>
                <w:rFonts w:ascii="Arial" w:hAnsi="Arial" w:cs="Arial"/>
                <w:color w:val="000000"/>
                <w:sz w:val="17"/>
                <w:szCs w:val="17"/>
              </w:rPr>
              <w:t>(2)</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20"/>
              <w:rPr>
                <w:rFonts w:ascii="Times New Roman" w:hAnsi="Times New Roman" w:cs="Amiri"/>
                <w:sz w:val="24"/>
                <w:szCs w:val="24"/>
              </w:rPr>
            </w:pPr>
            <w:r>
              <w:rPr>
                <w:rFonts w:ascii="Arial" w:hAnsi="Arial" w:cs="Arial"/>
                <w:color w:val="000000"/>
                <w:sz w:val="17"/>
                <w:szCs w:val="17"/>
              </w:rPr>
              <w:t>(3)</w:t>
            </w:r>
          </w:p>
        </w:tc>
        <w:tc>
          <w:tcPr>
            <w:tcW w:w="3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53"/>
              <w:jc w:val="right"/>
              <w:rPr>
                <w:rFonts w:ascii="Times New Roman" w:hAnsi="Times New Roman" w:cs="Amiri"/>
                <w:sz w:val="24"/>
                <w:szCs w:val="24"/>
              </w:rPr>
            </w:pPr>
            <w:r>
              <w:rPr>
                <w:rFonts w:ascii="Arial" w:hAnsi="Arial" w:cs="Arial"/>
                <w:color w:val="000000"/>
                <w:sz w:val="17"/>
                <w:szCs w:val="17"/>
              </w:rPr>
              <w:t>(4)</w:t>
            </w: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r>
      <w:tr w:rsidR="00A846A4">
        <w:trPr>
          <w:trHeight w:val="2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3"/>
              <w:jc w:val="right"/>
              <w:rPr>
                <w:rFonts w:ascii="Times New Roman" w:hAnsi="Times New Roman" w:cs="Amiri"/>
                <w:sz w:val="24"/>
                <w:szCs w:val="24"/>
              </w:rPr>
            </w:pPr>
            <w:r>
              <w:rPr>
                <w:rFonts w:ascii="Arial" w:hAnsi="Arial" w:cs="Arial"/>
                <w:color w:val="000000"/>
                <w:w w:val="97"/>
                <w:sz w:val="17"/>
                <w:szCs w:val="17"/>
              </w:rPr>
              <w:t>Overweight</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0"/>
              <w:rPr>
                <w:rFonts w:ascii="Times New Roman" w:hAnsi="Times New Roman" w:cs="Amiri"/>
                <w:sz w:val="24"/>
                <w:szCs w:val="24"/>
              </w:rPr>
            </w:pPr>
            <w:r>
              <w:rPr>
                <w:rFonts w:ascii="Arial" w:hAnsi="Arial" w:cs="Arial"/>
                <w:color w:val="000000"/>
                <w:sz w:val="17"/>
                <w:szCs w:val="17"/>
              </w:rPr>
              <w:t>Obese</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color w:val="000000"/>
                <w:sz w:val="17"/>
                <w:szCs w:val="17"/>
              </w:rPr>
              <w:t>Overweight</w:t>
            </w:r>
          </w:p>
        </w:tc>
        <w:tc>
          <w:tcPr>
            <w:tcW w:w="36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300"/>
              <w:rPr>
                <w:rFonts w:ascii="Times New Roman" w:hAnsi="Times New Roman" w:cs="Amiri"/>
                <w:sz w:val="24"/>
                <w:szCs w:val="24"/>
              </w:rPr>
            </w:pPr>
            <w:r>
              <w:rPr>
                <w:rFonts w:ascii="Arial" w:hAnsi="Arial" w:cs="Arial"/>
                <w:color w:val="000000"/>
                <w:sz w:val="17"/>
                <w:szCs w:val="17"/>
              </w:rPr>
              <w:t>Obese</w:t>
            </w:r>
          </w:p>
        </w:tc>
      </w:tr>
      <w:tr w:rsidR="00A846A4">
        <w:trPr>
          <w:trHeight w:val="45"/>
        </w:trPr>
        <w:tc>
          <w:tcPr>
            <w:tcW w:w="18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6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66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r>
      <w:tr w:rsidR="00A846A4">
        <w:trPr>
          <w:trHeight w:val="199"/>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7"/>
                <w:szCs w:val="17"/>
              </w:rPr>
              <w:t>Self-reported diabetes</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73"/>
              <w:jc w:val="right"/>
              <w:rPr>
                <w:rFonts w:ascii="Times New Roman" w:hAnsi="Times New Roman" w:cs="Amiri"/>
                <w:sz w:val="24"/>
                <w:szCs w:val="24"/>
              </w:rPr>
            </w:pPr>
            <w:r>
              <w:rPr>
                <w:rFonts w:ascii="Arial" w:hAnsi="Arial" w:cs="Arial"/>
                <w:color w:val="000000"/>
                <w:sz w:val="17"/>
                <w:szCs w:val="17"/>
              </w:rPr>
              <w:t>−.029</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198" w:lineRule="exact"/>
              <w:ind w:left="100"/>
              <w:rPr>
                <w:rFonts w:ascii="Times New Roman" w:hAnsi="Times New Roman" w:cs="Amiri"/>
                <w:sz w:val="24"/>
                <w:szCs w:val="24"/>
              </w:rPr>
            </w:pPr>
            <w:r>
              <w:rPr>
                <w:rFonts w:ascii="Arial" w:hAnsi="Arial" w:cs="Arial"/>
                <w:color w:val="000000"/>
                <w:w w:val="95"/>
                <w:sz w:val="17"/>
                <w:szCs w:val="17"/>
              </w:rPr>
              <w:t>−.052</w:t>
            </w:r>
            <w:r>
              <w:rPr>
                <w:rFonts w:ascii="MS PGothic" w:eastAsia="MS PGothic" w:hAnsi="Arial" w:cs="MS PGothic" w:hint="eastAsia"/>
                <w:color w:val="000000"/>
                <w:w w:val="95"/>
                <w:sz w:val="23"/>
                <w:szCs w:val="23"/>
                <w:vertAlign w:val="superscript"/>
              </w:rPr>
              <w:t>∗∗</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198" w:lineRule="exact"/>
              <w:ind w:left="280"/>
              <w:rPr>
                <w:rFonts w:ascii="Times New Roman" w:hAnsi="Times New Roman" w:cs="Amiri"/>
                <w:sz w:val="24"/>
                <w:szCs w:val="24"/>
              </w:rPr>
            </w:pPr>
            <w:r>
              <w:rPr>
                <w:rFonts w:ascii="Arial" w:hAnsi="Arial" w:cs="Arial"/>
                <w:color w:val="000000"/>
                <w:sz w:val="17"/>
                <w:szCs w:val="17"/>
              </w:rPr>
              <w:t>−.085</w:t>
            </w:r>
            <w:r>
              <w:rPr>
                <w:rFonts w:ascii="MS PGothic" w:eastAsia="MS PGothic" w:hAnsi="Arial" w:cs="MS PGothic" w:hint="eastAsia"/>
                <w:color w:val="000000"/>
                <w:sz w:val="23"/>
                <w:szCs w:val="23"/>
                <w:vertAlign w:val="superscript"/>
              </w:rPr>
              <w:t>∗∗</w:t>
            </w:r>
          </w:p>
        </w:tc>
        <w:tc>
          <w:tcPr>
            <w:tcW w:w="36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60"/>
              <w:jc w:val="right"/>
              <w:rPr>
                <w:rFonts w:ascii="Times New Roman" w:hAnsi="Times New Roman" w:cs="Amiri"/>
                <w:sz w:val="24"/>
                <w:szCs w:val="24"/>
              </w:rPr>
            </w:pPr>
            <w:r>
              <w:rPr>
                <w:rFonts w:ascii="Arial" w:hAnsi="Arial" w:cs="Arial"/>
                <w:color w:val="000000"/>
                <w:sz w:val="17"/>
                <w:szCs w:val="17"/>
              </w:rPr>
              <w:t>−.044</w:t>
            </w:r>
          </w:p>
        </w:tc>
      </w:tr>
      <w:tr w:rsidR="00A846A4">
        <w:trPr>
          <w:trHeight w:val="2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13"/>
              <w:jc w:val="right"/>
              <w:rPr>
                <w:rFonts w:ascii="Times New Roman" w:hAnsi="Times New Roman" w:cs="Amiri"/>
                <w:sz w:val="24"/>
                <w:szCs w:val="24"/>
              </w:rPr>
            </w:pPr>
            <w:r>
              <w:rPr>
                <w:rFonts w:ascii="Arial" w:hAnsi="Arial" w:cs="Arial"/>
                <w:color w:val="000000"/>
                <w:sz w:val="17"/>
                <w:szCs w:val="17"/>
              </w:rPr>
              <w:t>(.035)</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80"/>
              <w:rPr>
                <w:rFonts w:ascii="Times New Roman" w:hAnsi="Times New Roman" w:cs="Amiri"/>
                <w:sz w:val="24"/>
                <w:szCs w:val="24"/>
              </w:rPr>
            </w:pPr>
            <w:r>
              <w:rPr>
                <w:rFonts w:ascii="Arial" w:hAnsi="Arial" w:cs="Arial"/>
                <w:color w:val="000000"/>
                <w:sz w:val="17"/>
                <w:szCs w:val="17"/>
              </w:rPr>
              <w:t>(.025)</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17"/>
                <w:szCs w:val="17"/>
              </w:rPr>
              <w:t>(.037)</w:t>
            </w:r>
          </w:p>
        </w:tc>
        <w:tc>
          <w:tcPr>
            <w:tcW w:w="3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33"/>
              <w:jc w:val="right"/>
              <w:rPr>
                <w:rFonts w:ascii="Times New Roman" w:hAnsi="Times New Roman" w:cs="Amiri"/>
                <w:sz w:val="24"/>
                <w:szCs w:val="24"/>
              </w:rPr>
            </w:pPr>
            <w:r>
              <w:rPr>
                <w:rFonts w:ascii="Arial" w:hAnsi="Arial" w:cs="Arial"/>
                <w:color w:val="000000"/>
                <w:sz w:val="17"/>
                <w:szCs w:val="17"/>
              </w:rPr>
              <w:t>(.028)</w:t>
            </w: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r>
    </w:tbl>
    <w:p w:rsidR="00A846A4" w:rsidRDefault="00A846A4">
      <w:pPr>
        <w:widowControl w:val="0"/>
        <w:autoSpaceDE w:val="0"/>
        <w:autoSpaceDN w:val="0"/>
        <w:adjustRightInd w:val="0"/>
        <w:spacing w:after="0" w:line="4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5"/>
          <w:szCs w:val="15"/>
        </w:rPr>
        <w:t>Standard errors in parentheses</w:t>
      </w:r>
    </w:p>
    <w:p w:rsidR="00A846A4" w:rsidRDefault="00D57E25">
      <w:pPr>
        <w:widowControl w:val="0"/>
        <w:autoSpaceDE w:val="0"/>
        <w:autoSpaceDN w:val="0"/>
        <w:adjustRightInd w:val="0"/>
        <w:spacing w:after="0" w:line="39" w:lineRule="exact"/>
        <w:rPr>
          <w:rFonts w:ascii="Times New Roman" w:hAnsi="Times New Roman" w:cs="Amiri"/>
          <w:sz w:val="24"/>
          <w:szCs w:val="24"/>
        </w:rPr>
      </w:pPr>
      <w:r>
        <w:rPr>
          <w:noProof/>
        </w:rPr>
        <mc:AlternateContent>
          <mc:Choice Requires="wps">
            <w:drawing>
              <wp:anchor distT="0" distB="0" distL="114300" distR="114300" simplePos="0" relativeHeight="251706368" behindDoc="1" locked="0" layoutInCell="0" allowOverlap="1">
                <wp:simplePos x="0" y="0"/>
                <wp:positionH relativeFrom="column">
                  <wp:posOffset>-1270</wp:posOffset>
                </wp:positionH>
                <wp:positionV relativeFrom="paragraph">
                  <wp:posOffset>-104140</wp:posOffset>
                </wp:positionV>
                <wp:extent cx="5791835" cy="0"/>
                <wp:effectExtent l="0" t="0" r="3810" b="4445"/>
                <wp:wrapNone/>
                <wp:docPr id="2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868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8.2pt" to="455.9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50rFg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" o:allowincell="f" strokecolor="white" strokeweight=".24125mm"/>
            </w:pict>
          </mc:Fallback>
        </mc:AlternateContent>
      </w: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4"/>
          <w:szCs w:val="14"/>
        </w:rPr>
        <w:t xml:space="preserve">Other control variables: age squared, region, urban, education, </w:t>
      </w:r>
      <w:proofErr w:type="spellStart"/>
      <w:proofErr w:type="gramStart"/>
      <w:r>
        <w:rPr>
          <w:rFonts w:ascii="Arial" w:hAnsi="Arial" w:cs="Arial"/>
          <w:color w:val="000000"/>
          <w:sz w:val="14"/>
          <w:szCs w:val="14"/>
        </w:rPr>
        <w:t>han</w:t>
      </w:r>
      <w:proofErr w:type="spellEnd"/>
      <w:proofErr w:type="gramEnd"/>
      <w:r>
        <w:rPr>
          <w:rFonts w:ascii="Arial" w:hAnsi="Arial" w:cs="Arial"/>
          <w:color w:val="000000"/>
          <w:sz w:val="14"/>
          <w:szCs w:val="14"/>
        </w:rPr>
        <w:t xml:space="preserve">, marital status, </w:t>
      </w:r>
      <w:proofErr w:type="spellStart"/>
      <w:r>
        <w:rPr>
          <w:rFonts w:ascii="Arial" w:hAnsi="Arial" w:cs="Arial"/>
          <w:color w:val="000000"/>
          <w:sz w:val="14"/>
          <w:szCs w:val="14"/>
        </w:rPr>
        <w:t>urbanicity</w:t>
      </w:r>
      <w:proofErr w:type="spellEnd"/>
      <w:r>
        <w:rPr>
          <w:rFonts w:ascii="Arial" w:hAnsi="Arial" w:cs="Arial"/>
          <w:color w:val="000000"/>
          <w:sz w:val="14"/>
          <w:szCs w:val="14"/>
        </w:rPr>
        <w:t xml:space="preserve"> index, time dummies, health insurance status</w:t>
      </w:r>
    </w:p>
    <w:p w:rsidR="00A846A4" w:rsidRDefault="00A846A4">
      <w:pPr>
        <w:widowControl w:val="0"/>
        <w:autoSpaceDE w:val="0"/>
        <w:autoSpaceDN w:val="0"/>
        <w:adjustRightInd w:val="0"/>
        <w:spacing w:after="0" w:line="50" w:lineRule="exact"/>
        <w:rPr>
          <w:rFonts w:ascii="Times New Roman" w:hAnsi="Times New Roman" w:cs="Amiri"/>
          <w:sz w:val="24"/>
          <w:szCs w:val="24"/>
        </w:rPr>
      </w:pPr>
    </w:p>
    <w:p w:rsidR="00A846A4" w:rsidRDefault="00C45CDB">
      <w:pPr>
        <w:widowControl w:val="0"/>
        <w:autoSpaceDE w:val="0"/>
        <w:autoSpaceDN w:val="0"/>
        <w:adjustRightInd w:val="0"/>
        <w:spacing w:after="0" w:line="230" w:lineRule="exact"/>
        <w:ind w:left="80"/>
        <w:rPr>
          <w:rFonts w:ascii="Times New Roman" w:hAnsi="Times New Roman" w:cs="Amiri"/>
          <w:sz w:val="24"/>
          <w:szCs w:val="24"/>
        </w:rPr>
      </w:pP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10,</w:t>
      </w:r>
      <w:r>
        <w:rPr>
          <w:rFonts w:ascii="Arial" w:hAnsi="Arial" w:cs="Arial"/>
          <w:i/>
          <w:iCs/>
          <w:color w:val="000000"/>
          <w:sz w:val="15"/>
          <w:szCs w:val="15"/>
        </w:rPr>
        <w:t xml:space="preserve"> </w:t>
      </w: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05,</w:t>
      </w:r>
      <w:r>
        <w:rPr>
          <w:rFonts w:ascii="Arial" w:hAnsi="Arial" w:cs="Arial"/>
          <w:i/>
          <w:iCs/>
          <w:color w:val="000000"/>
          <w:sz w:val="15"/>
          <w:szCs w:val="15"/>
        </w:rPr>
        <w:t xml:space="preserve"> </w:t>
      </w: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01</w:t>
      </w:r>
    </w:p>
    <w:p w:rsidR="00A846A4" w:rsidRDefault="00A846A4">
      <w:pPr>
        <w:widowControl w:val="0"/>
        <w:autoSpaceDE w:val="0"/>
        <w:autoSpaceDN w:val="0"/>
        <w:adjustRightInd w:val="0"/>
        <w:spacing w:after="0" w:line="10"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89" w:lineRule="auto"/>
        <w:ind w:firstLine="41"/>
        <w:jc w:val="both"/>
        <w:rPr>
          <w:rFonts w:ascii="Times New Roman" w:hAnsi="Times New Roman" w:cs="Amiri"/>
          <w:sz w:val="24"/>
          <w:szCs w:val="24"/>
        </w:rPr>
      </w:pPr>
      <w:r>
        <w:rPr>
          <w:rFonts w:ascii="Arial" w:hAnsi="Arial" w:cs="Arial"/>
          <w:color w:val="000000"/>
          <w:sz w:val="17"/>
          <w:szCs w:val="17"/>
        </w:rPr>
        <w:t xml:space="preserve">Notes: Standard errors in parentheses. Other control variables: Age, age squared, region, urban, education, </w:t>
      </w:r>
      <w:proofErr w:type="spellStart"/>
      <w:r>
        <w:rPr>
          <w:rFonts w:ascii="Arial" w:hAnsi="Arial" w:cs="Arial"/>
          <w:color w:val="000000"/>
          <w:sz w:val="17"/>
          <w:szCs w:val="17"/>
        </w:rPr>
        <w:t>han</w:t>
      </w:r>
      <w:proofErr w:type="spellEnd"/>
      <w:r>
        <w:rPr>
          <w:rFonts w:ascii="Arial" w:hAnsi="Arial" w:cs="Arial"/>
          <w:color w:val="000000"/>
          <w:sz w:val="17"/>
          <w:szCs w:val="17"/>
        </w:rPr>
        <w:t>, marital status, urbanization index, time dummies, health insurance status, household expenditures. N=19897 (male sample), N=21592 (female sample).</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47"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0.17: Analysis of the e</w:t>
      </w:r>
      <w:r>
        <w:rPr>
          <w:rFonts w:ascii="Cambria Math" w:hAnsi="Cambria Math" w:cs="Cambria Math"/>
          <w:color w:val="000000"/>
          <w:sz w:val="24"/>
          <w:szCs w:val="24"/>
        </w:rPr>
        <w:t>ﬀ</w:t>
      </w:r>
      <w:r>
        <w:rPr>
          <w:rFonts w:ascii="Gabriola" w:hAnsi="Gabriola" w:cs="Gabriola"/>
          <w:color w:val="000000"/>
          <w:sz w:val="24"/>
          <w:szCs w:val="24"/>
        </w:rPr>
        <w:t>ect of time since diagnosis on overweight and obesity using FE models</w:t>
      </w:r>
    </w:p>
    <w:p w:rsidR="00A846A4" w:rsidRDefault="00A846A4">
      <w:pPr>
        <w:widowControl w:val="0"/>
        <w:autoSpaceDE w:val="0"/>
        <w:autoSpaceDN w:val="0"/>
        <w:adjustRightInd w:val="0"/>
        <w:spacing w:after="0" w:line="203"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880"/>
        <w:gridCol w:w="1180"/>
        <w:gridCol w:w="680"/>
        <w:gridCol w:w="160"/>
        <w:gridCol w:w="1560"/>
        <w:gridCol w:w="3580"/>
        <w:gridCol w:w="80"/>
      </w:tblGrid>
      <w:tr w:rsidR="00A846A4">
        <w:trPr>
          <w:trHeight w:val="259"/>
        </w:trPr>
        <w:tc>
          <w:tcPr>
            <w:tcW w:w="18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7"/>
                <w:szCs w:val="17"/>
              </w:rPr>
              <w:t>Males</w:t>
            </w:r>
          </w:p>
        </w:tc>
        <w:tc>
          <w:tcPr>
            <w:tcW w:w="6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5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366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720"/>
              <w:rPr>
                <w:rFonts w:ascii="Times New Roman" w:hAnsi="Times New Roman" w:cs="Amiri"/>
                <w:sz w:val="24"/>
                <w:szCs w:val="24"/>
              </w:rPr>
            </w:pPr>
            <w:r>
              <w:rPr>
                <w:rFonts w:ascii="Arial" w:hAnsi="Arial" w:cs="Arial"/>
                <w:color w:val="000000"/>
                <w:sz w:val="17"/>
                <w:szCs w:val="17"/>
              </w:rPr>
              <w:t>Females</w:t>
            </w:r>
          </w:p>
        </w:tc>
      </w:tr>
      <w:tr w:rsidR="00A846A4">
        <w:trPr>
          <w:trHeight w:val="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6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r>
      <w:tr w:rsidR="00A846A4">
        <w:trPr>
          <w:trHeight w:val="196"/>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3"/>
              <w:jc w:val="right"/>
              <w:rPr>
                <w:rFonts w:ascii="Times New Roman" w:hAnsi="Times New Roman" w:cs="Amiri"/>
                <w:sz w:val="24"/>
                <w:szCs w:val="24"/>
              </w:rPr>
            </w:pPr>
            <w:r>
              <w:rPr>
                <w:rFonts w:ascii="Arial" w:hAnsi="Arial" w:cs="Arial"/>
                <w:color w:val="000000"/>
                <w:sz w:val="17"/>
                <w:szCs w:val="17"/>
              </w:rPr>
              <w:t>(1)</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60"/>
              <w:rPr>
                <w:rFonts w:ascii="Times New Roman" w:hAnsi="Times New Roman" w:cs="Amiri"/>
                <w:sz w:val="24"/>
                <w:szCs w:val="24"/>
              </w:rPr>
            </w:pPr>
            <w:r>
              <w:rPr>
                <w:rFonts w:ascii="Arial" w:hAnsi="Arial" w:cs="Arial"/>
                <w:color w:val="000000"/>
                <w:sz w:val="17"/>
                <w:szCs w:val="17"/>
              </w:rPr>
              <w:t>(2)</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933"/>
              <w:jc w:val="right"/>
              <w:rPr>
                <w:rFonts w:ascii="Times New Roman" w:hAnsi="Times New Roman" w:cs="Amiri"/>
                <w:sz w:val="24"/>
                <w:szCs w:val="24"/>
              </w:rPr>
            </w:pPr>
            <w:r>
              <w:rPr>
                <w:rFonts w:ascii="Arial" w:hAnsi="Arial" w:cs="Arial"/>
                <w:color w:val="000000"/>
                <w:sz w:val="17"/>
                <w:szCs w:val="17"/>
              </w:rPr>
              <w:t>(3)</w:t>
            </w:r>
          </w:p>
        </w:tc>
        <w:tc>
          <w:tcPr>
            <w:tcW w:w="3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420"/>
              <w:rPr>
                <w:rFonts w:ascii="Times New Roman" w:hAnsi="Times New Roman" w:cs="Amiri"/>
                <w:sz w:val="24"/>
                <w:szCs w:val="24"/>
              </w:rPr>
            </w:pPr>
            <w:r>
              <w:rPr>
                <w:rFonts w:ascii="Arial" w:hAnsi="Arial" w:cs="Arial"/>
                <w:color w:val="000000"/>
                <w:sz w:val="17"/>
                <w:szCs w:val="17"/>
              </w:rPr>
              <w:t>(4)</w:t>
            </w: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r>
      <w:tr w:rsidR="00A846A4">
        <w:trPr>
          <w:trHeight w:val="2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3"/>
              <w:jc w:val="right"/>
              <w:rPr>
                <w:rFonts w:ascii="Times New Roman" w:hAnsi="Times New Roman" w:cs="Amiri"/>
                <w:sz w:val="24"/>
                <w:szCs w:val="24"/>
              </w:rPr>
            </w:pPr>
            <w:r>
              <w:rPr>
                <w:rFonts w:ascii="Arial" w:hAnsi="Arial" w:cs="Arial"/>
                <w:color w:val="000000"/>
                <w:w w:val="97"/>
                <w:sz w:val="17"/>
                <w:szCs w:val="17"/>
              </w:rPr>
              <w:t>Overweight</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0"/>
              <w:rPr>
                <w:rFonts w:ascii="Times New Roman" w:hAnsi="Times New Roman" w:cs="Amiri"/>
                <w:sz w:val="24"/>
                <w:szCs w:val="24"/>
              </w:rPr>
            </w:pPr>
            <w:r>
              <w:rPr>
                <w:rFonts w:ascii="Arial" w:hAnsi="Arial" w:cs="Arial"/>
                <w:color w:val="000000"/>
                <w:sz w:val="17"/>
                <w:szCs w:val="17"/>
              </w:rPr>
              <w:t>Obese</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13"/>
              <w:jc w:val="right"/>
              <w:rPr>
                <w:rFonts w:ascii="Times New Roman" w:hAnsi="Times New Roman" w:cs="Amiri"/>
                <w:sz w:val="24"/>
                <w:szCs w:val="24"/>
              </w:rPr>
            </w:pPr>
            <w:r>
              <w:rPr>
                <w:rFonts w:ascii="Arial" w:hAnsi="Arial" w:cs="Arial"/>
                <w:color w:val="000000"/>
                <w:w w:val="97"/>
                <w:sz w:val="17"/>
                <w:szCs w:val="17"/>
              </w:rPr>
              <w:t>Overweight</w:t>
            </w:r>
          </w:p>
        </w:tc>
        <w:tc>
          <w:tcPr>
            <w:tcW w:w="36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300"/>
              <w:rPr>
                <w:rFonts w:ascii="Times New Roman" w:hAnsi="Times New Roman" w:cs="Amiri"/>
                <w:sz w:val="24"/>
                <w:szCs w:val="24"/>
              </w:rPr>
            </w:pPr>
            <w:r>
              <w:rPr>
                <w:rFonts w:ascii="Arial" w:hAnsi="Arial" w:cs="Arial"/>
                <w:color w:val="000000"/>
                <w:sz w:val="17"/>
                <w:szCs w:val="17"/>
              </w:rPr>
              <w:t>Obese</w:t>
            </w:r>
          </w:p>
        </w:tc>
      </w:tr>
      <w:tr w:rsidR="00A846A4">
        <w:trPr>
          <w:trHeight w:val="45"/>
        </w:trPr>
        <w:tc>
          <w:tcPr>
            <w:tcW w:w="18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6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66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r>
      <w:tr w:rsidR="00A846A4">
        <w:trPr>
          <w:trHeight w:val="199"/>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7"/>
                <w:szCs w:val="17"/>
              </w:rPr>
              <w:t>Self-reported diabetes</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73"/>
              <w:jc w:val="right"/>
              <w:rPr>
                <w:rFonts w:ascii="Times New Roman" w:hAnsi="Times New Roman" w:cs="Amiri"/>
                <w:sz w:val="24"/>
                <w:szCs w:val="24"/>
              </w:rPr>
            </w:pPr>
            <w:r>
              <w:rPr>
                <w:rFonts w:ascii="Arial" w:hAnsi="Arial" w:cs="Arial"/>
                <w:color w:val="000000"/>
                <w:sz w:val="17"/>
                <w:szCs w:val="17"/>
              </w:rPr>
              <w:t>−.009</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198" w:lineRule="exact"/>
              <w:ind w:left="100"/>
              <w:rPr>
                <w:rFonts w:ascii="Times New Roman" w:hAnsi="Times New Roman" w:cs="Amiri"/>
                <w:sz w:val="24"/>
                <w:szCs w:val="24"/>
              </w:rPr>
            </w:pPr>
            <w:r>
              <w:rPr>
                <w:rFonts w:ascii="Arial" w:hAnsi="Arial" w:cs="Arial"/>
                <w:color w:val="000000"/>
                <w:w w:val="95"/>
                <w:sz w:val="17"/>
                <w:szCs w:val="17"/>
              </w:rPr>
              <w:t>−.008</w:t>
            </w:r>
            <w:r>
              <w:rPr>
                <w:rFonts w:ascii="MS PGothic" w:eastAsia="MS PGothic" w:hAnsi="Arial" w:cs="MS PGothic" w:hint="eastAsia"/>
                <w:color w:val="000000"/>
                <w:w w:val="95"/>
                <w:sz w:val="23"/>
                <w:szCs w:val="23"/>
                <w:vertAlign w:val="superscript"/>
              </w:rPr>
              <w:t>∗∗</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53"/>
              <w:jc w:val="right"/>
              <w:rPr>
                <w:rFonts w:ascii="Times New Roman" w:hAnsi="Times New Roman" w:cs="Amiri"/>
                <w:sz w:val="24"/>
                <w:szCs w:val="24"/>
              </w:rPr>
            </w:pPr>
            <w:r>
              <w:rPr>
                <w:rFonts w:ascii="Arial" w:hAnsi="Arial" w:cs="Arial"/>
                <w:color w:val="000000"/>
                <w:sz w:val="17"/>
                <w:szCs w:val="17"/>
              </w:rPr>
              <w:t>−.009</w:t>
            </w:r>
          </w:p>
        </w:tc>
        <w:tc>
          <w:tcPr>
            <w:tcW w:w="36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198" w:lineRule="exact"/>
              <w:ind w:left="1360"/>
              <w:rPr>
                <w:rFonts w:ascii="Times New Roman" w:hAnsi="Times New Roman" w:cs="Amiri"/>
                <w:sz w:val="24"/>
                <w:szCs w:val="24"/>
              </w:rPr>
            </w:pPr>
            <w:r>
              <w:rPr>
                <w:rFonts w:ascii="Arial" w:hAnsi="Arial" w:cs="Arial"/>
                <w:color w:val="000000"/>
                <w:sz w:val="17"/>
                <w:szCs w:val="17"/>
              </w:rPr>
              <w:t>−.012</w:t>
            </w:r>
            <w:r>
              <w:rPr>
                <w:rFonts w:ascii="MS PGothic" w:eastAsia="MS PGothic" w:hAnsi="Arial" w:cs="MS PGothic" w:hint="eastAsia"/>
                <w:color w:val="000000"/>
                <w:sz w:val="23"/>
                <w:szCs w:val="23"/>
                <w:vertAlign w:val="superscript"/>
              </w:rPr>
              <w:t>∗∗</w:t>
            </w:r>
          </w:p>
        </w:tc>
      </w:tr>
      <w:tr w:rsidR="00A846A4">
        <w:trPr>
          <w:trHeight w:val="2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13"/>
              <w:jc w:val="right"/>
              <w:rPr>
                <w:rFonts w:ascii="Times New Roman" w:hAnsi="Times New Roman" w:cs="Amiri"/>
                <w:sz w:val="24"/>
                <w:szCs w:val="24"/>
              </w:rPr>
            </w:pPr>
            <w:r>
              <w:rPr>
                <w:rFonts w:ascii="Arial" w:hAnsi="Arial" w:cs="Arial"/>
                <w:color w:val="000000"/>
                <w:sz w:val="17"/>
                <w:szCs w:val="17"/>
              </w:rPr>
              <w:t>(.008)</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80"/>
              <w:rPr>
                <w:rFonts w:ascii="Times New Roman" w:hAnsi="Times New Roman" w:cs="Amiri"/>
                <w:sz w:val="24"/>
                <w:szCs w:val="24"/>
              </w:rPr>
            </w:pPr>
            <w:r>
              <w:rPr>
                <w:rFonts w:ascii="Arial" w:hAnsi="Arial" w:cs="Arial"/>
                <w:color w:val="000000"/>
                <w:sz w:val="17"/>
                <w:szCs w:val="17"/>
              </w:rPr>
              <w:t>(.004)</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93"/>
              <w:jc w:val="right"/>
              <w:rPr>
                <w:rFonts w:ascii="Times New Roman" w:hAnsi="Times New Roman" w:cs="Amiri"/>
                <w:sz w:val="24"/>
                <w:szCs w:val="24"/>
              </w:rPr>
            </w:pPr>
            <w:r>
              <w:rPr>
                <w:rFonts w:ascii="Arial" w:hAnsi="Arial" w:cs="Arial"/>
                <w:color w:val="000000"/>
                <w:sz w:val="17"/>
                <w:szCs w:val="17"/>
              </w:rPr>
              <w:t>(.007)</w:t>
            </w:r>
          </w:p>
        </w:tc>
        <w:tc>
          <w:tcPr>
            <w:tcW w:w="3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440"/>
              <w:rPr>
                <w:rFonts w:ascii="Times New Roman" w:hAnsi="Times New Roman" w:cs="Amiri"/>
                <w:sz w:val="24"/>
                <w:szCs w:val="24"/>
              </w:rPr>
            </w:pPr>
            <w:r>
              <w:rPr>
                <w:rFonts w:ascii="Arial" w:hAnsi="Arial" w:cs="Arial"/>
                <w:color w:val="000000"/>
                <w:sz w:val="17"/>
                <w:szCs w:val="17"/>
              </w:rPr>
              <w:t>(.006)</w:t>
            </w: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r>
    </w:tbl>
    <w:p w:rsidR="00A846A4" w:rsidRDefault="00A846A4">
      <w:pPr>
        <w:widowControl w:val="0"/>
        <w:autoSpaceDE w:val="0"/>
        <w:autoSpaceDN w:val="0"/>
        <w:adjustRightInd w:val="0"/>
        <w:spacing w:after="0" w:line="4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5"/>
          <w:szCs w:val="15"/>
        </w:rPr>
        <w:t>Standard errors in parentheses</w:t>
      </w:r>
    </w:p>
    <w:p w:rsidR="00A846A4" w:rsidRDefault="00D57E25">
      <w:pPr>
        <w:widowControl w:val="0"/>
        <w:autoSpaceDE w:val="0"/>
        <w:autoSpaceDN w:val="0"/>
        <w:adjustRightInd w:val="0"/>
        <w:spacing w:after="0" w:line="39" w:lineRule="exact"/>
        <w:rPr>
          <w:rFonts w:ascii="Times New Roman" w:hAnsi="Times New Roman" w:cs="Amiri"/>
          <w:sz w:val="24"/>
          <w:szCs w:val="24"/>
        </w:rPr>
      </w:pPr>
      <w:r>
        <w:rPr>
          <w:noProof/>
        </w:rPr>
        <mc:AlternateContent>
          <mc:Choice Requires="wps">
            <w:drawing>
              <wp:anchor distT="0" distB="0" distL="114300" distR="114300" simplePos="0" relativeHeight="251707392" behindDoc="1" locked="0" layoutInCell="0" allowOverlap="1">
                <wp:simplePos x="0" y="0"/>
                <wp:positionH relativeFrom="column">
                  <wp:posOffset>-1270</wp:posOffset>
                </wp:positionH>
                <wp:positionV relativeFrom="paragraph">
                  <wp:posOffset>-104140</wp:posOffset>
                </wp:positionV>
                <wp:extent cx="5791835" cy="0"/>
                <wp:effectExtent l="0" t="0" r="3810" b="635"/>
                <wp:wrapNone/>
                <wp:docPr id="1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868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8.2pt" to="455.9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" o:allowincell="f" strokecolor="white" strokeweight=".24125mm"/>
            </w:pict>
          </mc:Fallback>
        </mc:AlternateContent>
      </w: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4"/>
          <w:szCs w:val="14"/>
        </w:rPr>
        <w:t xml:space="preserve">Other control variables: age squared, region, urban, education, </w:t>
      </w:r>
      <w:proofErr w:type="spellStart"/>
      <w:proofErr w:type="gramStart"/>
      <w:r>
        <w:rPr>
          <w:rFonts w:ascii="Arial" w:hAnsi="Arial" w:cs="Arial"/>
          <w:color w:val="000000"/>
          <w:sz w:val="14"/>
          <w:szCs w:val="14"/>
        </w:rPr>
        <w:t>han</w:t>
      </w:r>
      <w:proofErr w:type="spellEnd"/>
      <w:proofErr w:type="gramEnd"/>
      <w:r>
        <w:rPr>
          <w:rFonts w:ascii="Arial" w:hAnsi="Arial" w:cs="Arial"/>
          <w:color w:val="000000"/>
          <w:sz w:val="14"/>
          <w:szCs w:val="14"/>
        </w:rPr>
        <w:t xml:space="preserve">, marital status, </w:t>
      </w:r>
      <w:proofErr w:type="spellStart"/>
      <w:r>
        <w:rPr>
          <w:rFonts w:ascii="Arial" w:hAnsi="Arial" w:cs="Arial"/>
          <w:color w:val="000000"/>
          <w:sz w:val="14"/>
          <w:szCs w:val="14"/>
        </w:rPr>
        <w:t>urbanicity</w:t>
      </w:r>
      <w:proofErr w:type="spellEnd"/>
      <w:r>
        <w:rPr>
          <w:rFonts w:ascii="Arial" w:hAnsi="Arial" w:cs="Arial"/>
          <w:color w:val="000000"/>
          <w:sz w:val="14"/>
          <w:szCs w:val="14"/>
        </w:rPr>
        <w:t xml:space="preserve"> index, time dummies, health insurance status</w:t>
      </w:r>
    </w:p>
    <w:p w:rsidR="00A846A4" w:rsidRDefault="00A846A4">
      <w:pPr>
        <w:widowControl w:val="0"/>
        <w:autoSpaceDE w:val="0"/>
        <w:autoSpaceDN w:val="0"/>
        <w:adjustRightInd w:val="0"/>
        <w:spacing w:after="0" w:line="50" w:lineRule="exact"/>
        <w:rPr>
          <w:rFonts w:ascii="Times New Roman" w:hAnsi="Times New Roman" w:cs="Amiri"/>
          <w:sz w:val="24"/>
          <w:szCs w:val="24"/>
        </w:rPr>
      </w:pPr>
    </w:p>
    <w:p w:rsidR="00A846A4" w:rsidRDefault="00C45CDB">
      <w:pPr>
        <w:widowControl w:val="0"/>
        <w:autoSpaceDE w:val="0"/>
        <w:autoSpaceDN w:val="0"/>
        <w:adjustRightInd w:val="0"/>
        <w:spacing w:after="0" w:line="230" w:lineRule="exact"/>
        <w:ind w:left="80"/>
        <w:rPr>
          <w:rFonts w:ascii="Times New Roman" w:hAnsi="Times New Roman" w:cs="Amiri"/>
          <w:sz w:val="24"/>
          <w:szCs w:val="24"/>
        </w:rPr>
      </w:pP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10,</w:t>
      </w:r>
      <w:r>
        <w:rPr>
          <w:rFonts w:ascii="Arial" w:hAnsi="Arial" w:cs="Arial"/>
          <w:i/>
          <w:iCs/>
          <w:color w:val="000000"/>
          <w:sz w:val="15"/>
          <w:szCs w:val="15"/>
        </w:rPr>
        <w:t xml:space="preserve"> </w:t>
      </w: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05,</w:t>
      </w:r>
      <w:r>
        <w:rPr>
          <w:rFonts w:ascii="Arial" w:hAnsi="Arial" w:cs="Arial"/>
          <w:i/>
          <w:iCs/>
          <w:color w:val="000000"/>
          <w:sz w:val="15"/>
          <w:szCs w:val="15"/>
        </w:rPr>
        <w:t xml:space="preserve"> </w:t>
      </w: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01</w:t>
      </w:r>
    </w:p>
    <w:p w:rsidR="00A846A4" w:rsidRDefault="00A846A4">
      <w:pPr>
        <w:widowControl w:val="0"/>
        <w:autoSpaceDE w:val="0"/>
        <w:autoSpaceDN w:val="0"/>
        <w:adjustRightInd w:val="0"/>
        <w:spacing w:after="0" w:line="10"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89" w:lineRule="auto"/>
        <w:ind w:firstLine="41"/>
        <w:jc w:val="both"/>
        <w:rPr>
          <w:rFonts w:ascii="Times New Roman" w:hAnsi="Times New Roman" w:cs="Amiri"/>
          <w:sz w:val="24"/>
          <w:szCs w:val="24"/>
        </w:rPr>
      </w:pPr>
      <w:r>
        <w:rPr>
          <w:rFonts w:ascii="Arial" w:hAnsi="Arial" w:cs="Arial"/>
          <w:color w:val="000000"/>
          <w:sz w:val="17"/>
          <w:szCs w:val="17"/>
        </w:rPr>
        <w:t xml:space="preserve">Notes: Standard errors in parentheses. Other control variables: Age, age squared, region, urban, education, </w:t>
      </w:r>
      <w:proofErr w:type="spellStart"/>
      <w:r>
        <w:rPr>
          <w:rFonts w:ascii="Arial" w:hAnsi="Arial" w:cs="Arial"/>
          <w:color w:val="000000"/>
          <w:sz w:val="17"/>
          <w:szCs w:val="17"/>
        </w:rPr>
        <w:t>han</w:t>
      </w:r>
      <w:proofErr w:type="spellEnd"/>
      <w:r>
        <w:rPr>
          <w:rFonts w:ascii="Arial" w:hAnsi="Arial" w:cs="Arial"/>
          <w:color w:val="000000"/>
          <w:sz w:val="17"/>
          <w:szCs w:val="17"/>
        </w:rPr>
        <w:t>, marital status, urbanization index, time dummies, health insurance status, household expenditures. N=23697 (male sample), N=23913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047"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14"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31</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047"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56" w:name="page32"/>
      <w:bookmarkEnd w:id="156"/>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1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hanging="1180"/>
        <w:rPr>
          <w:rFonts w:ascii="Times New Roman" w:hAnsi="Times New Roman" w:cs="Amiri"/>
          <w:sz w:val="24"/>
          <w:szCs w:val="24"/>
        </w:rPr>
      </w:pPr>
      <w:r>
        <w:rPr>
          <w:rFonts w:ascii="Gabriola" w:hAnsi="Gabriola" w:cs="Gabriola"/>
          <w:color w:val="000000"/>
          <w:sz w:val="23"/>
          <w:szCs w:val="23"/>
        </w:rPr>
        <w:t>Figure 0.3: Analysis of the e</w:t>
      </w:r>
      <w:r>
        <w:rPr>
          <w:rFonts w:ascii="Cambria Math" w:hAnsi="Cambria Math" w:cs="Cambria Math"/>
          <w:color w:val="000000"/>
          <w:sz w:val="23"/>
          <w:szCs w:val="23"/>
        </w:rPr>
        <w:t>ﬀ</w:t>
      </w:r>
      <w:r>
        <w:rPr>
          <w:rFonts w:ascii="Gabriola" w:hAnsi="Gabriola" w:cs="Gabriola"/>
          <w:color w:val="000000"/>
          <w:sz w:val="23"/>
          <w:szCs w:val="23"/>
        </w:rPr>
        <w:t>ect of time since diabetes diagnosis on overweight and obesity using fixed e</w:t>
      </w:r>
      <w:r>
        <w:rPr>
          <w:rFonts w:ascii="Cambria Math" w:hAnsi="Cambria Math" w:cs="Cambria Math"/>
          <w:color w:val="000000"/>
          <w:sz w:val="23"/>
          <w:szCs w:val="23"/>
        </w:rPr>
        <w:t>ﬀ</w:t>
      </w:r>
      <w:r>
        <w:rPr>
          <w:rFonts w:ascii="Gabriola" w:hAnsi="Gabriola" w:cs="Gabriola"/>
          <w:color w:val="000000"/>
          <w:sz w:val="23"/>
          <w:szCs w:val="23"/>
        </w:rPr>
        <w:t>ects (duration groups)</w:t>
      </w:r>
    </w:p>
    <w:p w:rsidR="00A846A4" w:rsidRDefault="00A846A4">
      <w:pPr>
        <w:widowControl w:val="0"/>
        <w:autoSpaceDE w:val="0"/>
        <w:autoSpaceDN w:val="0"/>
        <w:adjustRightInd w:val="0"/>
        <w:spacing w:after="0" w:line="48"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2740"/>
        <w:rPr>
          <w:rFonts w:ascii="Times New Roman" w:hAnsi="Times New Roman" w:cs="Amiri"/>
          <w:sz w:val="24"/>
          <w:szCs w:val="24"/>
        </w:rPr>
      </w:pPr>
      <w:r>
        <w:rPr>
          <w:rFonts w:ascii="Gabriola" w:hAnsi="Gabriola" w:cs="Gabriola"/>
          <w:color w:val="000000"/>
          <w:sz w:val="24"/>
          <w:szCs w:val="24"/>
        </w:rPr>
        <w:t>Fixed e</w:t>
      </w:r>
      <w:r>
        <w:rPr>
          <w:rFonts w:ascii="Cambria Math" w:hAnsi="Cambria Math" w:cs="Cambria Math"/>
          <w:color w:val="000000"/>
          <w:sz w:val="24"/>
          <w:szCs w:val="24"/>
        </w:rPr>
        <w:t>ﬀ</w:t>
      </w:r>
      <w:r>
        <w:rPr>
          <w:rFonts w:ascii="Gabriola" w:hAnsi="Gabriola" w:cs="Gabriola"/>
          <w:color w:val="000000"/>
          <w:sz w:val="24"/>
          <w:szCs w:val="24"/>
        </w:rPr>
        <w:t>ects</w:t>
      </w:r>
    </w:p>
    <w:p w:rsidR="00A846A4" w:rsidRDefault="00622E3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2600" w:header="720" w:footer="720" w:gutter="0"/>
          <w:cols w:space="720" w:equalWidth="0">
            <w:col w:w="7940"/>
          </w:cols>
          <w:noEndnote/>
        </w:sectPr>
      </w:pPr>
      <w:r>
        <w:rPr>
          <w:noProof/>
        </w:rPr>
        <w:drawing>
          <wp:anchor distT="0" distB="0" distL="114300" distR="114300" simplePos="0" relativeHeight="251708416" behindDoc="1" locked="0" layoutInCell="0" allowOverlap="1">
            <wp:simplePos x="0" y="0"/>
            <wp:positionH relativeFrom="column">
              <wp:posOffset>-70485</wp:posOffset>
            </wp:positionH>
            <wp:positionV relativeFrom="paragraph">
              <wp:posOffset>105410</wp:posOffset>
            </wp:positionV>
            <wp:extent cx="4979035" cy="1980565"/>
            <wp:effectExtent l="19050" t="0" r="0" b="0"/>
            <wp:wrapNone/>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srcRect/>
                    <a:stretch>
                      <a:fillRect/>
                    </a:stretch>
                  </pic:blipFill>
                  <pic:spPr bwMode="auto">
                    <a:xfrm>
                      <a:off x="0" y="0"/>
                      <a:ext cx="4979035" cy="1980565"/>
                    </a:xfrm>
                    <a:prstGeom prst="rect">
                      <a:avLst/>
                    </a:prstGeom>
                    <a:noFill/>
                  </pic:spPr>
                </pic:pic>
              </a:graphicData>
            </a:graphic>
          </wp:anchor>
        </w:drawing>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30" w:lineRule="exact"/>
        <w:rPr>
          <w:rFonts w:ascii="Times New Roman" w:hAnsi="Times New Roman" w:cs="Amiri"/>
          <w:sz w:val="24"/>
          <w:szCs w:val="24"/>
        </w:rPr>
      </w:pPr>
    </w:p>
    <w:tbl>
      <w:tblPr>
        <w:tblW w:w="0" w:type="auto"/>
        <w:tblLayout w:type="fixed"/>
        <w:tblCellMar>
          <w:left w:w="0" w:type="dxa"/>
          <w:right w:w="0" w:type="dxa"/>
        </w:tblCellMar>
        <w:tblLook w:val="0000" w:firstRow="0" w:lastRow="0" w:firstColumn="0" w:lastColumn="0" w:noHBand="0" w:noVBand="0"/>
      </w:tblPr>
      <w:tblGrid>
        <w:gridCol w:w="172"/>
      </w:tblGrid>
      <w:tr w:rsidR="00A846A4">
        <w:trPr>
          <w:trHeight w:val="1040"/>
        </w:trPr>
        <w:tc>
          <w:tcPr>
            <w:tcW w:w="172"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5"/>
                <w:szCs w:val="15"/>
              </w:rPr>
              <w:t>Marginal effect</w:t>
            </w:r>
          </w:p>
        </w:tc>
      </w:tr>
    </w:tbl>
    <w:p w:rsidR="00A846A4" w:rsidRDefault="00C45CDB">
      <w:pPr>
        <w:widowControl w:val="0"/>
        <w:autoSpaceDE w:val="0"/>
        <w:autoSpaceDN w:val="0"/>
        <w:adjustRightInd w:val="0"/>
        <w:spacing w:after="0" w:line="157" w:lineRule="exact"/>
        <w:rPr>
          <w:rFonts w:ascii="Times New Roman" w:hAnsi="Times New Roman" w:cs="Amiri"/>
          <w:sz w:val="24"/>
          <w:szCs w:val="24"/>
        </w:rPr>
      </w:pPr>
      <w:r>
        <w:rPr>
          <w:rFonts w:ascii="Times New Roman" w:hAnsi="Times New Roman" w:cs="Amiri"/>
          <w:sz w:val="24"/>
          <w:szCs w:val="24"/>
        </w:rPr>
        <w:br w:type="column"/>
      </w:r>
    </w:p>
    <w:p w:rsidR="00A846A4" w:rsidRDefault="00A846A4">
      <w:pPr>
        <w:widowControl w:val="0"/>
        <w:autoSpaceDE w:val="0"/>
        <w:autoSpaceDN w:val="0"/>
        <w:adjustRightInd w:val="0"/>
        <w:spacing w:after="0" w:line="1" w:lineRule="exact"/>
        <w:rPr>
          <w:rFonts w:ascii="Times New Roman" w:hAnsi="Times New Roman" w:cs="Amiri"/>
          <w:sz w:val="2"/>
          <w:szCs w:val="2"/>
        </w:rPr>
      </w:pPr>
    </w:p>
    <w:tbl>
      <w:tblPr>
        <w:tblW w:w="0" w:type="auto"/>
        <w:tblLayout w:type="fixed"/>
        <w:tblCellMar>
          <w:left w:w="0" w:type="dxa"/>
          <w:right w:w="0" w:type="dxa"/>
        </w:tblCellMar>
        <w:tblLook w:val="0000" w:firstRow="0" w:lastRow="0" w:firstColumn="0" w:lastColumn="0" w:noHBand="0" w:noVBand="0"/>
      </w:tblPr>
      <w:tblGrid>
        <w:gridCol w:w="700"/>
        <w:gridCol w:w="420"/>
        <w:gridCol w:w="440"/>
        <w:gridCol w:w="440"/>
        <w:gridCol w:w="420"/>
        <w:gridCol w:w="440"/>
        <w:gridCol w:w="420"/>
        <w:gridCol w:w="780"/>
        <w:gridCol w:w="1120"/>
        <w:gridCol w:w="260"/>
        <w:gridCol w:w="440"/>
        <w:gridCol w:w="440"/>
        <w:gridCol w:w="440"/>
        <w:gridCol w:w="420"/>
        <w:gridCol w:w="420"/>
        <w:gridCol w:w="280"/>
        <w:gridCol w:w="20"/>
      </w:tblGrid>
      <w:tr w:rsidR="00A846A4">
        <w:trPr>
          <w:trHeight w:val="172"/>
        </w:trPr>
        <w:tc>
          <w:tcPr>
            <w:tcW w:w="7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8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40"/>
              <w:rPr>
                <w:rFonts w:ascii="Times New Roman" w:hAnsi="Times New Roman" w:cs="Amiri"/>
                <w:sz w:val="24"/>
                <w:szCs w:val="24"/>
              </w:rPr>
            </w:pPr>
            <w:r>
              <w:rPr>
                <w:rFonts w:ascii="Helvetica" w:hAnsi="Helvetica" w:cs="Helvetica"/>
                <w:sz w:val="15"/>
                <w:szCs w:val="15"/>
              </w:rPr>
              <w:t>Males</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8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60"/>
              <w:rPr>
                <w:rFonts w:ascii="Times New Roman" w:hAnsi="Times New Roman" w:cs="Amiri"/>
                <w:sz w:val="24"/>
                <w:szCs w:val="24"/>
              </w:rPr>
            </w:pPr>
            <w:r>
              <w:rPr>
                <w:rFonts w:ascii="Helvetica" w:hAnsi="Helvetica" w:cs="Helvetica"/>
                <w:sz w:val="15"/>
                <w:szCs w:val="15"/>
              </w:rPr>
              <w:t>Females</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6"/>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.8</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.6</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9"/>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0" w:lineRule="exact"/>
              <w:rPr>
                <w:rFonts w:ascii="Times New Roman" w:hAnsi="Times New Roman" w:cs="Amiri"/>
                <w:sz w:val="2"/>
                <w:szCs w:val="2"/>
              </w:rPr>
            </w:pPr>
          </w:p>
        </w:tc>
      </w:tr>
      <w:tr w:rsidR="00A846A4">
        <w:trPr>
          <w:trHeight w:val="190"/>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.7</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.5</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0"/>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.6</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.4</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04"/>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.5</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.3</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76"/>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.4</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.2</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2"/>
        </w:trPr>
        <w:tc>
          <w:tcPr>
            <w:tcW w:w="7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0" w:lineRule="exact"/>
              <w:rPr>
                <w:rFonts w:ascii="Times New Roman" w:hAnsi="Times New Roman" w:cs="Amiri"/>
                <w:sz w:val="2"/>
                <w:szCs w:val="2"/>
              </w:rPr>
            </w:pPr>
          </w:p>
        </w:tc>
      </w:tr>
      <w:tr w:rsidR="00A846A4">
        <w:trPr>
          <w:trHeight w:val="158"/>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.3</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.1</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9"/>
        </w:trPr>
        <w:tc>
          <w:tcPr>
            <w:tcW w:w="7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41"/>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1" w:lineRule="exact"/>
              <w:ind w:right="453"/>
              <w:jc w:val="right"/>
              <w:rPr>
                <w:rFonts w:ascii="Times New Roman" w:hAnsi="Times New Roman" w:cs="Amiri"/>
                <w:sz w:val="24"/>
                <w:szCs w:val="24"/>
              </w:rPr>
            </w:pPr>
            <w:r>
              <w:rPr>
                <w:rFonts w:ascii="Helvetica" w:hAnsi="Helvetica" w:cs="Helvetica"/>
                <w:sz w:val="13"/>
                <w:szCs w:val="13"/>
              </w:rPr>
              <w:t>.2</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0</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67"/>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.1</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23"/>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−.1</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84"/>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0</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05"/>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−.2</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02"/>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−.1</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88"/>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−.3</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19"/>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−.2</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70"/>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37"/>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−.3</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37" w:lineRule="exact"/>
              <w:ind w:right="612"/>
              <w:jc w:val="right"/>
              <w:rPr>
                <w:rFonts w:ascii="Times New Roman" w:hAnsi="Times New Roman" w:cs="Amiri"/>
                <w:sz w:val="24"/>
                <w:szCs w:val="24"/>
              </w:rPr>
            </w:pPr>
            <w:r>
              <w:rPr>
                <w:rFonts w:ascii="Helvetica" w:hAnsi="Helvetica" w:cs="Helvetica"/>
                <w:sz w:val="13"/>
                <w:szCs w:val="13"/>
              </w:rPr>
              <w:t>−.4</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3"/>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55"/>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−.4</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−.5</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5"/>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0" w:lineRule="exact"/>
              <w:rPr>
                <w:rFonts w:ascii="Times New Roman" w:hAnsi="Times New Roman" w:cs="Amiri"/>
                <w:sz w:val="2"/>
                <w:szCs w:val="2"/>
              </w:rPr>
            </w:pPr>
          </w:p>
        </w:tc>
      </w:tr>
      <w:tr w:rsidR="00A846A4">
        <w:trPr>
          <w:trHeight w:val="190"/>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−.5</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−.6</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0"/>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−.6</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−.7</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69"/>
        </w:trPr>
        <w:tc>
          <w:tcPr>
            <w:tcW w:w="7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right="57"/>
              <w:rPr>
                <w:rFonts w:ascii="Times New Roman" w:hAnsi="Times New Roman" w:cs="Amiri"/>
                <w:sz w:val="24"/>
                <w:szCs w:val="24"/>
              </w:rPr>
            </w:pPr>
            <w:r>
              <w:rPr>
                <w:rFonts w:ascii="Helvetica" w:hAnsi="Helvetica" w:cs="Helvetica"/>
                <w:sz w:val="13"/>
                <w:szCs w:val="13"/>
              </w:rPr>
              <w:t>0</w:t>
            </w:r>
          </w:p>
        </w:tc>
        <w:tc>
          <w:tcPr>
            <w:tcW w:w="4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60"/>
              <w:rPr>
                <w:rFonts w:ascii="Times New Roman" w:hAnsi="Times New Roman" w:cs="Amiri"/>
                <w:sz w:val="24"/>
                <w:szCs w:val="24"/>
              </w:rPr>
            </w:pPr>
            <w:r>
              <w:rPr>
                <w:rFonts w:ascii="Helvetica" w:hAnsi="Helvetica" w:cs="Helvetica"/>
                <w:sz w:val="13"/>
                <w:szCs w:val="13"/>
              </w:rPr>
              <w:t>1−2</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72"/>
              <w:rPr>
                <w:rFonts w:ascii="Times New Roman" w:hAnsi="Times New Roman" w:cs="Amiri"/>
                <w:sz w:val="24"/>
                <w:szCs w:val="24"/>
              </w:rPr>
            </w:pPr>
            <w:r>
              <w:rPr>
                <w:rFonts w:ascii="Helvetica" w:hAnsi="Helvetica" w:cs="Helvetica"/>
                <w:sz w:val="13"/>
                <w:szCs w:val="13"/>
              </w:rPr>
              <w:t>3−4</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65"/>
              <w:rPr>
                <w:rFonts w:ascii="Times New Roman" w:hAnsi="Times New Roman" w:cs="Amiri"/>
                <w:sz w:val="24"/>
                <w:szCs w:val="24"/>
              </w:rPr>
            </w:pPr>
            <w:r>
              <w:rPr>
                <w:rFonts w:ascii="Helvetica" w:hAnsi="Helvetica" w:cs="Helvetica"/>
                <w:sz w:val="13"/>
                <w:szCs w:val="13"/>
              </w:rPr>
              <w:t>5−6</w:t>
            </w:r>
          </w:p>
        </w:tc>
        <w:tc>
          <w:tcPr>
            <w:tcW w:w="4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58"/>
              <w:rPr>
                <w:rFonts w:ascii="Times New Roman" w:hAnsi="Times New Roman" w:cs="Amiri"/>
                <w:sz w:val="24"/>
                <w:szCs w:val="24"/>
              </w:rPr>
            </w:pPr>
            <w:r>
              <w:rPr>
                <w:rFonts w:ascii="Helvetica" w:hAnsi="Helvetica" w:cs="Helvetica"/>
                <w:sz w:val="13"/>
                <w:szCs w:val="13"/>
              </w:rPr>
              <w:t>7−8</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70"/>
              <w:rPr>
                <w:rFonts w:ascii="Times New Roman" w:hAnsi="Times New Roman" w:cs="Amiri"/>
                <w:sz w:val="24"/>
                <w:szCs w:val="24"/>
              </w:rPr>
            </w:pPr>
            <w:r>
              <w:rPr>
                <w:rFonts w:ascii="Helvetica" w:hAnsi="Helvetica" w:cs="Helvetica"/>
                <w:sz w:val="13"/>
                <w:szCs w:val="13"/>
              </w:rPr>
              <w:t>9−10</w:t>
            </w:r>
          </w:p>
        </w:tc>
        <w:tc>
          <w:tcPr>
            <w:tcW w:w="4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63"/>
              <w:rPr>
                <w:rFonts w:ascii="Times New Roman" w:hAnsi="Times New Roman" w:cs="Amiri"/>
                <w:sz w:val="24"/>
                <w:szCs w:val="24"/>
              </w:rPr>
            </w:pPr>
            <w:r>
              <w:rPr>
                <w:rFonts w:ascii="Helvetica" w:hAnsi="Helvetica" w:cs="Helvetica"/>
                <w:sz w:val="13"/>
                <w:szCs w:val="13"/>
              </w:rPr>
              <w:t>11−12</w:t>
            </w:r>
          </w:p>
        </w:tc>
        <w:tc>
          <w:tcPr>
            <w:tcW w:w="7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76"/>
              <w:rPr>
                <w:rFonts w:ascii="Times New Roman" w:hAnsi="Times New Roman" w:cs="Amiri"/>
                <w:sz w:val="24"/>
                <w:szCs w:val="24"/>
              </w:rPr>
            </w:pPr>
            <w:r>
              <w:rPr>
                <w:rFonts w:ascii="Helvetica" w:hAnsi="Helvetica" w:cs="Helvetica"/>
                <w:sz w:val="13"/>
                <w:szCs w:val="13"/>
              </w:rPr>
              <w:t>13−14</w:t>
            </w:r>
          </w:p>
        </w:tc>
        <w:tc>
          <w:tcPr>
            <w:tcW w:w="11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2" w:lineRule="auto"/>
              <w:ind w:left="689"/>
              <w:rPr>
                <w:rFonts w:ascii="Times New Roman" w:hAnsi="Times New Roman" w:cs="Amiri"/>
                <w:sz w:val="24"/>
                <w:szCs w:val="24"/>
              </w:rPr>
            </w:pPr>
            <w:r>
              <w:rPr>
                <w:rFonts w:ascii="Helvetica" w:hAnsi="Helvetica" w:cs="Helvetica"/>
                <w:sz w:val="13"/>
                <w:szCs w:val="13"/>
              </w:rPr>
              <w:t>0</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3" w:lineRule="auto"/>
              <w:ind w:left="1"/>
              <w:rPr>
                <w:rFonts w:ascii="Times New Roman" w:hAnsi="Times New Roman" w:cs="Amiri"/>
                <w:sz w:val="24"/>
                <w:szCs w:val="24"/>
              </w:rPr>
            </w:pPr>
            <w:r>
              <w:rPr>
                <w:rFonts w:ascii="Helvetica" w:hAnsi="Helvetica" w:cs="Helvetica"/>
                <w:sz w:val="13"/>
                <w:szCs w:val="13"/>
              </w:rPr>
              <w:t>1−2</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2" w:lineRule="auto"/>
              <w:ind w:left="175"/>
              <w:rPr>
                <w:rFonts w:ascii="Times New Roman" w:hAnsi="Times New Roman" w:cs="Amiri"/>
                <w:sz w:val="24"/>
                <w:szCs w:val="24"/>
              </w:rPr>
            </w:pPr>
            <w:r>
              <w:rPr>
                <w:rFonts w:ascii="Helvetica" w:hAnsi="Helvetica" w:cs="Helvetica"/>
                <w:sz w:val="13"/>
                <w:szCs w:val="13"/>
              </w:rPr>
              <w:t>3−4</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2" w:lineRule="auto"/>
              <w:ind w:left="167"/>
              <w:rPr>
                <w:rFonts w:ascii="Times New Roman" w:hAnsi="Times New Roman" w:cs="Amiri"/>
                <w:sz w:val="24"/>
                <w:szCs w:val="24"/>
              </w:rPr>
            </w:pPr>
            <w:r>
              <w:rPr>
                <w:rFonts w:ascii="Helvetica" w:hAnsi="Helvetica" w:cs="Helvetica"/>
                <w:sz w:val="13"/>
                <w:szCs w:val="13"/>
              </w:rPr>
              <w:t>5−6</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2" w:lineRule="auto"/>
              <w:ind w:left="160"/>
              <w:rPr>
                <w:rFonts w:ascii="Times New Roman" w:hAnsi="Times New Roman" w:cs="Amiri"/>
                <w:sz w:val="24"/>
                <w:szCs w:val="24"/>
              </w:rPr>
            </w:pPr>
            <w:r>
              <w:rPr>
                <w:rFonts w:ascii="Helvetica" w:hAnsi="Helvetica" w:cs="Helvetica"/>
                <w:sz w:val="13"/>
                <w:szCs w:val="13"/>
              </w:rPr>
              <w:t>7−8</w:t>
            </w:r>
          </w:p>
        </w:tc>
        <w:tc>
          <w:tcPr>
            <w:tcW w:w="4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3" w:lineRule="auto"/>
              <w:ind w:left="152"/>
              <w:rPr>
                <w:rFonts w:ascii="Times New Roman" w:hAnsi="Times New Roman" w:cs="Amiri"/>
                <w:sz w:val="24"/>
                <w:szCs w:val="24"/>
              </w:rPr>
            </w:pPr>
            <w:r>
              <w:rPr>
                <w:rFonts w:ascii="Helvetica" w:hAnsi="Helvetica" w:cs="Helvetica"/>
                <w:sz w:val="13"/>
                <w:szCs w:val="13"/>
              </w:rPr>
              <w:t>9−10</w:t>
            </w:r>
          </w:p>
        </w:tc>
        <w:tc>
          <w:tcPr>
            <w:tcW w:w="4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3" w:lineRule="auto"/>
              <w:ind w:left="164"/>
              <w:rPr>
                <w:rFonts w:ascii="Times New Roman" w:hAnsi="Times New Roman" w:cs="Amiri"/>
                <w:sz w:val="24"/>
                <w:szCs w:val="24"/>
              </w:rPr>
            </w:pPr>
            <w:r>
              <w:rPr>
                <w:rFonts w:ascii="Helvetica" w:hAnsi="Helvetica" w:cs="Helvetica"/>
                <w:sz w:val="13"/>
                <w:szCs w:val="13"/>
              </w:rPr>
              <w:t>11−12</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5" w:lineRule="auto"/>
              <w:ind w:left="177"/>
              <w:rPr>
                <w:rFonts w:ascii="Times New Roman" w:hAnsi="Times New Roman" w:cs="Amiri"/>
                <w:sz w:val="24"/>
                <w:szCs w:val="24"/>
              </w:rPr>
            </w:pPr>
            <w:r>
              <w:rPr>
                <w:rFonts w:ascii="Helvetica" w:hAnsi="Helvetica" w:cs="Helvetica"/>
                <w:sz w:val="11"/>
                <w:szCs w:val="11"/>
              </w:rPr>
              <w:t>13−14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9"/>
        </w:trPr>
        <w:tc>
          <w:tcPr>
            <w:tcW w:w="7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320" w:type="dxa"/>
            <w:gridSpan w:val="3"/>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80"/>
              <w:rPr>
                <w:rFonts w:ascii="Times New Roman" w:hAnsi="Times New Roman" w:cs="Amiri"/>
                <w:sz w:val="24"/>
                <w:szCs w:val="24"/>
              </w:rPr>
            </w:pPr>
            <w:r>
              <w:rPr>
                <w:rFonts w:ascii="Helvetica" w:hAnsi="Helvetica" w:cs="Helvetica"/>
                <w:sz w:val="16"/>
                <w:szCs w:val="16"/>
              </w:rPr>
              <w:t>Years after diagnosis</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5"/>
        </w:trPr>
        <w:tc>
          <w:tcPr>
            <w:tcW w:w="7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80"/>
              <w:rPr>
                <w:rFonts w:ascii="Times New Roman" w:hAnsi="Times New Roman" w:cs="Amiri"/>
                <w:sz w:val="24"/>
                <w:szCs w:val="24"/>
              </w:rPr>
            </w:pPr>
            <w:r>
              <w:rPr>
                <w:rFonts w:ascii="Helvetica" w:hAnsi="Helvetica" w:cs="Helvetica"/>
                <w:sz w:val="16"/>
                <w:szCs w:val="16"/>
              </w:rPr>
              <w:t>overweight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80"/>
              <w:rPr>
                <w:rFonts w:ascii="Times New Roman" w:hAnsi="Times New Roman" w:cs="Amiri"/>
                <w:sz w:val="24"/>
                <w:szCs w:val="24"/>
              </w:rPr>
            </w:pPr>
            <w:r>
              <w:rPr>
                <w:rFonts w:ascii="Helvetica" w:hAnsi="Helvetica" w:cs="Helvetica"/>
                <w:w w:val="96"/>
                <w:sz w:val="16"/>
                <w:szCs w:val="16"/>
              </w:rPr>
              <w:t>obese</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D57E25">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2080" w:bottom="347" w:left="1538" w:header="720" w:footer="720" w:gutter="0"/>
          <w:cols w:num="2" w:space="570" w:equalWidth="0">
            <w:col w:w="172" w:space="570"/>
            <w:col w:w="7880"/>
          </w:cols>
          <w:noEndnote/>
        </w:sectPr>
      </w:pPr>
      <w:r>
        <w:rPr>
          <w:noProof/>
        </w:rPr>
        <mc:AlternateContent>
          <mc:Choice Requires="wps">
            <w:drawing>
              <wp:anchor distT="0" distB="0" distL="114300" distR="114300" simplePos="0" relativeHeight="251709440" behindDoc="1" locked="0" layoutInCell="0" allowOverlap="1">
                <wp:simplePos x="0" y="0"/>
                <wp:positionH relativeFrom="column">
                  <wp:posOffset>1450340</wp:posOffset>
                </wp:positionH>
                <wp:positionV relativeFrom="paragraph">
                  <wp:posOffset>-153035</wp:posOffset>
                </wp:positionV>
                <wp:extent cx="0" cy="192405"/>
                <wp:effectExtent l="12065" t="12700" r="6985" b="13970"/>
                <wp:wrapNone/>
                <wp:docPr id="1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2405"/>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2pt,-12.05pt" to="114.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6ENEQIAACkEAAAOAAAAZHJzL2Uyb0RvYy54bWysU02P2jAQvVfqf7Byh3w0s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" o:allowincell="f" strokeweight=".16089mm"/>
            </w:pict>
          </mc:Fallback>
        </mc:AlternateContent>
      </w:r>
      <w:r>
        <w:rPr>
          <w:noProof/>
        </w:rPr>
        <mc:AlternateContent>
          <mc:Choice Requires="wps">
            <w:drawing>
              <wp:anchor distT="0" distB="0" distL="114300" distR="114300" simplePos="0" relativeHeight="251710464" behindDoc="1" locked="0" layoutInCell="0" allowOverlap="1">
                <wp:simplePos x="0" y="0"/>
                <wp:positionH relativeFrom="column">
                  <wp:posOffset>3346450</wp:posOffset>
                </wp:positionH>
                <wp:positionV relativeFrom="paragraph">
                  <wp:posOffset>-153035</wp:posOffset>
                </wp:positionV>
                <wp:extent cx="0" cy="192405"/>
                <wp:effectExtent l="12700" t="12700" r="6350" b="13970"/>
                <wp:wrapNone/>
                <wp:docPr id="1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2405"/>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5pt,-12.05pt" to="26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" o:allowincell="f" strokeweight=".16089mm"/>
            </w:pict>
          </mc:Fallback>
        </mc:AlternateContent>
      </w:r>
      <w:r>
        <w:rPr>
          <w:noProof/>
        </w:rPr>
        <mc:AlternateContent>
          <mc:Choice Requires="wps">
            <w:drawing>
              <wp:anchor distT="0" distB="0" distL="114300" distR="114300" simplePos="0" relativeHeight="251711488" behindDoc="1" locked="0" layoutInCell="0" allowOverlap="1">
                <wp:simplePos x="0" y="0"/>
                <wp:positionH relativeFrom="column">
                  <wp:posOffset>1447165</wp:posOffset>
                </wp:positionH>
                <wp:positionV relativeFrom="paragraph">
                  <wp:posOffset>-149860</wp:posOffset>
                </wp:positionV>
                <wp:extent cx="1902460" cy="0"/>
                <wp:effectExtent l="8890" t="6350" r="12700" b="12700"/>
                <wp:wrapNone/>
                <wp:docPr id="1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2460" cy="0"/>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95pt,-11.8pt" to="263.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Sf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" o:allowincell="f" strokeweight=".16089mm"/>
            </w:pict>
          </mc:Fallback>
        </mc:AlternateContent>
      </w:r>
      <w:r>
        <w:rPr>
          <w:noProof/>
        </w:rPr>
        <mc:AlternateContent>
          <mc:Choice Requires="wps">
            <w:drawing>
              <wp:anchor distT="0" distB="0" distL="114300" distR="114300" simplePos="0" relativeHeight="251712512" behindDoc="1" locked="0" layoutInCell="0" allowOverlap="1">
                <wp:simplePos x="0" y="0"/>
                <wp:positionH relativeFrom="column">
                  <wp:posOffset>1447165</wp:posOffset>
                </wp:positionH>
                <wp:positionV relativeFrom="paragraph">
                  <wp:posOffset>36830</wp:posOffset>
                </wp:positionV>
                <wp:extent cx="1902460" cy="0"/>
                <wp:effectExtent l="8890" t="12065" r="12700" b="6985"/>
                <wp:wrapNone/>
                <wp:docPr id="1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2460" cy="0"/>
                        </a:xfrm>
                        <a:prstGeom prst="line">
                          <a:avLst/>
                        </a:prstGeom>
                        <a:noFill/>
                        <a:ln w="57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95pt,2.9pt" to="263.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7y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" o:allowincell="f" strokeweight=".16089mm"/>
            </w:pict>
          </mc:Fallback>
        </mc:AlternateContent>
      </w:r>
      <w:r>
        <w:rPr>
          <w:noProof/>
        </w:rPr>
        <mc:AlternateContent>
          <mc:Choice Requires="wps">
            <w:drawing>
              <wp:anchor distT="0" distB="0" distL="114300" distR="114300" simplePos="0" relativeHeight="251713536" behindDoc="1" locked="0" layoutInCell="0" allowOverlap="1">
                <wp:simplePos x="0" y="0"/>
                <wp:positionH relativeFrom="column">
                  <wp:posOffset>1493520</wp:posOffset>
                </wp:positionH>
                <wp:positionV relativeFrom="paragraph">
                  <wp:posOffset>-56515</wp:posOffset>
                </wp:positionV>
                <wp:extent cx="376555" cy="0"/>
                <wp:effectExtent l="7620" t="13970" r="6350" b="5080"/>
                <wp:wrapNone/>
                <wp:docPr id="1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0"/>
                        </a:xfrm>
                        <a:prstGeom prst="line">
                          <a:avLst/>
                        </a:prstGeom>
                        <a:noFill/>
                        <a:ln w="8688">
                          <a:solidFill>
                            <a:srgbClr val="606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6pt,-4.45pt" to="147.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" o:allowincell="f" strokecolor="#606060" strokeweight=".24133mm"/>
            </w:pict>
          </mc:Fallback>
        </mc:AlternateContent>
      </w:r>
      <w:r>
        <w:rPr>
          <w:noProof/>
        </w:rPr>
        <mc:AlternateContent>
          <mc:Choice Requires="wps">
            <w:drawing>
              <wp:anchor distT="0" distB="0" distL="114300" distR="114300" simplePos="0" relativeHeight="251714560" behindDoc="1" locked="0" layoutInCell="0" allowOverlap="1">
                <wp:simplePos x="0" y="0"/>
                <wp:positionH relativeFrom="column">
                  <wp:posOffset>2578735</wp:posOffset>
                </wp:positionH>
                <wp:positionV relativeFrom="paragraph">
                  <wp:posOffset>-56515</wp:posOffset>
                </wp:positionV>
                <wp:extent cx="22860" cy="0"/>
                <wp:effectExtent l="6985" t="13970" r="8255" b="5080"/>
                <wp:wrapNone/>
                <wp:docPr id="1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868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05pt,-4.45pt" to="204.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" o:allowincell="f" strokecolor="#a0a0a0" strokeweight=".24133mm"/>
            </w:pict>
          </mc:Fallback>
        </mc:AlternateContent>
      </w:r>
      <w:r>
        <w:rPr>
          <w:noProof/>
        </w:rPr>
        <mc:AlternateContent>
          <mc:Choice Requires="wps">
            <w:drawing>
              <wp:anchor distT="0" distB="0" distL="114300" distR="114300" simplePos="0" relativeHeight="251715584" behindDoc="1" locked="0" layoutInCell="0" allowOverlap="1">
                <wp:simplePos x="0" y="0"/>
                <wp:positionH relativeFrom="column">
                  <wp:posOffset>2621915</wp:posOffset>
                </wp:positionH>
                <wp:positionV relativeFrom="paragraph">
                  <wp:posOffset>-56515</wp:posOffset>
                </wp:positionV>
                <wp:extent cx="23495" cy="0"/>
                <wp:effectExtent l="12065" t="13970" r="12065" b="5080"/>
                <wp:wrapNone/>
                <wp:docPr id="1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868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45pt,-4.45pt" to="208.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" o:allowincell="f" strokecolor="#a0a0a0" strokeweight=".24133mm"/>
            </w:pict>
          </mc:Fallback>
        </mc:AlternateContent>
      </w:r>
      <w:r>
        <w:rPr>
          <w:noProof/>
        </w:rPr>
        <mc:AlternateContent>
          <mc:Choice Requires="wps">
            <w:drawing>
              <wp:anchor distT="0" distB="0" distL="114300" distR="114300" simplePos="0" relativeHeight="251716608" behindDoc="1" locked="0" layoutInCell="0" allowOverlap="1">
                <wp:simplePos x="0" y="0"/>
                <wp:positionH relativeFrom="column">
                  <wp:posOffset>2665730</wp:posOffset>
                </wp:positionH>
                <wp:positionV relativeFrom="paragraph">
                  <wp:posOffset>-56515</wp:posOffset>
                </wp:positionV>
                <wp:extent cx="23495" cy="0"/>
                <wp:effectExtent l="8255" t="13970" r="6350" b="5080"/>
                <wp:wrapNone/>
                <wp:docPr id="1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868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9pt,-4.45pt" to="211.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" o:allowincell="f" strokecolor="#a0a0a0" strokeweight=".24133mm"/>
            </w:pict>
          </mc:Fallback>
        </mc:AlternateContent>
      </w:r>
      <w:r>
        <w:rPr>
          <w:noProof/>
        </w:rPr>
        <mc:AlternateContent>
          <mc:Choice Requires="wps">
            <w:drawing>
              <wp:anchor distT="0" distB="0" distL="114300" distR="114300" simplePos="0" relativeHeight="251717632" behindDoc="1" locked="0" layoutInCell="0" allowOverlap="1">
                <wp:simplePos x="0" y="0"/>
                <wp:positionH relativeFrom="column">
                  <wp:posOffset>2708910</wp:posOffset>
                </wp:positionH>
                <wp:positionV relativeFrom="paragraph">
                  <wp:posOffset>-56515</wp:posOffset>
                </wp:positionV>
                <wp:extent cx="23495" cy="0"/>
                <wp:effectExtent l="13335" t="13970" r="10795" b="5080"/>
                <wp:wrapNone/>
                <wp:docPr id="10"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868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3pt,-4.45pt" to="215.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" o:allowincell="f" strokecolor="#a0a0a0" strokeweight=".24133mm"/>
            </w:pict>
          </mc:Fallback>
        </mc:AlternateContent>
      </w:r>
      <w:r>
        <w:rPr>
          <w:noProof/>
        </w:rPr>
        <mc:AlternateContent>
          <mc:Choice Requires="wps">
            <w:drawing>
              <wp:anchor distT="0" distB="0" distL="114300" distR="114300" simplePos="0" relativeHeight="251718656" behindDoc="1" locked="0" layoutInCell="0" allowOverlap="1">
                <wp:simplePos x="0" y="0"/>
                <wp:positionH relativeFrom="column">
                  <wp:posOffset>2752725</wp:posOffset>
                </wp:positionH>
                <wp:positionV relativeFrom="paragraph">
                  <wp:posOffset>-56515</wp:posOffset>
                </wp:positionV>
                <wp:extent cx="22860" cy="0"/>
                <wp:effectExtent l="9525" t="13970" r="5715" b="5080"/>
                <wp:wrapNone/>
                <wp:docPr id="9"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868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75pt,-4.45pt" to="218.5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" o:allowincell="f" strokecolor="#a0a0a0" strokeweight=".24133mm"/>
            </w:pict>
          </mc:Fallback>
        </mc:AlternateContent>
      </w:r>
      <w:r>
        <w:rPr>
          <w:noProof/>
        </w:rPr>
        <mc:AlternateContent>
          <mc:Choice Requires="wps">
            <w:drawing>
              <wp:anchor distT="0" distB="0" distL="114300" distR="114300" simplePos="0" relativeHeight="251719680" behindDoc="1" locked="0" layoutInCell="0" allowOverlap="1">
                <wp:simplePos x="0" y="0"/>
                <wp:positionH relativeFrom="column">
                  <wp:posOffset>2795905</wp:posOffset>
                </wp:positionH>
                <wp:positionV relativeFrom="paragraph">
                  <wp:posOffset>-56515</wp:posOffset>
                </wp:positionV>
                <wp:extent cx="23495" cy="0"/>
                <wp:effectExtent l="5080" t="13970" r="9525" b="5080"/>
                <wp:wrapNone/>
                <wp:docPr id="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868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15pt,-4.45pt" to="22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" o:allowincell="f" strokecolor="#a0a0a0" strokeweight=".24133mm"/>
            </w:pict>
          </mc:Fallback>
        </mc:AlternateContent>
      </w:r>
      <w:r>
        <w:rPr>
          <w:noProof/>
        </w:rPr>
        <mc:AlternateContent>
          <mc:Choice Requires="wps">
            <w:drawing>
              <wp:anchor distT="0" distB="0" distL="114300" distR="114300" simplePos="0" relativeHeight="251720704" behindDoc="1" locked="0" layoutInCell="0" allowOverlap="1">
                <wp:simplePos x="0" y="0"/>
                <wp:positionH relativeFrom="column">
                  <wp:posOffset>2839720</wp:posOffset>
                </wp:positionH>
                <wp:positionV relativeFrom="paragraph">
                  <wp:posOffset>-56515</wp:posOffset>
                </wp:positionV>
                <wp:extent cx="22860" cy="0"/>
                <wp:effectExtent l="10795" t="13970" r="13970" b="5080"/>
                <wp:wrapNone/>
                <wp:docPr id="4"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868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6pt,-4.45pt" to="225.4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" o:allowincell="f" strokecolor="#a0a0a0" strokeweight=".24133mm"/>
            </w:pict>
          </mc:Fallback>
        </mc:AlternateContent>
      </w:r>
      <w:r>
        <w:rPr>
          <w:noProof/>
        </w:rPr>
        <mc:AlternateContent>
          <mc:Choice Requires="wps">
            <w:drawing>
              <wp:anchor distT="0" distB="0" distL="114300" distR="114300" simplePos="0" relativeHeight="251721728" behindDoc="1" locked="0" layoutInCell="0" allowOverlap="1">
                <wp:simplePos x="0" y="0"/>
                <wp:positionH relativeFrom="column">
                  <wp:posOffset>2882900</wp:posOffset>
                </wp:positionH>
                <wp:positionV relativeFrom="paragraph">
                  <wp:posOffset>-56515</wp:posOffset>
                </wp:positionV>
                <wp:extent cx="23495" cy="0"/>
                <wp:effectExtent l="6350" t="13970" r="8255" b="5080"/>
                <wp:wrapNone/>
                <wp:docPr id="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0"/>
                        </a:xfrm>
                        <a:prstGeom prst="line">
                          <a:avLst/>
                        </a:prstGeom>
                        <a:noFill/>
                        <a:ln w="868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pt,-4.45pt" to="228.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" o:allowincell="f" strokecolor="#a0a0a0" strokeweight=".24133mm"/>
            </w:pict>
          </mc:Fallback>
        </mc:AlternateContent>
      </w:r>
      <w:r>
        <w:rPr>
          <w:noProof/>
        </w:rPr>
        <mc:AlternateContent>
          <mc:Choice Requires="wps">
            <w:drawing>
              <wp:anchor distT="0" distB="0" distL="114300" distR="114300" simplePos="0" relativeHeight="251722752" behindDoc="1" locked="0" layoutInCell="0" allowOverlap="1">
                <wp:simplePos x="0" y="0"/>
                <wp:positionH relativeFrom="column">
                  <wp:posOffset>2926715</wp:posOffset>
                </wp:positionH>
                <wp:positionV relativeFrom="paragraph">
                  <wp:posOffset>-56515</wp:posOffset>
                </wp:positionV>
                <wp:extent cx="22860" cy="0"/>
                <wp:effectExtent l="12065" t="13970" r="12700" b="5080"/>
                <wp:wrapNone/>
                <wp:docPr id="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868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5pt,-4.45pt" to="232.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" o:allowincell="f" strokecolor="#a0a0a0" strokeweight=".24133mm"/>
            </w:pict>
          </mc:Fallback>
        </mc:AlternateConten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60"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32</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570" w:equalWidth="0">
            <w:col w:w="240" w:space="57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57" w:name="page33"/>
      <w:bookmarkEnd w:id="157"/>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3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50"/>
          <w:szCs w:val="50"/>
        </w:rPr>
        <w:t>Bibliography</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9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r w:rsidRPr="00874C5D">
        <w:rPr>
          <w:rFonts w:ascii="Gabriola" w:hAnsi="Gabriola" w:cs="Gabriola"/>
          <w:color w:val="000000"/>
          <w:sz w:val="24"/>
          <w:szCs w:val="24"/>
          <w:lang w:val="de-DE"/>
        </w:rPr>
        <w:t xml:space="preserve">Angrist, J. and Pischke, J. (2008). </w:t>
      </w:r>
      <w:r>
        <w:rPr>
          <w:rFonts w:ascii="Arial" w:hAnsi="Arial" w:cs="Arial"/>
          <w:i/>
          <w:iCs/>
          <w:color w:val="000000"/>
          <w:sz w:val="24"/>
          <w:szCs w:val="24"/>
        </w:rPr>
        <w:t>Mostly Harmless Econometrics: An Empiricist’s Com-</w:t>
      </w:r>
      <w:proofErr w:type="spellStart"/>
      <w:r>
        <w:rPr>
          <w:rFonts w:ascii="Arial" w:hAnsi="Arial" w:cs="Arial"/>
          <w:i/>
          <w:iCs/>
          <w:color w:val="000000"/>
          <w:sz w:val="24"/>
          <w:szCs w:val="24"/>
        </w:rPr>
        <w:t>panion</w:t>
      </w:r>
      <w:proofErr w:type="spellEnd"/>
      <w:r>
        <w:rPr>
          <w:rFonts w:ascii="Gabriola" w:hAnsi="Gabriola" w:cs="Gabriola"/>
          <w:color w:val="000000"/>
          <w:sz w:val="24"/>
          <w:szCs w:val="24"/>
        </w:rPr>
        <w:t xml:space="preserve">. </w:t>
      </w:r>
      <w:proofErr w:type="gramStart"/>
      <w:r>
        <w:rPr>
          <w:rFonts w:ascii="Gabriola" w:hAnsi="Gabriola" w:cs="Gabriola"/>
          <w:color w:val="000000"/>
          <w:sz w:val="24"/>
          <w:szCs w:val="24"/>
        </w:rPr>
        <w:t>Princeton University Press.</w:t>
      </w:r>
      <w:proofErr w:type="gramEnd"/>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proofErr w:type="spellStart"/>
      <w:r>
        <w:rPr>
          <w:rFonts w:ascii="Gabriola" w:hAnsi="Gabriola" w:cs="Gabriola"/>
          <w:color w:val="000000"/>
          <w:sz w:val="24"/>
          <w:szCs w:val="24"/>
        </w:rPr>
        <w:t>Attard</w:t>
      </w:r>
      <w:proofErr w:type="spellEnd"/>
      <w:r>
        <w:rPr>
          <w:rFonts w:ascii="Gabriola" w:hAnsi="Gabriola" w:cs="Gabriola"/>
          <w:color w:val="000000"/>
          <w:sz w:val="24"/>
          <w:szCs w:val="24"/>
        </w:rPr>
        <w:t xml:space="preserve">, S. M., Herring, a. H., Mayer-Davis, E. J., </w:t>
      </w:r>
      <w:proofErr w:type="spellStart"/>
      <w:r>
        <w:rPr>
          <w:rFonts w:ascii="Gabriola" w:hAnsi="Gabriola" w:cs="Gabriola"/>
          <w:color w:val="000000"/>
          <w:sz w:val="24"/>
          <w:szCs w:val="24"/>
        </w:rPr>
        <w:t>Popkin</w:t>
      </w:r>
      <w:proofErr w:type="spellEnd"/>
      <w:r>
        <w:rPr>
          <w:rFonts w:ascii="Gabriola" w:hAnsi="Gabriola" w:cs="Gabriola"/>
          <w:color w:val="000000"/>
          <w:sz w:val="24"/>
          <w:szCs w:val="24"/>
        </w:rPr>
        <w:t xml:space="preserve">, B. M., </w:t>
      </w:r>
      <w:proofErr w:type="spellStart"/>
      <w:r>
        <w:rPr>
          <w:rFonts w:ascii="Gabriola" w:hAnsi="Gabriola" w:cs="Gabriola"/>
          <w:color w:val="000000"/>
          <w:sz w:val="24"/>
          <w:szCs w:val="24"/>
        </w:rPr>
        <w:t>Meigs</w:t>
      </w:r>
      <w:proofErr w:type="spellEnd"/>
      <w:r>
        <w:rPr>
          <w:rFonts w:ascii="Gabriola" w:hAnsi="Gabriola" w:cs="Gabriola"/>
          <w:color w:val="000000"/>
          <w:sz w:val="24"/>
          <w:szCs w:val="24"/>
        </w:rPr>
        <w:t xml:space="preserve">, J. B., and Gordon-Larsen, P. (2012). “Multilevel examination of diabetes in modernising China: what </w:t>
      </w:r>
      <w:proofErr w:type="spellStart"/>
      <w:r>
        <w:rPr>
          <w:rFonts w:ascii="Gabriola" w:hAnsi="Gabriola" w:cs="Gabriola"/>
          <w:color w:val="000000"/>
          <w:sz w:val="24"/>
          <w:szCs w:val="24"/>
        </w:rPr>
        <w:t>ele-ments</w:t>
      </w:r>
      <w:proofErr w:type="spellEnd"/>
      <w:r>
        <w:rPr>
          <w:rFonts w:ascii="Gabriola" w:hAnsi="Gabriola" w:cs="Gabriola"/>
          <w:color w:val="000000"/>
          <w:sz w:val="24"/>
          <w:szCs w:val="24"/>
        </w:rPr>
        <w:t xml:space="preserve"> of urbanisation are most associated with diabetes?” </w:t>
      </w:r>
      <w:proofErr w:type="spellStart"/>
      <w:proofErr w:type="gramStart"/>
      <w:r>
        <w:rPr>
          <w:rFonts w:ascii="Arial" w:hAnsi="Arial" w:cs="Arial"/>
          <w:i/>
          <w:iCs/>
          <w:color w:val="000000"/>
          <w:sz w:val="24"/>
          <w:szCs w:val="24"/>
        </w:rPr>
        <w:t>Diabetologia</w:t>
      </w:r>
      <w:proofErr w:type="spellEnd"/>
      <w:r>
        <w:rPr>
          <w:rFonts w:ascii="Gabriola" w:hAnsi="Gabriola" w:cs="Gabriola"/>
          <w:color w:val="000000"/>
          <w:sz w:val="24"/>
          <w:szCs w:val="24"/>
        </w:rPr>
        <w:t xml:space="preserve"> 55 (12), 3182– 92.</w:t>
      </w:r>
      <w:proofErr w:type="gramEnd"/>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proofErr w:type="spellStart"/>
      <w:proofErr w:type="gramStart"/>
      <w:r>
        <w:rPr>
          <w:rFonts w:ascii="Gabriola" w:hAnsi="Gabriola" w:cs="Gabriola"/>
          <w:color w:val="000000"/>
          <w:sz w:val="24"/>
          <w:szCs w:val="24"/>
        </w:rPr>
        <w:t>Batis</w:t>
      </w:r>
      <w:proofErr w:type="spellEnd"/>
      <w:r>
        <w:rPr>
          <w:rFonts w:ascii="Gabriola" w:hAnsi="Gabriola" w:cs="Gabriola"/>
          <w:color w:val="000000"/>
          <w:sz w:val="24"/>
          <w:szCs w:val="24"/>
        </w:rPr>
        <w:t xml:space="preserve">, C., Mendez, M. a., </w:t>
      </w:r>
      <w:proofErr w:type="spellStart"/>
      <w:r>
        <w:rPr>
          <w:rFonts w:ascii="Gabriola" w:hAnsi="Gabriola" w:cs="Gabriola"/>
          <w:color w:val="000000"/>
          <w:sz w:val="24"/>
          <w:szCs w:val="24"/>
        </w:rPr>
        <w:t>Sotres</w:t>
      </w:r>
      <w:proofErr w:type="spellEnd"/>
      <w:r>
        <w:rPr>
          <w:rFonts w:ascii="Gabriola" w:hAnsi="Gabriola" w:cs="Gabriola"/>
          <w:color w:val="000000"/>
          <w:sz w:val="24"/>
          <w:szCs w:val="24"/>
        </w:rPr>
        <w:t xml:space="preserve">-Alvarez, D., Gordon-Larsen, P., and </w:t>
      </w:r>
      <w:proofErr w:type="spellStart"/>
      <w:r>
        <w:rPr>
          <w:rFonts w:ascii="Gabriola" w:hAnsi="Gabriola" w:cs="Gabriola"/>
          <w:color w:val="000000"/>
          <w:sz w:val="24"/>
          <w:szCs w:val="24"/>
        </w:rPr>
        <w:t>Popkin</w:t>
      </w:r>
      <w:proofErr w:type="spellEnd"/>
      <w:r>
        <w:rPr>
          <w:rFonts w:ascii="Gabriola" w:hAnsi="Gabriola" w:cs="Gabriola"/>
          <w:color w:val="000000"/>
          <w:sz w:val="24"/>
          <w:szCs w:val="24"/>
        </w:rPr>
        <w:t>, B. (2014).</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“Dietary pattern trajectories during 15 years of follow-up and HbA1c, insulin resistance and diabetes prevalence among Chinese adults.”</w:t>
      </w:r>
      <w:proofErr w:type="gramEnd"/>
      <w:r>
        <w:rPr>
          <w:rFonts w:ascii="Gabriola" w:hAnsi="Gabriola" w:cs="Gabriola"/>
          <w:color w:val="000000"/>
          <w:sz w:val="24"/>
          <w:szCs w:val="24"/>
        </w:rPr>
        <w:t xml:space="preserve"> </w:t>
      </w:r>
      <w:proofErr w:type="gramStart"/>
      <w:r>
        <w:rPr>
          <w:rFonts w:ascii="Arial" w:hAnsi="Arial" w:cs="Arial"/>
          <w:i/>
          <w:iCs/>
          <w:color w:val="000000"/>
          <w:sz w:val="24"/>
          <w:szCs w:val="24"/>
        </w:rPr>
        <w:t>Journal of epidemiology and community</w:t>
      </w:r>
      <w:r>
        <w:rPr>
          <w:rFonts w:ascii="Gabriola" w:hAnsi="Gabriola" w:cs="Gabriola"/>
          <w:color w:val="000000"/>
          <w:sz w:val="24"/>
          <w:szCs w:val="24"/>
        </w:rPr>
        <w:t xml:space="preserve"> </w:t>
      </w:r>
      <w:r>
        <w:rPr>
          <w:rFonts w:ascii="Arial" w:hAnsi="Arial" w:cs="Arial"/>
          <w:i/>
          <w:iCs/>
          <w:color w:val="000000"/>
          <w:sz w:val="24"/>
          <w:szCs w:val="24"/>
        </w:rPr>
        <w:t xml:space="preserve">health </w:t>
      </w:r>
      <w:r>
        <w:rPr>
          <w:rFonts w:ascii="Gabriola" w:hAnsi="Gabriola" w:cs="Gabriola"/>
          <w:color w:val="000000"/>
          <w:sz w:val="24"/>
          <w:szCs w:val="24"/>
        </w:rPr>
        <w:t>29 (6), 773–779.</w:t>
      </w:r>
      <w:proofErr w:type="gramEnd"/>
      <w:r>
        <w:rPr>
          <w:rFonts w:ascii="Gabriola" w:hAnsi="Gabriola" w:cs="Gabriola"/>
          <w:color w:val="000000"/>
          <w:sz w:val="24"/>
          <w:szCs w:val="24"/>
        </w:rPr>
        <w:t xml:space="preserve"> </w:t>
      </w:r>
      <w:proofErr w:type="spellStart"/>
      <w:proofErr w:type="gramStart"/>
      <w:r>
        <w:rPr>
          <w:rFonts w:ascii="Gabriola" w:hAnsi="Gabriola" w:cs="Gabriola"/>
          <w:color w:val="000000"/>
          <w:sz w:val="24"/>
          <w:szCs w:val="24"/>
        </w:rPr>
        <w:t>arXiv</w:t>
      </w:r>
      <w:proofErr w:type="spellEnd"/>
      <w:proofErr w:type="gramEnd"/>
      <w:r>
        <w:rPr>
          <w:rFonts w:ascii="Gabriola" w:hAnsi="Gabriola" w:cs="Gabriola"/>
          <w:color w:val="000000"/>
          <w:sz w:val="24"/>
          <w:szCs w:val="24"/>
        </w:rPr>
        <w:t>:</w:t>
      </w:r>
      <w:r>
        <w:rPr>
          <w:rFonts w:ascii="Arial" w:hAnsi="Arial" w:cs="Arial"/>
          <w:i/>
          <w:iCs/>
          <w:color w:val="000000"/>
          <w:sz w:val="24"/>
          <w:szCs w:val="24"/>
        </w:rPr>
        <w:t xml:space="preserve"> </w:t>
      </w:r>
      <w:hyperlink r:id="rId14" w:history="1">
        <w:r>
          <w:rPr>
            <w:rFonts w:ascii="Arial" w:hAnsi="Arial" w:cs="Arial"/>
            <w:i/>
            <w:iCs/>
            <w:color w:val="000000"/>
            <w:sz w:val="24"/>
            <w:szCs w:val="24"/>
          </w:rPr>
          <w:t xml:space="preserve"> </w:t>
        </w:r>
        <w:r>
          <w:rPr>
            <w:rFonts w:ascii="Arial" w:hAnsi="Arial" w:cs="Arial"/>
            <w:color w:val="000000"/>
            <w:sz w:val="24"/>
            <w:szCs w:val="24"/>
          </w:rPr>
          <w:t>NIHMS15000</w:t>
        </w:r>
      </w:hyperlink>
      <w:r>
        <w:rPr>
          <w:rFonts w:ascii="Arial" w:hAnsi="Arial" w:cs="Arial"/>
          <w:color w:val="000000"/>
          <w:sz w:val="24"/>
          <w:szCs w:val="24"/>
        </w:rPr>
        <w:t>3</w:t>
      </w:r>
      <w:r>
        <w:rPr>
          <w:rFonts w:ascii="Gabriola" w:hAnsi="Gabriola" w:cs="Gabriola"/>
          <w:color w:val="000000"/>
          <w:sz w:val="24"/>
          <w:szCs w:val="24"/>
        </w:rPr>
        <w:t>.</w:t>
      </w:r>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xml:space="preserve">Bertram, M. Y. and </w:t>
      </w:r>
      <w:proofErr w:type="spellStart"/>
      <w:r>
        <w:rPr>
          <w:rFonts w:ascii="Gabriola" w:hAnsi="Gabriola" w:cs="Gabriola"/>
          <w:color w:val="000000"/>
          <w:sz w:val="24"/>
          <w:szCs w:val="24"/>
        </w:rPr>
        <w:t>Vos</w:t>
      </w:r>
      <w:proofErr w:type="spellEnd"/>
      <w:r>
        <w:rPr>
          <w:rFonts w:ascii="Gabriola" w:hAnsi="Gabriola" w:cs="Gabriola"/>
          <w:color w:val="000000"/>
          <w:sz w:val="24"/>
          <w:szCs w:val="24"/>
        </w:rPr>
        <w:t>, T. (2010).</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“Quantifying the duration of pre-diabetes.”</w:t>
      </w:r>
      <w:proofErr w:type="gramEnd"/>
      <w:r>
        <w:rPr>
          <w:rFonts w:ascii="Gabriola" w:hAnsi="Gabriola" w:cs="Gabriola"/>
          <w:color w:val="000000"/>
          <w:sz w:val="24"/>
          <w:szCs w:val="24"/>
        </w:rPr>
        <w:t xml:space="preserve"> </w:t>
      </w:r>
      <w:proofErr w:type="gramStart"/>
      <w:r>
        <w:rPr>
          <w:rFonts w:ascii="Arial" w:hAnsi="Arial" w:cs="Arial"/>
          <w:i/>
          <w:iCs/>
          <w:color w:val="000000"/>
          <w:sz w:val="24"/>
          <w:szCs w:val="24"/>
        </w:rPr>
        <w:t>Australian</w:t>
      </w:r>
      <w:r>
        <w:rPr>
          <w:rFonts w:ascii="Gabriola" w:hAnsi="Gabriola" w:cs="Gabriola"/>
          <w:color w:val="000000"/>
          <w:sz w:val="24"/>
          <w:szCs w:val="24"/>
        </w:rPr>
        <w:t xml:space="preserve"> </w:t>
      </w:r>
      <w:r>
        <w:rPr>
          <w:rFonts w:ascii="Arial" w:hAnsi="Arial" w:cs="Arial"/>
          <w:i/>
          <w:iCs/>
          <w:color w:val="000000"/>
          <w:sz w:val="24"/>
          <w:szCs w:val="24"/>
        </w:rPr>
        <w:t xml:space="preserve">and New Zealand journal of public health </w:t>
      </w:r>
      <w:r>
        <w:rPr>
          <w:rFonts w:ascii="Gabriola" w:hAnsi="Gabriola" w:cs="Gabriola"/>
          <w:color w:val="000000"/>
          <w:sz w:val="24"/>
          <w:szCs w:val="24"/>
        </w:rPr>
        <w:t>34 (3), 311–314.</w:t>
      </w:r>
      <w:proofErr w:type="gramEnd"/>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Chan, J. C. N., Zhang, Y., and Ning, G. (2014).</w:t>
      </w:r>
      <w:proofErr w:type="gramEnd"/>
      <w:r>
        <w:rPr>
          <w:rFonts w:ascii="Gabriola" w:hAnsi="Gabriola" w:cs="Gabriola"/>
          <w:color w:val="000000"/>
          <w:sz w:val="24"/>
          <w:szCs w:val="24"/>
        </w:rPr>
        <w:t xml:space="preserve"> “Diabetes in China: a societal solution for a personal challenge.” </w:t>
      </w:r>
      <w:r>
        <w:rPr>
          <w:rFonts w:ascii="Arial" w:hAnsi="Arial" w:cs="Arial"/>
          <w:i/>
          <w:iCs/>
          <w:color w:val="000000"/>
          <w:sz w:val="24"/>
          <w:szCs w:val="24"/>
        </w:rPr>
        <w:t>The Lancet Diabetes &amp; Endocrinology</w:t>
      </w:r>
      <w:r>
        <w:rPr>
          <w:rFonts w:ascii="Gabriola" w:hAnsi="Gabriola" w:cs="Gabriola"/>
          <w:color w:val="000000"/>
          <w:sz w:val="24"/>
          <w:szCs w:val="24"/>
        </w:rPr>
        <w:t xml:space="preserve"> 2 (12), 969–979.</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Cole, S. R. and Hernan, M. A. (2008).</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“Constructing Inverse Probability Weights for Marginal Structural Models.”</w:t>
      </w:r>
      <w:proofErr w:type="gramEnd"/>
      <w:r>
        <w:rPr>
          <w:rFonts w:ascii="Gabriola" w:hAnsi="Gabriola" w:cs="Gabriola"/>
          <w:color w:val="000000"/>
          <w:sz w:val="24"/>
          <w:szCs w:val="24"/>
        </w:rPr>
        <w:t xml:space="preserve"> </w:t>
      </w:r>
      <w:r>
        <w:rPr>
          <w:rFonts w:ascii="Arial" w:hAnsi="Arial" w:cs="Arial"/>
          <w:i/>
          <w:iCs/>
          <w:color w:val="000000"/>
          <w:sz w:val="24"/>
          <w:szCs w:val="24"/>
        </w:rPr>
        <w:t>American Journal of Epidemiology</w:t>
      </w:r>
      <w:r>
        <w:rPr>
          <w:rFonts w:ascii="Gabriola" w:hAnsi="Gabriola" w:cs="Gabriola"/>
          <w:color w:val="000000"/>
          <w:sz w:val="24"/>
          <w:szCs w:val="24"/>
        </w:rPr>
        <w:t xml:space="preserve"> 168 (6), 656–664.</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xml:space="preserve">De Fine </w:t>
      </w:r>
      <w:proofErr w:type="spellStart"/>
      <w:r>
        <w:rPr>
          <w:rFonts w:ascii="Gabriola" w:hAnsi="Gabriola" w:cs="Gabriola"/>
          <w:color w:val="000000"/>
          <w:sz w:val="24"/>
          <w:szCs w:val="24"/>
        </w:rPr>
        <w:t>Olivarius</w:t>
      </w:r>
      <w:proofErr w:type="spellEnd"/>
      <w:r>
        <w:rPr>
          <w:rFonts w:ascii="Gabriola" w:hAnsi="Gabriola" w:cs="Gabriola"/>
          <w:color w:val="000000"/>
          <w:sz w:val="24"/>
          <w:szCs w:val="24"/>
        </w:rPr>
        <w:t xml:space="preserve">, N., </w:t>
      </w:r>
      <w:proofErr w:type="spellStart"/>
      <w:r>
        <w:rPr>
          <w:rFonts w:ascii="Gabriola" w:hAnsi="Gabriola" w:cs="Gabriola"/>
          <w:color w:val="000000"/>
          <w:sz w:val="24"/>
          <w:szCs w:val="24"/>
        </w:rPr>
        <w:t>Siersma</w:t>
      </w:r>
      <w:proofErr w:type="spellEnd"/>
      <w:r>
        <w:rPr>
          <w:rFonts w:ascii="Gabriola" w:hAnsi="Gabriola" w:cs="Gabriola"/>
          <w:color w:val="000000"/>
          <w:sz w:val="24"/>
          <w:szCs w:val="24"/>
        </w:rPr>
        <w:t xml:space="preserve">, V. D., </w:t>
      </w:r>
      <w:proofErr w:type="spellStart"/>
      <w:r>
        <w:rPr>
          <w:rFonts w:ascii="Gabriola" w:hAnsi="Gabriola" w:cs="Gabriola"/>
          <w:color w:val="000000"/>
          <w:sz w:val="24"/>
          <w:szCs w:val="24"/>
        </w:rPr>
        <w:t>Køster</w:t>
      </w:r>
      <w:proofErr w:type="spellEnd"/>
      <w:r>
        <w:rPr>
          <w:rFonts w:ascii="Gabriola" w:hAnsi="Gabriola" w:cs="Gabriola"/>
          <w:color w:val="000000"/>
          <w:sz w:val="24"/>
          <w:szCs w:val="24"/>
        </w:rPr>
        <w:t xml:space="preserve">-Rasmussen, R., </w:t>
      </w:r>
      <w:proofErr w:type="spellStart"/>
      <w:r>
        <w:rPr>
          <w:rFonts w:ascii="Gabriola" w:hAnsi="Gabriola" w:cs="Gabriola"/>
          <w:color w:val="000000"/>
          <w:sz w:val="24"/>
          <w:szCs w:val="24"/>
        </w:rPr>
        <w:t>Heitmann</w:t>
      </w:r>
      <w:proofErr w:type="spellEnd"/>
      <w:r>
        <w:rPr>
          <w:rFonts w:ascii="Gabriola" w:hAnsi="Gabriola" w:cs="Gabriola"/>
          <w:color w:val="000000"/>
          <w:sz w:val="24"/>
          <w:szCs w:val="24"/>
        </w:rPr>
        <w:t xml:space="preserve">, B. L., and </w:t>
      </w:r>
      <w:proofErr w:type="spellStart"/>
      <w:r>
        <w:rPr>
          <w:rFonts w:ascii="Gabriola" w:hAnsi="Gabriola" w:cs="Gabriola"/>
          <w:color w:val="000000"/>
          <w:sz w:val="24"/>
          <w:szCs w:val="24"/>
        </w:rPr>
        <w:t>Wal-dor</w:t>
      </w:r>
      <w:r>
        <w:rPr>
          <w:rFonts w:ascii="Cambria Math" w:hAnsi="Cambria Math" w:cs="Cambria Math"/>
          <w:color w:val="000000"/>
          <w:sz w:val="24"/>
          <w:szCs w:val="24"/>
        </w:rPr>
        <w:t>ﬀ</w:t>
      </w:r>
      <w:proofErr w:type="spellEnd"/>
      <w:r>
        <w:rPr>
          <w:rFonts w:ascii="Gabriola" w:hAnsi="Gabriola" w:cs="Gabriola"/>
          <w:color w:val="000000"/>
          <w:sz w:val="24"/>
          <w:szCs w:val="24"/>
        </w:rPr>
        <w:t>, F. B. (2015).</w:t>
      </w:r>
      <w:proofErr w:type="gramEnd"/>
      <w:r>
        <w:rPr>
          <w:rFonts w:ascii="Gabriola" w:hAnsi="Gabriola" w:cs="Gabriola"/>
          <w:color w:val="000000"/>
          <w:sz w:val="24"/>
          <w:szCs w:val="24"/>
        </w:rPr>
        <w:t xml:space="preserve"> “Weight changes following the diagnosis of type 2 diabetes: The impact of recent and past weight history before diagnosis. </w:t>
      </w:r>
      <w:proofErr w:type="gramStart"/>
      <w:r>
        <w:rPr>
          <w:rFonts w:ascii="Gabriola" w:hAnsi="Gabriola" w:cs="Gabriola"/>
          <w:color w:val="000000"/>
          <w:sz w:val="24"/>
          <w:szCs w:val="24"/>
        </w:rPr>
        <w:t>Results from the Danish Diabetes Care in General Practice (DCGP) Study.”</w:t>
      </w:r>
      <w:proofErr w:type="gramEnd"/>
      <w:r>
        <w:rPr>
          <w:rFonts w:ascii="Gabriola" w:hAnsi="Gabriola" w:cs="Gabriola"/>
          <w:color w:val="000000"/>
          <w:sz w:val="24"/>
          <w:szCs w:val="24"/>
        </w:rPr>
        <w:t xml:space="preserve"> </w:t>
      </w:r>
      <w:proofErr w:type="spellStart"/>
      <w:r>
        <w:rPr>
          <w:rFonts w:ascii="Arial" w:hAnsi="Arial" w:cs="Arial"/>
          <w:i/>
          <w:iCs/>
          <w:color w:val="000000"/>
          <w:sz w:val="24"/>
          <w:szCs w:val="24"/>
        </w:rPr>
        <w:t>PLoS</w:t>
      </w:r>
      <w:proofErr w:type="spellEnd"/>
      <w:r>
        <w:rPr>
          <w:rFonts w:ascii="Arial" w:hAnsi="Arial" w:cs="Arial"/>
          <w:i/>
          <w:iCs/>
          <w:color w:val="000000"/>
          <w:sz w:val="24"/>
          <w:szCs w:val="24"/>
        </w:rPr>
        <w:t xml:space="preserve"> ONE</w:t>
      </w:r>
      <w:r>
        <w:rPr>
          <w:rFonts w:ascii="Gabriola" w:hAnsi="Gabriola" w:cs="Gabriola"/>
          <w:color w:val="000000"/>
          <w:sz w:val="24"/>
          <w:szCs w:val="24"/>
        </w:rPr>
        <w:t xml:space="preserve"> 10 (4), 1–14.</w:t>
      </w:r>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r>
        <w:rPr>
          <w:rFonts w:ascii="Gabriola" w:hAnsi="Gabriola" w:cs="Gabriola"/>
          <w:color w:val="000000"/>
          <w:sz w:val="24"/>
          <w:szCs w:val="24"/>
        </w:rPr>
        <w:t xml:space="preserve">Hu, F. B. (2011). “Globalization of diabetes: the role of diet, lifestyle, and genes.” </w:t>
      </w:r>
      <w:proofErr w:type="gramStart"/>
      <w:r>
        <w:rPr>
          <w:rFonts w:ascii="Arial" w:hAnsi="Arial" w:cs="Arial"/>
          <w:i/>
          <w:iCs/>
          <w:color w:val="000000"/>
          <w:sz w:val="24"/>
          <w:szCs w:val="24"/>
        </w:rPr>
        <w:t>Diabetes</w:t>
      </w:r>
      <w:r>
        <w:rPr>
          <w:rFonts w:ascii="Gabriola" w:hAnsi="Gabriola" w:cs="Gabriola"/>
          <w:color w:val="000000"/>
          <w:sz w:val="24"/>
          <w:szCs w:val="24"/>
        </w:rPr>
        <w:t xml:space="preserve"> </w:t>
      </w:r>
      <w:r>
        <w:rPr>
          <w:rFonts w:ascii="Arial" w:hAnsi="Arial" w:cs="Arial"/>
          <w:i/>
          <w:iCs/>
          <w:color w:val="000000"/>
          <w:sz w:val="24"/>
          <w:szCs w:val="24"/>
        </w:rPr>
        <w:t xml:space="preserve">care </w:t>
      </w:r>
      <w:r>
        <w:rPr>
          <w:rFonts w:ascii="Gabriola" w:hAnsi="Gabriola" w:cs="Gabriola"/>
          <w:color w:val="000000"/>
          <w:sz w:val="24"/>
          <w:szCs w:val="24"/>
        </w:rPr>
        <w:t>34 (6), 1249–57.</w:t>
      </w:r>
      <w:proofErr w:type="gramEnd"/>
    </w:p>
    <w:p w:rsidR="00A846A4" w:rsidRDefault="00A846A4">
      <w:pPr>
        <w:widowControl w:val="0"/>
        <w:autoSpaceDE w:val="0"/>
        <w:autoSpaceDN w:val="0"/>
        <w:adjustRightInd w:val="0"/>
        <w:spacing w:after="0" w:line="27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8" w:lineRule="auto"/>
        <w:ind w:left="240" w:hanging="234"/>
        <w:jc w:val="both"/>
        <w:rPr>
          <w:rFonts w:ascii="Times New Roman" w:hAnsi="Times New Roman" w:cs="Amiri"/>
          <w:sz w:val="24"/>
          <w:szCs w:val="24"/>
        </w:rPr>
      </w:pPr>
      <w:r>
        <w:rPr>
          <w:rFonts w:ascii="Gabriola" w:hAnsi="Gabriola" w:cs="Gabriola"/>
          <w:color w:val="000000"/>
          <w:sz w:val="24"/>
          <w:szCs w:val="24"/>
        </w:rPr>
        <w:t xml:space="preserve">Klein, D. (2014). </w:t>
      </w:r>
      <w:r>
        <w:rPr>
          <w:rFonts w:ascii="Arial" w:hAnsi="Arial" w:cs="Arial"/>
          <w:i/>
          <w:iCs/>
          <w:color w:val="000000"/>
          <w:sz w:val="24"/>
          <w:szCs w:val="24"/>
        </w:rPr>
        <w:t>MIMRGNS: Stata module to run margins after mi estimate</w:t>
      </w:r>
      <w:r>
        <w:rPr>
          <w:rFonts w:ascii="Gabriola" w:hAnsi="Gabriola" w:cs="Gabriola"/>
          <w:color w:val="000000"/>
          <w:sz w:val="24"/>
          <w:szCs w:val="24"/>
        </w:rPr>
        <w:t xml:space="preserve">. </w:t>
      </w:r>
      <w:proofErr w:type="gramStart"/>
      <w:r>
        <w:rPr>
          <w:rFonts w:ascii="Gabriola" w:hAnsi="Gabriola" w:cs="Gabriola"/>
          <w:color w:val="000000"/>
          <w:sz w:val="24"/>
          <w:szCs w:val="24"/>
        </w:rPr>
        <w:t>Statistical Software Components, Boston College Department of Economics.</w:t>
      </w:r>
      <w:proofErr w:type="gramEnd"/>
    </w:p>
    <w:p w:rsidR="00A846A4" w:rsidRDefault="00A846A4">
      <w:pPr>
        <w:widowControl w:val="0"/>
        <w:autoSpaceDE w:val="0"/>
        <w:autoSpaceDN w:val="0"/>
        <w:adjustRightInd w:val="0"/>
        <w:spacing w:after="0" w:line="2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r>
        <w:rPr>
          <w:rFonts w:ascii="Gabriola" w:hAnsi="Gabriola" w:cs="Gabriola"/>
          <w:color w:val="000000"/>
          <w:sz w:val="24"/>
          <w:szCs w:val="24"/>
        </w:rPr>
        <w:t xml:space="preserve">Klein, S., Allison, D. B., </w:t>
      </w:r>
      <w:proofErr w:type="spellStart"/>
      <w:r>
        <w:rPr>
          <w:rFonts w:ascii="Gabriola" w:hAnsi="Gabriola" w:cs="Gabriola"/>
          <w:color w:val="000000"/>
          <w:sz w:val="24"/>
          <w:szCs w:val="24"/>
        </w:rPr>
        <w:t>Heymsfield</w:t>
      </w:r>
      <w:proofErr w:type="spellEnd"/>
      <w:r>
        <w:rPr>
          <w:rFonts w:ascii="Gabriola" w:hAnsi="Gabriola" w:cs="Gabriola"/>
          <w:color w:val="000000"/>
          <w:sz w:val="24"/>
          <w:szCs w:val="24"/>
        </w:rPr>
        <w:t xml:space="preserve">, S. B., Kelley, D. E., </w:t>
      </w:r>
      <w:proofErr w:type="spellStart"/>
      <w:r>
        <w:rPr>
          <w:rFonts w:ascii="Gabriola" w:hAnsi="Gabriola" w:cs="Gabriola"/>
          <w:color w:val="000000"/>
          <w:sz w:val="24"/>
          <w:szCs w:val="24"/>
        </w:rPr>
        <w:t>Leibel</w:t>
      </w:r>
      <w:proofErr w:type="spellEnd"/>
      <w:r>
        <w:rPr>
          <w:rFonts w:ascii="Gabriola" w:hAnsi="Gabriola" w:cs="Gabriola"/>
          <w:color w:val="000000"/>
          <w:sz w:val="24"/>
          <w:szCs w:val="24"/>
        </w:rPr>
        <w:t xml:space="preserve">, R. L., </w:t>
      </w:r>
      <w:proofErr w:type="spellStart"/>
      <w:r>
        <w:rPr>
          <w:rFonts w:ascii="Gabriola" w:hAnsi="Gabriola" w:cs="Gabriola"/>
          <w:color w:val="000000"/>
          <w:sz w:val="24"/>
          <w:szCs w:val="24"/>
        </w:rPr>
        <w:t>Nonas</w:t>
      </w:r>
      <w:proofErr w:type="spellEnd"/>
      <w:r>
        <w:rPr>
          <w:rFonts w:ascii="Gabriola" w:hAnsi="Gabriola" w:cs="Gabriola"/>
          <w:color w:val="000000"/>
          <w:sz w:val="24"/>
          <w:szCs w:val="24"/>
        </w:rPr>
        <w:t xml:space="preserve">, C., and Kahn, R. (2007). </w:t>
      </w:r>
      <w:proofErr w:type="gramStart"/>
      <w:r>
        <w:rPr>
          <w:rFonts w:ascii="Gabriola" w:hAnsi="Gabriola" w:cs="Gabriola"/>
          <w:color w:val="000000"/>
          <w:sz w:val="24"/>
          <w:szCs w:val="24"/>
        </w:rPr>
        <w:t xml:space="preserve">“Waist circumference and </w:t>
      </w:r>
      <w:proofErr w:type="spellStart"/>
      <w:r>
        <w:rPr>
          <w:rFonts w:ascii="Gabriola" w:hAnsi="Gabriola" w:cs="Gabriola"/>
          <w:color w:val="000000"/>
          <w:sz w:val="24"/>
          <w:szCs w:val="24"/>
        </w:rPr>
        <w:t>cardiometabolic</w:t>
      </w:r>
      <w:proofErr w:type="spellEnd"/>
      <w:r>
        <w:rPr>
          <w:rFonts w:ascii="Gabriola" w:hAnsi="Gabriola" w:cs="Gabriola"/>
          <w:color w:val="000000"/>
          <w:sz w:val="24"/>
          <w:szCs w:val="24"/>
        </w:rPr>
        <w:t xml:space="preserve"> risk: A consensus state-</w:t>
      </w:r>
      <w:proofErr w:type="spellStart"/>
      <w:r>
        <w:rPr>
          <w:rFonts w:ascii="Gabriola" w:hAnsi="Gabriola" w:cs="Gabriola"/>
          <w:color w:val="000000"/>
          <w:sz w:val="24"/>
          <w:szCs w:val="24"/>
        </w:rPr>
        <w:t>ment</w:t>
      </w:r>
      <w:proofErr w:type="spellEnd"/>
      <w:r>
        <w:rPr>
          <w:rFonts w:ascii="Gabriola" w:hAnsi="Gabriola" w:cs="Gabriola"/>
          <w:color w:val="000000"/>
          <w:sz w:val="24"/>
          <w:szCs w:val="24"/>
        </w:rPr>
        <w:t xml:space="preserve"> from Shaping America’s Health: Association for Weight Management and Obesity Prevention; NAASO, the Obesity Society; the American Society for Nutrition; and the American Diabetes </w:t>
      </w:r>
      <w:proofErr w:type="spellStart"/>
      <w:r>
        <w:rPr>
          <w:rFonts w:ascii="Gabriola" w:hAnsi="Gabriola" w:cs="Gabriola"/>
          <w:color w:val="000000"/>
          <w:sz w:val="24"/>
          <w:szCs w:val="24"/>
        </w:rPr>
        <w:t>Associat</w:t>
      </w:r>
      <w:proofErr w:type="spellEnd"/>
      <w:r>
        <w:rPr>
          <w:rFonts w:ascii="Gabriola" w:hAnsi="Gabriola" w:cs="Gabriola"/>
          <w:color w:val="000000"/>
          <w:sz w:val="24"/>
          <w:szCs w:val="24"/>
        </w:rPr>
        <w:t>.”</w:t>
      </w:r>
      <w:proofErr w:type="gramEnd"/>
      <w:r>
        <w:rPr>
          <w:rFonts w:ascii="Gabriola" w:hAnsi="Gabriola" w:cs="Gabriola"/>
          <w:color w:val="000000"/>
          <w:sz w:val="24"/>
          <w:szCs w:val="24"/>
        </w:rPr>
        <w:t xml:space="preserve"> </w:t>
      </w:r>
      <w:r>
        <w:rPr>
          <w:rFonts w:ascii="Arial" w:hAnsi="Arial" w:cs="Arial"/>
          <w:i/>
          <w:iCs/>
          <w:color w:val="000000"/>
          <w:sz w:val="24"/>
          <w:szCs w:val="24"/>
        </w:rPr>
        <w:t>Diabetes Care</w:t>
      </w:r>
      <w:r>
        <w:rPr>
          <w:rFonts w:ascii="Gabriola" w:hAnsi="Gabriola" w:cs="Gabriola"/>
          <w:color w:val="000000"/>
          <w:sz w:val="24"/>
          <w:szCs w:val="24"/>
        </w:rPr>
        <w:t xml:space="preserve"> 30 (6), 1647–1652.</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5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33</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bookmarkStart w:id="158" w:name="page34"/>
      <w:bookmarkEnd w:id="158"/>
      <w:r w:rsidRPr="002F3437">
        <w:rPr>
          <w:rFonts w:ascii="Gabriola" w:hAnsi="Gabriola" w:cs="Gabriola"/>
          <w:color w:val="000000"/>
          <w:sz w:val="24"/>
          <w:szCs w:val="24"/>
          <w:lang w:val="de-DE"/>
          <w:rPrChange w:id="159" w:author="Pieter" w:date="2016-09-02T10:16:00Z">
            <w:rPr>
              <w:rFonts w:ascii="Gabriola" w:hAnsi="Gabriola" w:cs="Gabriola"/>
              <w:color w:val="000000"/>
              <w:sz w:val="24"/>
              <w:szCs w:val="24"/>
            </w:rPr>
          </w:rPrChange>
        </w:rPr>
        <w:lastRenderedPageBreak/>
        <w:t xml:space="preserve">Liu, Z., Fu, C., Wang, W., and Xu, B. (2010). </w:t>
      </w:r>
      <w:r>
        <w:rPr>
          <w:rFonts w:ascii="Gabriola" w:hAnsi="Gabriola" w:cs="Gabriola"/>
          <w:color w:val="000000"/>
          <w:sz w:val="24"/>
          <w:szCs w:val="24"/>
        </w:rPr>
        <w:t xml:space="preserve">“Prevalence of chronic complications of type 2 diabetes mellitus in outpatients - a cross-sectional hospital based survey in urban China.” </w:t>
      </w:r>
      <w:proofErr w:type="gramStart"/>
      <w:r>
        <w:rPr>
          <w:rFonts w:ascii="Arial" w:hAnsi="Arial" w:cs="Arial"/>
          <w:i/>
          <w:iCs/>
          <w:color w:val="000000"/>
          <w:sz w:val="24"/>
          <w:szCs w:val="24"/>
        </w:rPr>
        <w:t>Health and quality of life outcomes</w:t>
      </w:r>
      <w:r>
        <w:rPr>
          <w:rFonts w:ascii="Gabriola" w:hAnsi="Gabriola" w:cs="Gabriola"/>
          <w:color w:val="000000"/>
          <w:sz w:val="24"/>
          <w:szCs w:val="24"/>
        </w:rPr>
        <w:t xml:space="preserve"> 8, 62.</w:t>
      </w:r>
      <w:proofErr w:type="gramEnd"/>
    </w:p>
    <w:p w:rsidR="00A846A4" w:rsidRDefault="00A846A4">
      <w:pPr>
        <w:widowControl w:val="0"/>
        <w:autoSpaceDE w:val="0"/>
        <w:autoSpaceDN w:val="0"/>
        <w:adjustRightInd w:val="0"/>
        <w:spacing w:after="0" w:line="192"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r>
        <w:rPr>
          <w:rFonts w:ascii="Gabriola" w:hAnsi="Gabriola" w:cs="Gabriola"/>
          <w:color w:val="000000"/>
          <w:sz w:val="24"/>
          <w:szCs w:val="24"/>
        </w:rPr>
        <w:t>Long, G. H., Cooper, A. J., Wareham, N. J., Gri</w:t>
      </w:r>
      <w:r>
        <w:rPr>
          <w:rFonts w:ascii="Cambria Math" w:hAnsi="Cambria Math" w:cs="Cambria Math"/>
          <w:color w:val="000000"/>
          <w:sz w:val="24"/>
          <w:szCs w:val="24"/>
        </w:rPr>
        <w:t>ﬃ</w:t>
      </w:r>
      <w:r>
        <w:rPr>
          <w:rFonts w:ascii="Gabriola" w:hAnsi="Gabriola" w:cs="Gabriola"/>
          <w:color w:val="000000"/>
          <w:sz w:val="24"/>
          <w:szCs w:val="24"/>
        </w:rPr>
        <w:t xml:space="preserve">n, S. J., and Simmons, R. K. (2014). “Healthy </w:t>
      </w:r>
      <w:proofErr w:type="spellStart"/>
      <w:r>
        <w:rPr>
          <w:rFonts w:ascii="Gabriola" w:hAnsi="Gabriola" w:cs="Gabriola"/>
          <w:color w:val="000000"/>
          <w:sz w:val="24"/>
          <w:szCs w:val="24"/>
        </w:rPr>
        <w:t>Behavior</w:t>
      </w:r>
      <w:proofErr w:type="spellEnd"/>
      <w:r>
        <w:rPr>
          <w:rFonts w:ascii="Gabriola" w:hAnsi="Gabriola" w:cs="Gabriola"/>
          <w:color w:val="000000"/>
          <w:sz w:val="24"/>
          <w:szCs w:val="24"/>
        </w:rPr>
        <w:t xml:space="preserve"> Change and Cardiovascular Outcomes in Newly Diagnosed Type 2 Diabetic Patients: A Cohort Analysis of the ADDITION-Cambridge Study.” </w:t>
      </w:r>
      <w:r>
        <w:rPr>
          <w:rFonts w:ascii="Arial" w:hAnsi="Arial" w:cs="Arial"/>
          <w:i/>
          <w:iCs/>
          <w:color w:val="000000"/>
          <w:sz w:val="24"/>
          <w:szCs w:val="24"/>
        </w:rPr>
        <w:t>Diabetes</w:t>
      </w:r>
      <w:r>
        <w:rPr>
          <w:rFonts w:ascii="Gabriola" w:hAnsi="Gabriola" w:cs="Gabriola"/>
          <w:color w:val="000000"/>
          <w:sz w:val="24"/>
          <w:szCs w:val="24"/>
        </w:rPr>
        <w:t xml:space="preserve"> </w:t>
      </w:r>
      <w:r>
        <w:rPr>
          <w:rFonts w:ascii="Arial" w:hAnsi="Arial" w:cs="Arial"/>
          <w:i/>
          <w:iCs/>
          <w:color w:val="000000"/>
          <w:sz w:val="24"/>
          <w:szCs w:val="24"/>
        </w:rPr>
        <w:t xml:space="preserve">Care </w:t>
      </w:r>
      <w:r>
        <w:rPr>
          <w:rFonts w:ascii="Gabriola" w:hAnsi="Gabriola" w:cs="Gabriola"/>
          <w:color w:val="000000"/>
          <w:sz w:val="24"/>
          <w:szCs w:val="24"/>
        </w:rPr>
        <w:t>37 (6), 1712–1720.</w:t>
      </w:r>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90"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Luo, X., Liu, T., Yuan, X., Ge, S., Yang, J., Li, C., and Sun, W. (2015).</w:t>
      </w:r>
      <w:proofErr w:type="gramEnd"/>
      <w:r>
        <w:rPr>
          <w:rFonts w:ascii="Gabriola" w:hAnsi="Gabriola" w:cs="Gabriola"/>
          <w:color w:val="000000"/>
          <w:sz w:val="24"/>
          <w:szCs w:val="24"/>
        </w:rPr>
        <w:t xml:space="preserve"> “Factors Influencing Self-Management in Chinese Adults with Type 2 Diabetes: A Systematic Review and Meta-Analysis.” </w:t>
      </w:r>
      <w:r>
        <w:rPr>
          <w:rFonts w:ascii="Arial" w:hAnsi="Arial" w:cs="Arial"/>
          <w:i/>
          <w:iCs/>
          <w:color w:val="000000"/>
          <w:sz w:val="24"/>
          <w:szCs w:val="24"/>
        </w:rPr>
        <w:t>International Journal of Environmental Research and Public Health</w:t>
      </w:r>
    </w:p>
    <w:p w:rsidR="00A846A4" w:rsidRDefault="00C45CDB">
      <w:pPr>
        <w:widowControl w:val="0"/>
        <w:autoSpaceDE w:val="0"/>
        <w:autoSpaceDN w:val="0"/>
        <w:adjustRightInd w:val="0"/>
        <w:spacing w:after="0" w:line="196" w:lineRule="auto"/>
        <w:ind w:left="240"/>
        <w:rPr>
          <w:rFonts w:ascii="Times New Roman" w:hAnsi="Times New Roman" w:cs="Amiri"/>
          <w:sz w:val="24"/>
          <w:szCs w:val="24"/>
        </w:rPr>
      </w:pPr>
      <w:r>
        <w:rPr>
          <w:rFonts w:ascii="Gabriola" w:hAnsi="Gabriola" w:cs="Gabriola"/>
          <w:color w:val="000000"/>
          <w:sz w:val="24"/>
          <w:szCs w:val="24"/>
        </w:rPr>
        <w:t>12 (9), 11304–11327.</w:t>
      </w:r>
    </w:p>
    <w:p w:rsidR="00A846A4" w:rsidRDefault="00A846A4">
      <w:pPr>
        <w:widowControl w:val="0"/>
        <w:autoSpaceDE w:val="0"/>
        <w:autoSpaceDN w:val="0"/>
        <w:adjustRightInd w:val="0"/>
        <w:spacing w:after="0" w:line="24"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xml:space="preserve">Ma, R. C. W., Lin, X., and </w:t>
      </w:r>
      <w:proofErr w:type="spellStart"/>
      <w:r>
        <w:rPr>
          <w:rFonts w:ascii="Gabriola" w:hAnsi="Gabriola" w:cs="Gabriola"/>
          <w:color w:val="000000"/>
          <w:sz w:val="24"/>
          <w:szCs w:val="24"/>
        </w:rPr>
        <w:t>Jia</w:t>
      </w:r>
      <w:proofErr w:type="spellEnd"/>
      <w:r>
        <w:rPr>
          <w:rFonts w:ascii="Gabriola" w:hAnsi="Gabriola" w:cs="Gabriola"/>
          <w:color w:val="000000"/>
          <w:sz w:val="24"/>
          <w:szCs w:val="24"/>
        </w:rPr>
        <w:t>, W. (2014).</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“Causes of type 2 diabetes in China.”</w:t>
      </w:r>
      <w:proofErr w:type="gramEnd"/>
      <w:r>
        <w:rPr>
          <w:rFonts w:ascii="Gabriola" w:hAnsi="Gabriola" w:cs="Gabriola"/>
          <w:color w:val="000000"/>
          <w:sz w:val="24"/>
          <w:szCs w:val="24"/>
        </w:rPr>
        <w:t xml:space="preserve"> </w:t>
      </w:r>
      <w:r>
        <w:rPr>
          <w:rFonts w:ascii="Arial" w:hAnsi="Arial" w:cs="Arial"/>
          <w:i/>
          <w:iCs/>
          <w:color w:val="000000"/>
          <w:sz w:val="24"/>
          <w:szCs w:val="24"/>
        </w:rPr>
        <w:t>The</w:t>
      </w:r>
      <w:r>
        <w:rPr>
          <w:rFonts w:ascii="Gabriola" w:hAnsi="Gabriola" w:cs="Gabriola"/>
          <w:color w:val="000000"/>
          <w:sz w:val="24"/>
          <w:szCs w:val="24"/>
        </w:rPr>
        <w:t xml:space="preserve"> </w:t>
      </w:r>
      <w:r>
        <w:rPr>
          <w:rFonts w:ascii="Arial" w:hAnsi="Arial" w:cs="Arial"/>
          <w:i/>
          <w:iCs/>
          <w:color w:val="000000"/>
          <w:sz w:val="24"/>
          <w:szCs w:val="24"/>
        </w:rPr>
        <w:t xml:space="preserve">Lancet Diabetes &amp; Endocrinology </w:t>
      </w:r>
      <w:r>
        <w:rPr>
          <w:rFonts w:ascii="Gabriola" w:hAnsi="Gabriola" w:cs="Gabriola"/>
          <w:color w:val="000000"/>
          <w:sz w:val="24"/>
          <w:szCs w:val="24"/>
        </w:rPr>
        <w:t>2 (12), 980–991.</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NCD Risk Factor Collaboration (2016).</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“Worldwide trends in diabetes since 1980: a pooled analysis of 751 population-based studies with 4</w:t>
      </w:r>
      <w:r>
        <w:rPr>
          <w:rFonts w:ascii="Arial" w:hAnsi="Arial" w:cs="Arial"/>
          <w:color w:val="000000"/>
          <w:sz w:val="24"/>
          <w:szCs w:val="24"/>
        </w:rPr>
        <w:t>·</w:t>
      </w:r>
      <w:r>
        <w:rPr>
          <w:rFonts w:ascii="Gabriola" w:hAnsi="Gabriola" w:cs="Gabriola"/>
          <w:color w:val="000000"/>
          <w:sz w:val="24"/>
          <w:szCs w:val="24"/>
        </w:rPr>
        <w:t>4 million participants.”</w:t>
      </w:r>
      <w:proofErr w:type="gramEnd"/>
      <w:r>
        <w:rPr>
          <w:rFonts w:ascii="Gabriola" w:hAnsi="Gabriola" w:cs="Gabriola"/>
          <w:color w:val="000000"/>
          <w:sz w:val="24"/>
          <w:szCs w:val="24"/>
        </w:rPr>
        <w:t xml:space="preserve"> </w:t>
      </w:r>
      <w:r>
        <w:rPr>
          <w:rFonts w:ascii="Arial" w:hAnsi="Arial" w:cs="Arial"/>
          <w:i/>
          <w:iCs/>
          <w:color w:val="000000"/>
          <w:sz w:val="24"/>
          <w:szCs w:val="24"/>
        </w:rPr>
        <w:t>The Lancet</w:t>
      </w:r>
      <w:r>
        <w:rPr>
          <w:rFonts w:ascii="Gabriola" w:hAnsi="Gabriola" w:cs="Gabriola"/>
          <w:color w:val="000000"/>
          <w:sz w:val="24"/>
          <w:szCs w:val="24"/>
        </w:rPr>
        <w:t xml:space="preserve"> 387, 1513–1530.</w:t>
      </w:r>
    </w:p>
    <w:p w:rsidR="00A846A4" w:rsidRDefault="00A846A4">
      <w:pPr>
        <w:widowControl w:val="0"/>
        <w:autoSpaceDE w:val="0"/>
        <w:autoSpaceDN w:val="0"/>
        <w:adjustRightInd w:val="0"/>
        <w:spacing w:after="0" w:line="86"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proofErr w:type="gramStart"/>
      <w:r>
        <w:rPr>
          <w:rFonts w:ascii="Gabriola" w:hAnsi="Gabriola" w:cs="Gabriola"/>
          <w:color w:val="000000"/>
          <w:sz w:val="24"/>
          <w:szCs w:val="24"/>
        </w:rPr>
        <w:t>Pan, X. (2015).</w:t>
      </w:r>
      <w:proofErr w:type="gramEnd"/>
      <w:r>
        <w:rPr>
          <w:rFonts w:ascii="Gabriola" w:hAnsi="Gabriola" w:cs="Gabriola"/>
          <w:color w:val="000000"/>
          <w:sz w:val="24"/>
          <w:szCs w:val="24"/>
        </w:rPr>
        <w:t xml:space="preserve"> “Gender Dissimilarity in Type 2 Diabetes Risk Factors: a Chinese Study.”</w:t>
      </w:r>
    </w:p>
    <w:p w:rsidR="00A846A4" w:rsidRDefault="00C45CDB">
      <w:pPr>
        <w:widowControl w:val="0"/>
        <w:autoSpaceDE w:val="0"/>
        <w:autoSpaceDN w:val="0"/>
        <w:adjustRightInd w:val="0"/>
        <w:spacing w:after="0" w:line="195" w:lineRule="auto"/>
        <w:ind w:left="240"/>
        <w:rPr>
          <w:rFonts w:ascii="Times New Roman" w:hAnsi="Times New Roman" w:cs="Amiri"/>
          <w:sz w:val="24"/>
          <w:szCs w:val="24"/>
        </w:rPr>
      </w:pPr>
      <w:r>
        <w:rPr>
          <w:rFonts w:ascii="Arial" w:hAnsi="Arial" w:cs="Arial"/>
          <w:i/>
          <w:iCs/>
          <w:color w:val="000000"/>
          <w:sz w:val="24"/>
          <w:szCs w:val="24"/>
        </w:rPr>
        <w:t xml:space="preserve">International Journal of </w:t>
      </w:r>
      <w:proofErr w:type="spellStart"/>
      <w:r>
        <w:rPr>
          <w:rFonts w:ascii="Arial" w:hAnsi="Arial" w:cs="Arial"/>
          <w:i/>
          <w:iCs/>
          <w:color w:val="000000"/>
          <w:sz w:val="24"/>
          <w:szCs w:val="24"/>
        </w:rPr>
        <w:t>Behavioral</w:t>
      </w:r>
      <w:proofErr w:type="spellEnd"/>
      <w:r>
        <w:rPr>
          <w:rFonts w:ascii="Arial" w:hAnsi="Arial" w:cs="Arial"/>
          <w:i/>
          <w:iCs/>
          <w:color w:val="000000"/>
          <w:sz w:val="24"/>
          <w:szCs w:val="24"/>
        </w:rPr>
        <w:t xml:space="preserve"> Medicine </w:t>
      </w:r>
      <w:r>
        <w:rPr>
          <w:rFonts w:ascii="Gabriola" w:hAnsi="Gabriola" w:cs="Gabriola"/>
          <w:color w:val="000000"/>
          <w:sz w:val="24"/>
          <w:szCs w:val="24"/>
        </w:rPr>
        <w:t>22 (5), 614–624.</w:t>
      </w:r>
    </w:p>
    <w:p w:rsidR="00A846A4" w:rsidRDefault="00A846A4">
      <w:pPr>
        <w:widowControl w:val="0"/>
        <w:autoSpaceDE w:val="0"/>
        <w:autoSpaceDN w:val="0"/>
        <w:adjustRightInd w:val="0"/>
        <w:spacing w:after="0" w:line="23"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xml:space="preserve">Peters, S. A. E., Huxley, R. R., </w:t>
      </w:r>
      <w:proofErr w:type="spellStart"/>
      <w:r>
        <w:rPr>
          <w:rFonts w:ascii="Gabriola" w:hAnsi="Gabriola" w:cs="Gabriola"/>
          <w:color w:val="000000"/>
          <w:sz w:val="24"/>
          <w:szCs w:val="24"/>
        </w:rPr>
        <w:t>Sattar</w:t>
      </w:r>
      <w:proofErr w:type="spellEnd"/>
      <w:r>
        <w:rPr>
          <w:rFonts w:ascii="Gabriola" w:hAnsi="Gabriola" w:cs="Gabriola"/>
          <w:color w:val="000000"/>
          <w:sz w:val="24"/>
          <w:szCs w:val="24"/>
        </w:rPr>
        <w:t>, N., and Woodward, M. (2015).</w:t>
      </w:r>
      <w:proofErr w:type="gramEnd"/>
      <w:r>
        <w:rPr>
          <w:rFonts w:ascii="Gabriola" w:hAnsi="Gabriola" w:cs="Gabriola"/>
          <w:color w:val="000000"/>
          <w:sz w:val="24"/>
          <w:szCs w:val="24"/>
        </w:rPr>
        <w:t xml:space="preserve"> “Sex Di</w:t>
      </w:r>
      <w:r>
        <w:rPr>
          <w:rFonts w:ascii="Cambria Math" w:hAnsi="Cambria Math" w:cs="Cambria Math"/>
          <w:color w:val="000000"/>
          <w:sz w:val="24"/>
          <w:szCs w:val="24"/>
        </w:rPr>
        <w:t>ﬀ</w:t>
      </w:r>
      <w:r>
        <w:rPr>
          <w:rFonts w:ascii="Gabriola" w:hAnsi="Gabriola" w:cs="Gabriola"/>
          <w:color w:val="000000"/>
          <w:sz w:val="24"/>
          <w:szCs w:val="24"/>
        </w:rPr>
        <w:t xml:space="preserve">erences in the Excess Risk of Cardiovascular Diseases Associated with Type </w:t>
      </w:r>
      <w:proofErr w:type="gramStart"/>
      <w:r>
        <w:rPr>
          <w:rFonts w:ascii="Gabriola" w:hAnsi="Gabriola" w:cs="Gabriola"/>
          <w:color w:val="000000"/>
          <w:sz w:val="24"/>
          <w:szCs w:val="24"/>
        </w:rPr>
        <w:t>2 Diabetes</w:t>
      </w:r>
      <w:proofErr w:type="gramEnd"/>
      <w:r>
        <w:rPr>
          <w:rFonts w:ascii="Gabriola" w:hAnsi="Gabriola" w:cs="Gabriola"/>
          <w:color w:val="000000"/>
          <w:sz w:val="24"/>
          <w:szCs w:val="24"/>
        </w:rPr>
        <w:t xml:space="preserve">: Potential Explanations and Clinical Implications.” </w:t>
      </w:r>
      <w:r>
        <w:rPr>
          <w:rFonts w:ascii="Arial" w:hAnsi="Arial" w:cs="Arial"/>
          <w:i/>
          <w:iCs/>
          <w:color w:val="000000"/>
          <w:sz w:val="24"/>
          <w:szCs w:val="24"/>
        </w:rPr>
        <w:t>Current Cardiovascular Risk Reports</w:t>
      </w:r>
      <w:r>
        <w:rPr>
          <w:rFonts w:ascii="Gabriola" w:hAnsi="Gabriola" w:cs="Gabriola"/>
          <w:color w:val="000000"/>
          <w:sz w:val="24"/>
          <w:szCs w:val="24"/>
        </w:rPr>
        <w:t xml:space="preserve"> 9 (7), 1– 7.</w:t>
      </w:r>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r>
        <w:rPr>
          <w:rFonts w:ascii="Gabriola" w:hAnsi="Gabriola" w:cs="Gabriola"/>
          <w:color w:val="000000"/>
          <w:sz w:val="24"/>
          <w:szCs w:val="24"/>
        </w:rPr>
        <w:t xml:space="preserve">Peters, S. A. E., Huxley, R. R., and Woodward, M. (2014a). “Diabetes as a risk factor for stroke in women compared with men: A systematic review and meta-analysis of 64 cohorts, including 775 385 individuals and 12 539 strokes.” </w:t>
      </w:r>
      <w:r>
        <w:rPr>
          <w:rFonts w:ascii="Arial" w:hAnsi="Arial" w:cs="Arial"/>
          <w:i/>
          <w:iCs/>
          <w:color w:val="000000"/>
          <w:sz w:val="24"/>
          <w:szCs w:val="24"/>
        </w:rPr>
        <w:t>The Lancet</w:t>
      </w:r>
      <w:r>
        <w:rPr>
          <w:rFonts w:ascii="Gabriola" w:hAnsi="Gabriola" w:cs="Gabriola"/>
          <w:color w:val="000000"/>
          <w:sz w:val="24"/>
          <w:szCs w:val="24"/>
        </w:rPr>
        <w:t xml:space="preserve"> 383 (9933), 1973–1980.</w:t>
      </w:r>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8"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(2014b).</w:t>
      </w:r>
      <w:proofErr w:type="gramEnd"/>
      <w:r>
        <w:rPr>
          <w:rFonts w:ascii="Gabriola" w:hAnsi="Gabriola" w:cs="Gabriola"/>
          <w:color w:val="000000"/>
          <w:sz w:val="24"/>
          <w:szCs w:val="24"/>
        </w:rPr>
        <w:t xml:space="preserve"> “Diabetes as risk factor for incident coronary heart disease in women com-pared with men: A systematic review and meta-analysis of 64 cohorts including 858,507 </w:t>
      </w:r>
    </w:p>
    <w:p w:rsidR="00A846A4" w:rsidRDefault="00C45CDB">
      <w:pPr>
        <w:widowControl w:val="0"/>
        <w:autoSpaceDE w:val="0"/>
        <w:autoSpaceDN w:val="0"/>
        <w:adjustRightInd w:val="0"/>
        <w:spacing w:after="0" w:line="196" w:lineRule="auto"/>
        <w:ind w:left="240"/>
        <w:rPr>
          <w:rFonts w:ascii="Times New Roman" w:hAnsi="Times New Roman" w:cs="Amiri"/>
          <w:sz w:val="24"/>
          <w:szCs w:val="24"/>
        </w:rPr>
      </w:pPr>
      <w:proofErr w:type="gramStart"/>
      <w:r>
        <w:rPr>
          <w:rFonts w:ascii="Gabriola" w:hAnsi="Gabriola" w:cs="Gabriola"/>
          <w:color w:val="000000"/>
          <w:sz w:val="24"/>
          <w:szCs w:val="24"/>
        </w:rPr>
        <w:t>individuals</w:t>
      </w:r>
      <w:proofErr w:type="gramEnd"/>
      <w:r>
        <w:rPr>
          <w:rFonts w:ascii="Gabriola" w:hAnsi="Gabriola" w:cs="Gabriola"/>
          <w:color w:val="000000"/>
          <w:sz w:val="24"/>
          <w:szCs w:val="24"/>
        </w:rPr>
        <w:t xml:space="preserve"> and 28,203 coronary events.” </w:t>
      </w:r>
      <w:proofErr w:type="spellStart"/>
      <w:r>
        <w:rPr>
          <w:rFonts w:ascii="Arial" w:hAnsi="Arial" w:cs="Arial"/>
          <w:i/>
          <w:iCs/>
          <w:color w:val="000000"/>
          <w:sz w:val="24"/>
          <w:szCs w:val="24"/>
        </w:rPr>
        <w:t>Diabetologia</w:t>
      </w:r>
      <w:proofErr w:type="spellEnd"/>
      <w:r>
        <w:rPr>
          <w:rFonts w:ascii="Gabriola" w:hAnsi="Gabriola" w:cs="Gabriola"/>
          <w:color w:val="000000"/>
          <w:sz w:val="24"/>
          <w:szCs w:val="24"/>
        </w:rPr>
        <w:t xml:space="preserve"> 57 (8), 1542–1551.</w:t>
      </w:r>
    </w:p>
    <w:p w:rsidR="00A846A4" w:rsidRDefault="00A846A4">
      <w:pPr>
        <w:widowControl w:val="0"/>
        <w:autoSpaceDE w:val="0"/>
        <w:autoSpaceDN w:val="0"/>
        <w:adjustRightInd w:val="0"/>
        <w:spacing w:after="0" w:line="23"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90" w:lineRule="auto"/>
        <w:ind w:left="240" w:hanging="234"/>
        <w:jc w:val="both"/>
        <w:rPr>
          <w:rFonts w:ascii="Times New Roman" w:hAnsi="Times New Roman" w:cs="Amiri"/>
          <w:sz w:val="24"/>
          <w:szCs w:val="24"/>
        </w:rPr>
      </w:pPr>
      <w:proofErr w:type="spellStart"/>
      <w:r w:rsidRPr="00874C5D">
        <w:rPr>
          <w:rFonts w:ascii="Gabriola" w:hAnsi="Gabriola" w:cs="Gabriola"/>
          <w:color w:val="000000"/>
          <w:sz w:val="24"/>
          <w:szCs w:val="24"/>
          <w:lang w:val="fr-FR"/>
        </w:rPr>
        <w:t>Popkin</w:t>
      </w:r>
      <w:proofErr w:type="spellEnd"/>
      <w:r w:rsidRPr="00874C5D">
        <w:rPr>
          <w:rFonts w:ascii="Gabriola" w:hAnsi="Gabriola" w:cs="Gabriola"/>
          <w:color w:val="000000"/>
          <w:sz w:val="24"/>
          <w:szCs w:val="24"/>
          <w:lang w:val="fr-FR"/>
        </w:rPr>
        <w:t xml:space="preserve">, B. M., Du, S., </w:t>
      </w:r>
      <w:proofErr w:type="spellStart"/>
      <w:r w:rsidRPr="00874C5D">
        <w:rPr>
          <w:rFonts w:ascii="Gabriola" w:hAnsi="Gabriola" w:cs="Gabriola"/>
          <w:color w:val="000000"/>
          <w:sz w:val="24"/>
          <w:szCs w:val="24"/>
          <w:lang w:val="fr-FR"/>
        </w:rPr>
        <w:t>Zhai</w:t>
      </w:r>
      <w:proofErr w:type="spellEnd"/>
      <w:r w:rsidRPr="00874C5D">
        <w:rPr>
          <w:rFonts w:ascii="Gabriola" w:hAnsi="Gabriola" w:cs="Gabriola"/>
          <w:color w:val="000000"/>
          <w:sz w:val="24"/>
          <w:szCs w:val="24"/>
          <w:lang w:val="fr-FR"/>
        </w:rPr>
        <w:t xml:space="preserve">, F., and Zhang, B. (2010). </w:t>
      </w:r>
      <w:r>
        <w:rPr>
          <w:rFonts w:ascii="Gabriola" w:hAnsi="Gabriola" w:cs="Gabriola"/>
          <w:color w:val="000000"/>
          <w:sz w:val="24"/>
          <w:szCs w:val="24"/>
        </w:rPr>
        <w:t xml:space="preserve">“Cohort profile: The China Health and Nutrition Survey-monitoring and understanding socio-economic and health change in China, 1989-2011.” </w:t>
      </w:r>
      <w:r>
        <w:rPr>
          <w:rFonts w:ascii="Arial" w:hAnsi="Arial" w:cs="Arial"/>
          <w:i/>
          <w:iCs/>
          <w:color w:val="000000"/>
          <w:sz w:val="24"/>
          <w:szCs w:val="24"/>
        </w:rPr>
        <w:t>International Journal of Epidemiology</w:t>
      </w:r>
      <w:r>
        <w:rPr>
          <w:rFonts w:ascii="Gabriola" w:hAnsi="Gabriola" w:cs="Gabriola"/>
          <w:color w:val="000000"/>
          <w:sz w:val="24"/>
          <w:szCs w:val="24"/>
        </w:rPr>
        <w:t xml:space="preserve"> 39 (6), 1435–1440.</w:t>
      </w:r>
    </w:p>
    <w:p w:rsidR="00A846A4" w:rsidRDefault="00A846A4">
      <w:pPr>
        <w:widowControl w:val="0"/>
        <w:autoSpaceDE w:val="0"/>
        <w:autoSpaceDN w:val="0"/>
        <w:adjustRightInd w:val="0"/>
        <w:spacing w:after="0" w:line="2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xml:space="preserve">Robins, J. M., Hernan, M. Á., and </w:t>
      </w:r>
      <w:proofErr w:type="spellStart"/>
      <w:r>
        <w:rPr>
          <w:rFonts w:ascii="Gabriola" w:hAnsi="Gabriola" w:cs="Gabriola"/>
          <w:color w:val="000000"/>
          <w:sz w:val="24"/>
          <w:szCs w:val="24"/>
        </w:rPr>
        <w:t>Brumback</w:t>
      </w:r>
      <w:proofErr w:type="spellEnd"/>
      <w:r>
        <w:rPr>
          <w:rFonts w:ascii="Gabriola" w:hAnsi="Gabriola" w:cs="Gabriola"/>
          <w:color w:val="000000"/>
          <w:sz w:val="24"/>
          <w:szCs w:val="24"/>
        </w:rPr>
        <w:t>, B. (2000).</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“Marginal Structural Models and Causal Inference in Epidemiology.”</w:t>
      </w:r>
      <w:proofErr w:type="gramEnd"/>
      <w:r>
        <w:rPr>
          <w:rFonts w:ascii="Gabriola" w:hAnsi="Gabriola" w:cs="Gabriola"/>
          <w:color w:val="000000"/>
          <w:sz w:val="24"/>
          <w:szCs w:val="24"/>
        </w:rPr>
        <w:t xml:space="preserve"> </w:t>
      </w:r>
      <w:r>
        <w:rPr>
          <w:rFonts w:ascii="Arial" w:hAnsi="Arial" w:cs="Arial"/>
          <w:i/>
          <w:iCs/>
          <w:color w:val="000000"/>
          <w:sz w:val="24"/>
          <w:szCs w:val="24"/>
        </w:rPr>
        <w:t>Epidemiology</w:t>
      </w:r>
      <w:r>
        <w:rPr>
          <w:rFonts w:ascii="Gabriola" w:hAnsi="Gabriola" w:cs="Gabriola"/>
          <w:color w:val="000000"/>
          <w:sz w:val="24"/>
          <w:szCs w:val="24"/>
        </w:rPr>
        <w:t xml:space="preserve"> 11, 550–560.</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02"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34</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C45CDB">
      <w:pPr>
        <w:widowControl w:val="0"/>
        <w:overflowPunct w:val="0"/>
        <w:autoSpaceDE w:val="0"/>
        <w:autoSpaceDN w:val="0"/>
        <w:adjustRightInd w:val="0"/>
        <w:spacing w:after="0" w:line="190" w:lineRule="auto"/>
        <w:ind w:hanging="234"/>
        <w:jc w:val="both"/>
        <w:rPr>
          <w:rFonts w:ascii="Times New Roman" w:hAnsi="Times New Roman" w:cs="Amiri"/>
          <w:sz w:val="24"/>
          <w:szCs w:val="24"/>
        </w:rPr>
      </w:pPr>
      <w:bookmarkStart w:id="160" w:name="page35"/>
      <w:bookmarkEnd w:id="160"/>
      <w:proofErr w:type="gramStart"/>
      <w:r>
        <w:rPr>
          <w:rFonts w:ascii="Gabriola" w:hAnsi="Gabriola" w:cs="Gabriola"/>
          <w:color w:val="000000"/>
          <w:sz w:val="24"/>
          <w:szCs w:val="24"/>
        </w:rPr>
        <w:lastRenderedPageBreak/>
        <w:t>Royston, P. and White, I. (2009).</w:t>
      </w:r>
      <w:proofErr w:type="gramEnd"/>
      <w:r>
        <w:rPr>
          <w:rFonts w:ascii="Gabriola" w:hAnsi="Gabriola" w:cs="Gabriola"/>
          <w:color w:val="000000"/>
          <w:sz w:val="24"/>
          <w:szCs w:val="24"/>
        </w:rPr>
        <w:t xml:space="preserve"> “Multiple imputation by chained equations (MICE): Implementation in Stata.” </w:t>
      </w:r>
      <w:r>
        <w:rPr>
          <w:rFonts w:ascii="Arial" w:hAnsi="Arial" w:cs="Arial"/>
          <w:i/>
          <w:iCs/>
          <w:color w:val="000000"/>
          <w:sz w:val="24"/>
          <w:szCs w:val="24"/>
        </w:rPr>
        <w:t>Journal of Statistical Software</w:t>
      </w:r>
      <w:r>
        <w:rPr>
          <w:rFonts w:ascii="Gabriola" w:hAnsi="Gabriola" w:cs="Gabriola"/>
          <w:color w:val="000000"/>
          <w:sz w:val="24"/>
          <w:szCs w:val="24"/>
        </w:rPr>
        <w:t xml:space="preserve"> 45 (4), pages. </w:t>
      </w:r>
      <w:proofErr w:type="spellStart"/>
      <w:proofErr w:type="gramStart"/>
      <w:r>
        <w:rPr>
          <w:rFonts w:ascii="Gabriola" w:hAnsi="Gabriola" w:cs="Gabriola"/>
          <w:color w:val="000000"/>
          <w:sz w:val="24"/>
          <w:szCs w:val="24"/>
        </w:rPr>
        <w:t>arXiv</w:t>
      </w:r>
      <w:proofErr w:type="spellEnd"/>
      <w:proofErr w:type="gramEnd"/>
      <w:r>
        <w:rPr>
          <w:rFonts w:ascii="Gabriola" w:hAnsi="Gabriola" w:cs="Gabriola"/>
          <w:color w:val="000000"/>
          <w:sz w:val="24"/>
          <w:szCs w:val="24"/>
        </w:rPr>
        <w:t xml:space="preserve">: </w:t>
      </w:r>
      <w:hyperlink r:id="rId15" w:history="1">
        <w:r>
          <w:rPr>
            <w:rFonts w:ascii="Gabriola" w:hAnsi="Gabriola" w:cs="Gabriola"/>
            <w:color w:val="000000"/>
            <w:sz w:val="24"/>
            <w:szCs w:val="24"/>
          </w:rPr>
          <w:t xml:space="preserve"> </w:t>
        </w:r>
        <w:proofErr w:type="spellStart"/>
        <w:r>
          <w:rPr>
            <w:rFonts w:ascii="Arial" w:hAnsi="Arial" w:cs="Arial"/>
            <w:color w:val="000000"/>
            <w:sz w:val="24"/>
            <w:szCs w:val="24"/>
          </w:rPr>
          <w:t>arXiv</w:t>
        </w:r>
        <w:proofErr w:type="spellEnd"/>
      </w:hyperlink>
      <w:r>
        <w:rPr>
          <w:rFonts w:ascii="Arial" w:hAnsi="Arial" w:cs="Arial"/>
          <w:color w:val="000000"/>
          <w:sz w:val="24"/>
          <w:szCs w:val="24"/>
        </w:rPr>
        <w:t>:</w:t>
      </w:r>
    </w:p>
    <w:p w:rsidR="00A846A4" w:rsidRDefault="002F3437">
      <w:pPr>
        <w:widowControl w:val="0"/>
        <w:autoSpaceDE w:val="0"/>
        <w:autoSpaceDN w:val="0"/>
        <w:adjustRightInd w:val="0"/>
        <w:spacing w:after="0" w:line="196" w:lineRule="auto"/>
        <w:rPr>
          <w:rFonts w:ascii="Times New Roman" w:hAnsi="Times New Roman" w:cs="Amiri"/>
          <w:sz w:val="24"/>
          <w:szCs w:val="24"/>
        </w:rPr>
      </w:pPr>
      <w:hyperlink r:id="rId16" w:history="1">
        <w:r w:rsidR="00C45CDB">
          <w:rPr>
            <w:rFonts w:ascii="Arial" w:hAnsi="Arial" w:cs="Arial"/>
            <w:color w:val="000000"/>
            <w:sz w:val="24"/>
            <w:szCs w:val="24"/>
          </w:rPr>
          <w:t xml:space="preserve"> </w:t>
        </w:r>
        <w:proofErr w:type="gramStart"/>
        <w:r w:rsidR="00C45CDB">
          <w:rPr>
            <w:rFonts w:ascii="Arial" w:hAnsi="Arial" w:cs="Arial"/>
            <w:color w:val="000000"/>
            <w:sz w:val="24"/>
            <w:szCs w:val="24"/>
          </w:rPr>
          <w:t>1501.022</w:t>
        </w:r>
      </w:hyperlink>
      <w:r w:rsidR="00C45CDB">
        <w:rPr>
          <w:rFonts w:ascii="Arial" w:hAnsi="Arial" w:cs="Arial"/>
          <w:color w:val="000000"/>
          <w:sz w:val="24"/>
          <w:szCs w:val="24"/>
        </w:rPr>
        <w:t>8</w:t>
      </w:r>
      <w:r w:rsidR="00C45CDB">
        <w:rPr>
          <w:rFonts w:ascii="Gabriola" w:hAnsi="Gabriola" w:cs="Gabriola"/>
          <w:color w:val="000000"/>
          <w:sz w:val="24"/>
          <w:szCs w:val="24"/>
        </w:rPr>
        <w:t>.</w:t>
      </w:r>
      <w:proofErr w:type="gramEnd"/>
    </w:p>
    <w:p w:rsidR="00A846A4" w:rsidRDefault="00A846A4">
      <w:pPr>
        <w:widowControl w:val="0"/>
        <w:autoSpaceDE w:val="0"/>
        <w:autoSpaceDN w:val="0"/>
        <w:adjustRightInd w:val="0"/>
        <w:spacing w:after="0" w:line="1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hanging="234"/>
        <w:jc w:val="both"/>
        <w:rPr>
          <w:rFonts w:ascii="Times New Roman" w:hAnsi="Times New Roman" w:cs="Amiri"/>
          <w:sz w:val="24"/>
          <w:szCs w:val="24"/>
        </w:rPr>
      </w:pPr>
      <w:proofErr w:type="spellStart"/>
      <w:proofErr w:type="gramStart"/>
      <w:r>
        <w:rPr>
          <w:rFonts w:ascii="Gabriola" w:hAnsi="Gabriola" w:cs="Gabriola"/>
          <w:color w:val="000000"/>
          <w:sz w:val="24"/>
          <w:szCs w:val="24"/>
        </w:rPr>
        <w:t>Seuring</w:t>
      </w:r>
      <w:proofErr w:type="spellEnd"/>
      <w:r>
        <w:rPr>
          <w:rFonts w:ascii="Gabriola" w:hAnsi="Gabriola" w:cs="Gabriola"/>
          <w:color w:val="000000"/>
          <w:sz w:val="24"/>
          <w:szCs w:val="24"/>
        </w:rPr>
        <w:t xml:space="preserve">, T., </w:t>
      </w:r>
      <w:proofErr w:type="spellStart"/>
      <w:r>
        <w:rPr>
          <w:rFonts w:ascii="Gabriola" w:hAnsi="Gabriola" w:cs="Gabriola"/>
          <w:color w:val="000000"/>
          <w:sz w:val="24"/>
          <w:szCs w:val="24"/>
        </w:rPr>
        <w:t>Archangelidi</w:t>
      </w:r>
      <w:proofErr w:type="spellEnd"/>
      <w:r>
        <w:rPr>
          <w:rFonts w:ascii="Gabriola" w:hAnsi="Gabriola" w:cs="Gabriola"/>
          <w:color w:val="000000"/>
          <w:sz w:val="24"/>
          <w:szCs w:val="24"/>
        </w:rPr>
        <w:t xml:space="preserve">, O., and </w:t>
      </w:r>
      <w:proofErr w:type="spellStart"/>
      <w:r>
        <w:rPr>
          <w:rFonts w:ascii="Gabriola" w:hAnsi="Gabriola" w:cs="Gabriola"/>
          <w:color w:val="000000"/>
          <w:sz w:val="24"/>
          <w:szCs w:val="24"/>
        </w:rPr>
        <w:t>Suhrcke</w:t>
      </w:r>
      <w:proofErr w:type="spellEnd"/>
      <w:r>
        <w:rPr>
          <w:rFonts w:ascii="Gabriola" w:hAnsi="Gabriola" w:cs="Gabriola"/>
          <w:color w:val="000000"/>
          <w:sz w:val="24"/>
          <w:szCs w:val="24"/>
        </w:rPr>
        <w:t>, M. (2015).</w:t>
      </w:r>
      <w:proofErr w:type="gramEnd"/>
      <w:r>
        <w:rPr>
          <w:rFonts w:ascii="Gabriola" w:hAnsi="Gabriola" w:cs="Gabriola"/>
          <w:color w:val="000000"/>
          <w:sz w:val="24"/>
          <w:szCs w:val="24"/>
        </w:rPr>
        <w:t xml:space="preserve"> “The Economic Costs of Type 2 Diabetes: A Global Systematic Review.” </w:t>
      </w:r>
      <w:proofErr w:type="spellStart"/>
      <w:r>
        <w:rPr>
          <w:rFonts w:ascii="Arial" w:hAnsi="Arial" w:cs="Arial"/>
          <w:i/>
          <w:iCs/>
          <w:color w:val="000000"/>
          <w:sz w:val="24"/>
          <w:szCs w:val="24"/>
        </w:rPr>
        <w:t>PharmacoEconomics</w:t>
      </w:r>
      <w:proofErr w:type="spellEnd"/>
      <w:r>
        <w:rPr>
          <w:rFonts w:ascii="Gabriola" w:hAnsi="Gabriola" w:cs="Gabriola"/>
          <w:color w:val="000000"/>
          <w:sz w:val="24"/>
          <w:szCs w:val="24"/>
        </w:rPr>
        <w:t xml:space="preserve"> 33 (8), 811–831.</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8" w:lineRule="auto"/>
        <w:ind w:hanging="234"/>
        <w:jc w:val="both"/>
        <w:rPr>
          <w:rFonts w:ascii="Times New Roman" w:hAnsi="Times New Roman" w:cs="Amiri"/>
          <w:sz w:val="24"/>
          <w:szCs w:val="24"/>
        </w:rPr>
      </w:pPr>
      <w:proofErr w:type="spellStart"/>
      <w:proofErr w:type="gramStart"/>
      <w:r>
        <w:rPr>
          <w:rFonts w:ascii="Gabriola" w:hAnsi="Gabriola" w:cs="Gabriola"/>
          <w:color w:val="000000"/>
          <w:sz w:val="24"/>
          <w:szCs w:val="24"/>
        </w:rPr>
        <w:t>Seuring</w:t>
      </w:r>
      <w:proofErr w:type="spellEnd"/>
      <w:r>
        <w:rPr>
          <w:rFonts w:ascii="Gabriola" w:hAnsi="Gabriola" w:cs="Gabriola"/>
          <w:color w:val="000000"/>
          <w:sz w:val="24"/>
          <w:szCs w:val="24"/>
        </w:rPr>
        <w:t xml:space="preserve">, T., </w:t>
      </w:r>
      <w:proofErr w:type="spellStart"/>
      <w:r>
        <w:rPr>
          <w:rFonts w:ascii="Gabriola" w:hAnsi="Gabriola" w:cs="Gabriola"/>
          <w:color w:val="000000"/>
          <w:sz w:val="24"/>
          <w:szCs w:val="24"/>
        </w:rPr>
        <w:t>Serneels</w:t>
      </w:r>
      <w:proofErr w:type="spellEnd"/>
      <w:r>
        <w:rPr>
          <w:rFonts w:ascii="Gabriola" w:hAnsi="Gabriola" w:cs="Gabriola"/>
          <w:color w:val="000000"/>
          <w:sz w:val="24"/>
          <w:szCs w:val="24"/>
        </w:rPr>
        <w:t xml:space="preserve">, P., and </w:t>
      </w:r>
      <w:proofErr w:type="spellStart"/>
      <w:r>
        <w:rPr>
          <w:rFonts w:ascii="Gabriola" w:hAnsi="Gabriola" w:cs="Gabriola"/>
          <w:color w:val="000000"/>
          <w:sz w:val="24"/>
          <w:szCs w:val="24"/>
        </w:rPr>
        <w:t>Suhrcke</w:t>
      </w:r>
      <w:proofErr w:type="spellEnd"/>
      <w:r>
        <w:rPr>
          <w:rFonts w:ascii="Gabriola" w:hAnsi="Gabriola" w:cs="Gabriola"/>
          <w:color w:val="000000"/>
          <w:sz w:val="24"/>
          <w:szCs w:val="24"/>
        </w:rPr>
        <w:t>, M. (2016).</w:t>
      </w:r>
      <w:proofErr w:type="gramEnd"/>
      <w:r>
        <w:rPr>
          <w:rFonts w:ascii="Gabriola" w:hAnsi="Gabriola" w:cs="Gabriola"/>
          <w:color w:val="000000"/>
          <w:sz w:val="24"/>
          <w:szCs w:val="24"/>
        </w:rPr>
        <w:t xml:space="preserve"> “The Impact of Diabetes on </w:t>
      </w:r>
      <w:proofErr w:type="spellStart"/>
      <w:r>
        <w:rPr>
          <w:rFonts w:ascii="Gabriola" w:hAnsi="Gabriola" w:cs="Gabriola"/>
          <w:color w:val="000000"/>
          <w:sz w:val="24"/>
          <w:szCs w:val="24"/>
        </w:rPr>
        <w:t>Labor</w:t>
      </w:r>
      <w:proofErr w:type="spellEnd"/>
      <w:r>
        <w:rPr>
          <w:rFonts w:ascii="Gabriola" w:hAnsi="Gabriola" w:cs="Gabriola"/>
          <w:color w:val="000000"/>
          <w:sz w:val="24"/>
          <w:szCs w:val="24"/>
        </w:rPr>
        <w:t xml:space="preserve"> Market Outcomes in Mexico: A Panel Data and Biomarker Analysis.”</w:t>
      </w:r>
    </w:p>
    <w:p w:rsidR="00A846A4" w:rsidRDefault="00A846A4">
      <w:pPr>
        <w:widowControl w:val="0"/>
        <w:autoSpaceDE w:val="0"/>
        <w:autoSpaceDN w:val="0"/>
        <w:adjustRightInd w:val="0"/>
        <w:spacing w:after="0" w:line="2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hanging="234"/>
        <w:jc w:val="both"/>
        <w:rPr>
          <w:rFonts w:ascii="Times New Roman" w:hAnsi="Times New Roman" w:cs="Amiri"/>
          <w:sz w:val="24"/>
          <w:szCs w:val="24"/>
        </w:rPr>
      </w:pPr>
      <w:r>
        <w:rPr>
          <w:rFonts w:ascii="Gabriola" w:hAnsi="Gabriola" w:cs="Gabriola"/>
          <w:color w:val="000000"/>
          <w:sz w:val="24"/>
          <w:szCs w:val="24"/>
        </w:rPr>
        <w:t xml:space="preserve">Slade, A. N. (2012). </w:t>
      </w:r>
      <w:proofErr w:type="gramStart"/>
      <w:r>
        <w:rPr>
          <w:rFonts w:ascii="Gabriola" w:hAnsi="Gabriola" w:cs="Gabriola"/>
          <w:color w:val="000000"/>
          <w:sz w:val="24"/>
          <w:szCs w:val="24"/>
        </w:rPr>
        <w:t>“Health Investment Decisions in Response to Diabetes Information in Older Americans.”</w:t>
      </w:r>
      <w:proofErr w:type="gramEnd"/>
      <w:r>
        <w:rPr>
          <w:rFonts w:ascii="Gabriola" w:hAnsi="Gabriola" w:cs="Gabriola"/>
          <w:color w:val="000000"/>
          <w:sz w:val="24"/>
          <w:szCs w:val="24"/>
        </w:rPr>
        <w:t xml:space="preserve"> </w:t>
      </w:r>
      <w:r>
        <w:rPr>
          <w:rFonts w:ascii="Arial" w:hAnsi="Arial" w:cs="Arial"/>
          <w:i/>
          <w:iCs/>
          <w:color w:val="000000"/>
          <w:sz w:val="24"/>
          <w:szCs w:val="24"/>
        </w:rPr>
        <w:t>Journal of Health Economics</w:t>
      </w:r>
      <w:r>
        <w:rPr>
          <w:rFonts w:ascii="Gabriola" w:hAnsi="Gabriola" w:cs="Gabriola"/>
          <w:color w:val="000000"/>
          <w:sz w:val="24"/>
          <w:szCs w:val="24"/>
        </w:rPr>
        <w:t xml:space="preserve"> 31 (3), 502–520.</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hanging="234"/>
        <w:jc w:val="both"/>
        <w:rPr>
          <w:rFonts w:ascii="Times New Roman" w:hAnsi="Times New Roman" w:cs="Amiri"/>
          <w:sz w:val="24"/>
          <w:szCs w:val="24"/>
        </w:rPr>
      </w:pPr>
      <w:r w:rsidRPr="002F3437">
        <w:rPr>
          <w:rFonts w:ascii="Gabriola" w:hAnsi="Gabriola" w:cs="Gabriola"/>
          <w:color w:val="000000"/>
          <w:sz w:val="24"/>
          <w:szCs w:val="24"/>
          <w:lang w:val="nb-NO"/>
          <w:rPrChange w:id="161" w:author="Pieter" w:date="2016-09-02T10:16:00Z">
            <w:rPr>
              <w:rFonts w:ascii="Gabriola" w:hAnsi="Gabriola" w:cs="Gabriola"/>
              <w:color w:val="000000"/>
              <w:sz w:val="24"/>
              <w:szCs w:val="24"/>
            </w:rPr>
          </w:rPrChange>
        </w:rPr>
        <w:t xml:space="preserve">Textor, J., Hardt, J., and Knüppel, S. (2011). </w:t>
      </w:r>
      <w:r>
        <w:rPr>
          <w:rFonts w:ascii="Gabriola" w:hAnsi="Gabriola" w:cs="Gabriola"/>
          <w:color w:val="000000"/>
          <w:sz w:val="24"/>
          <w:szCs w:val="24"/>
        </w:rPr>
        <w:t>“</w:t>
      </w:r>
      <w:proofErr w:type="spellStart"/>
      <w:r>
        <w:rPr>
          <w:rFonts w:ascii="Gabriola" w:hAnsi="Gabriola" w:cs="Gabriola"/>
          <w:color w:val="000000"/>
          <w:sz w:val="24"/>
          <w:szCs w:val="24"/>
        </w:rPr>
        <w:t>DAGitty</w:t>
      </w:r>
      <w:proofErr w:type="spellEnd"/>
      <w:r>
        <w:rPr>
          <w:rFonts w:ascii="Gabriola" w:hAnsi="Gabriola" w:cs="Gabriola"/>
          <w:color w:val="000000"/>
          <w:sz w:val="24"/>
          <w:szCs w:val="24"/>
        </w:rPr>
        <w:t xml:space="preserve">: a graphical tool for </w:t>
      </w:r>
      <w:proofErr w:type="spellStart"/>
      <w:r>
        <w:rPr>
          <w:rFonts w:ascii="Gabriola" w:hAnsi="Gabriola" w:cs="Gabriola"/>
          <w:color w:val="000000"/>
          <w:sz w:val="24"/>
          <w:szCs w:val="24"/>
        </w:rPr>
        <w:t>analyzing</w:t>
      </w:r>
      <w:proofErr w:type="spellEnd"/>
      <w:r>
        <w:rPr>
          <w:rFonts w:ascii="Gabriola" w:hAnsi="Gabriola" w:cs="Gabriola"/>
          <w:color w:val="000000"/>
          <w:sz w:val="24"/>
          <w:szCs w:val="24"/>
        </w:rPr>
        <w:t xml:space="preserve"> causal diagrams.” </w:t>
      </w:r>
      <w:proofErr w:type="gramStart"/>
      <w:r>
        <w:rPr>
          <w:rFonts w:ascii="Arial" w:hAnsi="Arial" w:cs="Arial"/>
          <w:i/>
          <w:iCs/>
          <w:color w:val="000000"/>
          <w:sz w:val="24"/>
          <w:szCs w:val="24"/>
        </w:rPr>
        <w:t>Epidemiology</w:t>
      </w:r>
      <w:r>
        <w:rPr>
          <w:rFonts w:ascii="Gabriola" w:hAnsi="Gabriola" w:cs="Gabriola"/>
          <w:color w:val="000000"/>
          <w:sz w:val="24"/>
          <w:szCs w:val="24"/>
        </w:rPr>
        <w:t xml:space="preserve"> 22 (5), 745.</w:t>
      </w:r>
      <w:proofErr w:type="gramEnd"/>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hanging="234"/>
        <w:jc w:val="both"/>
        <w:rPr>
          <w:rFonts w:ascii="Times New Roman" w:hAnsi="Times New Roman" w:cs="Amiri"/>
          <w:sz w:val="24"/>
          <w:szCs w:val="24"/>
        </w:rPr>
      </w:pPr>
      <w:r>
        <w:rPr>
          <w:rFonts w:ascii="Gabriola" w:hAnsi="Gabriola" w:cs="Gabriola"/>
          <w:color w:val="000000"/>
          <w:sz w:val="24"/>
          <w:szCs w:val="24"/>
        </w:rPr>
        <w:t xml:space="preserve">Wooldridge, J. (2012). </w:t>
      </w:r>
      <w:proofErr w:type="gramStart"/>
      <w:r>
        <w:rPr>
          <w:rFonts w:ascii="Arial" w:hAnsi="Arial" w:cs="Arial"/>
          <w:i/>
          <w:iCs/>
          <w:color w:val="000000"/>
          <w:sz w:val="24"/>
          <w:szCs w:val="24"/>
        </w:rPr>
        <w:t>Introductory Econometrics.</w:t>
      </w:r>
      <w:proofErr w:type="gramEnd"/>
      <w:r>
        <w:rPr>
          <w:rFonts w:ascii="Arial" w:hAnsi="Arial" w:cs="Arial"/>
          <w:i/>
          <w:iCs/>
          <w:color w:val="000000"/>
          <w:sz w:val="24"/>
          <w:szCs w:val="24"/>
        </w:rPr>
        <w:t xml:space="preserve"> </w:t>
      </w:r>
      <w:proofErr w:type="gramStart"/>
      <w:r>
        <w:rPr>
          <w:rFonts w:ascii="Arial" w:hAnsi="Arial" w:cs="Arial"/>
          <w:i/>
          <w:iCs/>
          <w:color w:val="000000"/>
          <w:sz w:val="24"/>
          <w:szCs w:val="24"/>
        </w:rPr>
        <w:t>A Modern Approach</w:t>
      </w:r>
      <w:r>
        <w:rPr>
          <w:rFonts w:ascii="Gabriola" w:hAnsi="Gabriola" w:cs="Gabriola"/>
          <w:color w:val="000000"/>
          <w:sz w:val="24"/>
          <w:szCs w:val="24"/>
        </w:rPr>
        <w:t>.</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5th ed. Cengage Learning.</w:t>
      </w:r>
      <w:proofErr w:type="gramEnd"/>
    </w:p>
    <w:p w:rsidR="00A846A4" w:rsidRDefault="00A846A4">
      <w:pPr>
        <w:widowControl w:val="0"/>
        <w:autoSpaceDE w:val="0"/>
        <w:autoSpaceDN w:val="0"/>
        <w:adjustRightInd w:val="0"/>
        <w:spacing w:after="0" w:line="27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hanging="234"/>
        <w:jc w:val="both"/>
        <w:rPr>
          <w:rFonts w:ascii="Times New Roman" w:hAnsi="Times New Roman" w:cs="Amiri"/>
          <w:sz w:val="24"/>
          <w:szCs w:val="24"/>
        </w:rPr>
      </w:pPr>
      <w:proofErr w:type="gramStart"/>
      <w:r>
        <w:rPr>
          <w:rFonts w:ascii="Gabriola" w:hAnsi="Gabriola" w:cs="Gabriola"/>
          <w:color w:val="000000"/>
          <w:sz w:val="24"/>
          <w:szCs w:val="24"/>
        </w:rPr>
        <w:t xml:space="preserve">Yang, W. and </w:t>
      </w:r>
      <w:proofErr w:type="spellStart"/>
      <w:r>
        <w:rPr>
          <w:rFonts w:ascii="Gabriola" w:hAnsi="Gabriola" w:cs="Gabriola"/>
          <w:color w:val="000000"/>
          <w:sz w:val="24"/>
          <w:szCs w:val="24"/>
        </w:rPr>
        <w:t>Weng</w:t>
      </w:r>
      <w:proofErr w:type="spellEnd"/>
      <w:r>
        <w:rPr>
          <w:rFonts w:ascii="Gabriola" w:hAnsi="Gabriola" w:cs="Gabriola"/>
          <w:color w:val="000000"/>
          <w:sz w:val="24"/>
          <w:szCs w:val="24"/>
        </w:rPr>
        <w:t>, J. (2014).</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“Early therapy for type 2 diabetes in China.”</w:t>
      </w:r>
      <w:proofErr w:type="gramEnd"/>
      <w:r>
        <w:rPr>
          <w:rFonts w:ascii="Gabriola" w:hAnsi="Gabriola" w:cs="Gabriola"/>
          <w:color w:val="000000"/>
          <w:sz w:val="24"/>
          <w:szCs w:val="24"/>
        </w:rPr>
        <w:t xml:space="preserve"> </w:t>
      </w:r>
      <w:r>
        <w:rPr>
          <w:rFonts w:ascii="Arial" w:hAnsi="Arial" w:cs="Arial"/>
          <w:i/>
          <w:iCs/>
          <w:color w:val="000000"/>
          <w:sz w:val="24"/>
          <w:szCs w:val="24"/>
        </w:rPr>
        <w:t>The Lancet</w:t>
      </w:r>
      <w:r>
        <w:rPr>
          <w:rFonts w:ascii="Gabriola" w:hAnsi="Gabriola" w:cs="Gabriola"/>
          <w:color w:val="000000"/>
          <w:sz w:val="24"/>
          <w:szCs w:val="24"/>
        </w:rPr>
        <w:t xml:space="preserve"> </w:t>
      </w:r>
      <w:r>
        <w:rPr>
          <w:rFonts w:ascii="Arial" w:hAnsi="Arial" w:cs="Arial"/>
          <w:i/>
          <w:iCs/>
          <w:color w:val="000000"/>
          <w:sz w:val="24"/>
          <w:szCs w:val="24"/>
        </w:rPr>
        <w:t xml:space="preserve">Diabetes &amp; Endocrinology </w:t>
      </w:r>
      <w:r>
        <w:rPr>
          <w:rFonts w:ascii="Gabriola" w:hAnsi="Gabriola" w:cs="Gabriola"/>
          <w:color w:val="000000"/>
          <w:sz w:val="24"/>
          <w:szCs w:val="24"/>
        </w:rPr>
        <w:t>2 (12), 992–1002.</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hanging="234"/>
        <w:jc w:val="both"/>
        <w:rPr>
          <w:rFonts w:ascii="Times New Roman" w:hAnsi="Times New Roman" w:cs="Amiri"/>
          <w:sz w:val="24"/>
          <w:szCs w:val="24"/>
        </w:rPr>
      </w:pPr>
      <w:r>
        <w:rPr>
          <w:rFonts w:ascii="Gabriola" w:hAnsi="Gabriola" w:cs="Gabriola"/>
          <w:color w:val="000000"/>
          <w:sz w:val="24"/>
          <w:szCs w:val="24"/>
        </w:rPr>
        <w:t xml:space="preserve">Yang, W., Zhao, W., Xiao, J., Li, R., Zhang, P., </w:t>
      </w:r>
      <w:proofErr w:type="spellStart"/>
      <w:r>
        <w:rPr>
          <w:rFonts w:ascii="Gabriola" w:hAnsi="Gabriola" w:cs="Gabriola"/>
          <w:color w:val="000000"/>
          <w:sz w:val="24"/>
          <w:szCs w:val="24"/>
        </w:rPr>
        <w:t>Kissimova-Skarbek</w:t>
      </w:r>
      <w:proofErr w:type="spellEnd"/>
      <w:r>
        <w:rPr>
          <w:rFonts w:ascii="Gabriola" w:hAnsi="Gabriola" w:cs="Gabriola"/>
          <w:color w:val="000000"/>
          <w:sz w:val="24"/>
          <w:szCs w:val="24"/>
        </w:rPr>
        <w:t xml:space="preserve">, K., Schneider, E., </w:t>
      </w:r>
      <w:proofErr w:type="spellStart"/>
      <w:r>
        <w:rPr>
          <w:rFonts w:ascii="Gabriola" w:hAnsi="Gabriola" w:cs="Gabriola"/>
          <w:color w:val="000000"/>
          <w:sz w:val="24"/>
          <w:szCs w:val="24"/>
        </w:rPr>
        <w:t>Jia</w:t>
      </w:r>
      <w:proofErr w:type="spellEnd"/>
      <w:r>
        <w:rPr>
          <w:rFonts w:ascii="Gabriola" w:hAnsi="Gabriola" w:cs="Gabriola"/>
          <w:color w:val="000000"/>
          <w:sz w:val="24"/>
          <w:szCs w:val="24"/>
        </w:rPr>
        <w:t xml:space="preserve">, W., Ji, L., </w:t>
      </w:r>
      <w:proofErr w:type="spellStart"/>
      <w:r>
        <w:rPr>
          <w:rFonts w:ascii="Gabriola" w:hAnsi="Gabriola" w:cs="Gabriola"/>
          <w:color w:val="000000"/>
          <w:sz w:val="24"/>
          <w:szCs w:val="24"/>
        </w:rPr>
        <w:t>Guo</w:t>
      </w:r>
      <w:proofErr w:type="spellEnd"/>
      <w:r>
        <w:rPr>
          <w:rFonts w:ascii="Gabriola" w:hAnsi="Gabriola" w:cs="Gabriola"/>
          <w:color w:val="000000"/>
          <w:sz w:val="24"/>
          <w:szCs w:val="24"/>
        </w:rPr>
        <w:t xml:space="preserve">, X., Shan, Z., Liu, J., Tian, H., Chen, L., Zhou, Z., Ji, Q., Ge, J., Chen, G., and Brown, J. (2012). “Medical care and payment for diabetes in China: enormous threat and great opportunity.” </w:t>
      </w:r>
      <w:proofErr w:type="spellStart"/>
      <w:proofErr w:type="gramStart"/>
      <w:r>
        <w:rPr>
          <w:rFonts w:ascii="Arial" w:hAnsi="Arial" w:cs="Arial"/>
          <w:i/>
          <w:iCs/>
          <w:color w:val="000000"/>
          <w:sz w:val="24"/>
          <w:szCs w:val="24"/>
        </w:rPr>
        <w:t>PloS</w:t>
      </w:r>
      <w:proofErr w:type="spellEnd"/>
      <w:r>
        <w:rPr>
          <w:rFonts w:ascii="Arial" w:hAnsi="Arial" w:cs="Arial"/>
          <w:i/>
          <w:iCs/>
          <w:color w:val="000000"/>
          <w:sz w:val="24"/>
          <w:szCs w:val="24"/>
        </w:rPr>
        <w:t xml:space="preserve"> one</w:t>
      </w:r>
      <w:r>
        <w:rPr>
          <w:rFonts w:ascii="Gabriola" w:hAnsi="Gabriola" w:cs="Gabriola"/>
          <w:color w:val="000000"/>
          <w:sz w:val="24"/>
          <w:szCs w:val="24"/>
        </w:rPr>
        <w:t xml:space="preserve"> 7 (9), e39513.</w:t>
      </w:r>
      <w:proofErr w:type="gramEnd"/>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90" w:lineRule="auto"/>
        <w:ind w:hanging="234"/>
        <w:jc w:val="both"/>
        <w:rPr>
          <w:rFonts w:ascii="Times New Roman" w:hAnsi="Times New Roman" w:cs="Amiri"/>
          <w:sz w:val="24"/>
          <w:szCs w:val="24"/>
        </w:rPr>
      </w:pPr>
      <w:proofErr w:type="gramStart"/>
      <w:r>
        <w:rPr>
          <w:rFonts w:ascii="Gabriola" w:hAnsi="Gabriola" w:cs="Gabriola"/>
          <w:color w:val="000000"/>
          <w:sz w:val="24"/>
          <w:szCs w:val="24"/>
        </w:rPr>
        <w:t>Yuan, X., Liu, T., Wu, L., Zou, Z.-Y., and Li, C. (2015).</w:t>
      </w:r>
      <w:proofErr w:type="gramEnd"/>
      <w:r>
        <w:rPr>
          <w:rFonts w:ascii="Gabriola" w:hAnsi="Gabriola" w:cs="Gabriola"/>
          <w:color w:val="000000"/>
          <w:sz w:val="24"/>
          <w:szCs w:val="24"/>
        </w:rPr>
        <w:t xml:space="preserve"> “Validity of self-reported </w:t>
      </w:r>
      <w:proofErr w:type="spellStart"/>
      <w:r>
        <w:rPr>
          <w:rFonts w:ascii="Gabriola" w:hAnsi="Gabriola" w:cs="Gabriola"/>
          <w:color w:val="000000"/>
          <w:sz w:val="24"/>
          <w:szCs w:val="24"/>
        </w:rPr>
        <w:t>dia-betes</w:t>
      </w:r>
      <w:proofErr w:type="spellEnd"/>
      <w:r>
        <w:rPr>
          <w:rFonts w:ascii="Gabriola" w:hAnsi="Gabriola" w:cs="Gabriola"/>
          <w:color w:val="000000"/>
          <w:sz w:val="24"/>
          <w:szCs w:val="24"/>
        </w:rPr>
        <w:t xml:space="preserve"> among middle-aged and older Chinese adults: the China Health and Retirement Longitudinal Study.” </w:t>
      </w:r>
      <w:proofErr w:type="gramStart"/>
      <w:r>
        <w:rPr>
          <w:rFonts w:ascii="Arial" w:hAnsi="Arial" w:cs="Arial"/>
          <w:i/>
          <w:iCs/>
          <w:color w:val="000000"/>
          <w:sz w:val="24"/>
          <w:szCs w:val="24"/>
        </w:rPr>
        <w:t>British Medical Journal Open</w:t>
      </w:r>
      <w:r>
        <w:rPr>
          <w:rFonts w:ascii="Gabriola" w:hAnsi="Gabriola" w:cs="Gabriola"/>
          <w:color w:val="000000"/>
          <w:sz w:val="24"/>
          <w:szCs w:val="24"/>
        </w:rPr>
        <w:t xml:space="preserve"> 5 (4), e006633–e006633.</w:t>
      </w:r>
      <w:proofErr w:type="gramEnd"/>
    </w:p>
    <w:p w:rsidR="00A846A4" w:rsidRDefault="00A846A4">
      <w:pPr>
        <w:widowControl w:val="0"/>
        <w:autoSpaceDE w:val="0"/>
        <w:autoSpaceDN w:val="0"/>
        <w:adjustRightInd w:val="0"/>
        <w:spacing w:after="0" w:line="2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90" w:lineRule="auto"/>
        <w:ind w:hanging="234"/>
        <w:jc w:val="both"/>
        <w:rPr>
          <w:rFonts w:ascii="Times New Roman" w:hAnsi="Times New Roman" w:cs="Amiri"/>
          <w:sz w:val="24"/>
          <w:szCs w:val="24"/>
        </w:rPr>
      </w:pPr>
      <w:proofErr w:type="gramStart"/>
      <w:r>
        <w:rPr>
          <w:rFonts w:ascii="Gabriola" w:hAnsi="Gabriola" w:cs="Gabriola"/>
          <w:color w:val="000000"/>
          <w:sz w:val="24"/>
          <w:szCs w:val="24"/>
        </w:rPr>
        <w:t xml:space="preserve">Zhang, B., </w:t>
      </w:r>
      <w:proofErr w:type="spellStart"/>
      <w:r>
        <w:rPr>
          <w:rFonts w:ascii="Gabriola" w:hAnsi="Gabriola" w:cs="Gabriola"/>
          <w:color w:val="000000"/>
          <w:sz w:val="24"/>
          <w:szCs w:val="24"/>
        </w:rPr>
        <w:t>Zhai</w:t>
      </w:r>
      <w:proofErr w:type="spellEnd"/>
      <w:r>
        <w:rPr>
          <w:rFonts w:ascii="Gabriola" w:hAnsi="Gabriola" w:cs="Gabriola"/>
          <w:color w:val="000000"/>
          <w:sz w:val="24"/>
          <w:szCs w:val="24"/>
        </w:rPr>
        <w:t xml:space="preserve">, F. Y., Du, S. F., and </w:t>
      </w:r>
      <w:proofErr w:type="spellStart"/>
      <w:r>
        <w:rPr>
          <w:rFonts w:ascii="Gabriola" w:hAnsi="Gabriola" w:cs="Gabriola"/>
          <w:color w:val="000000"/>
          <w:sz w:val="24"/>
          <w:szCs w:val="24"/>
        </w:rPr>
        <w:t>Popkin</w:t>
      </w:r>
      <w:proofErr w:type="spellEnd"/>
      <w:r>
        <w:rPr>
          <w:rFonts w:ascii="Gabriola" w:hAnsi="Gabriola" w:cs="Gabriola"/>
          <w:color w:val="000000"/>
          <w:sz w:val="24"/>
          <w:szCs w:val="24"/>
        </w:rPr>
        <w:t>, B. M. (2014).</w:t>
      </w:r>
      <w:proofErr w:type="gramEnd"/>
      <w:r>
        <w:rPr>
          <w:rFonts w:ascii="Gabriola" w:hAnsi="Gabriola" w:cs="Gabriola"/>
          <w:color w:val="000000"/>
          <w:sz w:val="24"/>
          <w:szCs w:val="24"/>
        </w:rPr>
        <w:t xml:space="preserve"> “The China Health and Nutrition Survey, 1989-2011.” </w:t>
      </w:r>
      <w:r>
        <w:rPr>
          <w:rFonts w:ascii="Arial" w:hAnsi="Arial" w:cs="Arial"/>
          <w:i/>
          <w:iCs/>
          <w:color w:val="000000"/>
          <w:sz w:val="24"/>
          <w:szCs w:val="24"/>
        </w:rPr>
        <w:t>Obesity Reviews</w:t>
      </w:r>
      <w:r>
        <w:rPr>
          <w:rFonts w:ascii="Gabriola" w:hAnsi="Gabriola" w:cs="Gabriola"/>
          <w:color w:val="000000"/>
          <w:sz w:val="24"/>
          <w:szCs w:val="24"/>
        </w:rPr>
        <w:t xml:space="preserve"> 15 (S1), 2–7. </w:t>
      </w:r>
      <w:proofErr w:type="spellStart"/>
      <w:proofErr w:type="gramStart"/>
      <w:r>
        <w:rPr>
          <w:rFonts w:ascii="Gabriola" w:hAnsi="Gabriola" w:cs="Gabriola"/>
          <w:color w:val="000000"/>
          <w:sz w:val="24"/>
          <w:szCs w:val="24"/>
        </w:rPr>
        <w:t>arXiv</w:t>
      </w:r>
      <w:proofErr w:type="spellEnd"/>
      <w:proofErr w:type="gramEnd"/>
      <w:r>
        <w:rPr>
          <w:rFonts w:ascii="Gabriola" w:hAnsi="Gabriola" w:cs="Gabriola"/>
          <w:color w:val="000000"/>
          <w:sz w:val="24"/>
          <w:szCs w:val="24"/>
        </w:rPr>
        <w:t xml:space="preserve">: </w:t>
      </w:r>
      <w:hyperlink r:id="rId17" w:history="1">
        <w:r>
          <w:rPr>
            <w:rFonts w:ascii="Gabriola" w:hAnsi="Gabriola" w:cs="Gabriola"/>
            <w:color w:val="000000"/>
            <w:sz w:val="24"/>
            <w:szCs w:val="24"/>
          </w:rPr>
          <w:t xml:space="preserve"> </w:t>
        </w:r>
        <w:r>
          <w:rPr>
            <w:rFonts w:ascii="Arial" w:hAnsi="Arial" w:cs="Arial"/>
            <w:color w:val="000000"/>
            <w:sz w:val="24"/>
            <w:szCs w:val="24"/>
          </w:rPr>
          <w:t>NIHMS15000</w:t>
        </w:r>
      </w:hyperlink>
      <w:r>
        <w:rPr>
          <w:rFonts w:ascii="Arial" w:hAnsi="Arial" w:cs="Arial"/>
          <w:color w:val="000000"/>
          <w:sz w:val="24"/>
          <w:szCs w:val="24"/>
        </w:rPr>
        <w:t>3</w:t>
      </w:r>
      <w:r>
        <w:rPr>
          <w:rFonts w:ascii="Gabriola" w:hAnsi="Gabriola" w:cs="Gabriola"/>
          <w:color w:val="000000"/>
          <w:sz w:val="24"/>
          <w:szCs w:val="24"/>
        </w:rPr>
        <w:t>.</w:t>
      </w:r>
    </w:p>
    <w:p w:rsidR="00A846A4" w:rsidRDefault="00A846A4">
      <w:pPr>
        <w:widowControl w:val="0"/>
        <w:autoSpaceDE w:val="0"/>
        <w:autoSpaceDN w:val="0"/>
        <w:adjustRightInd w:val="0"/>
        <w:spacing w:after="0" w:line="18"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90" w:lineRule="auto"/>
        <w:ind w:hanging="234"/>
        <w:jc w:val="both"/>
        <w:rPr>
          <w:rFonts w:ascii="Times New Roman" w:hAnsi="Times New Roman" w:cs="Amiri"/>
          <w:sz w:val="24"/>
          <w:szCs w:val="24"/>
        </w:rPr>
      </w:pPr>
      <w:proofErr w:type="gramStart"/>
      <w:r>
        <w:rPr>
          <w:rFonts w:ascii="Gabriola" w:hAnsi="Gabriola" w:cs="Gabriola"/>
          <w:color w:val="000000"/>
          <w:sz w:val="24"/>
          <w:szCs w:val="24"/>
        </w:rPr>
        <w:t xml:space="preserve">Zhao, M., </w:t>
      </w:r>
      <w:proofErr w:type="spellStart"/>
      <w:r>
        <w:rPr>
          <w:rFonts w:ascii="Gabriola" w:hAnsi="Gabriola" w:cs="Gabriola"/>
          <w:color w:val="000000"/>
          <w:sz w:val="24"/>
          <w:szCs w:val="24"/>
        </w:rPr>
        <w:t>Konishi</w:t>
      </w:r>
      <w:proofErr w:type="spellEnd"/>
      <w:r>
        <w:rPr>
          <w:rFonts w:ascii="Gabriola" w:hAnsi="Gabriola" w:cs="Gabriola"/>
          <w:color w:val="000000"/>
          <w:sz w:val="24"/>
          <w:szCs w:val="24"/>
        </w:rPr>
        <w:t xml:space="preserve">, Y., and </w:t>
      </w:r>
      <w:proofErr w:type="spellStart"/>
      <w:r>
        <w:rPr>
          <w:rFonts w:ascii="Gabriola" w:hAnsi="Gabriola" w:cs="Gabriola"/>
          <w:color w:val="000000"/>
          <w:sz w:val="24"/>
          <w:szCs w:val="24"/>
        </w:rPr>
        <w:t>Glewwe</w:t>
      </w:r>
      <w:proofErr w:type="spellEnd"/>
      <w:r>
        <w:rPr>
          <w:rFonts w:ascii="Gabriola" w:hAnsi="Gabriola" w:cs="Gabriola"/>
          <w:color w:val="000000"/>
          <w:sz w:val="24"/>
          <w:szCs w:val="24"/>
        </w:rPr>
        <w:t>, P. (2013).</w:t>
      </w:r>
      <w:proofErr w:type="gramEnd"/>
      <w:r>
        <w:rPr>
          <w:rFonts w:ascii="Gabriola" w:hAnsi="Gabriola" w:cs="Gabriola"/>
          <w:color w:val="000000"/>
          <w:sz w:val="24"/>
          <w:szCs w:val="24"/>
        </w:rPr>
        <w:t xml:space="preserve"> “Does information on health status lead to a healthier lifestyle? </w:t>
      </w:r>
      <w:proofErr w:type="gramStart"/>
      <w:r>
        <w:rPr>
          <w:rFonts w:ascii="Gabriola" w:hAnsi="Gabriola" w:cs="Gabriola"/>
          <w:color w:val="000000"/>
          <w:sz w:val="24"/>
          <w:szCs w:val="24"/>
        </w:rPr>
        <w:t>Evidence from China on the e</w:t>
      </w:r>
      <w:r>
        <w:rPr>
          <w:rFonts w:ascii="Cambria Math" w:hAnsi="Cambria Math" w:cs="Cambria Math"/>
          <w:color w:val="000000"/>
          <w:sz w:val="24"/>
          <w:szCs w:val="24"/>
        </w:rPr>
        <w:t>ﬀ</w:t>
      </w:r>
      <w:r>
        <w:rPr>
          <w:rFonts w:ascii="Gabriola" w:hAnsi="Gabriola" w:cs="Gabriola"/>
          <w:color w:val="000000"/>
          <w:sz w:val="24"/>
          <w:szCs w:val="24"/>
        </w:rPr>
        <w:t>ect of hypertension diagnosis on food consumption.”</w:t>
      </w:r>
      <w:proofErr w:type="gramEnd"/>
      <w:r>
        <w:rPr>
          <w:rFonts w:ascii="Gabriola" w:hAnsi="Gabriola" w:cs="Gabriola"/>
          <w:color w:val="000000"/>
          <w:sz w:val="24"/>
          <w:szCs w:val="24"/>
        </w:rPr>
        <w:t xml:space="preserve"> </w:t>
      </w:r>
      <w:r>
        <w:rPr>
          <w:rFonts w:ascii="Arial" w:hAnsi="Arial" w:cs="Arial"/>
          <w:i/>
          <w:iCs/>
          <w:color w:val="000000"/>
          <w:sz w:val="24"/>
          <w:szCs w:val="24"/>
        </w:rPr>
        <w:t>Journal of Health Economics</w:t>
      </w:r>
      <w:r>
        <w:rPr>
          <w:rFonts w:ascii="Gabriola" w:hAnsi="Gabriola" w:cs="Gabriola"/>
          <w:color w:val="000000"/>
          <w:sz w:val="24"/>
          <w:szCs w:val="24"/>
        </w:rPr>
        <w:t xml:space="preserve"> 32 (2), 367–385.</w:t>
      </w:r>
    </w:p>
    <w:p w:rsidR="00A846A4" w:rsidRDefault="00A846A4">
      <w:pPr>
        <w:widowControl w:val="0"/>
        <w:autoSpaceDE w:val="0"/>
        <w:autoSpaceDN w:val="0"/>
        <w:adjustRightInd w:val="0"/>
        <w:spacing w:after="0" w:line="2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hanging="234"/>
        <w:jc w:val="both"/>
        <w:rPr>
          <w:rFonts w:ascii="Times New Roman" w:hAnsi="Times New Roman" w:cs="Amiri"/>
          <w:sz w:val="24"/>
          <w:szCs w:val="24"/>
        </w:rPr>
      </w:pPr>
      <w:r>
        <w:rPr>
          <w:rFonts w:ascii="Gabriola" w:hAnsi="Gabriola" w:cs="Gabriola"/>
          <w:color w:val="000000"/>
          <w:sz w:val="24"/>
          <w:szCs w:val="24"/>
        </w:rPr>
        <w:t xml:space="preserve">Zhao, X., Zhu, X., Zhang, H.-s., Zhao, W., Li, J., Shu, Y., Li, S., Yang, M., </w:t>
      </w:r>
      <w:proofErr w:type="spellStart"/>
      <w:proofErr w:type="gramStart"/>
      <w:r>
        <w:rPr>
          <w:rFonts w:ascii="Gabriola" w:hAnsi="Gabriola" w:cs="Gabriola"/>
          <w:color w:val="000000"/>
          <w:sz w:val="24"/>
          <w:szCs w:val="24"/>
        </w:rPr>
        <w:t>Cai</w:t>
      </w:r>
      <w:proofErr w:type="spellEnd"/>
      <w:proofErr w:type="gramEnd"/>
      <w:r>
        <w:rPr>
          <w:rFonts w:ascii="Gabriola" w:hAnsi="Gabriola" w:cs="Gabriola"/>
          <w:color w:val="000000"/>
          <w:sz w:val="24"/>
          <w:szCs w:val="24"/>
        </w:rPr>
        <w:t xml:space="preserve">, L., Zhou, J., and Li, Y. (2012). </w:t>
      </w:r>
      <w:proofErr w:type="gramStart"/>
      <w:r>
        <w:rPr>
          <w:rFonts w:ascii="Gabriola" w:hAnsi="Gabriola" w:cs="Gabriola"/>
          <w:color w:val="000000"/>
          <w:sz w:val="24"/>
          <w:szCs w:val="24"/>
        </w:rPr>
        <w:t>“Prevalence of diabetes and predictions of its risks using anthropometric measures in southwest rural areas of China.”</w:t>
      </w:r>
      <w:proofErr w:type="gramEnd"/>
      <w:r>
        <w:rPr>
          <w:rFonts w:ascii="Gabriola" w:hAnsi="Gabriola" w:cs="Gabriola"/>
          <w:color w:val="000000"/>
          <w:sz w:val="24"/>
          <w:szCs w:val="24"/>
        </w:rPr>
        <w:t xml:space="preserve"> </w:t>
      </w:r>
      <w:proofErr w:type="gramStart"/>
      <w:r>
        <w:rPr>
          <w:rFonts w:ascii="Arial" w:hAnsi="Arial" w:cs="Arial"/>
          <w:i/>
          <w:iCs/>
          <w:color w:val="000000"/>
          <w:sz w:val="24"/>
          <w:szCs w:val="24"/>
        </w:rPr>
        <w:t>BMC Public Health</w:t>
      </w:r>
      <w:r>
        <w:rPr>
          <w:rFonts w:ascii="Gabriola" w:hAnsi="Gabriola" w:cs="Gabriola"/>
          <w:color w:val="000000"/>
          <w:sz w:val="24"/>
          <w:szCs w:val="24"/>
        </w:rPr>
        <w:t xml:space="preserve"> 12 (1), 821.</w:t>
      </w:r>
      <w:proofErr w:type="gramEnd"/>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hanging="234"/>
        <w:jc w:val="both"/>
        <w:rPr>
          <w:rFonts w:ascii="Times New Roman" w:hAnsi="Times New Roman" w:cs="Amiri"/>
          <w:sz w:val="24"/>
          <w:szCs w:val="24"/>
        </w:rPr>
      </w:pPr>
      <w:proofErr w:type="gramStart"/>
      <w:r>
        <w:rPr>
          <w:rFonts w:ascii="Gabriola" w:hAnsi="Gabriola" w:cs="Gabriola"/>
          <w:color w:val="000000"/>
          <w:sz w:val="24"/>
          <w:szCs w:val="24"/>
        </w:rPr>
        <w:t xml:space="preserve">Zhou, X., Ji, L., Ran, X., Su, B., Ji, Q., Pan, C., </w:t>
      </w:r>
      <w:proofErr w:type="spellStart"/>
      <w:r>
        <w:rPr>
          <w:rFonts w:ascii="Gabriola" w:hAnsi="Gabriola" w:cs="Gabriola"/>
          <w:color w:val="000000"/>
          <w:sz w:val="24"/>
          <w:szCs w:val="24"/>
        </w:rPr>
        <w:t>Weng</w:t>
      </w:r>
      <w:proofErr w:type="spellEnd"/>
      <w:r>
        <w:rPr>
          <w:rFonts w:ascii="Gabriola" w:hAnsi="Gabriola" w:cs="Gabriola"/>
          <w:color w:val="000000"/>
          <w:sz w:val="24"/>
          <w:szCs w:val="24"/>
        </w:rPr>
        <w:t xml:space="preserve">, J., Ma, C., </w:t>
      </w:r>
      <w:proofErr w:type="spellStart"/>
      <w:r>
        <w:rPr>
          <w:rFonts w:ascii="Gabriola" w:hAnsi="Gabriola" w:cs="Gabriola"/>
          <w:color w:val="000000"/>
          <w:sz w:val="24"/>
          <w:szCs w:val="24"/>
        </w:rPr>
        <w:t>Hao</w:t>
      </w:r>
      <w:proofErr w:type="spellEnd"/>
      <w:r>
        <w:rPr>
          <w:rFonts w:ascii="Gabriola" w:hAnsi="Gabriola" w:cs="Gabriola"/>
          <w:color w:val="000000"/>
          <w:sz w:val="24"/>
          <w:szCs w:val="24"/>
        </w:rPr>
        <w:t>, C., Zhang, D., and Hu, D. (2016).</w:t>
      </w:r>
      <w:proofErr w:type="gramEnd"/>
      <w:r>
        <w:rPr>
          <w:rFonts w:ascii="Gabriola" w:hAnsi="Gabriola" w:cs="Gabriola"/>
          <w:color w:val="000000"/>
          <w:sz w:val="24"/>
          <w:szCs w:val="24"/>
        </w:rPr>
        <w:t xml:space="preserve"> “Prevalence of Obesity and Its Influence on Achievement of </w:t>
      </w:r>
      <w:proofErr w:type="spellStart"/>
      <w:r>
        <w:rPr>
          <w:rFonts w:ascii="Gabriola" w:hAnsi="Gabriola" w:cs="Gabriola"/>
          <w:color w:val="000000"/>
          <w:sz w:val="24"/>
          <w:szCs w:val="24"/>
        </w:rPr>
        <w:t>Cardiometabolic</w:t>
      </w:r>
      <w:proofErr w:type="spellEnd"/>
      <w:r>
        <w:rPr>
          <w:rFonts w:ascii="Gabriola" w:hAnsi="Gabriola" w:cs="Gabriola"/>
          <w:color w:val="000000"/>
          <w:sz w:val="24"/>
          <w:szCs w:val="24"/>
        </w:rPr>
        <w:t xml:space="preserve"> Therapeutic Goals in Chinese Type 2 Diabetes Patients: An Analysis of the Nationwide, Cross-Sectional 3B Study.” </w:t>
      </w:r>
      <w:proofErr w:type="gramStart"/>
      <w:r>
        <w:rPr>
          <w:rFonts w:ascii="Arial" w:hAnsi="Arial" w:cs="Arial"/>
          <w:i/>
          <w:iCs/>
          <w:color w:val="000000"/>
          <w:sz w:val="24"/>
          <w:szCs w:val="24"/>
        </w:rPr>
        <w:t>PLOS ONE</w:t>
      </w:r>
      <w:r>
        <w:rPr>
          <w:rFonts w:ascii="Gabriola" w:hAnsi="Gabriola" w:cs="Gabriola"/>
          <w:color w:val="000000"/>
          <w:sz w:val="24"/>
          <w:szCs w:val="24"/>
        </w:rPr>
        <w:t xml:space="preserve"> 11 (1).</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Ed. by J. Devaney, e0144179.</w:t>
      </w:r>
      <w:proofErr w:type="gramEnd"/>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660" w:header="720" w:footer="720" w:gutter="0"/>
          <w:cols w:space="720" w:equalWidth="0">
            <w:col w:w="888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31" w:lineRule="exact"/>
        <w:rPr>
          <w:rFonts w:ascii="Times New Roman" w:hAnsi="Times New Roman" w:cs="Amiri"/>
          <w:sz w:val="24"/>
          <w:szCs w:val="24"/>
        </w:rPr>
      </w:pPr>
    </w:p>
    <w:p w:rsidR="00C45CDB"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35</w:t>
      </w:r>
    </w:p>
    <w:sectPr w:rsidR="00C45CDB">
      <w:type w:val="continuous"/>
      <w:pgSz w:w="12240" w:h="15840"/>
      <w:pgMar w:top="1103" w:right="6140" w:bottom="347" w:left="5860" w:header="720" w:footer="720" w:gutter="0"/>
      <w:cols w:space="720" w:equalWidth="0">
        <w:col w:w="240"/>
      </w:cols>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Pieter" w:date="2016-09-01T17:24:00Z" w:initials="P">
    <w:p w:rsidR="002F3437" w:rsidRDefault="002F3437">
      <w:pPr>
        <w:pStyle w:val="CommentText"/>
      </w:pPr>
      <w:r>
        <w:rPr>
          <w:rStyle w:val="CommentReference"/>
        </w:rPr>
        <w:annotationRef/>
      </w:r>
      <w:r>
        <w:t>Deleted here, but has valid insights perhaps to put somewhere else</w:t>
      </w:r>
    </w:p>
  </w:comment>
  <w:comment w:id="47" w:author="Pieter" w:date="2016-09-01T17:24:00Z" w:initials="P">
    <w:p w:rsidR="002F3437" w:rsidRDefault="002F3437">
      <w:pPr>
        <w:pStyle w:val="CommentText"/>
      </w:pPr>
      <w:r>
        <w:rPr>
          <w:rStyle w:val="CommentReference"/>
        </w:rPr>
        <w:annotationRef/>
      </w:r>
      <w:r>
        <w:t>Unclear, clarify?</w:t>
      </w:r>
    </w:p>
  </w:comment>
  <w:comment w:id="48" w:author="Pieter" w:date="2016-09-02T10:33:00Z" w:initials="P">
    <w:p w:rsidR="002F3437" w:rsidRDefault="002F3437" w:rsidP="00C04870">
      <w:pPr>
        <w:pStyle w:val="CommentText"/>
      </w:pPr>
      <w:r>
        <w:rPr>
          <w:rStyle w:val="CommentReference"/>
        </w:rPr>
        <w:annotationRef/>
      </w:r>
      <w:r>
        <w:t>I would provide a table somewhere in appendix to show attrition across different waves.</w:t>
      </w:r>
    </w:p>
    <w:p w:rsidR="002F3437" w:rsidRDefault="002F3437" w:rsidP="00C04870">
      <w:pPr>
        <w:pStyle w:val="CommentText"/>
      </w:pPr>
    </w:p>
    <w:p w:rsidR="002F3437" w:rsidRDefault="002F3437" w:rsidP="00C04870">
      <w:pPr>
        <w:pStyle w:val="CommentText"/>
      </w:pPr>
      <w:r>
        <w:t xml:space="preserve">Great you address the correlates of attrition, - this is for attrition over the entire period – i.e. at any moment, or only in last wave - clarify </w:t>
      </w:r>
    </w:p>
  </w:comment>
  <w:comment w:id="49" w:author="Pieter" w:date="2016-09-01T17:24:00Z" w:initials="P">
    <w:p w:rsidR="002F3437" w:rsidRDefault="002F3437" w:rsidP="00C04870">
      <w:pPr>
        <w:pStyle w:val="CommentText"/>
      </w:pPr>
      <w:r>
        <w:rPr>
          <w:rStyle w:val="CommentReference"/>
        </w:rPr>
        <w:annotationRef/>
      </w:r>
      <w:r>
        <w:t xml:space="preserve">May be useful to describe in FN how many cases this is for each wave </w:t>
      </w:r>
    </w:p>
  </w:comment>
  <w:comment w:id="51" w:author="Pieter" w:date="2016-09-02T10:33:00Z" w:initials="P">
    <w:p w:rsidR="002F3437" w:rsidRDefault="002F3437" w:rsidP="002F3437">
      <w:pPr>
        <w:pStyle w:val="CommentText"/>
      </w:pPr>
      <w:r>
        <w:rPr>
          <w:rStyle w:val="CommentReference"/>
        </w:rPr>
        <w:annotationRef/>
      </w:r>
      <w:r>
        <w:t xml:space="preserve">As mentioned in my </w:t>
      </w:r>
      <w:proofErr w:type="spellStart"/>
      <w:r>
        <w:t>em</w:t>
      </w:r>
      <w:proofErr w:type="spellEnd"/>
      <w:r>
        <w:t>, I would consistently start with employment to keep the consistency with previous chapters</w:t>
      </w:r>
    </w:p>
  </w:comment>
  <w:comment w:id="64" w:author="Pieter" w:date="2016-09-02T10:37:00Z" w:initials="P">
    <w:p w:rsidR="002F3437" w:rsidRDefault="002F3437" w:rsidP="002F3437">
      <w:pPr>
        <w:pStyle w:val="CommentText"/>
      </w:pPr>
      <w:r>
        <w:rPr>
          <w:rStyle w:val="CommentReference"/>
        </w:rPr>
        <w:annotationRef/>
      </w:r>
      <w:r>
        <w:t>A shortcoming of this presentation is that it only is for MSM, it does not show the unobserved time invariant confounders which FE accounts for</w:t>
      </w:r>
      <w:proofErr w:type="gramStart"/>
      <w:r>
        <w:t>.(</w:t>
      </w:r>
      <w:proofErr w:type="gramEnd"/>
      <w:r>
        <w:t>see my addition to clarify)</w:t>
      </w:r>
    </w:p>
    <w:p w:rsidR="002F3437" w:rsidRDefault="002F3437" w:rsidP="00C04870">
      <w:pPr>
        <w:pStyle w:val="CommentText"/>
      </w:pPr>
    </w:p>
    <w:p w:rsidR="002F3437" w:rsidRDefault="002F3437" w:rsidP="002F3437">
      <w:pPr>
        <w:pStyle w:val="CommentText"/>
      </w:pPr>
      <w:r>
        <w:t xml:space="preserve">It also does not show (a) the </w:t>
      </w:r>
      <w:r w:rsidRPr="002F3437">
        <w:rPr>
          <w:b/>
          <w:bCs/>
        </w:rPr>
        <w:t>unobserved</w:t>
      </w:r>
      <w:r>
        <w:t xml:space="preserve"> baseline </w:t>
      </w:r>
      <w:proofErr w:type="spellStart"/>
      <w:r>
        <w:t>covariants</w:t>
      </w:r>
      <w:proofErr w:type="spellEnd"/>
      <w:r>
        <w:t xml:space="preserve">, and (b) the </w:t>
      </w:r>
      <w:r w:rsidRPr="002F3437">
        <w:rPr>
          <w:b/>
          <w:bCs/>
        </w:rPr>
        <w:t>unobserved</w:t>
      </w:r>
      <w:r>
        <w:t xml:space="preserve"> cofounders. </w:t>
      </w:r>
    </w:p>
    <w:p w:rsidR="002F3437" w:rsidRDefault="002F3437" w:rsidP="00C04870">
      <w:pPr>
        <w:pStyle w:val="CommentText"/>
      </w:pPr>
    </w:p>
    <w:p w:rsidR="002F3437" w:rsidRDefault="002F3437" w:rsidP="00C04870">
      <w:pPr>
        <w:pStyle w:val="CommentText"/>
      </w:pPr>
      <w:r>
        <w:t xml:space="preserve">Including all these would provide a nice visual presentation to motivate comparison of MSM with FE, as well RE (see later) </w:t>
      </w:r>
    </w:p>
    <w:p w:rsidR="002F3437" w:rsidRDefault="002F3437" w:rsidP="00C04870">
      <w:pPr>
        <w:pStyle w:val="CommentText"/>
      </w:pPr>
    </w:p>
  </w:comment>
  <w:comment w:id="80" w:author="Pieter" w:date="2016-09-01T17:24:00Z" w:initials="P">
    <w:p w:rsidR="002F3437" w:rsidRDefault="002F3437">
      <w:pPr>
        <w:pStyle w:val="CommentText"/>
      </w:pPr>
      <w:r>
        <w:rPr>
          <w:rStyle w:val="CommentReference"/>
        </w:rPr>
        <w:annotationRef/>
      </w:r>
      <w:r>
        <w:t>Move to FN</w:t>
      </w:r>
    </w:p>
  </w:comment>
  <w:comment w:id="81" w:author="Pieter" w:date="2016-09-02T10:38:00Z" w:initials="P">
    <w:p w:rsidR="002F3437" w:rsidRDefault="002F3437" w:rsidP="00C04870">
      <w:pPr>
        <w:pStyle w:val="CommentText"/>
      </w:pPr>
      <w:r>
        <w:rPr>
          <w:rStyle w:val="CommentReference"/>
        </w:rPr>
        <w:annotationRef/>
      </w:r>
      <w:r w:rsidR="00EC11AE">
        <w:t xml:space="preserve">Move this </w:t>
      </w:r>
      <w:r>
        <w:t>b</w:t>
      </w:r>
      <w:r w:rsidR="00EC11AE">
        <w:t>e</w:t>
      </w:r>
      <w:r>
        <w:t>fore discussing health</w:t>
      </w:r>
      <w:r w:rsidR="00EC11AE">
        <w:t xml:space="preserve"> </w:t>
      </w:r>
      <w:r>
        <w:t>behaviour</w:t>
      </w:r>
    </w:p>
  </w:comment>
  <w:comment w:id="89" w:author="Pieter" w:date="2016-09-01T17:24:00Z" w:initials="P">
    <w:p w:rsidR="002F3437" w:rsidRDefault="002F3437">
      <w:pPr>
        <w:pStyle w:val="CommentText"/>
      </w:pPr>
      <w:r>
        <w:rPr>
          <w:rStyle w:val="CommentReference"/>
        </w:rPr>
        <w:annotationRef/>
      </w:r>
      <w:r>
        <w:t>I do not think this is needed</w:t>
      </w:r>
    </w:p>
  </w:comment>
  <w:comment w:id="108" w:author="Pieter" w:date="2016-09-01T17:24:00Z" w:initials="P">
    <w:p w:rsidR="002F3437" w:rsidRDefault="002F3437">
      <w:pPr>
        <w:pStyle w:val="CommentText"/>
      </w:pPr>
      <w:r>
        <w:rPr>
          <w:rStyle w:val="CommentReference"/>
        </w:rPr>
        <w:annotationRef/>
      </w:r>
      <w:r>
        <w:t>Interesting and discuss more – this motivates the simultaneous modelling</w:t>
      </w:r>
    </w:p>
  </w:comment>
  <w:comment w:id="114" w:author="Pieter" w:date="2016-09-02T10:38:00Z" w:initials="P">
    <w:p w:rsidR="002F3437" w:rsidRDefault="002F3437" w:rsidP="00EC11AE">
      <w:pPr>
        <w:pStyle w:val="CommentText"/>
      </w:pPr>
      <w:r>
        <w:rPr>
          <w:rStyle w:val="CommentReference"/>
        </w:rPr>
        <w:annotationRef/>
      </w:r>
      <w:r>
        <w:t xml:space="preserve">Put MSM estimates first, as the narrative you follow is that FE is robustness check on MSM, this is </w:t>
      </w:r>
      <w:r w:rsidR="00EC11AE">
        <w:t>also</w:t>
      </w:r>
      <w:r>
        <w:t xml:space="preserve"> how you discuss it </w:t>
      </w:r>
      <w:r w:rsidR="00EC11AE">
        <w:t>in the text</w:t>
      </w:r>
      <w:r>
        <w:t xml:space="preserve"> </w:t>
      </w:r>
    </w:p>
  </w:comment>
  <w:comment w:id="127" w:author="Pieter" w:date="2016-09-02T10:39:00Z" w:initials="P">
    <w:p w:rsidR="002F3437" w:rsidRDefault="002F3437" w:rsidP="00EC11AE">
      <w:pPr>
        <w:pStyle w:val="CommentText"/>
      </w:pPr>
      <w:r>
        <w:rPr>
          <w:rStyle w:val="CommentReference"/>
        </w:rPr>
        <w:annotationRef/>
      </w:r>
      <w:r>
        <w:t xml:space="preserve">This comes out of the blue.  You seem to refer to an additional point / message, namely that MSM is superior over and above the naïve approach as it reduces bias. </w:t>
      </w:r>
      <w:r w:rsidR="00EC11AE">
        <w:t xml:space="preserve">This point has not been made before. </w:t>
      </w:r>
      <w:r>
        <w:t xml:space="preserve">If you want to keep this / make this point, it needs to be made earlier and </w:t>
      </w:r>
      <w:r w:rsidR="00EC11AE">
        <w:t>results need to be presented</w:t>
      </w:r>
      <w:r>
        <w:t xml:space="preserve">. </w:t>
      </w:r>
    </w:p>
  </w:comment>
  <w:comment w:id="129" w:author="Pieter" w:date="2016-09-01T17:24:00Z" w:initials="P">
    <w:p w:rsidR="002F3437" w:rsidRDefault="002F3437">
      <w:pPr>
        <w:pStyle w:val="CommentText"/>
      </w:pPr>
      <w:r>
        <w:rPr>
          <w:rStyle w:val="CommentReference"/>
        </w:rPr>
        <w:annotationRef/>
      </w:r>
      <w:r>
        <w:t>RE may help shed further light here</w:t>
      </w:r>
    </w:p>
  </w:comment>
  <w:comment w:id="139" w:author="Pieter" w:date="2016-09-02T10:39:00Z" w:initials="P">
    <w:p w:rsidR="002F3437" w:rsidRDefault="002F3437" w:rsidP="00EC11AE">
      <w:pPr>
        <w:pStyle w:val="CommentText"/>
      </w:pPr>
      <w:r>
        <w:rPr>
          <w:rStyle w:val="CommentReference"/>
        </w:rPr>
        <w:annotationRef/>
      </w:r>
      <w:r>
        <w:t xml:space="preserve">This is also possible but is confusing to present the </w:t>
      </w:r>
      <w:r w:rsidR="00EC11AE">
        <w:t xml:space="preserve">alternative </w:t>
      </w:r>
      <w:r>
        <w:t xml:space="preserve">chain </w:t>
      </w:r>
      <w:r w:rsidR="00EC11AE">
        <w:t xml:space="preserve">at this point / </w:t>
      </w:r>
      <w:r>
        <w:t>here. If you want to keep it I would add:</w:t>
      </w:r>
    </w:p>
    <w:p w:rsidR="002F3437" w:rsidRDefault="002F3437" w:rsidP="00745ADE">
      <w:pPr>
        <w:pStyle w:val="CommentText"/>
      </w:pPr>
      <w:bookmarkStart w:id="140" w:name="_GoBack"/>
      <w:bookmarkEnd w:id="140"/>
    </w:p>
    <w:p w:rsidR="002F3437" w:rsidRDefault="002F3437" w:rsidP="00745ADE">
      <w:pPr>
        <w:pStyle w:val="CommentText"/>
      </w:pPr>
      <w:r>
        <w:t xml:space="preserve">We cannot exclude that the lack of financial resources limits employment chances which may further constrain changes in behaviour. </w:t>
      </w:r>
    </w:p>
  </w:comment>
  <w:comment w:id="143" w:author="Pieter" w:date="2016-09-01T17:24:00Z" w:initials="P">
    <w:p w:rsidR="002F3437" w:rsidRDefault="002F3437">
      <w:pPr>
        <w:pStyle w:val="CommentText"/>
      </w:pPr>
      <w:r>
        <w:rPr>
          <w:rStyle w:val="CommentReference"/>
        </w:rPr>
        <w:annotationRef/>
      </w:r>
      <w:r>
        <w:t xml:space="preserve">Very nice, I would include these.  </w:t>
      </w:r>
    </w:p>
    <w:p w:rsidR="002F3437" w:rsidRDefault="002F3437">
      <w:pPr>
        <w:pStyle w:val="CommentText"/>
      </w:pPr>
    </w:p>
    <w:p w:rsidR="002F3437" w:rsidRDefault="002F3437">
      <w:pPr>
        <w:pStyle w:val="CommentText"/>
      </w:pPr>
      <w:r>
        <w:t xml:space="preserve">If overweight have no effect for anyone, perhaps mention in FN?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miri">
    <w:charset w:val="00"/>
    <w:family w:val="auto"/>
    <w:pitch w:val="variable"/>
    <w:sig w:usb0="A000206F" w:usb1="82002042" w:usb2="00000008" w:usb3="00000000" w:csb0="000000D3" w:csb1="00000000"/>
  </w:font>
  <w:font w:name="Gabriola">
    <w:altName w:val="Liberation Sans"/>
    <w:panose1 w:val="04040605051002020D02"/>
    <w:charset w:val="00"/>
    <w:family w:val="decorative"/>
    <w:pitch w:val="variable"/>
    <w:sig w:usb0="E00002EF" w:usb1="50002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PGothic">
    <w:altName w:val="WenQuanYi Micro Hei"/>
    <w:panose1 w:val="020B0600070205080204"/>
    <w:charset w:val="80"/>
    <w:family w:val="swiss"/>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endash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34"/>
    <w:rsid w:val="001575C7"/>
    <w:rsid w:val="00205694"/>
    <w:rsid w:val="002F3437"/>
    <w:rsid w:val="00622E34"/>
    <w:rsid w:val="00745ADE"/>
    <w:rsid w:val="007D3E10"/>
    <w:rsid w:val="00874C5D"/>
    <w:rsid w:val="008D4DB6"/>
    <w:rsid w:val="00A846A4"/>
    <w:rsid w:val="00C04870"/>
    <w:rsid w:val="00C45CDB"/>
    <w:rsid w:val="00D57E25"/>
    <w:rsid w:val="00EC11A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5D"/>
    <w:rPr>
      <w:rFonts w:ascii="Tahoma" w:hAnsi="Tahoma" w:cs="Tahoma"/>
      <w:sz w:val="16"/>
      <w:szCs w:val="16"/>
    </w:rPr>
  </w:style>
  <w:style w:type="character" w:styleId="CommentReference">
    <w:name w:val="annotation reference"/>
    <w:basedOn w:val="DefaultParagraphFont"/>
    <w:uiPriority w:val="99"/>
    <w:semiHidden/>
    <w:unhideWhenUsed/>
    <w:rsid w:val="00C04870"/>
    <w:rPr>
      <w:sz w:val="16"/>
      <w:szCs w:val="16"/>
    </w:rPr>
  </w:style>
  <w:style w:type="paragraph" w:styleId="CommentText">
    <w:name w:val="annotation text"/>
    <w:basedOn w:val="Normal"/>
    <w:link w:val="CommentTextChar"/>
    <w:uiPriority w:val="99"/>
    <w:semiHidden/>
    <w:unhideWhenUsed/>
    <w:rsid w:val="00C04870"/>
    <w:pPr>
      <w:spacing w:line="240" w:lineRule="auto"/>
    </w:pPr>
    <w:rPr>
      <w:sz w:val="20"/>
      <w:szCs w:val="20"/>
    </w:rPr>
  </w:style>
  <w:style w:type="character" w:customStyle="1" w:styleId="CommentTextChar">
    <w:name w:val="Comment Text Char"/>
    <w:basedOn w:val="DefaultParagraphFont"/>
    <w:link w:val="CommentText"/>
    <w:uiPriority w:val="99"/>
    <w:semiHidden/>
    <w:rsid w:val="00C04870"/>
    <w:rPr>
      <w:sz w:val="20"/>
      <w:szCs w:val="20"/>
    </w:rPr>
  </w:style>
  <w:style w:type="paragraph" w:styleId="CommentSubject">
    <w:name w:val="annotation subject"/>
    <w:basedOn w:val="CommentText"/>
    <w:next w:val="CommentText"/>
    <w:link w:val="CommentSubjectChar"/>
    <w:uiPriority w:val="99"/>
    <w:semiHidden/>
    <w:unhideWhenUsed/>
    <w:rsid w:val="00C04870"/>
    <w:rPr>
      <w:b/>
      <w:bCs/>
    </w:rPr>
  </w:style>
  <w:style w:type="character" w:customStyle="1" w:styleId="CommentSubjectChar">
    <w:name w:val="Comment Subject Char"/>
    <w:basedOn w:val="CommentTextChar"/>
    <w:link w:val="CommentSubject"/>
    <w:uiPriority w:val="99"/>
    <w:semiHidden/>
    <w:rsid w:val="00C0487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5D"/>
    <w:rPr>
      <w:rFonts w:ascii="Tahoma" w:hAnsi="Tahoma" w:cs="Tahoma"/>
      <w:sz w:val="16"/>
      <w:szCs w:val="16"/>
    </w:rPr>
  </w:style>
  <w:style w:type="character" w:styleId="CommentReference">
    <w:name w:val="annotation reference"/>
    <w:basedOn w:val="DefaultParagraphFont"/>
    <w:uiPriority w:val="99"/>
    <w:semiHidden/>
    <w:unhideWhenUsed/>
    <w:rsid w:val="00C04870"/>
    <w:rPr>
      <w:sz w:val="16"/>
      <w:szCs w:val="16"/>
    </w:rPr>
  </w:style>
  <w:style w:type="paragraph" w:styleId="CommentText">
    <w:name w:val="annotation text"/>
    <w:basedOn w:val="Normal"/>
    <w:link w:val="CommentTextChar"/>
    <w:uiPriority w:val="99"/>
    <w:semiHidden/>
    <w:unhideWhenUsed/>
    <w:rsid w:val="00C04870"/>
    <w:pPr>
      <w:spacing w:line="240" w:lineRule="auto"/>
    </w:pPr>
    <w:rPr>
      <w:sz w:val="20"/>
      <w:szCs w:val="20"/>
    </w:rPr>
  </w:style>
  <w:style w:type="character" w:customStyle="1" w:styleId="CommentTextChar">
    <w:name w:val="Comment Text Char"/>
    <w:basedOn w:val="DefaultParagraphFont"/>
    <w:link w:val="CommentText"/>
    <w:uiPriority w:val="99"/>
    <w:semiHidden/>
    <w:rsid w:val="00C04870"/>
    <w:rPr>
      <w:sz w:val="20"/>
      <w:szCs w:val="20"/>
    </w:rPr>
  </w:style>
  <w:style w:type="paragraph" w:styleId="CommentSubject">
    <w:name w:val="annotation subject"/>
    <w:basedOn w:val="CommentText"/>
    <w:next w:val="CommentText"/>
    <w:link w:val="CommentSubjectChar"/>
    <w:uiPriority w:val="99"/>
    <w:semiHidden/>
    <w:unhideWhenUsed/>
    <w:rsid w:val="00C04870"/>
    <w:rPr>
      <w:b/>
      <w:bCs/>
    </w:rPr>
  </w:style>
  <w:style w:type="character" w:customStyle="1" w:styleId="CommentSubjectChar">
    <w:name w:val="Comment Subject Char"/>
    <w:basedOn w:val="CommentTextChar"/>
    <w:link w:val="CommentSubject"/>
    <w:uiPriority w:val="99"/>
    <w:semiHidden/>
    <w:rsid w:val="00C048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arxiv.org/abs/NIHMS150003" TargetMode="External"/><Relationship Id="rId2" Type="http://schemas.openxmlformats.org/officeDocument/2006/relationships/styles" Target="styles.xml"/><Relationship Id="rId16" Type="http://schemas.openxmlformats.org/officeDocument/2006/relationships/hyperlink" Target="http://arxiv.org/abs/arXiv:1501.0228"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arxiv.org/abs/arXiv:1501.0228"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arxiv.org/abs/NIHMS150003"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38</Pages>
  <Words>10940</Words>
  <Characters>62364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73158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Till</dc:creator>
  <cp:lastModifiedBy>Pieter</cp:lastModifiedBy>
  <cp:revision>6</cp:revision>
  <dcterms:created xsi:type="dcterms:W3CDTF">2016-09-01T15:39:00Z</dcterms:created>
  <dcterms:modified xsi:type="dcterms:W3CDTF">2016-09-02T09:39:00Z</dcterms:modified>
</cp:coreProperties>
</file>